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3ED8" w14:textId="07E82324" w:rsidR="00BB172D" w:rsidRDefault="00BB172D" w:rsidP="005018E3">
      <w:pPr>
        <w:pStyle w:val="Compact"/>
        <w:tabs>
          <w:tab w:val="right" w:pos="10065"/>
        </w:tabs>
        <w:ind w:left="720" w:hanging="720"/>
      </w:pPr>
      <w:bookmarkStart w:id="0" w:name="_GoBack"/>
      <w:bookmarkEnd w:id="0"/>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14:paraId="6D0439AB" w14:textId="77777777" w:rsidR="00BB172D" w:rsidRDefault="00BB172D">
      <w:pPr>
        <w:pStyle w:val="Title"/>
      </w:pPr>
    </w:p>
    <w:p w14:paraId="37A69E6C" w14:textId="0880AEB0" w:rsidR="00BB0129" w:rsidRDefault="00E83E4F">
      <w:pPr>
        <w:pStyle w:val="Title"/>
      </w:pPr>
      <w:bookmarkStart w:id="1" w:name="_Hlk25336598"/>
      <w:r>
        <w:t xml:space="preserve">ISBM </w:t>
      </w:r>
      <w:r w:rsidR="0093497B">
        <w:t>2.0</w:t>
      </w:r>
    </w:p>
    <w:p w14:paraId="2F50E6E6" w14:textId="41F6ADB5" w:rsidR="00BB0129" w:rsidRDefault="00F73D6A" w:rsidP="00BB172D">
      <w:pPr>
        <w:pStyle w:val="Subtitle"/>
      </w:pPr>
      <w:bookmarkStart w:id="2" w:name="ws-isbm-1.0"/>
      <w:bookmarkStart w:id="3" w:name="web-service-information-service-bus-mode"/>
      <w:bookmarkEnd w:id="2"/>
      <w:bookmarkEnd w:id="3"/>
      <w:commentRangeStart w:id="4"/>
      <w:del w:id="5" w:author="Matt Selway" w:date="2019-12-03T18:00:00Z">
        <w:r w:rsidDel="00791F51">
          <w:delText xml:space="preserve">Web Service </w:delText>
        </w:r>
      </w:del>
      <w:r w:rsidR="00E83E4F">
        <w:t>Information Service Bus Model</w:t>
      </w:r>
      <w:commentRangeEnd w:id="4"/>
      <w:r w:rsidR="00BC5A49">
        <w:rPr>
          <w:rStyle w:val="CommentReference"/>
          <w:rFonts w:eastAsiaTheme="minorHAnsi" w:cstheme="minorBidi"/>
          <w:b w:val="0"/>
          <w:bCs w:val="0"/>
        </w:rPr>
        <w:commentReference w:id="4"/>
      </w:r>
    </w:p>
    <w:p w14:paraId="71DF5398" w14:textId="77777777" w:rsidR="008F0162" w:rsidRDefault="00E83E4F" w:rsidP="00BB172D">
      <w:pPr>
        <w:pStyle w:val="Subtitle"/>
      </w:pPr>
      <w:bookmarkStart w:id="6" w:name="openom-standard-8-september-2014"/>
      <w:bookmarkEnd w:id="1"/>
      <w:bookmarkEnd w:id="6"/>
      <w:r>
        <w:t xml:space="preserve">OpenO&amp;M </w:t>
      </w:r>
      <w:commentRangeStart w:id="7"/>
      <w:r>
        <w:t xml:space="preserve">Standard </w:t>
      </w:r>
      <w:commentRangeEnd w:id="7"/>
      <w:r w:rsidR="00FE104E">
        <w:rPr>
          <w:rStyle w:val="CommentReference"/>
          <w:rFonts w:eastAsiaTheme="minorHAnsi" w:cstheme="minorBidi"/>
          <w:b w:val="0"/>
          <w:bCs w:val="0"/>
        </w:rPr>
        <w:commentReference w:id="7"/>
      </w:r>
    </w:p>
    <w:p w14:paraId="4DB6E1CA" w14:textId="31E87A75" w:rsidR="00BB0129" w:rsidRDefault="00E83E4F" w:rsidP="008F0162">
      <w:pPr>
        <w:pStyle w:val="Date"/>
      </w:pPr>
      <w:r>
        <w:t>YYYY-MM-DD</w:t>
      </w:r>
    </w:p>
    <w:p w14:paraId="0E2D0FFF" w14:textId="77777777" w:rsidR="00FE3335" w:rsidRDefault="00FE3335" w:rsidP="00BF5A6C">
      <w:pPr>
        <w:pStyle w:val="BodyText"/>
      </w:pPr>
    </w:p>
    <w:p w14:paraId="45626377" w14:textId="77777777" w:rsidR="00BB0129" w:rsidRDefault="00E83E4F" w:rsidP="008F0162">
      <w:pPr>
        <w:pStyle w:val="Subtitle"/>
      </w:pPr>
      <w:commentRangeStart w:id="8"/>
      <w:r>
        <w:t>Editors</w:t>
      </w:r>
    </w:p>
    <w:p w14:paraId="538D74E8" w14:textId="774EBABE" w:rsidR="009A0612" w:rsidRDefault="00E83E4F" w:rsidP="009A0612">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14:paraId="70446C1E" w14:textId="3297C952" w:rsidR="005C4335" w:rsidRDefault="00E72E29" w:rsidP="008F0162">
      <w:pPr>
        <w:pStyle w:val="Author"/>
      </w:pPr>
      <w:r w:rsidRPr="0085627D">
        <w:rPr>
          <w:b/>
          <w:bCs/>
        </w:rPr>
        <w:t>ISA</w:t>
      </w:r>
      <w:r w:rsidR="00ED10F8">
        <w:rPr>
          <w:b/>
          <w:bCs/>
        </w:rPr>
        <w:br/>
      </w:r>
      <w:r>
        <w:tab/>
      </w:r>
      <w:r w:rsidR="00E83E4F">
        <w:t>Dennis Brandl, BR&amp;L Consulting</w:t>
      </w:r>
      <w:r w:rsidR="00ED10F8">
        <w:br/>
      </w:r>
      <w:r>
        <w:tab/>
      </w:r>
      <w:r w:rsidR="005C4335">
        <w:t>Douglas Brandl, BR&amp;L Consulting</w:t>
      </w:r>
      <w:commentRangeEnd w:id="8"/>
      <w:r w:rsidR="008B6393">
        <w:rPr>
          <w:rStyle w:val="CommentReference"/>
        </w:rPr>
        <w:commentReference w:id="8"/>
      </w:r>
    </w:p>
    <w:p w14:paraId="3DDD4106" w14:textId="77777777" w:rsidR="00BB0129" w:rsidRDefault="00E83E4F" w:rsidP="00BF5A6C">
      <w:pPr>
        <w:pStyle w:val="Subtitle"/>
      </w:pPr>
      <w:bookmarkStart w:id="9" w:name="abstract"/>
      <w:bookmarkStart w:id="10" w:name="status"/>
      <w:bookmarkEnd w:id="9"/>
      <w:bookmarkEnd w:id="10"/>
      <w:r>
        <w:t>Status</w:t>
      </w:r>
    </w:p>
    <w:p w14:paraId="6C146063" w14:textId="1504FF59" w:rsidR="00BB0129" w:rsidRDefault="00E83E4F" w:rsidP="005C4335">
      <w:pPr>
        <w:pStyle w:val="BodyText"/>
      </w:pPr>
      <w:r>
        <w:t xml:space="preserve">This specification was last revised and approved by OpenO&amp;M on the above date. Check the </w:t>
      </w:r>
      <w:r w:rsidRPr="00320F19">
        <w:t>Latest Version</w:t>
      </w:r>
      <w:r>
        <w:t xml:space="preserve">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128E0891" w:rsidR="00BB0129" w:rsidRDefault="00E83E4F" w:rsidP="005C4335">
      <w:pPr>
        <w:pStyle w:val="BodyText"/>
      </w:pPr>
      <w:r>
        <w:t xml:space="preserve">The latest stable version of the editor's draft of this specification is always available on the </w:t>
      </w:r>
      <w:bookmarkStart w:id="11" w:name="_Hlk26877024"/>
      <w:r w:rsidR="0023482B">
        <w:fldChar w:fldCharType="begin"/>
      </w:r>
      <w:r w:rsidR="0023482B">
        <w:instrText xml:space="preserve"> HYPERLINK "https://github.com/mimosa-org/ws-isbm" \h </w:instrText>
      </w:r>
      <w:r w:rsidR="0023482B">
        <w:fldChar w:fldCharType="separate"/>
      </w:r>
      <w:r>
        <w:rPr>
          <w:rStyle w:val="Hyperlink"/>
        </w:rPr>
        <w:t xml:space="preserve">MIMOSA </w:t>
      </w:r>
      <w:del w:id="12" w:author="Karamjit Kaur" w:date="2019-12-10T13:30:00Z">
        <w:r w:rsidDel="00320F19">
          <w:rPr>
            <w:rStyle w:val="Hyperlink"/>
          </w:rPr>
          <w:delText>ws-</w:delText>
        </w:r>
      </w:del>
      <w:r>
        <w:rPr>
          <w:rStyle w:val="Hyperlink"/>
        </w:rPr>
        <w:t>ISBM Git repository</w:t>
      </w:r>
      <w:r w:rsidR="0023482B">
        <w:rPr>
          <w:rStyle w:val="Hyperlink"/>
        </w:rPr>
        <w:fldChar w:fldCharType="end"/>
      </w:r>
      <w:bookmarkEnd w:id="11"/>
      <w:r w:rsidR="00320F19">
        <w:t xml:space="preserve"> [</w:t>
      </w:r>
      <w:r w:rsidR="00320F19" w:rsidRPr="00320F19">
        <w:t>https://github.com/mimosa-org/ws-isbm</w:t>
      </w:r>
      <w:r w:rsidR="00320F19">
        <w:t>].</w:t>
      </w:r>
    </w:p>
    <w:p w14:paraId="56CAEDB1" w14:textId="641D4C8D" w:rsidR="00BB0129" w:rsidRDefault="00E83E4F" w:rsidP="005C4335">
      <w:pPr>
        <w:pStyle w:val="BodyText"/>
      </w:pPr>
      <w:r>
        <w:t xml:space="preserve">If you wish to make comments regarding this specification in a manner that is tracked by OpenO&amp;M, please submit them via </w:t>
      </w:r>
      <w:bookmarkStart w:id="13" w:name="_Hlk26877282"/>
      <w:r w:rsidR="00320F19">
        <w:fldChar w:fldCharType="begin"/>
      </w:r>
      <w:r w:rsidR="00320F19">
        <w:instrText xml:space="preserve"> HYPERLINK "https://github.com/mimosa-org/ws-isbm/issues" \h </w:instrText>
      </w:r>
      <w:r w:rsidR="00320F19">
        <w:fldChar w:fldCharType="separate"/>
      </w:r>
      <w:r>
        <w:rPr>
          <w:rStyle w:val="Hyperlink"/>
        </w:rPr>
        <w:t>the public bug database</w:t>
      </w:r>
      <w:r w:rsidR="00320F19">
        <w:rPr>
          <w:rStyle w:val="Hyperlink"/>
        </w:rPr>
        <w:fldChar w:fldCharType="end"/>
      </w:r>
      <w:bookmarkEnd w:id="13"/>
      <w:del w:id="14" w:author="Karamjit Kaur" w:date="2019-12-10T13:34:00Z">
        <w:r w:rsidDel="00ED10F8">
          <w:delText xml:space="preserve">. </w:delText>
        </w:r>
      </w:del>
      <w:ins w:id="15" w:author="Karamjit Kaur" w:date="2019-12-10T13:34:00Z">
        <w:r w:rsidR="00ED10F8">
          <w:t xml:space="preserve"> [</w:t>
        </w:r>
        <w:r w:rsidR="00ED10F8" w:rsidRPr="00ED10F8">
          <w:t>https://github.com/mimosa-org/ws-isbm/issues</w:t>
        </w:r>
        <w:r w:rsidR="00ED10F8">
          <w:t xml:space="preserve">]. </w:t>
        </w:r>
      </w:ins>
      <w:r>
        <w:t xml:space="preserve">You can alternatively </w:t>
      </w:r>
      <w:hyperlink r:id="rId17">
        <w:r>
          <w:rPr>
            <w:rStyle w:val="Hyperlink"/>
          </w:rPr>
          <w:t>contact MIMOSA directly</w:t>
        </w:r>
      </w:hyperlink>
      <w:r>
        <w:t xml:space="preserve"> </w:t>
      </w:r>
      <w:ins w:id="16" w:author="Karamjit Kaur" w:date="2019-12-10T13:34:00Z">
        <w:r w:rsidR="00ED10F8">
          <w:t>[</w:t>
        </w:r>
        <w:r w:rsidR="00ED10F8" w:rsidRPr="00ED10F8">
          <w:t>http://www.mimosa.org/contact</w:t>
        </w:r>
        <w:r w:rsidR="00ED10F8">
          <w:t xml:space="preserve">] </w:t>
        </w:r>
      </w:ins>
      <w:r>
        <w:t>and arrangements will be made to transpose appropriate remarks to the public bug database. All feedback is welcome.</w:t>
      </w:r>
    </w:p>
    <w:p w14:paraId="77874B34" w14:textId="37A102C3" w:rsidR="00DF45CA" w:rsidRDefault="00DF45CA" w:rsidP="00DF45CA">
      <w:pPr>
        <w:pStyle w:val="Subtitle"/>
        <w:rPr>
          <w:ins w:id="17" w:author="Karamjit Kaur" w:date="2019-12-10T13:36:00Z"/>
        </w:rPr>
      </w:pPr>
      <w:r>
        <w:t>Latest Version</w:t>
      </w:r>
    </w:p>
    <w:p w14:paraId="1C5CF7D0" w14:textId="041311A1" w:rsidR="00DF45CA" w:rsidRPr="00CE0EEA" w:rsidRDefault="00ED10F8" w:rsidP="008B6393">
      <w:pPr>
        <w:pStyle w:val="BodyText"/>
        <w:rPr>
          <w:rStyle w:val="Hyperlink"/>
        </w:rPr>
      </w:pPr>
      <w:ins w:id="18" w:author="Karamjit Kaur" w:date="2019-12-10T13:36:00Z">
        <w:r>
          <w:t xml:space="preserve">The latest version of this specification can always be found at: </w:t>
        </w:r>
      </w:ins>
      <w:r w:rsidR="0023482B">
        <w:fldChar w:fldCharType="begin"/>
      </w:r>
      <w:r w:rsidR="0023482B">
        <w:instrText xml:space="preserve"> HYPERLINK "http://www.openoandm.org/ws-isbm" </w:instrText>
      </w:r>
      <w:r w:rsidR="0023482B">
        <w:fldChar w:fldCharType="separate"/>
      </w:r>
      <w:r w:rsidR="00DF45CA" w:rsidRPr="00096D28">
        <w:rPr>
          <w:rStyle w:val="Hyperlink"/>
        </w:rPr>
        <w:t>http://www.openoandm.org/</w:t>
      </w:r>
      <w:del w:id="19" w:author="Karamjit Kaur" w:date="2019-12-03T13:27:00Z">
        <w:r w:rsidR="00DF45CA" w:rsidRPr="00096D28" w:rsidDel="00EF04DF">
          <w:rPr>
            <w:rStyle w:val="Hyperlink"/>
          </w:rPr>
          <w:delText>ws-</w:delText>
        </w:r>
      </w:del>
      <w:r w:rsidR="00DF45CA" w:rsidRPr="00096D28">
        <w:rPr>
          <w:rStyle w:val="Hyperlink"/>
        </w:rPr>
        <w:t>isbm</w:t>
      </w:r>
      <w:r w:rsidR="0023482B">
        <w:rPr>
          <w:rStyle w:val="Hyperlink"/>
        </w:rPr>
        <w:fldChar w:fldCharType="end"/>
      </w:r>
    </w:p>
    <w:p w14:paraId="6AEA22A6" w14:textId="020F5F7D" w:rsidR="00923157" w:rsidRPr="00923157" w:rsidDel="00ED10F8" w:rsidRDefault="00923157" w:rsidP="00923157">
      <w:pPr>
        <w:pStyle w:val="BodyText"/>
        <w:rPr>
          <w:del w:id="20" w:author="Karamjit Kaur" w:date="2019-12-10T13:38:00Z"/>
        </w:rPr>
      </w:pPr>
    </w:p>
    <w:p w14:paraId="420D8847" w14:textId="77777777" w:rsidR="00BB0129" w:rsidRDefault="00E83E4F" w:rsidP="00BF5A6C">
      <w:pPr>
        <w:pStyle w:val="Subtitle"/>
      </w:pPr>
      <w:bookmarkStart w:id="21" w:name="notices"/>
      <w:bookmarkEnd w:id="21"/>
      <w:r>
        <w:t>Notices</w:t>
      </w:r>
    </w:p>
    <w:p w14:paraId="1C31D1A1" w14:textId="666937B7" w:rsidR="00BB0129" w:rsidRDefault="00E83E4F" w:rsidP="0094752D">
      <w:pPr>
        <w:pStyle w:val="BodyText"/>
      </w:pPr>
      <w:r>
        <w:t>Copyright MIMOSA 201</w:t>
      </w:r>
      <w:r w:rsidR="005C4335">
        <w:t>9</w:t>
      </w:r>
      <w:r>
        <w:t>. All Rights Reserved.</w:t>
      </w:r>
    </w:p>
    <w:p w14:paraId="3E43CC0E" w14:textId="42893592"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18">
        <w:r>
          <w:rPr>
            <w:rStyle w:val="Hyperlink"/>
          </w:rPr>
          <w:t>MIMOSA website</w:t>
        </w:r>
      </w:hyperlink>
      <w:del w:id="22" w:author="Karamjit Kaur" w:date="2019-12-10T13:52:00Z">
        <w:r w:rsidDel="008B6393">
          <w:delText>.</w:delText>
        </w:r>
      </w:del>
      <w:ins w:id="23" w:author="Karamjit Kaur" w:date="2019-12-10T13:52:00Z">
        <w:r w:rsidR="008B6393">
          <w:t xml:space="preserve"> [</w:t>
        </w:r>
      </w:ins>
      <w:ins w:id="24" w:author="Karamjit Kaur" w:date="2019-12-10T13:53:00Z">
        <w:r w:rsidR="008B6393" w:rsidRPr="008B6393">
          <w:t>http://www.mimosa.org/policy-charters/mimosa-intellectual-property-rights-policy/</w:t>
        </w:r>
      </w:ins>
      <w:ins w:id="25" w:author="Karamjit Kaur" w:date="2019-12-10T13:52:00Z">
        <w:r w:rsidR="008B6393">
          <w:t>].</w:t>
        </w:r>
      </w:ins>
    </w:p>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1F6DA60A" w:rsidR="00BB0129" w:rsidRDefault="00E83E4F">
      <w:pPr>
        <w:pStyle w:val="BodyText"/>
      </w:pPr>
      <w:r>
        <w:t xml:space="preserve">The OpenO&amp;M </w:t>
      </w:r>
      <w:del w:id="26" w:author="Karamjit Kaur" w:date="2019-12-03T13:27:00Z">
        <w:r w:rsidDel="00EF04DF">
          <w:delText>ws-</w:delText>
        </w:r>
      </w:del>
      <w:r>
        <w:t xml:space="preserve">ISBM is released under the </w:t>
      </w:r>
      <w:hyperlink r:id="rId19">
        <w:r>
          <w:rPr>
            <w:rStyle w:val="Hyperlink"/>
          </w:rPr>
          <w:t>MIMOSA License Agreement</w:t>
        </w:r>
      </w:hyperlink>
      <w:del w:id="27" w:author="Karamjit Kaur" w:date="2019-12-10T13:54:00Z">
        <w:r w:rsidDel="008B6393">
          <w:delText>.</w:delText>
        </w:r>
      </w:del>
      <w:ins w:id="28" w:author="Karamjit Kaur" w:date="2019-12-10T13:54:00Z">
        <w:r w:rsidR="008B6393">
          <w:t xml:space="preserve"> [</w:t>
        </w:r>
        <w:r w:rsidR="008B6393" w:rsidRPr="008B6393">
          <w:t>http://www.mimosa.org/policy-charters/mimosa-license-agreement/</w:t>
        </w:r>
        <w:r w:rsidR="008B6393">
          <w:t>].</w:t>
        </w:r>
      </w:ins>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0"/>
          <w:headerReference w:type="default" r:id="rId21"/>
          <w:footerReference w:type="even" r:id="rId22"/>
          <w:footerReference w:type="default" r:id="rId23"/>
          <w:footerReference w:type="first" r:id="rId24"/>
          <w:pgSz w:w="12240" w:h="15840"/>
          <w:pgMar w:top="1440" w:right="1080" w:bottom="1440" w:left="1080" w:header="720" w:footer="720" w:gutter="0"/>
          <w:cols w:space="720"/>
          <w:docGrid w:linePitch="326"/>
        </w:sectPr>
      </w:pPr>
    </w:p>
    <w:bookmarkStart w:id="29" w:name="table-of-contents" w:displacedByCustomXml="next"/>
    <w:bookmarkEnd w:id="29"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03A11051" w14:textId="497761E8" w:rsidR="00786399" w:rsidRDefault="00BB172D">
          <w:pPr>
            <w:pStyle w:val="TOC1"/>
            <w:tabs>
              <w:tab w:val="right" w:leader="dot" w:pos="10070"/>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26878662" w:history="1">
            <w:r w:rsidR="00786399" w:rsidRPr="00D479B0">
              <w:rPr>
                <w:rStyle w:val="Hyperlink"/>
                <w:noProof/>
              </w:rPr>
              <w:t>Foreword</w:t>
            </w:r>
            <w:r w:rsidR="00786399">
              <w:rPr>
                <w:noProof/>
                <w:webHidden/>
              </w:rPr>
              <w:tab/>
            </w:r>
            <w:r w:rsidR="00786399">
              <w:rPr>
                <w:noProof/>
                <w:webHidden/>
              </w:rPr>
              <w:fldChar w:fldCharType="begin"/>
            </w:r>
            <w:r w:rsidR="00786399">
              <w:rPr>
                <w:noProof/>
                <w:webHidden/>
              </w:rPr>
              <w:instrText xml:space="preserve"> PAGEREF _Toc26878662 \h </w:instrText>
            </w:r>
            <w:r w:rsidR="00786399">
              <w:rPr>
                <w:noProof/>
                <w:webHidden/>
              </w:rPr>
            </w:r>
            <w:r w:rsidR="00786399">
              <w:rPr>
                <w:noProof/>
                <w:webHidden/>
              </w:rPr>
              <w:fldChar w:fldCharType="separate"/>
            </w:r>
            <w:r w:rsidR="00786399">
              <w:rPr>
                <w:noProof/>
                <w:webHidden/>
              </w:rPr>
              <w:t>1</w:t>
            </w:r>
            <w:r w:rsidR="00786399">
              <w:rPr>
                <w:noProof/>
                <w:webHidden/>
              </w:rPr>
              <w:fldChar w:fldCharType="end"/>
            </w:r>
          </w:hyperlink>
        </w:p>
        <w:p w14:paraId="54FB9FB5" w14:textId="68049F4C" w:rsidR="00786399" w:rsidRDefault="00414966">
          <w:pPr>
            <w:pStyle w:val="TOC1"/>
            <w:tabs>
              <w:tab w:val="right" w:leader="dot" w:pos="10070"/>
            </w:tabs>
            <w:rPr>
              <w:rFonts w:asciiTheme="minorHAnsi" w:eastAsiaTheme="minorEastAsia" w:hAnsiTheme="minorHAnsi"/>
              <w:noProof/>
              <w:color w:val="auto"/>
              <w:sz w:val="22"/>
              <w:szCs w:val="22"/>
            </w:rPr>
          </w:pPr>
          <w:hyperlink w:anchor="_Toc26878663" w:history="1">
            <w:r w:rsidR="00786399" w:rsidRPr="00D479B0">
              <w:rPr>
                <w:rStyle w:val="Hyperlink"/>
                <w:noProof/>
              </w:rPr>
              <w:t>Introduction</w:t>
            </w:r>
            <w:r w:rsidR="00786399">
              <w:rPr>
                <w:noProof/>
                <w:webHidden/>
              </w:rPr>
              <w:tab/>
            </w:r>
            <w:r w:rsidR="00786399">
              <w:rPr>
                <w:noProof/>
                <w:webHidden/>
              </w:rPr>
              <w:fldChar w:fldCharType="begin"/>
            </w:r>
            <w:r w:rsidR="00786399">
              <w:rPr>
                <w:noProof/>
                <w:webHidden/>
              </w:rPr>
              <w:instrText xml:space="preserve"> PAGEREF _Toc26878663 \h </w:instrText>
            </w:r>
            <w:r w:rsidR="00786399">
              <w:rPr>
                <w:noProof/>
                <w:webHidden/>
              </w:rPr>
            </w:r>
            <w:r w:rsidR="00786399">
              <w:rPr>
                <w:noProof/>
                <w:webHidden/>
              </w:rPr>
              <w:fldChar w:fldCharType="separate"/>
            </w:r>
            <w:r w:rsidR="00786399">
              <w:rPr>
                <w:noProof/>
                <w:webHidden/>
              </w:rPr>
              <w:t>2</w:t>
            </w:r>
            <w:r w:rsidR="00786399">
              <w:rPr>
                <w:noProof/>
                <w:webHidden/>
              </w:rPr>
              <w:fldChar w:fldCharType="end"/>
            </w:r>
          </w:hyperlink>
        </w:p>
        <w:p w14:paraId="542ACA01" w14:textId="118A4C10" w:rsidR="00786399" w:rsidRDefault="00414966">
          <w:pPr>
            <w:pStyle w:val="TOC1"/>
            <w:tabs>
              <w:tab w:val="left" w:pos="400"/>
              <w:tab w:val="right" w:leader="dot" w:pos="10070"/>
            </w:tabs>
            <w:rPr>
              <w:rFonts w:asciiTheme="minorHAnsi" w:eastAsiaTheme="minorEastAsia" w:hAnsiTheme="minorHAnsi"/>
              <w:noProof/>
              <w:color w:val="auto"/>
              <w:sz w:val="22"/>
              <w:szCs w:val="22"/>
            </w:rPr>
          </w:pPr>
          <w:hyperlink w:anchor="_Toc26878664" w:history="1">
            <w:r w:rsidR="00786399" w:rsidRPr="00D479B0">
              <w:rPr>
                <w:rStyle w:val="Hyperlink"/>
                <w:noProof/>
              </w:rPr>
              <w:t>1</w:t>
            </w:r>
            <w:r w:rsidR="00786399">
              <w:rPr>
                <w:rFonts w:asciiTheme="minorHAnsi" w:eastAsiaTheme="minorEastAsia" w:hAnsiTheme="minorHAnsi"/>
                <w:noProof/>
                <w:color w:val="auto"/>
                <w:sz w:val="22"/>
                <w:szCs w:val="22"/>
              </w:rPr>
              <w:tab/>
            </w:r>
            <w:r w:rsidR="00786399" w:rsidRPr="00D479B0">
              <w:rPr>
                <w:rStyle w:val="Hyperlink"/>
                <w:noProof/>
              </w:rPr>
              <w:t>Scope</w:t>
            </w:r>
            <w:r w:rsidR="00786399">
              <w:rPr>
                <w:noProof/>
                <w:webHidden/>
              </w:rPr>
              <w:tab/>
            </w:r>
            <w:r w:rsidR="00786399">
              <w:rPr>
                <w:noProof/>
                <w:webHidden/>
              </w:rPr>
              <w:fldChar w:fldCharType="begin"/>
            </w:r>
            <w:r w:rsidR="00786399">
              <w:rPr>
                <w:noProof/>
                <w:webHidden/>
              </w:rPr>
              <w:instrText xml:space="preserve"> PAGEREF _Toc26878664 \h </w:instrText>
            </w:r>
            <w:r w:rsidR="00786399">
              <w:rPr>
                <w:noProof/>
                <w:webHidden/>
              </w:rPr>
            </w:r>
            <w:r w:rsidR="00786399">
              <w:rPr>
                <w:noProof/>
                <w:webHidden/>
              </w:rPr>
              <w:fldChar w:fldCharType="separate"/>
            </w:r>
            <w:r w:rsidR="00786399">
              <w:rPr>
                <w:noProof/>
                <w:webHidden/>
              </w:rPr>
              <w:t>3</w:t>
            </w:r>
            <w:r w:rsidR="00786399">
              <w:rPr>
                <w:noProof/>
                <w:webHidden/>
              </w:rPr>
              <w:fldChar w:fldCharType="end"/>
            </w:r>
          </w:hyperlink>
        </w:p>
        <w:p w14:paraId="08946DBF" w14:textId="1E4847DB" w:rsidR="00786399" w:rsidRDefault="00414966">
          <w:pPr>
            <w:pStyle w:val="TOC1"/>
            <w:tabs>
              <w:tab w:val="left" w:pos="400"/>
              <w:tab w:val="right" w:leader="dot" w:pos="10070"/>
            </w:tabs>
            <w:rPr>
              <w:rFonts w:asciiTheme="minorHAnsi" w:eastAsiaTheme="minorEastAsia" w:hAnsiTheme="minorHAnsi"/>
              <w:noProof/>
              <w:color w:val="auto"/>
              <w:sz w:val="22"/>
              <w:szCs w:val="22"/>
            </w:rPr>
          </w:pPr>
          <w:hyperlink w:anchor="_Toc26878665" w:history="1">
            <w:r w:rsidR="00786399" w:rsidRPr="00D479B0">
              <w:rPr>
                <w:rStyle w:val="Hyperlink"/>
                <w:noProof/>
              </w:rPr>
              <w:t>2</w:t>
            </w:r>
            <w:r w:rsidR="00786399">
              <w:rPr>
                <w:rFonts w:asciiTheme="minorHAnsi" w:eastAsiaTheme="minorEastAsia" w:hAnsiTheme="minorHAnsi"/>
                <w:noProof/>
                <w:color w:val="auto"/>
                <w:sz w:val="22"/>
                <w:szCs w:val="22"/>
              </w:rPr>
              <w:tab/>
            </w:r>
            <w:r w:rsidR="00786399" w:rsidRPr="00D479B0">
              <w:rPr>
                <w:rStyle w:val="Hyperlink"/>
                <w:noProof/>
              </w:rPr>
              <w:t>Normative References</w:t>
            </w:r>
            <w:r w:rsidR="00786399">
              <w:rPr>
                <w:noProof/>
                <w:webHidden/>
              </w:rPr>
              <w:tab/>
            </w:r>
            <w:r w:rsidR="00786399">
              <w:rPr>
                <w:noProof/>
                <w:webHidden/>
              </w:rPr>
              <w:fldChar w:fldCharType="begin"/>
            </w:r>
            <w:r w:rsidR="00786399">
              <w:rPr>
                <w:noProof/>
                <w:webHidden/>
              </w:rPr>
              <w:instrText xml:space="preserve"> PAGEREF _Toc26878665 \h </w:instrText>
            </w:r>
            <w:r w:rsidR="00786399">
              <w:rPr>
                <w:noProof/>
                <w:webHidden/>
              </w:rPr>
            </w:r>
            <w:r w:rsidR="00786399">
              <w:rPr>
                <w:noProof/>
                <w:webHidden/>
              </w:rPr>
              <w:fldChar w:fldCharType="separate"/>
            </w:r>
            <w:r w:rsidR="00786399">
              <w:rPr>
                <w:noProof/>
                <w:webHidden/>
              </w:rPr>
              <w:t>3</w:t>
            </w:r>
            <w:r w:rsidR="00786399">
              <w:rPr>
                <w:noProof/>
                <w:webHidden/>
              </w:rPr>
              <w:fldChar w:fldCharType="end"/>
            </w:r>
          </w:hyperlink>
        </w:p>
        <w:p w14:paraId="4142E2A6" w14:textId="1649938E" w:rsidR="00786399" w:rsidRDefault="00414966">
          <w:pPr>
            <w:pStyle w:val="TOC1"/>
            <w:tabs>
              <w:tab w:val="left" w:pos="400"/>
              <w:tab w:val="right" w:leader="dot" w:pos="10070"/>
            </w:tabs>
            <w:rPr>
              <w:rFonts w:asciiTheme="minorHAnsi" w:eastAsiaTheme="minorEastAsia" w:hAnsiTheme="minorHAnsi"/>
              <w:noProof/>
              <w:color w:val="auto"/>
              <w:sz w:val="22"/>
              <w:szCs w:val="22"/>
            </w:rPr>
          </w:pPr>
          <w:hyperlink w:anchor="_Toc26878666" w:history="1">
            <w:r w:rsidR="00786399" w:rsidRPr="00D479B0">
              <w:rPr>
                <w:rStyle w:val="Hyperlink"/>
                <w:noProof/>
              </w:rPr>
              <w:t>3</w:t>
            </w:r>
            <w:r w:rsidR="00786399">
              <w:rPr>
                <w:rFonts w:asciiTheme="minorHAnsi" w:eastAsiaTheme="minorEastAsia" w:hAnsiTheme="minorHAnsi"/>
                <w:noProof/>
                <w:color w:val="auto"/>
                <w:sz w:val="22"/>
                <w:szCs w:val="22"/>
              </w:rPr>
              <w:tab/>
            </w:r>
            <w:r w:rsidR="00786399" w:rsidRPr="00D479B0">
              <w:rPr>
                <w:rStyle w:val="Hyperlink"/>
                <w:noProof/>
              </w:rPr>
              <w:t>Conformance to ISA-95.00.06</w:t>
            </w:r>
            <w:r w:rsidR="00786399">
              <w:rPr>
                <w:noProof/>
                <w:webHidden/>
              </w:rPr>
              <w:tab/>
            </w:r>
            <w:r w:rsidR="00786399">
              <w:rPr>
                <w:noProof/>
                <w:webHidden/>
              </w:rPr>
              <w:fldChar w:fldCharType="begin"/>
            </w:r>
            <w:r w:rsidR="00786399">
              <w:rPr>
                <w:noProof/>
                <w:webHidden/>
              </w:rPr>
              <w:instrText xml:space="preserve"> PAGEREF _Toc26878666 \h </w:instrText>
            </w:r>
            <w:r w:rsidR="00786399">
              <w:rPr>
                <w:noProof/>
                <w:webHidden/>
              </w:rPr>
            </w:r>
            <w:r w:rsidR="00786399">
              <w:rPr>
                <w:noProof/>
                <w:webHidden/>
              </w:rPr>
              <w:fldChar w:fldCharType="separate"/>
            </w:r>
            <w:r w:rsidR="00786399">
              <w:rPr>
                <w:noProof/>
                <w:webHidden/>
              </w:rPr>
              <w:t>3</w:t>
            </w:r>
            <w:r w:rsidR="00786399">
              <w:rPr>
                <w:noProof/>
                <w:webHidden/>
              </w:rPr>
              <w:fldChar w:fldCharType="end"/>
            </w:r>
          </w:hyperlink>
        </w:p>
        <w:p w14:paraId="3DFDBEDD" w14:textId="3030DD48" w:rsidR="00786399" w:rsidRDefault="00414966">
          <w:pPr>
            <w:pStyle w:val="TOC1"/>
            <w:tabs>
              <w:tab w:val="left" w:pos="400"/>
              <w:tab w:val="right" w:leader="dot" w:pos="10070"/>
            </w:tabs>
            <w:rPr>
              <w:rFonts w:asciiTheme="minorHAnsi" w:eastAsiaTheme="minorEastAsia" w:hAnsiTheme="minorHAnsi"/>
              <w:noProof/>
              <w:color w:val="auto"/>
              <w:sz w:val="22"/>
              <w:szCs w:val="22"/>
            </w:rPr>
          </w:pPr>
          <w:hyperlink w:anchor="_Toc26878667" w:history="1">
            <w:r w:rsidR="00786399" w:rsidRPr="00D479B0">
              <w:rPr>
                <w:rStyle w:val="Hyperlink"/>
                <w:noProof/>
              </w:rPr>
              <w:t>4</w:t>
            </w:r>
            <w:r w:rsidR="00786399">
              <w:rPr>
                <w:rFonts w:asciiTheme="minorHAnsi" w:eastAsiaTheme="minorEastAsia" w:hAnsiTheme="minorHAnsi"/>
                <w:noProof/>
                <w:color w:val="auto"/>
                <w:sz w:val="22"/>
                <w:szCs w:val="22"/>
              </w:rPr>
              <w:tab/>
            </w:r>
            <w:r w:rsidR="00786399" w:rsidRPr="00D479B0">
              <w:rPr>
                <w:rStyle w:val="Hyperlink"/>
                <w:noProof/>
              </w:rPr>
              <w:t>Terms, Definitions, and Conventions</w:t>
            </w:r>
            <w:r w:rsidR="00786399">
              <w:rPr>
                <w:noProof/>
                <w:webHidden/>
              </w:rPr>
              <w:tab/>
            </w:r>
            <w:r w:rsidR="00786399">
              <w:rPr>
                <w:noProof/>
                <w:webHidden/>
              </w:rPr>
              <w:fldChar w:fldCharType="begin"/>
            </w:r>
            <w:r w:rsidR="00786399">
              <w:rPr>
                <w:noProof/>
                <w:webHidden/>
              </w:rPr>
              <w:instrText xml:space="preserve"> PAGEREF _Toc26878667 \h </w:instrText>
            </w:r>
            <w:r w:rsidR="00786399">
              <w:rPr>
                <w:noProof/>
                <w:webHidden/>
              </w:rPr>
            </w:r>
            <w:r w:rsidR="00786399">
              <w:rPr>
                <w:noProof/>
                <w:webHidden/>
              </w:rPr>
              <w:fldChar w:fldCharType="separate"/>
            </w:r>
            <w:r w:rsidR="00786399">
              <w:rPr>
                <w:noProof/>
                <w:webHidden/>
              </w:rPr>
              <w:t>3</w:t>
            </w:r>
            <w:r w:rsidR="00786399">
              <w:rPr>
                <w:noProof/>
                <w:webHidden/>
              </w:rPr>
              <w:fldChar w:fldCharType="end"/>
            </w:r>
          </w:hyperlink>
        </w:p>
        <w:p w14:paraId="4A9005D7" w14:textId="4E9EF0BB"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668" w:history="1">
            <w:r w:rsidR="00786399" w:rsidRPr="00D479B0">
              <w:rPr>
                <w:rStyle w:val="Hyperlink"/>
                <w:noProof/>
              </w:rPr>
              <w:t>4.1</w:t>
            </w:r>
            <w:r w:rsidR="00786399">
              <w:rPr>
                <w:rFonts w:asciiTheme="minorHAnsi" w:eastAsiaTheme="minorEastAsia" w:hAnsiTheme="minorHAnsi"/>
                <w:noProof/>
                <w:color w:val="auto"/>
                <w:sz w:val="22"/>
                <w:szCs w:val="22"/>
              </w:rPr>
              <w:tab/>
            </w:r>
            <w:r w:rsidR="00786399" w:rsidRPr="00D479B0">
              <w:rPr>
                <w:rStyle w:val="Hyperlink"/>
                <w:noProof/>
              </w:rPr>
              <w:t>Terms</w:t>
            </w:r>
            <w:r w:rsidR="00786399">
              <w:rPr>
                <w:noProof/>
                <w:webHidden/>
              </w:rPr>
              <w:tab/>
            </w:r>
            <w:r w:rsidR="00786399">
              <w:rPr>
                <w:noProof/>
                <w:webHidden/>
              </w:rPr>
              <w:fldChar w:fldCharType="begin"/>
            </w:r>
            <w:r w:rsidR="00786399">
              <w:rPr>
                <w:noProof/>
                <w:webHidden/>
              </w:rPr>
              <w:instrText xml:space="preserve"> PAGEREF _Toc26878668 \h </w:instrText>
            </w:r>
            <w:r w:rsidR="00786399">
              <w:rPr>
                <w:noProof/>
                <w:webHidden/>
              </w:rPr>
            </w:r>
            <w:r w:rsidR="00786399">
              <w:rPr>
                <w:noProof/>
                <w:webHidden/>
              </w:rPr>
              <w:fldChar w:fldCharType="separate"/>
            </w:r>
            <w:r w:rsidR="00786399">
              <w:rPr>
                <w:noProof/>
                <w:webHidden/>
              </w:rPr>
              <w:t>3</w:t>
            </w:r>
            <w:r w:rsidR="00786399">
              <w:rPr>
                <w:noProof/>
                <w:webHidden/>
              </w:rPr>
              <w:fldChar w:fldCharType="end"/>
            </w:r>
          </w:hyperlink>
        </w:p>
        <w:p w14:paraId="123CF5FB" w14:textId="1B8DE6DF"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669" w:history="1">
            <w:r w:rsidR="00786399" w:rsidRPr="00D479B0">
              <w:rPr>
                <w:rStyle w:val="Hyperlink"/>
                <w:noProof/>
              </w:rPr>
              <w:t>4.2</w:t>
            </w:r>
            <w:r w:rsidR="00786399">
              <w:rPr>
                <w:rFonts w:asciiTheme="minorHAnsi" w:eastAsiaTheme="minorEastAsia" w:hAnsiTheme="minorHAnsi"/>
                <w:noProof/>
                <w:color w:val="auto"/>
                <w:sz w:val="22"/>
                <w:szCs w:val="22"/>
              </w:rPr>
              <w:tab/>
            </w:r>
            <w:r w:rsidR="00786399" w:rsidRPr="00D479B0">
              <w:rPr>
                <w:rStyle w:val="Hyperlink"/>
                <w:noProof/>
              </w:rPr>
              <w:t>Notational Conventions</w:t>
            </w:r>
            <w:r w:rsidR="00786399">
              <w:rPr>
                <w:noProof/>
                <w:webHidden/>
              </w:rPr>
              <w:tab/>
            </w:r>
            <w:r w:rsidR="00786399">
              <w:rPr>
                <w:noProof/>
                <w:webHidden/>
              </w:rPr>
              <w:fldChar w:fldCharType="begin"/>
            </w:r>
            <w:r w:rsidR="00786399">
              <w:rPr>
                <w:noProof/>
                <w:webHidden/>
              </w:rPr>
              <w:instrText xml:space="preserve"> PAGEREF _Toc26878669 \h </w:instrText>
            </w:r>
            <w:r w:rsidR="00786399">
              <w:rPr>
                <w:noProof/>
                <w:webHidden/>
              </w:rPr>
            </w:r>
            <w:r w:rsidR="00786399">
              <w:rPr>
                <w:noProof/>
                <w:webHidden/>
              </w:rPr>
              <w:fldChar w:fldCharType="separate"/>
            </w:r>
            <w:r w:rsidR="00786399">
              <w:rPr>
                <w:noProof/>
                <w:webHidden/>
              </w:rPr>
              <w:t>5</w:t>
            </w:r>
            <w:r w:rsidR="00786399">
              <w:rPr>
                <w:noProof/>
                <w:webHidden/>
              </w:rPr>
              <w:fldChar w:fldCharType="end"/>
            </w:r>
          </w:hyperlink>
        </w:p>
        <w:p w14:paraId="47B54EBD" w14:textId="19F53FDF"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670" w:history="1">
            <w:r w:rsidR="00786399" w:rsidRPr="00D479B0">
              <w:rPr>
                <w:rStyle w:val="Hyperlink"/>
                <w:noProof/>
              </w:rPr>
              <w:t>4.3</w:t>
            </w:r>
            <w:r w:rsidR="00786399">
              <w:rPr>
                <w:rFonts w:asciiTheme="minorHAnsi" w:eastAsiaTheme="minorEastAsia" w:hAnsiTheme="minorHAnsi"/>
                <w:noProof/>
                <w:color w:val="auto"/>
                <w:sz w:val="22"/>
                <w:szCs w:val="22"/>
              </w:rPr>
              <w:tab/>
            </w:r>
            <w:r w:rsidR="00786399" w:rsidRPr="00D479B0">
              <w:rPr>
                <w:rStyle w:val="Hyperlink"/>
                <w:noProof/>
              </w:rPr>
              <w:t>XML Namespaces</w:t>
            </w:r>
            <w:r w:rsidR="00786399">
              <w:rPr>
                <w:noProof/>
                <w:webHidden/>
              </w:rPr>
              <w:tab/>
            </w:r>
            <w:r w:rsidR="00786399">
              <w:rPr>
                <w:noProof/>
                <w:webHidden/>
              </w:rPr>
              <w:fldChar w:fldCharType="begin"/>
            </w:r>
            <w:r w:rsidR="00786399">
              <w:rPr>
                <w:noProof/>
                <w:webHidden/>
              </w:rPr>
              <w:instrText xml:space="preserve"> PAGEREF _Toc26878670 \h </w:instrText>
            </w:r>
            <w:r w:rsidR="00786399">
              <w:rPr>
                <w:noProof/>
                <w:webHidden/>
              </w:rPr>
            </w:r>
            <w:r w:rsidR="00786399">
              <w:rPr>
                <w:noProof/>
                <w:webHidden/>
              </w:rPr>
              <w:fldChar w:fldCharType="separate"/>
            </w:r>
            <w:r w:rsidR="00786399">
              <w:rPr>
                <w:noProof/>
                <w:webHidden/>
              </w:rPr>
              <w:t>5</w:t>
            </w:r>
            <w:r w:rsidR="00786399">
              <w:rPr>
                <w:noProof/>
                <w:webHidden/>
              </w:rPr>
              <w:fldChar w:fldCharType="end"/>
            </w:r>
          </w:hyperlink>
        </w:p>
        <w:p w14:paraId="119A771D" w14:textId="096088DB" w:rsidR="00786399" w:rsidRDefault="00414966">
          <w:pPr>
            <w:pStyle w:val="TOC1"/>
            <w:tabs>
              <w:tab w:val="left" w:pos="400"/>
              <w:tab w:val="right" w:leader="dot" w:pos="10070"/>
            </w:tabs>
            <w:rPr>
              <w:rFonts w:asciiTheme="minorHAnsi" w:eastAsiaTheme="minorEastAsia" w:hAnsiTheme="minorHAnsi"/>
              <w:noProof/>
              <w:color w:val="auto"/>
              <w:sz w:val="22"/>
              <w:szCs w:val="22"/>
            </w:rPr>
          </w:pPr>
          <w:hyperlink w:anchor="_Toc26878671" w:history="1">
            <w:r w:rsidR="00786399" w:rsidRPr="00D479B0">
              <w:rPr>
                <w:rStyle w:val="Hyperlink"/>
                <w:noProof/>
              </w:rPr>
              <w:t>5</w:t>
            </w:r>
            <w:r w:rsidR="00786399">
              <w:rPr>
                <w:rFonts w:asciiTheme="minorHAnsi" w:eastAsiaTheme="minorEastAsia" w:hAnsiTheme="minorHAnsi"/>
                <w:noProof/>
                <w:color w:val="auto"/>
                <w:sz w:val="22"/>
                <w:szCs w:val="22"/>
              </w:rPr>
              <w:tab/>
            </w:r>
            <w:r w:rsidR="00786399" w:rsidRPr="00D479B0">
              <w:rPr>
                <w:rStyle w:val="Hyperlink"/>
                <w:noProof/>
              </w:rPr>
              <w:t>Service Requirements</w:t>
            </w:r>
            <w:r w:rsidR="00786399">
              <w:rPr>
                <w:noProof/>
                <w:webHidden/>
              </w:rPr>
              <w:tab/>
            </w:r>
            <w:r w:rsidR="00786399">
              <w:rPr>
                <w:noProof/>
                <w:webHidden/>
              </w:rPr>
              <w:fldChar w:fldCharType="begin"/>
            </w:r>
            <w:r w:rsidR="00786399">
              <w:rPr>
                <w:noProof/>
                <w:webHidden/>
              </w:rPr>
              <w:instrText xml:space="preserve"> PAGEREF _Toc26878671 \h </w:instrText>
            </w:r>
            <w:r w:rsidR="00786399">
              <w:rPr>
                <w:noProof/>
                <w:webHidden/>
              </w:rPr>
            </w:r>
            <w:r w:rsidR="00786399">
              <w:rPr>
                <w:noProof/>
                <w:webHidden/>
              </w:rPr>
              <w:fldChar w:fldCharType="separate"/>
            </w:r>
            <w:r w:rsidR="00786399">
              <w:rPr>
                <w:noProof/>
                <w:webHidden/>
              </w:rPr>
              <w:t>5</w:t>
            </w:r>
            <w:r w:rsidR="00786399">
              <w:rPr>
                <w:noProof/>
                <w:webHidden/>
              </w:rPr>
              <w:fldChar w:fldCharType="end"/>
            </w:r>
          </w:hyperlink>
        </w:p>
        <w:p w14:paraId="6DD84DD4" w14:textId="3AA82DBD"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672" w:history="1">
            <w:r w:rsidR="00786399" w:rsidRPr="00D479B0">
              <w:rPr>
                <w:rStyle w:val="Hyperlink"/>
                <w:noProof/>
              </w:rPr>
              <w:t>5.1</w:t>
            </w:r>
            <w:r w:rsidR="00786399">
              <w:rPr>
                <w:rFonts w:asciiTheme="minorHAnsi" w:eastAsiaTheme="minorEastAsia" w:hAnsiTheme="minorHAnsi"/>
                <w:noProof/>
                <w:color w:val="auto"/>
                <w:sz w:val="22"/>
                <w:szCs w:val="22"/>
              </w:rPr>
              <w:tab/>
            </w:r>
            <w:r w:rsidR="00786399" w:rsidRPr="00D479B0">
              <w:rPr>
                <w:rStyle w:val="Hyperlink"/>
                <w:noProof/>
              </w:rPr>
              <w:t>Message Content Format</w:t>
            </w:r>
            <w:r w:rsidR="00786399">
              <w:rPr>
                <w:noProof/>
                <w:webHidden/>
              </w:rPr>
              <w:tab/>
            </w:r>
            <w:r w:rsidR="00786399">
              <w:rPr>
                <w:noProof/>
                <w:webHidden/>
              </w:rPr>
              <w:fldChar w:fldCharType="begin"/>
            </w:r>
            <w:r w:rsidR="00786399">
              <w:rPr>
                <w:noProof/>
                <w:webHidden/>
              </w:rPr>
              <w:instrText xml:space="preserve"> PAGEREF _Toc26878672 \h </w:instrText>
            </w:r>
            <w:r w:rsidR="00786399">
              <w:rPr>
                <w:noProof/>
                <w:webHidden/>
              </w:rPr>
            </w:r>
            <w:r w:rsidR="00786399">
              <w:rPr>
                <w:noProof/>
                <w:webHidden/>
              </w:rPr>
              <w:fldChar w:fldCharType="separate"/>
            </w:r>
            <w:r w:rsidR="00786399">
              <w:rPr>
                <w:noProof/>
                <w:webHidden/>
              </w:rPr>
              <w:t>5</w:t>
            </w:r>
            <w:r w:rsidR="00786399">
              <w:rPr>
                <w:noProof/>
                <w:webHidden/>
              </w:rPr>
              <w:fldChar w:fldCharType="end"/>
            </w:r>
          </w:hyperlink>
        </w:p>
        <w:p w14:paraId="1E2EA3FF" w14:textId="4B4CC3BA"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73" w:history="1">
            <w:r w:rsidR="00786399" w:rsidRPr="00D479B0">
              <w:rPr>
                <w:rStyle w:val="Hyperlink"/>
                <w:noProof/>
              </w:rPr>
              <w:t>5.1.1</w:t>
            </w:r>
            <w:r w:rsidR="00786399">
              <w:rPr>
                <w:rFonts w:asciiTheme="minorHAnsi" w:eastAsiaTheme="minorEastAsia" w:hAnsiTheme="minorHAnsi"/>
                <w:noProof/>
                <w:color w:val="auto"/>
                <w:sz w:val="22"/>
                <w:szCs w:val="22"/>
              </w:rPr>
              <w:tab/>
            </w:r>
            <w:r w:rsidR="00786399" w:rsidRPr="00D479B0">
              <w:rPr>
                <w:rStyle w:val="Hyperlink"/>
                <w:noProof/>
              </w:rPr>
              <w:t>SOAP Interface Requirements</w:t>
            </w:r>
            <w:r w:rsidR="00786399">
              <w:rPr>
                <w:noProof/>
                <w:webHidden/>
              </w:rPr>
              <w:tab/>
            </w:r>
            <w:r w:rsidR="00786399">
              <w:rPr>
                <w:noProof/>
                <w:webHidden/>
              </w:rPr>
              <w:fldChar w:fldCharType="begin"/>
            </w:r>
            <w:r w:rsidR="00786399">
              <w:rPr>
                <w:noProof/>
                <w:webHidden/>
              </w:rPr>
              <w:instrText xml:space="preserve"> PAGEREF _Toc26878673 \h </w:instrText>
            </w:r>
            <w:r w:rsidR="00786399">
              <w:rPr>
                <w:noProof/>
                <w:webHidden/>
              </w:rPr>
            </w:r>
            <w:r w:rsidR="00786399">
              <w:rPr>
                <w:noProof/>
                <w:webHidden/>
              </w:rPr>
              <w:fldChar w:fldCharType="separate"/>
            </w:r>
            <w:r w:rsidR="00786399">
              <w:rPr>
                <w:noProof/>
                <w:webHidden/>
              </w:rPr>
              <w:t>5</w:t>
            </w:r>
            <w:r w:rsidR="00786399">
              <w:rPr>
                <w:noProof/>
                <w:webHidden/>
              </w:rPr>
              <w:fldChar w:fldCharType="end"/>
            </w:r>
          </w:hyperlink>
        </w:p>
        <w:p w14:paraId="7E56295A" w14:textId="43483A57"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74" w:history="1">
            <w:r w:rsidR="00786399" w:rsidRPr="00D479B0">
              <w:rPr>
                <w:rStyle w:val="Hyperlink"/>
                <w:noProof/>
              </w:rPr>
              <w:t>5.1.2</w:t>
            </w:r>
            <w:r w:rsidR="00786399">
              <w:rPr>
                <w:rFonts w:asciiTheme="minorHAnsi" w:eastAsiaTheme="minorEastAsia" w:hAnsiTheme="minorHAnsi"/>
                <w:noProof/>
                <w:color w:val="auto"/>
                <w:sz w:val="22"/>
                <w:szCs w:val="22"/>
              </w:rPr>
              <w:tab/>
            </w:r>
            <w:r w:rsidR="00786399" w:rsidRPr="00D479B0">
              <w:rPr>
                <w:rStyle w:val="Hyperlink"/>
                <w:noProof/>
              </w:rPr>
              <w:t>REST Interface Requirements</w:t>
            </w:r>
            <w:r w:rsidR="00786399">
              <w:rPr>
                <w:noProof/>
                <w:webHidden/>
              </w:rPr>
              <w:tab/>
            </w:r>
            <w:r w:rsidR="00786399">
              <w:rPr>
                <w:noProof/>
                <w:webHidden/>
              </w:rPr>
              <w:fldChar w:fldCharType="begin"/>
            </w:r>
            <w:r w:rsidR="00786399">
              <w:rPr>
                <w:noProof/>
                <w:webHidden/>
              </w:rPr>
              <w:instrText xml:space="preserve"> PAGEREF _Toc26878674 \h </w:instrText>
            </w:r>
            <w:r w:rsidR="00786399">
              <w:rPr>
                <w:noProof/>
                <w:webHidden/>
              </w:rPr>
            </w:r>
            <w:r w:rsidR="00786399">
              <w:rPr>
                <w:noProof/>
                <w:webHidden/>
              </w:rPr>
              <w:fldChar w:fldCharType="separate"/>
            </w:r>
            <w:r w:rsidR="00786399">
              <w:rPr>
                <w:noProof/>
                <w:webHidden/>
              </w:rPr>
              <w:t>6</w:t>
            </w:r>
            <w:r w:rsidR="00786399">
              <w:rPr>
                <w:noProof/>
                <w:webHidden/>
              </w:rPr>
              <w:fldChar w:fldCharType="end"/>
            </w:r>
          </w:hyperlink>
        </w:p>
        <w:p w14:paraId="4A7D58FB" w14:textId="30DD0CA7"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675" w:history="1">
            <w:r w:rsidR="00786399" w:rsidRPr="00D479B0">
              <w:rPr>
                <w:rStyle w:val="Hyperlink"/>
                <w:noProof/>
              </w:rPr>
              <w:t>5.2</w:t>
            </w:r>
            <w:r w:rsidR="00786399">
              <w:rPr>
                <w:rFonts w:asciiTheme="minorHAnsi" w:eastAsiaTheme="minorEastAsia" w:hAnsiTheme="minorHAnsi"/>
                <w:noProof/>
                <w:color w:val="auto"/>
                <w:sz w:val="22"/>
                <w:szCs w:val="22"/>
              </w:rPr>
              <w:tab/>
            </w:r>
            <w:r w:rsidR="00786399" w:rsidRPr="00D479B0">
              <w:rPr>
                <w:rStyle w:val="Hyperlink"/>
                <w:noProof/>
              </w:rPr>
              <w:t>Security</w:t>
            </w:r>
            <w:r w:rsidR="00786399">
              <w:rPr>
                <w:noProof/>
                <w:webHidden/>
              </w:rPr>
              <w:tab/>
            </w:r>
            <w:r w:rsidR="00786399">
              <w:rPr>
                <w:noProof/>
                <w:webHidden/>
              </w:rPr>
              <w:fldChar w:fldCharType="begin"/>
            </w:r>
            <w:r w:rsidR="00786399">
              <w:rPr>
                <w:noProof/>
                <w:webHidden/>
              </w:rPr>
              <w:instrText xml:space="preserve"> PAGEREF _Toc26878675 \h </w:instrText>
            </w:r>
            <w:r w:rsidR="00786399">
              <w:rPr>
                <w:noProof/>
                <w:webHidden/>
              </w:rPr>
            </w:r>
            <w:r w:rsidR="00786399">
              <w:rPr>
                <w:noProof/>
                <w:webHidden/>
              </w:rPr>
              <w:fldChar w:fldCharType="separate"/>
            </w:r>
            <w:r w:rsidR="00786399">
              <w:rPr>
                <w:noProof/>
                <w:webHidden/>
              </w:rPr>
              <w:t>8</w:t>
            </w:r>
            <w:r w:rsidR="00786399">
              <w:rPr>
                <w:noProof/>
                <w:webHidden/>
              </w:rPr>
              <w:fldChar w:fldCharType="end"/>
            </w:r>
          </w:hyperlink>
        </w:p>
        <w:p w14:paraId="45CB759E" w14:textId="08FE4AE3"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76" w:history="1">
            <w:r w:rsidR="00786399" w:rsidRPr="00D479B0">
              <w:rPr>
                <w:rStyle w:val="Hyperlink"/>
                <w:noProof/>
              </w:rPr>
              <w:t>5.2.1</w:t>
            </w:r>
            <w:r w:rsidR="00786399">
              <w:rPr>
                <w:rFonts w:asciiTheme="minorHAnsi" w:eastAsiaTheme="minorEastAsia" w:hAnsiTheme="minorHAnsi"/>
                <w:noProof/>
                <w:color w:val="auto"/>
                <w:sz w:val="22"/>
                <w:szCs w:val="22"/>
              </w:rPr>
              <w:tab/>
            </w:r>
            <w:r w:rsidR="00786399" w:rsidRPr="00D479B0">
              <w:rPr>
                <w:rStyle w:val="Hyperlink"/>
                <w:noProof/>
              </w:rPr>
              <w:t>SOAP Interface Requirements</w:t>
            </w:r>
            <w:r w:rsidR="00786399">
              <w:rPr>
                <w:noProof/>
                <w:webHidden/>
              </w:rPr>
              <w:tab/>
            </w:r>
            <w:r w:rsidR="00786399">
              <w:rPr>
                <w:noProof/>
                <w:webHidden/>
              </w:rPr>
              <w:fldChar w:fldCharType="begin"/>
            </w:r>
            <w:r w:rsidR="00786399">
              <w:rPr>
                <w:noProof/>
                <w:webHidden/>
              </w:rPr>
              <w:instrText xml:space="preserve"> PAGEREF _Toc26878676 \h </w:instrText>
            </w:r>
            <w:r w:rsidR="00786399">
              <w:rPr>
                <w:noProof/>
                <w:webHidden/>
              </w:rPr>
            </w:r>
            <w:r w:rsidR="00786399">
              <w:rPr>
                <w:noProof/>
                <w:webHidden/>
              </w:rPr>
              <w:fldChar w:fldCharType="separate"/>
            </w:r>
            <w:r w:rsidR="00786399">
              <w:rPr>
                <w:noProof/>
                <w:webHidden/>
              </w:rPr>
              <w:t>9</w:t>
            </w:r>
            <w:r w:rsidR="00786399">
              <w:rPr>
                <w:noProof/>
                <w:webHidden/>
              </w:rPr>
              <w:fldChar w:fldCharType="end"/>
            </w:r>
          </w:hyperlink>
        </w:p>
        <w:p w14:paraId="296BFF79" w14:textId="41647DCB"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77" w:history="1">
            <w:r w:rsidR="00786399" w:rsidRPr="00D479B0">
              <w:rPr>
                <w:rStyle w:val="Hyperlink"/>
                <w:noProof/>
              </w:rPr>
              <w:t>5.2.2</w:t>
            </w:r>
            <w:r w:rsidR="00786399">
              <w:rPr>
                <w:rFonts w:asciiTheme="minorHAnsi" w:eastAsiaTheme="minorEastAsia" w:hAnsiTheme="minorHAnsi"/>
                <w:noProof/>
                <w:color w:val="auto"/>
                <w:sz w:val="22"/>
                <w:szCs w:val="22"/>
              </w:rPr>
              <w:tab/>
            </w:r>
            <w:r w:rsidR="00786399" w:rsidRPr="00D479B0">
              <w:rPr>
                <w:rStyle w:val="Hyperlink"/>
                <w:noProof/>
              </w:rPr>
              <w:t>REST Interface Requirements</w:t>
            </w:r>
            <w:r w:rsidR="00786399">
              <w:rPr>
                <w:noProof/>
                <w:webHidden/>
              </w:rPr>
              <w:tab/>
            </w:r>
            <w:r w:rsidR="00786399">
              <w:rPr>
                <w:noProof/>
                <w:webHidden/>
              </w:rPr>
              <w:fldChar w:fldCharType="begin"/>
            </w:r>
            <w:r w:rsidR="00786399">
              <w:rPr>
                <w:noProof/>
                <w:webHidden/>
              </w:rPr>
              <w:instrText xml:space="preserve"> PAGEREF _Toc26878677 \h </w:instrText>
            </w:r>
            <w:r w:rsidR="00786399">
              <w:rPr>
                <w:noProof/>
                <w:webHidden/>
              </w:rPr>
            </w:r>
            <w:r w:rsidR="00786399">
              <w:rPr>
                <w:noProof/>
                <w:webHidden/>
              </w:rPr>
              <w:fldChar w:fldCharType="separate"/>
            </w:r>
            <w:r w:rsidR="00786399">
              <w:rPr>
                <w:noProof/>
                <w:webHidden/>
              </w:rPr>
              <w:t>9</w:t>
            </w:r>
            <w:r w:rsidR="00786399">
              <w:rPr>
                <w:noProof/>
                <w:webHidden/>
              </w:rPr>
              <w:fldChar w:fldCharType="end"/>
            </w:r>
          </w:hyperlink>
        </w:p>
        <w:p w14:paraId="2F348CF7" w14:textId="4C2521B2"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678" w:history="1">
            <w:r w:rsidR="00786399" w:rsidRPr="00D479B0">
              <w:rPr>
                <w:rStyle w:val="Hyperlink"/>
                <w:noProof/>
              </w:rPr>
              <w:t>5.3</w:t>
            </w:r>
            <w:r w:rsidR="00786399">
              <w:rPr>
                <w:rFonts w:asciiTheme="minorHAnsi" w:eastAsiaTheme="minorEastAsia" w:hAnsiTheme="minorHAnsi"/>
                <w:noProof/>
                <w:color w:val="auto"/>
                <w:sz w:val="22"/>
                <w:szCs w:val="22"/>
              </w:rPr>
              <w:tab/>
            </w:r>
            <w:r w:rsidR="00786399" w:rsidRPr="00D479B0">
              <w:rPr>
                <w:rStyle w:val="Hyperlink"/>
                <w:noProof/>
              </w:rPr>
              <w:t>Error Handling</w:t>
            </w:r>
            <w:r w:rsidR="00786399">
              <w:rPr>
                <w:noProof/>
                <w:webHidden/>
              </w:rPr>
              <w:tab/>
            </w:r>
            <w:r w:rsidR="00786399">
              <w:rPr>
                <w:noProof/>
                <w:webHidden/>
              </w:rPr>
              <w:fldChar w:fldCharType="begin"/>
            </w:r>
            <w:r w:rsidR="00786399">
              <w:rPr>
                <w:noProof/>
                <w:webHidden/>
              </w:rPr>
              <w:instrText xml:space="preserve"> PAGEREF _Toc26878678 \h </w:instrText>
            </w:r>
            <w:r w:rsidR="00786399">
              <w:rPr>
                <w:noProof/>
                <w:webHidden/>
              </w:rPr>
            </w:r>
            <w:r w:rsidR="00786399">
              <w:rPr>
                <w:noProof/>
                <w:webHidden/>
              </w:rPr>
              <w:fldChar w:fldCharType="separate"/>
            </w:r>
            <w:r w:rsidR="00786399">
              <w:rPr>
                <w:noProof/>
                <w:webHidden/>
              </w:rPr>
              <w:t>9</w:t>
            </w:r>
            <w:r w:rsidR="00786399">
              <w:rPr>
                <w:noProof/>
                <w:webHidden/>
              </w:rPr>
              <w:fldChar w:fldCharType="end"/>
            </w:r>
          </w:hyperlink>
        </w:p>
        <w:p w14:paraId="0E10A890" w14:textId="6FCFFBF3"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79" w:history="1">
            <w:r w:rsidR="00786399" w:rsidRPr="00D479B0">
              <w:rPr>
                <w:rStyle w:val="Hyperlink"/>
                <w:noProof/>
              </w:rPr>
              <w:t>5.3.1</w:t>
            </w:r>
            <w:r w:rsidR="00786399">
              <w:rPr>
                <w:rFonts w:asciiTheme="minorHAnsi" w:eastAsiaTheme="minorEastAsia" w:hAnsiTheme="minorHAnsi"/>
                <w:noProof/>
                <w:color w:val="auto"/>
                <w:sz w:val="22"/>
                <w:szCs w:val="22"/>
              </w:rPr>
              <w:tab/>
            </w:r>
            <w:r w:rsidR="00786399" w:rsidRPr="00D479B0">
              <w:rPr>
                <w:rStyle w:val="Hyperlink"/>
                <w:noProof/>
              </w:rPr>
              <w:t>Parameter Faults</w:t>
            </w:r>
            <w:r w:rsidR="00786399">
              <w:rPr>
                <w:noProof/>
                <w:webHidden/>
              </w:rPr>
              <w:tab/>
            </w:r>
            <w:r w:rsidR="00786399">
              <w:rPr>
                <w:noProof/>
                <w:webHidden/>
              </w:rPr>
              <w:fldChar w:fldCharType="begin"/>
            </w:r>
            <w:r w:rsidR="00786399">
              <w:rPr>
                <w:noProof/>
                <w:webHidden/>
              </w:rPr>
              <w:instrText xml:space="preserve"> PAGEREF _Toc26878679 \h </w:instrText>
            </w:r>
            <w:r w:rsidR="00786399">
              <w:rPr>
                <w:noProof/>
                <w:webHidden/>
              </w:rPr>
            </w:r>
            <w:r w:rsidR="00786399">
              <w:rPr>
                <w:noProof/>
                <w:webHidden/>
              </w:rPr>
              <w:fldChar w:fldCharType="separate"/>
            </w:r>
            <w:r w:rsidR="00786399">
              <w:rPr>
                <w:noProof/>
                <w:webHidden/>
              </w:rPr>
              <w:t>9</w:t>
            </w:r>
            <w:r w:rsidR="00786399">
              <w:rPr>
                <w:noProof/>
                <w:webHidden/>
              </w:rPr>
              <w:fldChar w:fldCharType="end"/>
            </w:r>
          </w:hyperlink>
        </w:p>
        <w:p w14:paraId="301F6512" w14:textId="1819C193"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80" w:history="1">
            <w:r w:rsidR="00786399" w:rsidRPr="00D479B0">
              <w:rPr>
                <w:rStyle w:val="Hyperlink"/>
                <w:noProof/>
              </w:rPr>
              <w:t>5.3.2</w:t>
            </w:r>
            <w:r w:rsidR="00786399">
              <w:rPr>
                <w:rFonts w:asciiTheme="minorHAnsi" w:eastAsiaTheme="minorEastAsia" w:hAnsiTheme="minorHAnsi"/>
                <w:noProof/>
                <w:color w:val="auto"/>
                <w:sz w:val="22"/>
                <w:szCs w:val="22"/>
              </w:rPr>
              <w:tab/>
            </w:r>
            <w:r w:rsidR="00786399" w:rsidRPr="00D479B0">
              <w:rPr>
                <w:rStyle w:val="Hyperlink"/>
                <w:noProof/>
              </w:rPr>
              <w:t>Invalid Notification URL</w:t>
            </w:r>
            <w:r w:rsidR="00786399">
              <w:rPr>
                <w:noProof/>
                <w:webHidden/>
              </w:rPr>
              <w:tab/>
            </w:r>
            <w:r w:rsidR="00786399">
              <w:rPr>
                <w:noProof/>
                <w:webHidden/>
              </w:rPr>
              <w:fldChar w:fldCharType="begin"/>
            </w:r>
            <w:r w:rsidR="00786399">
              <w:rPr>
                <w:noProof/>
                <w:webHidden/>
              </w:rPr>
              <w:instrText xml:space="preserve"> PAGEREF _Toc26878680 \h </w:instrText>
            </w:r>
            <w:r w:rsidR="00786399">
              <w:rPr>
                <w:noProof/>
                <w:webHidden/>
              </w:rPr>
            </w:r>
            <w:r w:rsidR="00786399">
              <w:rPr>
                <w:noProof/>
                <w:webHidden/>
              </w:rPr>
              <w:fldChar w:fldCharType="separate"/>
            </w:r>
            <w:r w:rsidR="00786399">
              <w:rPr>
                <w:noProof/>
                <w:webHidden/>
              </w:rPr>
              <w:t>10</w:t>
            </w:r>
            <w:r w:rsidR="00786399">
              <w:rPr>
                <w:noProof/>
                <w:webHidden/>
              </w:rPr>
              <w:fldChar w:fldCharType="end"/>
            </w:r>
          </w:hyperlink>
        </w:p>
        <w:p w14:paraId="3F752554" w14:textId="14BC26F7"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681" w:history="1">
            <w:r w:rsidR="00786399" w:rsidRPr="00D479B0">
              <w:rPr>
                <w:rStyle w:val="Hyperlink"/>
                <w:noProof/>
              </w:rPr>
              <w:t>5.4</w:t>
            </w:r>
            <w:r w:rsidR="00786399">
              <w:rPr>
                <w:rFonts w:asciiTheme="minorHAnsi" w:eastAsiaTheme="minorEastAsia" w:hAnsiTheme="minorHAnsi"/>
                <w:noProof/>
                <w:color w:val="auto"/>
                <w:sz w:val="22"/>
                <w:szCs w:val="22"/>
              </w:rPr>
              <w:tab/>
            </w:r>
            <w:r w:rsidR="00786399" w:rsidRPr="00D479B0">
              <w:rPr>
                <w:rStyle w:val="Hyperlink"/>
                <w:noProof/>
              </w:rPr>
              <w:t>Content-Based Filtering</w:t>
            </w:r>
            <w:r w:rsidR="00786399">
              <w:rPr>
                <w:noProof/>
                <w:webHidden/>
              </w:rPr>
              <w:tab/>
            </w:r>
            <w:r w:rsidR="00786399">
              <w:rPr>
                <w:noProof/>
                <w:webHidden/>
              </w:rPr>
              <w:fldChar w:fldCharType="begin"/>
            </w:r>
            <w:r w:rsidR="00786399">
              <w:rPr>
                <w:noProof/>
                <w:webHidden/>
              </w:rPr>
              <w:instrText xml:space="preserve"> PAGEREF _Toc26878681 \h </w:instrText>
            </w:r>
            <w:r w:rsidR="00786399">
              <w:rPr>
                <w:noProof/>
                <w:webHidden/>
              </w:rPr>
            </w:r>
            <w:r w:rsidR="00786399">
              <w:rPr>
                <w:noProof/>
                <w:webHidden/>
              </w:rPr>
              <w:fldChar w:fldCharType="separate"/>
            </w:r>
            <w:r w:rsidR="00786399">
              <w:rPr>
                <w:noProof/>
                <w:webHidden/>
              </w:rPr>
              <w:t>10</w:t>
            </w:r>
            <w:r w:rsidR="00786399">
              <w:rPr>
                <w:noProof/>
                <w:webHidden/>
              </w:rPr>
              <w:fldChar w:fldCharType="end"/>
            </w:r>
          </w:hyperlink>
        </w:p>
        <w:p w14:paraId="0C25CD6D" w14:textId="636BA4E7"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682" w:history="1">
            <w:r w:rsidR="00786399" w:rsidRPr="00D479B0">
              <w:rPr>
                <w:rStyle w:val="Hyperlink"/>
                <w:noProof/>
              </w:rPr>
              <w:t>5.5</w:t>
            </w:r>
            <w:r w:rsidR="00786399">
              <w:rPr>
                <w:rFonts w:asciiTheme="minorHAnsi" w:eastAsiaTheme="minorEastAsia" w:hAnsiTheme="minorHAnsi"/>
                <w:noProof/>
                <w:color w:val="auto"/>
                <w:sz w:val="22"/>
                <w:szCs w:val="22"/>
              </w:rPr>
              <w:tab/>
            </w:r>
            <w:r w:rsidR="00786399" w:rsidRPr="00D479B0">
              <w:rPr>
                <w:rStyle w:val="Hyperlink"/>
                <w:noProof/>
              </w:rPr>
              <w:t>Message Expiry</w:t>
            </w:r>
            <w:r w:rsidR="00786399">
              <w:rPr>
                <w:noProof/>
                <w:webHidden/>
              </w:rPr>
              <w:tab/>
            </w:r>
            <w:r w:rsidR="00786399">
              <w:rPr>
                <w:noProof/>
                <w:webHidden/>
              </w:rPr>
              <w:fldChar w:fldCharType="begin"/>
            </w:r>
            <w:r w:rsidR="00786399">
              <w:rPr>
                <w:noProof/>
                <w:webHidden/>
              </w:rPr>
              <w:instrText xml:space="preserve"> PAGEREF _Toc26878682 \h </w:instrText>
            </w:r>
            <w:r w:rsidR="00786399">
              <w:rPr>
                <w:noProof/>
                <w:webHidden/>
              </w:rPr>
            </w:r>
            <w:r w:rsidR="00786399">
              <w:rPr>
                <w:noProof/>
                <w:webHidden/>
              </w:rPr>
              <w:fldChar w:fldCharType="separate"/>
            </w:r>
            <w:r w:rsidR="00786399">
              <w:rPr>
                <w:noProof/>
                <w:webHidden/>
              </w:rPr>
              <w:t>11</w:t>
            </w:r>
            <w:r w:rsidR="00786399">
              <w:rPr>
                <w:noProof/>
                <w:webHidden/>
              </w:rPr>
              <w:fldChar w:fldCharType="end"/>
            </w:r>
          </w:hyperlink>
        </w:p>
        <w:p w14:paraId="21469422" w14:textId="198D802E"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683" w:history="1">
            <w:r w:rsidR="00786399" w:rsidRPr="00D479B0">
              <w:rPr>
                <w:rStyle w:val="Hyperlink"/>
                <w:noProof/>
              </w:rPr>
              <w:t>5.6</w:t>
            </w:r>
            <w:r w:rsidR="00786399">
              <w:rPr>
                <w:rFonts w:asciiTheme="minorHAnsi" w:eastAsiaTheme="minorEastAsia" w:hAnsiTheme="minorHAnsi"/>
                <w:noProof/>
                <w:color w:val="auto"/>
                <w:sz w:val="22"/>
                <w:szCs w:val="22"/>
              </w:rPr>
              <w:tab/>
            </w:r>
            <w:r w:rsidR="00786399" w:rsidRPr="00D479B0">
              <w:rPr>
                <w:rStyle w:val="Hyperlink"/>
                <w:noProof/>
              </w:rPr>
              <w:t>Feature Set Declaration</w:t>
            </w:r>
            <w:r w:rsidR="00786399">
              <w:rPr>
                <w:noProof/>
                <w:webHidden/>
              </w:rPr>
              <w:tab/>
            </w:r>
            <w:r w:rsidR="00786399">
              <w:rPr>
                <w:noProof/>
                <w:webHidden/>
              </w:rPr>
              <w:fldChar w:fldCharType="begin"/>
            </w:r>
            <w:r w:rsidR="00786399">
              <w:rPr>
                <w:noProof/>
                <w:webHidden/>
              </w:rPr>
              <w:instrText xml:space="preserve"> PAGEREF _Toc26878683 \h </w:instrText>
            </w:r>
            <w:r w:rsidR="00786399">
              <w:rPr>
                <w:noProof/>
                <w:webHidden/>
              </w:rPr>
            </w:r>
            <w:r w:rsidR="00786399">
              <w:rPr>
                <w:noProof/>
                <w:webHidden/>
              </w:rPr>
              <w:fldChar w:fldCharType="separate"/>
            </w:r>
            <w:r w:rsidR="00786399">
              <w:rPr>
                <w:noProof/>
                <w:webHidden/>
              </w:rPr>
              <w:t>11</w:t>
            </w:r>
            <w:r w:rsidR="00786399">
              <w:rPr>
                <w:noProof/>
                <w:webHidden/>
              </w:rPr>
              <w:fldChar w:fldCharType="end"/>
            </w:r>
          </w:hyperlink>
        </w:p>
        <w:p w14:paraId="2BADA569" w14:textId="62527ACB" w:rsidR="00786399" w:rsidRDefault="00414966">
          <w:pPr>
            <w:pStyle w:val="TOC1"/>
            <w:tabs>
              <w:tab w:val="left" w:pos="400"/>
              <w:tab w:val="right" w:leader="dot" w:pos="10070"/>
            </w:tabs>
            <w:rPr>
              <w:rFonts w:asciiTheme="minorHAnsi" w:eastAsiaTheme="minorEastAsia" w:hAnsiTheme="minorHAnsi"/>
              <w:noProof/>
              <w:color w:val="auto"/>
              <w:sz w:val="22"/>
              <w:szCs w:val="22"/>
            </w:rPr>
          </w:pPr>
          <w:hyperlink w:anchor="_Toc26878684" w:history="1">
            <w:r w:rsidR="00786399" w:rsidRPr="00D479B0">
              <w:rPr>
                <w:rStyle w:val="Hyperlink"/>
                <w:noProof/>
              </w:rPr>
              <w:t>6</w:t>
            </w:r>
            <w:r w:rsidR="00786399">
              <w:rPr>
                <w:rFonts w:asciiTheme="minorHAnsi" w:eastAsiaTheme="minorEastAsia" w:hAnsiTheme="minorHAnsi"/>
                <w:noProof/>
                <w:color w:val="auto"/>
                <w:sz w:val="22"/>
                <w:szCs w:val="22"/>
              </w:rPr>
              <w:tab/>
            </w:r>
            <w:r w:rsidR="00786399" w:rsidRPr="00D479B0">
              <w:rPr>
                <w:rStyle w:val="Hyperlink"/>
                <w:noProof/>
              </w:rPr>
              <w:t>Service Definitions</w:t>
            </w:r>
            <w:r w:rsidR="00786399">
              <w:rPr>
                <w:noProof/>
                <w:webHidden/>
              </w:rPr>
              <w:tab/>
            </w:r>
            <w:r w:rsidR="00786399">
              <w:rPr>
                <w:noProof/>
                <w:webHidden/>
              </w:rPr>
              <w:fldChar w:fldCharType="begin"/>
            </w:r>
            <w:r w:rsidR="00786399">
              <w:rPr>
                <w:noProof/>
                <w:webHidden/>
              </w:rPr>
              <w:instrText xml:space="preserve"> PAGEREF _Toc26878684 \h </w:instrText>
            </w:r>
            <w:r w:rsidR="00786399">
              <w:rPr>
                <w:noProof/>
                <w:webHidden/>
              </w:rPr>
            </w:r>
            <w:r w:rsidR="00786399">
              <w:rPr>
                <w:noProof/>
                <w:webHidden/>
              </w:rPr>
              <w:fldChar w:fldCharType="separate"/>
            </w:r>
            <w:r w:rsidR="00786399">
              <w:rPr>
                <w:noProof/>
                <w:webHidden/>
              </w:rPr>
              <w:t>11</w:t>
            </w:r>
            <w:r w:rsidR="00786399">
              <w:rPr>
                <w:noProof/>
                <w:webHidden/>
              </w:rPr>
              <w:fldChar w:fldCharType="end"/>
            </w:r>
          </w:hyperlink>
        </w:p>
        <w:p w14:paraId="3FAF6471" w14:textId="5DD1B0B0"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685" w:history="1">
            <w:r w:rsidR="00786399" w:rsidRPr="00D479B0">
              <w:rPr>
                <w:rStyle w:val="Hyperlink"/>
                <w:noProof/>
              </w:rPr>
              <w:t>6.1</w:t>
            </w:r>
            <w:r w:rsidR="00786399">
              <w:rPr>
                <w:rFonts w:asciiTheme="minorHAnsi" w:eastAsiaTheme="minorEastAsia" w:hAnsiTheme="minorHAnsi"/>
                <w:noProof/>
                <w:color w:val="auto"/>
                <w:sz w:val="22"/>
                <w:szCs w:val="22"/>
              </w:rPr>
              <w:tab/>
            </w:r>
            <w:r w:rsidR="00786399" w:rsidRPr="00D479B0">
              <w:rPr>
                <w:rStyle w:val="Hyperlink"/>
                <w:noProof/>
              </w:rPr>
              <w:t>Channel Management Service</w:t>
            </w:r>
            <w:r w:rsidR="00786399">
              <w:rPr>
                <w:noProof/>
                <w:webHidden/>
              </w:rPr>
              <w:tab/>
            </w:r>
            <w:r w:rsidR="00786399">
              <w:rPr>
                <w:noProof/>
                <w:webHidden/>
              </w:rPr>
              <w:fldChar w:fldCharType="begin"/>
            </w:r>
            <w:r w:rsidR="00786399">
              <w:rPr>
                <w:noProof/>
                <w:webHidden/>
              </w:rPr>
              <w:instrText xml:space="preserve"> PAGEREF _Toc26878685 \h </w:instrText>
            </w:r>
            <w:r w:rsidR="00786399">
              <w:rPr>
                <w:noProof/>
                <w:webHidden/>
              </w:rPr>
            </w:r>
            <w:r w:rsidR="00786399">
              <w:rPr>
                <w:noProof/>
                <w:webHidden/>
              </w:rPr>
              <w:fldChar w:fldCharType="separate"/>
            </w:r>
            <w:r w:rsidR="00786399">
              <w:rPr>
                <w:noProof/>
                <w:webHidden/>
              </w:rPr>
              <w:t>11</w:t>
            </w:r>
            <w:r w:rsidR="00786399">
              <w:rPr>
                <w:noProof/>
                <w:webHidden/>
              </w:rPr>
              <w:fldChar w:fldCharType="end"/>
            </w:r>
          </w:hyperlink>
        </w:p>
        <w:p w14:paraId="46AD1ED6" w14:textId="18D1F0D3"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86" w:history="1">
            <w:r w:rsidR="00786399" w:rsidRPr="00D479B0">
              <w:rPr>
                <w:rStyle w:val="Hyperlink"/>
                <w:noProof/>
              </w:rPr>
              <w:t>6.1.1</w:t>
            </w:r>
            <w:r w:rsidR="00786399">
              <w:rPr>
                <w:rFonts w:asciiTheme="minorHAnsi" w:eastAsiaTheme="minorEastAsia" w:hAnsiTheme="minorHAnsi"/>
                <w:noProof/>
                <w:color w:val="auto"/>
                <w:sz w:val="22"/>
                <w:szCs w:val="22"/>
              </w:rPr>
              <w:tab/>
            </w:r>
            <w:r w:rsidR="00786399" w:rsidRPr="00D479B0">
              <w:rPr>
                <w:rStyle w:val="Hyperlink"/>
                <w:noProof/>
              </w:rPr>
              <w:t>Create Channel</w:t>
            </w:r>
            <w:r w:rsidR="00786399">
              <w:rPr>
                <w:noProof/>
                <w:webHidden/>
              </w:rPr>
              <w:tab/>
            </w:r>
            <w:r w:rsidR="00786399">
              <w:rPr>
                <w:noProof/>
                <w:webHidden/>
              </w:rPr>
              <w:fldChar w:fldCharType="begin"/>
            </w:r>
            <w:r w:rsidR="00786399">
              <w:rPr>
                <w:noProof/>
                <w:webHidden/>
              </w:rPr>
              <w:instrText xml:space="preserve"> PAGEREF _Toc26878686 \h </w:instrText>
            </w:r>
            <w:r w:rsidR="00786399">
              <w:rPr>
                <w:noProof/>
                <w:webHidden/>
              </w:rPr>
            </w:r>
            <w:r w:rsidR="00786399">
              <w:rPr>
                <w:noProof/>
                <w:webHidden/>
              </w:rPr>
              <w:fldChar w:fldCharType="separate"/>
            </w:r>
            <w:r w:rsidR="00786399">
              <w:rPr>
                <w:noProof/>
                <w:webHidden/>
              </w:rPr>
              <w:t>12</w:t>
            </w:r>
            <w:r w:rsidR="00786399">
              <w:rPr>
                <w:noProof/>
                <w:webHidden/>
              </w:rPr>
              <w:fldChar w:fldCharType="end"/>
            </w:r>
          </w:hyperlink>
        </w:p>
        <w:p w14:paraId="7A84E522" w14:textId="4A175880"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87" w:history="1">
            <w:r w:rsidR="00786399" w:rsidRPr="00D479B0">
              <w:rPr>
                <w:rStyle w:val="Hyperlink"/>
                <w:noProof/>
              </w:rPr>
              <w:t>6.1.2</w:t>
            </w:r>
            <w:r w:rsidR="00786399">
              <w:rPr>
                <w:rFonts w:asciiTheme="minorHAnsi" w:eastAsiaTheme="minorEastAsia" w:hAnsiTheme="minorHAnsi"/>
                <w:noProof/>
                <w:color w:val="auto"/>
                <w:sz w:val="22"/>
                <w:szCs w:val="22"/>
              </w:rPr>
              <w:tab/>
            </w:r>
            <w:r w:rsidR="00786399" w:rsidRPr="00D479B0">
              <w:rPr>
                <w:rStyle w:val="Hyperlink"/>
                <w:noProof/>
              </w:rPr>
              <w:t>Add Security Tokens</w:t>
            </w:r>
            <w:r w:rsidR="00786399">
              <w:rPr>
                <w:noProof/>
                <w:webHidden/>
              </w:rPr>
              <w:tab/>
            </w:r>
            <w:r w:rsidR="00786399">
              <w:rPr>
                <w:noProof/>
                <w:webHidden/>
              </w:rPr>
              <w:fldChar w:fldCharType="begin"/>
            </w:r>
            <w:r w:rsidR="00786399">
              <w:rPr>
                <w:noProof/>
                <w:webHidden/>
              </w:rPr>
              <w:instrText xml:space="preserve"> PAGEREF _Toc26878687 \h </w:instrText>
            </w:r>
            <w:r w:rsidR="00786399">
              <w:rPr>
                <w:noProof/>
                <w:webHidden/>
              </w:rPr>
            </w:r>
            <w:r w:rsidR="00786399">
              <w:rPr>
                <w:noProof/>
                <w:webHidden/>
              </w:rPr>
              <w:fldChar w:fldCharType="separate"/>
            </w:r>
            <w:r w:rsidR="00786399">
              <w:rPr>
                <w:noProof/>
                <w:webHidden/>
              </w:rPr>
              <w:t>13</w:t>
            </w:r>
            <w:r w:rsidR="00786399">
              <w:rPr>
                <w:noProof/>
                <w:webHidden/>
              </w:rPr>
              <w:fldChar w:fldCharType="end"/>
            </w:r>
          </w:hyperlink>
        </w:p>
        <w:p w14:paraId="5757510C" w14:textId="385EF428"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88" w:history="1">
            <w:r w:rsidR="00786399" w:rsidRPr="00D479B0">
              <w:rPr>
                <w:rStyle w:val="Hyperlink"/>
                <w:noProof/>
              </w:rPr>
              <w:t>6.1.3</w:t>
            </w:r>
            <w:r w:rsidR="00786399">
              <w:rPr>
                <w:rFonts w:asciiTheme="minorHAnsi" w:eastAsiaTheme="minorEastAsia" w:hAnsiTheme="minorHAnsi"/>
                <w:noProof/>
                <w:color w:val="auto"/>
                <w:sz w:val="22"/>
                <w:szCs w:val="22"/>
              </w:rPr>
              <w:tab/>
            </w:r>
            <w:r w:rsidR="00786399" w:rsidRPr="00D479B0">
              <w:rPr>
                <w:rStyle w:val="Hyperlink"/>
                <w:noProof/>
              </w:rPr>
              <w:t>Remove Security Tokens</w:t>
            </w:r>
            <w:r w:rsidR="00786399">
              <w:rPr>
                <w:noProof/>
                <w:webHidden/>
              </w:rPr>
              <w:tab/>
            </w:r>
            <w:r w:rsidR="00786399">
              <w:rPr>
                <w:noProof/>
                <w:webHidden/>
              </w:rPr>
              <w:fldChar w:fldCharType="begin"/>
            </w:r>
            <w:r w:rsidR="00786399">
              <w:rPr>
                <w:noProof/>
                <w:webHidden/>
              </w:rPr>
              <w:instrText xml:space="preserve"> PAGEREF _Toc26878688 \h </w:instrText>
            </w:r>
            <w:r w:rsidR="00786399">
              <w:rPr>
                <w:noProof/>
                <w:webHidden/>
              </w:rPr>
            </w:r>
            <w:r w:rsidR="00786399">
              <w:rPr>
                <w:noProof/>
                <w:webHidden/>
              </w:rPr>
              <w:fldChar w:fldCharType="separate"/>
            </w:r>
            <w:r w:rsidR="00786399">
              <w:rPr>
                <w:noProof/>
                <w:webHidden/>
              </w:rPr>
              <w:t>14</w:t>
            </w:r>
            <w:r w:rsidR="00786399">
              <w:rPr>
                <w:noProof/>
                <w:webHidden/>
              </w:rPr>
              <w:fldChar w:fldCharType="end"/>
            </w:r>
          </w:hyperlink>
        </w:p>
        <w:p w14:paraId="4BCD1166" w14:textId="5A9FB747"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89" w:history="1">
            <w:r w:rsidR="00786399" w:rsidRPr="00D479B0">
              <w:rPr>
                <w:rStyle w:val="Hyperlink"/>
                <w:noProof/>
              </w:rPr>
              <w:t>6.1.4</w:t>
            </w:r>
            <w:r w:rsidR="00786399">
              <w:rPr>
                <w:rFonts w:asciiTheme="minorHAnsi" w:eastAsiaTheme="minorEastAsia" w:hAnsiTheme="minorHAnsi"/>
                <w:noProof/>
                <w:color w:val="auto"/>
                <w:sz w:val="22"/>
                <w:szCs w:val="22"/>
              </w:rPr>
              <w:tab/>
            </w:r>
            <w:r w:rsidR="00786399" w:rsidRPr="00D479B0">
              <w:rPr>
                <w:rStyle w:val="Hyperlink"/>
                <w:noProof/>
              </w:rPr>
              <w:t>Delete Channel</w:t>
            </w:r>
            <w:r w:rsidR="00786399">
              <w:rPr>
                <w:noProof/>
                <w:webHidden/>
              </w:rPr>
              <w:tab/>
            </w:r>
            <w:r w:rsidR="00786399">
              <w:rPr>
                <w:noProof/>
                <w:webHidden/>
              </w:rPr>
              <w:fldChar w:fldCharType="begin"/>
            </w:r>
            <w:r w:rsidR="00786399">
              <w:rPr>
                <w:noProof/>
                <w:webHidden/>
              </w:rPr>
              <w:instrText xml:space="preserve"> PAGEREF _Toc26878689 \h </w:instrText>
            </w:r>
            <w:r w:rsidR="00786399">
              <w:rPr>
                <w:noProof/>
                <w:webHidden/>
              </w:rPr>
            </w:r>
            <w:r w:rsidR="00786399">
              <w:rPr>
                <w:noProof/>
                <w:webHidden/>
              </w:rPr>
              <w:fldChar w:fldCharType="separate"/>
            </w:r>
            <w:r w:rsidR="00786399">
              <w:rPr>
                <w:noProof/>
                <w:webHidden/>
              </w:rPr>
              <w:t>16</w:t>
            </w:r>
            <w:r w:rsidR="00786399">
              <w:rPr>
                <w:noProof/>
                <w:webHidden/>
              </w:rPr>
              <w:fldChar w:fldCharType="end"/>
            </w:r>
          </w:hyperlink>
        </w:p>
        <w:p w14:paraId="1521604E" w14:textId="4DD6BF78"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90" w:history="1">
            <w:r w:rsidR="00786399" w:rsidRPr="00D479B0">
              <w:rPr>
                <w:rStyle w:val="Hyperlink"/>
                <w:noProof/>
              </w:rPr>
              <w:t>6.1.5</w:t>
            </w:r>
            <w:r w:rsidR="00786399">
              <w:rPr>
                <w:rFonts w:asciiTheme="minorHAnsi" w:eastAsiaTheme="minorEastAsia" w:hAnsiTheme="minorHAnsi"/>
                <w:noProof/>
                <w:color w:val="auto"/>
                <w:sz w:val="22"/>
                <w:szCs w:val="22"/>
              </w:rPr>
              <w:tab/>
            </w:r>
            <w:r w:rsidR="00786399" w:rsidRPr="00D479B0">
              <w:rPr>
                <w:rStyle w:val="Hyperlink"/>
                <w:noProof/>
              </w:rPr>
              <w:t>Get Channel</w:t>
            </w:r>
            <w:r w:rsidR="00786399">
              <w:rPr>
                <w:noProof/>
                <w:webHidden/>
              </w:rPr>
              <w:tab/>
            </w:r>
            <w:r w:rsidR="00786399">
              <w:rPr>
                <w:noProof/>
                <w:webHidden/>
              </w:rPr>
              <w:fldChar w:fldCharType="begin"/>
            </w:r>
            <w:r w:rsidR="00786399">
              <w:rPr>
                <w:noProof/>
                <w:webHidden/>
              </w:rPr>
              <w:instrText xml:space="preserve"> PAGEREF _Toc26878690 \h </w:instrText>
            </w:r>
            <w:r w:rsidR="00786399">
              <w:rPr>
                <w:noProof/>
                <w:webHidden/>
              </w:rPr>
            </w:r>
            <w:r w:rsidR="00786399">
              <w:rPr>
                <w:noProof/>
                <w:webHidden/>
              </w:rPr>
              <w:fldChar w:fldCharType="separate"/>
            </w:r>
            <w:r w:rsidR="00786399">
              <w:rPr>
                <w:noProof/>
                <w:webHidden/>
              </w:rPr>
              <w:t>16</w:t>
            </w:r>
            <w:r w:rsidR="00786399">
              <w:rPr>
                <w:noProof/>
                <w:webHidden/>
              </w:rPr>
              <w:fldChar w:fldCharType="end"/>
            </w:r>
          </w:hyperlink>
        </w:p>
        <w:p w14:paraId="3C78598B" w14:textId="775FB0D4"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91" w:history="1">
            <w:r w:rsidR="00786399" w:rsidRPr="00D479B0">
              <w:rPr>
                <w:rStyle w:val="Hyperlink"/>
                <w:noProof/>
              </w:rPr>
              <w:t>6.1.6</w:t>
            </w:r>
            <w:r w:rsidR="00786399">
              <w:rPr>
                <w:rFonts w:asciiTheme="minorHAnsi" w:eastAsiaTheme="minorEastAsia" w:hAnsiTheme="minorHAnsi"/>
                <w:noProof/>
                <w:color w:val="auto"/>
                <w:sz w:val="22"/>
                <w:szCs w:val="22"/>
              </w:rPr>
              <w:tab/>
            </w:r>
            <w:r w:rsidR="00786399" w:rsidRPr="00D479B0">
              <w:rPr>
                <w:rStyle w:val="Hyperlink"/>
                <w:noProof/>
              </w:rPr>
              <w:t>Get Channels</w:t>
            </w:r>
            <w:r w:rsidR="00786399">
              <w:rPr>
                <w:noProof/>
                <w:webHidden/>
              </w:rPr>
              <w:tab/>
            </w:r>
            <w:r w:rsidR="00786399">
              <w:rPr>
                <w:noProof/>
                <w:webHidden/>
              </w:rPr>
              <w:fldChar w:fldCharType="begin"/>
            </w:r>
            <w:r w:rsidR="00786399">
              <w:rPr>
                <w:noProof/>
                <w:webHidden/>
              </w:rPr>
              <w:instrText xml:space="preserve"> PAGEREF _Toc26878691 \h </w:instrText>
            </w:r>
            <w:r w:rsidR="00786399">
              <w:rPr>
                <w:noProof/>
                <w:webHidden/>
              </w:rPr>
            </w:r>
            <w:r w:rsidR="00786399">
              <w:rPr>
                <w:noProof/>
                <w:webHidden/>
              </w:rPr>
              <w:fldChar w:fldCharType="separate"/>
            </w:r>
            <w:r w:rsidR="00786399">
              <w:rPr>
                <w:noProof/>
                <w:webHidden/>
              </w:rPr>
              <w:t>16</w:t>
            </w:r>
            <w:r w:rsidR="00786399">
              <w:rPr>
                <w:noProof/>
                <w:webHidden/>
              </w:rPr>
              <w:fldChar w:fldCharType="end"/>
            </w:r>
          </w:hyperlink>
        </w:p>
        <w:p w14:paraId="700FEEBA" w14:textId="27D9BC25"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692" w:history="1">
            <w:r w:rsidR="00786399" w:rsidRPr="00D479B0">
              <w:rPr>
                <w:rStyle w:val="Hyperlink"/>
                <w:noProof/>
              </w:rPr>
              <w:t>6.2</w:t>
            </w:r>
            <w:r w:rsidR="00786399">
              <w:rPr>
                <w:rFonts w:asciiTheme="minorHAnsi" w:eastAsiaTheme="minorEastAsia" w:hAnsiTheme="minorHAnsi"/>
                <w:noProof/>
                <w:color w:val="auto"/>
                <w:sz w:val="22"/>
                <w:szCs w:val="22"/>
              </w:rPr>
              <w:tab/>
            </w:r>
            <w:r w:rsidR="00786399" w:rsidRPr="00D479B0">
              <w:rPr>
                <w:rStyle w:val="Hyperlink"/>
                <w:noProof/>
              </w:rPr>
              <w:t>Notification Service</w:t>
            </w:r>
            <w:r w:rsidR="00786399">
              <w:rPr>
                <w:noProof/>
                <w:webHidden/>
              </w:rPr>
              <w:tab/>
            </w:r>
            <w:r w:rsidR="00786399">
              <w:rPr>
                <w:noProof/>
                <w:webHidden/>
              </w:rPr>
              <w:fldChar w:fldCharType="begin"/>
            </w:r>
            <w:r w:rsidR="00786399">
              <w:rPr>
                <w:noProof/>
                <w:webHidden/>
              </w:rPr>
              <w:instrText xml:space="preserve"> PAGEREF _Toc26878692 \h </w:instrText>
            </w:r>
            <w:r w:rsidR="00786399">
              <w:rPr>
                <w:noProof/>
                <w:webHidden/>
              </w:rPr>
            </w:r>
            <w:r w:rsidR="00786399">
              <w:rPr>
                <w:noProof/>
                <w:webHidden/>
              </w:rPr>
              <w:fldChar w:fldCharType="separate"/>
            </w:r>
            <w:r w:rsidR="00786399">
              <w:rPr>
                <w:noProof/>
                <w:webHidden/>
              </w:rPr>
              <w:t>17</w:t>
            </w:r>
            <w:r w:rsidR="00786399">
              <w:rPr>
                <w:noProof/>
                <w:webHidden/>
              </w:rPr>
              <w:fldChar w:fldCharType="end"/>
            </w:r>
          </w:hyperlink>
        </w:p>
        <w:p w14:paraId="2E464F7B" w14:textId="36BBA4CA"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93" w:history="1">
            <w:r w:rsidR="00786399" w:rsidRPr="00D479B0">
              <w:rPr>
                <w:rStyle w:val="Hyperlink"/>
                <w:noProof/>
              </w:rPr>
              <w:t>6.2.1</w:t>
            </w:r>
            <w:r w:rsidR="00786399">
              <w:rPr>
                <w:rFonts w:asciiTheme="minorHAnsi" w:eastAsiaTheme="minorEastAsia" w:hAnsiTheme="minorHAnsi"/>
                <w:noProof/>
                <w:color w:val="auto"/>
                <w:sz w:val="22"/>
                <w:szCs w:val="22"/>
              </w:rPr>
              <w:tab/>
            </w:r>
            <w:r w:rsidR="00786399" w:rsidRPr="00D479B0">
              <w:rPr>
                <w:rStyle w:val="Hyperlink"/>
                <w:noProof/>
              </w:rPr>
              <w:t>Notify Listener</w:t>
            </w:r>
            <w:r w:rsidR="00786399">
              <w:rPr>
                <w:noProof/>
                <w:webHidden/>
              </w:rPr>
              <w:tab/>
            </w:r>
            <w:r w:rsidR="00786399">
              <w:rPr>
                <w:noProof/>
                <w:webHidden/>
              </w:rPr>
              <w:fldChar w:fldCharType="begin"/>
            </w:r>
            <w:r w:rsidR="00786399">
              <w:rPr>
                <w:noProof/>
                <w:webHidden/>
              </w:rPr>
              <w:instrText xml:space="preserve"> PAGEREF _Toc26878693 \h </w:instrText>
            </w:r>
            <w:r w:rsidR="00786399">
              <w:rPr>
                <w:noProof/>
                <w:webHidden/>
              </w:rPr>
            </w:r>
            <w:r w:rsidR="00786399">
              <w:rPr>
                <w:noProof/>
                <w:webHidden/>
              </w:rPr>
              <w:fldChar w:fldCharType="separate"/>
            </w:r>
            <w:r w:rsidR="00786399">
              <w:rPr>
                <w:noProof/>
                <w:webHidden/>
              </w:rPr>
              <w:t>17</w:t>
            </w:r>
            <w:r w:rsidR="00786399">
              <w:rPr>
                <w:noProof/>
                <w:webHidden/>
              </w:rPr>
              <w:fldChar w:fldCharType="end"/>
            </w:r>
          </w:hyperlink>
        </w:p>
        <w:p w14:paraId="5A63E98A" w14:textId="713ACAD2"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694" w:history="1">
            <w:r w:rsidR="00786399" w:rsidRPr="00D479B0">
              <w:rPr>
                <w:rStyle w:val="Hyperlink"/>
                <w:noProof/>
              </w:rPr>
              <w:t>6.3</w:t>
            </w:r>
            <w:r w:rsidR="00786399">
              <w:rPr>
                <w:rFonts w:asciiTheme="minorHAnsi" w:eastAsiaTheme="minorEastAsia" w:hAnsiTheme="minorHAnsi"/>
                <w:noProof/>
                <w:color w:val="auto"/>
                <w:sz w:val="22"/>
                <w:szCs w:val="22"/>
              </w:rPr>
              <w:tab/>
            </w:r>
            <w:r w:rsidR="00786399" w:rsidRPr="00D479B0">
              <w:rPr>
                <w:rStyle w:val="Hyperlink"/>
                <w:noProof/>
              </w:rPr>
              <w:t>Provider Publication Service</w:t>
            </w:r>
            <w:r w:rsidR="00786399">
              <w:rPr>
                <w:noProof/>
                <w:webHidden/>
              </w:rPr>
              <w:tab/>
            </w:r>
            <w:r w:rsidR="00786399">
              <w:rPr>
                <w:noProof/>
                <w:webHidden/>
              </w:rPr>
              <w:fldChar w:fldCharType="begin"/>
            </w:r>
            <w:r w:rsidR="00786399">
              <w:rPr>
                <w:noProof/>
                <w:webHidden/>
              </w:rPr>
              <w:instrText xml:space="preserve"> PAGEREF _Toc26878694 \h </w:instrText>
            </w:r>
            <w:r w:rsidR="00786399">
              <w:rPr>
                <w:noProof/>
                <w:webHidden/>
              </w:rPr>
            </w:r>
            <w:r w:rsidR="00786399">
              <w:rPr>
                <w:noProof/>
                <w:webHidden/>
              </w:rPr>
              <w:fldChar w:fldCharType="separate"/>
            </w:r>
            <w:r w:rsidR="00786399">
              <w:rPr>
                <w:noProof/>
                <w:webHidden/>
              </w:rPr>
              <w:t>19</w:t>
            </w:r>
            <w:r w:rsidR="00786399">
              <w:rPr>
                <w:noProof/>
                <w:webHidden/>
              </w:rPr>
              <w:fldChar w:fldCharType="end"/>
            </w:r>
          </w:hyperlink>
        </w:p>
        <w:p w14:paraId="46033464" w14:textId="25A0C45D"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95" w:history="1">
            <w:r w:rsidR="00786399" w:rsidRPr="00D479B0">
              <w:rPr>
                <w:rStyle w:val="Hyperlink"/>
                <w:noProof/>
              </w:rPr>
              <w:t>6.3.1</w:t>
            </w:r>
            <w:r w:rsidR="00786399">
              <w:rPr>
                <w:rFonts w:asciiTheme="minorHAnsi" w:eastAsiaTheme="minorEastAsia" w:hAnsiTheme="minorHAnsi"/>
                <w:noProof/>
                <w:color w:val="auto"/>
                <w:sz w:val="22"/>
                <w:szCs w:val="22"/>
              </w:rPr>
              <w:tab/>
            </w:r>
            <w:r w:rsidR="00786399" w:rsidRPr="00D479B0">
              <w:rPr>
                <w:rStyle w:val="Hyperlink"/>
                <w:noProof/>
              </w:rPr>
              <w:t>Open Publication Session</w:t>
            </w:r>
            <w:r w:rsidR="00786399">
              <w:rPr>
                <w:noProof/>
                <w:webHidden/>
              </w:rPr>
              <w:tab/>
            </w:r>
            <w:r w:rsidR="00786399">
              <w:rPr>
                <w:noProof/>
                <w:webHidden/>
              </w:rPr>
              <w:fldChar w:fldCharType="begin"/>
            </w:r>
            <w:r w:rsidR="00786399">
              <w:rPr>
                <w:noProof/>
                <w:webHidden/>
              </w:rPr>
              <w:instrText xml:space="preserve"> PAGEREF _Toc26878695 \h </w:instrText>
            </w:r>
            <w:r w:rsidR="00786399">
              <w:rPr>
                <w:noProof/>
                <w:webHidden/>
              </w:rPr>
            </w:r>
            <w:r w:rsidR="00786399">
              <w:rPr>
                <w:noProof/>
                <w:webHidden/>
              </w:rPr>
              <w:fldChar w:fldCharType="separate"/>
            </w:r>
            <w:r w:rsidR="00786399">
              <w:rPr>
                <w:noProof/>
                <w:webHidden/>
              </w:rPr>
              <w:t>19</w:t>
            </w:r>
            <w:r w:rsidR="00786399">
              <w:rPr>
                <w:noProof/>
                <w:webHidden/>
              </w:rPr>
              <w:fldChar w:fldCharType="end"/>
            </w:r>
          </w:hyperlink>
        </w:p>
        <w:p w14:paraId="03FDB154" w14:textId="0B5063DA"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96" w:history="1">
            <w:r w:rsidR="00786399" w:rsidRPr="00D479B0">
              <w:rPr>
                <w:rStyle w:val="Hyperlink"/>
                <w:noProof/>
              </w:rPr>
              <w:t>6.3.2</w:t>
            </w:r>
            <w:r w:rsidR="00786399">
              <w:rPr>
                <w:rFonts w:asciiTheme="minorHAnsi" w:eastAsiaTheme="minorEastAsia" w:hAnsiTheme="minorHAnsi"/>
                <w:noProof/>
                <w:color w:val="auto"/>
                <w:sz w:val="22"/>
                <w:szCs w:val="22"/>
              </w:rPr>
              <w:tab/>
            </w:r>
            <w:r w:rsidR="00786399" w:rsidRPr="00D479B0">
              <w:rPr>
                <w:rStyle w:val="Hyperlink"/>
                <w:noProof/>
              </w:rPr>
              <w:t>Post Publication</w:t>
            </w:r>
            <w:r w:rsidR="00786399">
              <w:rPr>
                <w:noProof/>
                <w:webHidden/>
              </w:rPr>
              <w:tab/>
            </w:r>
            <w:r w:rsidR="00786399">
              <w:rPr>
                <w:noProof/>
                <w:webHidden/>
              </w:rPr>
              <w:fldChar w:fldCharType="begin"/>
            </w:r>
            <w:r w:rsidR="00786399">
              <w:rPr>
                <w:noProof/>
                <w:webHidden/>
              </w:rPr>
              <w:instrText xml:space="preserve"> PAGEREF _Toc26878696 \h </w:instrText>
            </w:r>
            <w:r w:rsidR="00786399">
              <w:rPr>
                <w:noProof/>
                <w:webHidden/>
              </w:rPr>
            </w:r>
            <w:r w:rsidR="00786399">
              <w:rPr>
                <w:noProof/>
                <w:webHidden/>
              </w:rPr>
              <w:fldChar w:fldCharType="separate"/>
            </w:r>
            <w:r w:rsidR="00786399">
              <w:rPr>
                <w:noProof/>
                <w:webHidden/>
              </w:rPr>
              <w:t>20</w:t>
            </w:r>
            <w:r w:rsidR="00786399">
              <w:rPr>
                <w:noProof/>
                <w:webHidden/>
              </w:rPr>
              <w:fldChar w:fldCharType="end"/>
            </w:r>
          </w:hyperlink>
        </w:p>
        <w:p w14:paraId="3688A48E" w14:textId="37A98510"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97" w:history="1">
            <w:r w:rsidR="00786399" w:rsidRPr="00D479B0">
              <w:rPr>
                <w:rStyle w:val="Hyperlink"/>
                <w:noProof/>
              </w:rPr>
              <w:t>6.3.3</w:t>
            </w:r>
            <w:r w:rsidR="00786399">
              <w:rPr>
                <w:rFonts w:asciiTheme="minorHAnsi" w:eastAsiaTheme="minorEastAsia" w:hAnsiTheme="minorHAnsi"/>
                <w:noProof/>
                <w:color w:val="auto"/>
                <w:sz w:val="22"/>
                <w:szCs w:val="22"/>
              </w:rPr>
              <w:tab/>
            </w:r>
            <w:r w:rsidR="00786399" w:rsidRPr="00D479B0">
              <w:rPr>
                <w:rStyle w:val="Hyperlink"/>
                <w:noProof/>
              </w:rPr>
              <w:t>Expire Publication</w:t>
            </w:r>
            <w:r w:rsidR="00786399">
              <w:rPr>
                <w:noProof/>
                <w:webHidden/>
              </w:rPr>
              <w:tab/>
            </w:r>
            <w:r w:rsidR="00786399">
              <w:rPr>
                <w:noProof/>
                <w:webHidden/>
              </w:rPr>
              <w:fldChar w:fldCharType="begin"/>
            </w:r>
            <w:r w:rsidR="00786399">
              <w:rPr>
                <w:noProof/>
                <w:webHidden/>
              </w:rPr>
              <w:instrText xml:space="preserve"> PAGEREF _Toc26878697 \h </w:instrText>
            </w:r>
            <w:r w:rsidR="00786399">
              <w:rPr>
                <w:noProof/>
                <w:webHidden/>
              </w:rPr>
            </w:r>
            <w:r w:rsidR="00786399">
              <w:rPr>
                <w:noProof/>
                <w:webHidden/>
              </w:rPr>
              <w:fldChar w:fldCharType="separate"/>
            </w:r>
            <w:r w:rsidR="00786399">
              <w:rPr>
                <w:noProof/>
                <w:webHidden/>
              </w:rPr>
              <w:t>21</w:t>
            </w:r>
            <w:r w:rsidR="00786399">
              <w:rPr>
                <w:noProof/>
                <w:webHidden/>
              </w:rPr>
              <w:fldChar w:fldCharType="end"/>
            </w:r>
          </w:hyperlink>
        </w:p>
        <w:p w14:paraId="331DA88A" w14:textId="1134473A"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698" w:history="1">
            <w:r w:rsidR="00786399" w:rsidRPr="00D479B0">
              <w:rPr>
                <w:rStyle w:val="Hyperlink"/>
                <w:noProof/>
              </w:rPr>
              <w:t>6.3.4</w:t>
            </w:r>
            <w:r w:rsidR="00786399">
              <w:rPr>
                <w:rFonts w:asciiTheme="minorHAnsi" w:eastAsiaTheme="minorEastAsia" w:hAnsiTheme="minorHAnsi"/>
                <w:noProof/>
                <w:color w:val="auto"/>
                <w:sz w:val="22"/>
                <w:szCs w:val="22"/>
              </w:rPr>
              <w:tab/>
            </w:r>
            <w:r w:rsidR="00786399" w:rsidRPr="00D479B0">
              <w:rPr>
                <w:rStyle w:val="Hyperlink"/>
                <w:noProof/>
              </w:rPr>
              <w:t>Close Publication Session</w:t>
            </w:r>
            <w:r w:rsidR="00786399">
              <w:rPr>
                <w:noProof/>
                <w:webHidden/>
              </w:rPr>
              <w:tab/>
            </w:r>
            <w:r w:rsidR="00786399">
              <w:rPr>
                <w:noProof/>
                <w:webHidden/>
              </w:rPr>
              <w:fldChar w:fldCharType="begin"/>
            </w:r>
            <w:r w:rsidR="00786399">
              <w:rPr>
                <w:noProof/>
                <w:webHidden/>
              </w:rPr>
              <w:instrText xml:space="preserve"> PAGEREF _Toc26878698 \h </w:instrText>
            </w:r>
            <w:r w:rsidR="00786399">
              <w:rPr>
                <w:noProof/>
                <w:webHidden/>
              </w:rPr>
            </w:r>
            <w:r w:rsidR="00786399">
              <w:rPr>
                <w:noProof/>
                <w:webHidden/>
              </w:rPr>
              <w:fldChar w:fldCharType="separate"/>
            </w:r>
            <w:r w:rsidR="00786399">
              <w:rPr>
                <w:noProof/>
                <w:webHidden/>
              </w:rPr>
              <w:t>23</w:t>
            </w:r>
            <w:r w:rsidR="00786399">
              <w:rPr>
                <w:noProof/>
                <w:webHidden/>
              </w:rPr>
              <w:fldChar w:fldCharType="end"/>
            </w:r>
          </w:hyperlink>
        </w:p>
        <w:p w14:paraId="13D77E84" w14:textId="4FD7B94A"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699" w:history="1">
            <w:r w:rsidR="00786399" w:rsidRPr="00D479B0">
              <w:rPr>
                <w:rStyle w:val="Hyperlink"/>
                <w:noProof/>
              </w:rPr>
              <w:t>6.4</w:t>
            </w:r>
            <w:r w:rsidR="00786399">
              <w:rPr>
                <w:rFonts w:asciiTheme="minorHAnsi" w:eastAsiaTheme="minorEastAsia" w:hAnsiTheme="minorHAnsi"/>
                <w:noProof/>
                <w:color w:val="auto"/>
                <w:sz w:val="22"/>
                <w:szCs w:val="22"/>
              </w:rPr>
              <w:tab/>
            </w:r>
            <w:r w:rsidR="00786399" w:rsidRPr="00D479B0">
              <w:rPr>
                <w:rStyle w:val="Hyperlink"/>
                <w:noProof/>
              </w:rPr>
              <w:t>Consumer Publication Service</w:t>
            </w:r>
            <w:r w:rsidR="00786399">
              <w:rPr>
                <w:noProof/>
                <w:webHidden/>
              </w:rPr>
              <w:tab/>
            </w:r>
            <w:r w:rsidR="00786399">
              <w:rPr>
                <w:noProof/>
                <w:webHidden/>
              </w:rPr>
              <w:fldChar w:fldCharType="begin"/>
            </w:r>
            <w:r w:rsidR="00786399">
              <w:rPr>
                <w:noProof/>
                <w:webHidden/>
              </w:rPr>
              <w:instrText xml:space="preserve"> PAGEREF _Toc26878699 \h </w:instrText>
            </w:r>
            <w:r w:rsidR="00786399">
              <w:rPr>
                <w:noProof/>
                <w:webHidden/>
              </w:rPr>
            </w:r>
            <w:r w:rsidR="00786399">
              <w:rPr>
                <w:noProof/>
                <w:webHidden/>
              </w:rPr>
              <w:fldChar w:fldCharType="separate"/>
            </w:r>
            <w:r w:rsidR="00786399">
              <w:rPr>
                <w:noProof/>
                <w:webHidden/>
              </w:rPr>
              <w:t>24</w:t>
            </w:r>
            <w:r w:rsidR="00786399">
              <w:rPr>
                <w:noProof/>
                <w:webHidden/>
              </w:rPr>
              <w:fldChar w:fldCharType="end"/>
            </w:r>
          </w:hyperlink>
        </w:p>
        <w:p w14:paraId="4D1D5343" w14:textId="0C597A0F"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00" w:history="1">
            <w:r w:rsidR="00786399" w:rsidRPr="00D479B0">
              <w:rPr>
                <w:rStyle w:val="Hyperlink"/>
                <w:noProof/>
              </w:rPr>
              <w:t>6.4.1</w:t>
            </w:r>
            <w:r w:rsidR="00786399">
              <w:rPr>
                <w:rFonts w:asciiTheme="minorHAnsi" w:eastAsiaTheme="minorEastAsia" w:hAnsiTheme="minorHAnsi"/>
                <w:noProof/>
                <w:color w:val="auto"/>
                <w:sz w:val="22"/>
                <w:szCs w:val="22"/>
              </w:rPr>
              <w:tab/>
            </w:r>
            <w:r w:rsidR="00786399" w:rsidRPr="00D479B0">
              <w:rPr>
                <w:rStyle w:val="Hyperlink"/>
                <w:noProof/>
              </w:rPr>
              <w:t>Open Subscription Session</w:t>
            </w:r>
            <w:r w:rsidR="00786399">
              <w:rPr>
                <w:noProof/>
                <w:webHidden/>
              </w:rPr>
              <w:tab/>
            </w:r>
            <w:r w:rsidR="00786399">
              <w:rPr>
                <w:noProof/>
                <w:webHidden/>
              </w:rPr>
              <w:fldChar w:fldCharType="begin"/>
            </w:r>
            <w:r w:rsidR="00786399">
              <w:rPr>
                <w:noProof/>
                <w:webHidden/>
              </w:rPr>
              <w:instrText xml:space="preserve"> PAGEREF _Toc26878700 \h </w:instrText>
            </w:r>
            <w:r w:rsidR="00786399">
              <w:rPr>
                <w:noProof/>
                <w:webHidden/>
              </w:rPr>
            </w:r>
            <w:r w:rsidR="00786399">
              <w:rPr>
                <w:noProof/>
                <w:webHidden/>
              </w:rPr>
              <w:fldChar w:fldCharType="separate"/>
            </w:r>
            <w:r w:rsidR="00786399">
              <w:rPr>
                <w:noProof/>
                <w:webHidden/>
              </w:rPr>
              <w:t>24</w:t>
            </w:r>
            <w:r w:rsidR="00786399">
              <w:rPr>
                <w:noProof/>
                <w:webHidden/>
              </w:rPr>
              <w:fldChar w:fldCharType="end"/>
            </w:r>
          </w:hyperlink>
        </w:p>
        <w:p w14:paraId="79100BDA" w14:textId="0B8B27CF"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01" w:history="1">
            <w:r w:rsidR="00786399" w:rsidRPr="00D479B0">
              <w:rPr>
                <w:rStyle w:val="Hyperlink"/>
                <w:noProof/>
              </w:rPr>
              <w:t>6.4.2</w:t>
            </w:r>
            <w:r w:rsidR="00786399">
              <w:rPr>
                <w:rFonts w:asciiTheme="minorHAnsi" w:eastAsiaTheme="minorEastAsia" w:hAnsiTheme="minorHAnsi"/>
                <w:noProof/>
                <w:color w:val="auto"/>
                <w:sz w:val="22"/>
                <w:szCs w:val="22"/>
              </w:rPr>
              <w:tab/>
            </w:r>
            <w:r w:rsidR="00786399" w:rsidRPr="00D479B0">
              <w:rPr>
                <w:rStyle w:val="Hyperlink"/>
                <w:noProof/>
              </w:rPr>
              <w:t>Read Publication</w:t>
            </w:r>
            <w:r w:rsidR="00786399">
              <w:rPr>
                <w:noProof/>
                <w:webHidden/>
              </w:rPr>
              <w:tab/>
            </w:r>
            <w:r w:rsidR="00786399">
              <w:rPr>
                <w:noProof/>
                <w:webHidden/>
              </w:rPr>
              <w:fldChar w:fldCharType="begin"/>
            </w:r>
            <w:r w:rsidR="00786399">
              <w:rPr>
                <w:noProof/>
                <w:webHidden/>
              </w:rPr>
              <w:instrText xml:space="preserve"> PAGEREF _Toc26878701 \h </w:instrText>
            </w:r>
            <w:r w:rsidR="00786399">
              <w:rPr>
                <w:noProof/>
                <w:webHidden/>
              </w:rPr>
            </w:r>
            <w:r w:rsidR="00786399">
              <w:rPr>
                <w:noProof/>
                <w:webHidden/>
              </w:rPr>
              <w:fldChar w:fldCharType="separate"/>
            </w:r>
            <w:r w:rsidR="00786399">
              <w:rPr>
                <w:noProof/>
                <w:webHidden/>
              </w:rPr>
              <w:t>26</w:t>
            </w:r>
            <w:r w:rsidR="00786399">
              <w:rPr>
                <w:noProof/>
                <w:webHidden/>
              </w:rPr>
              <w:fldChar w:fldCharType="end"/>
            </w:r>
          </w:hyperlink>
        </w:p>
        <w:p w14:paraId="77A39437" w14:textId="55A5DDA2"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02" w:history="1">
            <w:r w:rsidR="00786399" w:rsidRPr="00D479B0">
              <w:rPr>
                <w:rStyle w:val="Hyperlink"/>
                <w:noProof/>
              </w:rPr>
              <w:t>6.4.3</w:t>
            </w:r>
            <w:r w:rsidR="00786399">
              <w:rPr>
                <w:rFonts w:asciiTheme="minorHAnsi" w:eastAsiaTheme="minorEastAsia" w:hAnsiTheme="minorHAnsi"/>
                <w:noProof/>
                <w:color w:val="auto"/>
                <w:sz w:val="22"/>
                <w:szCs w:val="22"/>
              </w:rPr>
              <w:tab/>
            </w:r>
            <w:r w:rsidR="00786399" w:rsidRPr="00D479B0">
              <w:rPr>
                <w:rStyle w:val="Hyperlink"/>
                <w:noProof/>
              </w:rPr>
              <w:t>Remove Publication</w:t>
            </w:r>
            <w:r w:rsidR="00786399">
              <w:rPr>
                <w:noProof/>
                <w:webHidden/>
              </w:rPr>
              <w:tab/>
            </w:r>
            <w:r w:rsidR="00786399">
              <w:rPr>
                <w:noProof/>
                <w:webHidden/>
              </w:rPr>
              <w:fldChar w:fldCharType="begin"/>
            </w:r>
            <w:r w:rsidR="00786399">
              <w:rPr>
                <w:noProof/>
                <w:webHidden/>
              </w:rPr>
              <w:instrText xml:space="preserve"> PAGEREF _Toc26878702 \h </w:instrText>
            </w:r>
            <w:r w:rsidR="00786399">
              <w:rPr>
                <w:noProof/>
                <w:webHidden/>
              </w:rPr>
            </w:r>
            <w:r w:rsidR="00786399">
              <w:rPr>
                <w:noProof/>
                <w:webHidden/>
              </w:rPr>
              <w:fldChar w:fldCharType="separate"/>
            </w:r>
            <w:r w:rsidR="00786399">
              <w:rPr>
                <w:noProof/>
                <w:webHidden/>
              </w:rPr>
              <w:t>27</w:t>
            </w:r>
            <w:r w:rsidR="00786399">
              <w:rPr>
                <w:noProof/>
                <w:webHidden/>
              </w:rPr>
              <w:fldChar w:fldCharType="end"/>
            </w:r>
          </w:hyperlink>
        </w:p>
        <w:p w14:paraId="597A0315" w14:textId="36BD0509"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03" w:history="1">
            <w:r w:rsidR="00786399" w:rsidRPr="00D479B0">
              <w:rPr>
                <w:rStyle w:val="Hyperlink"/>
                <w:noProof/>
              </w:rPr>
              <w:t>6.4.4</w:t>
            </w:r>
            <w:r w:rsidR="00786399">
              <w:rPr>
                <w:rFonts w:asciiTheme="minorHAnsi" w:eastAsiaTheme="minorEastAsia" w:hAnsiTheme="minorHAnsi"/>
                <w:noProof/>
                <w:color w:val="auto"/>
                <w:sz w:val="22"/>
                <w:szCs w:val="22"/>
              </w:rPr>
              <w:tab/>
            </w:r>
            <w:r w:rsidR="00786399" w:rsidRPr="00D479B0">
              <w:rPr>
                <w:rStyle w:val="Hyperlink"/>
                <w:noProof/>
              </w:rPr>
              <w:t>Close Subscription Session</w:t>
            </w:r>
            <w:r w:rsidR="00786399">
              <w:rPr>
                <w:noProof/>
                <w:webHidden/>
              </w:rPr>
              <w:tab/>
            </w:r>
            <w:r w:rsidR="00786399">
              <w:rPr>
                <w:noProof/>
                <w:webHidden/>
              </w:rPr>
              <w:fldChar w:fldCharType="begin"/>
            </w:r>
            <w:r w:rsidR="00786399">
              <w:rPr>
                <w:noProof/>
                <w:webHidden/>
              </w:rPr>
              <w:instrText xml:space="preserve"> PAGEREF _Toc26878703 \h </w:instrText>
            </w:r>
            <w:r w:rsidR="00786399">
              <w:rPr>
                <w:noProof/>
                <w:webHidden/>
              </w:rPr>
            </w:r>
            <w:r w:rsidR="00786399">
              <w:rPr>
                <w:noProof/>
                <w:webHidden/>
              </w:rPr>
              <w:fldChar w:fldCharType="separate"/>
            </w:r>
            <w:r w:rsidR="00786399">
              <w:rPr>
                <w:noProof/>
                <w:webHidden/>
              </w:rPr>
              <w:t>28</w:t>
            </w:r>
            <w:r w:rsidR="00786399">
              <w:rPr>
                <w:noProof/>
                <w:webHidden/>
              </w:rPr>
              <w:fldChar w:fldCharType="end"/>
            </w:r>
          </w:hyperlink>
        </w:p>
        <w:p w14:paraId="38D51545" w14:textId="197A4E49"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04" w:history="1">
            <w:r w:rsidR="00786399" w:rsidRPr="00D479B0">
              <w:rPr>
                <w:rStyle w:val="Hyperlink"/>
                <w:noProof/>
              </w:rPr>
              <w:t>6.5</w:t>
            </w:r>
            <w:r w:rsidR="00786399">
              <w:rPr>
                <w:rFonts w:asciiTheme="minorHAnsi" w:eastAsiaTheme="minorEastAsia" w:hAnsiTheme="minorHAnsi"/>
                <w:noProof/>
                <w:color w:val="auto"/>
                <w:sz w:val="22"/>
                <w:szCs w:val="22"/>
              </w:rPr>
              <w:tab/>
            </w:r>
            <w:r w:rsidR="00786399" w:rsidRPr="00D479B0">
              <w:rPr>
                <w:rStyle w:val="Hyperlink"/>
                <w:noProof/>
              </w:rPr>
              <w:t>Provider Request Service</w:t>
            </w:r>
            <w:r w:rsidR="00786399">
              <w:rPr>
                <w:noProof/>
                <w:webHidden/>
              </w:rPr>
              <w:tab/>
            </w:r>
            <w:r w:rsidR="00786399">
              <w:rPr>
                <w:noProof/>
                <w:webHidden/>
              </w:rPr>
              <w:fldChar w:fldCharType="begin"/>
            </w:r>
            <w:r w:rsidR="00786399">
              <w:rPr>
                <w:noProof/>
                <w:webHidden/>
              </w:rPr>
              <w:instrText xml:space="preserve"> PAGEREF _Toc26878704 \h </w:instrText>
            </w:r>
            <w:r w:rsidR="00786399">
              <w:rPr>
                <w:noProof/>
                <w:webHidden/>
              </w:rPr>
            </w:r>
            <w:r w:rsidR="00786399">
              <w:rPr>
                <w:noProof/>
                <w:webHidden/>
              </w:rPr>
              <w:fldChar w:fldCharType="separate"/>
            </w:r>
            <w:r w:rsidR="00786399">
              <w:rPr>
                <w:noProof/>
                <w:webHidden/>
              </w:rPr>
              <w:t>29</w:t>
            </w:r>
            <w:r w:rsidR="00786399">
              <w:rPr>
                <w:noProof/>
                <w:webHidden/>
              </w:rPr>
              <w:fldChar w:fldCharType="end"/>
            </w:r>
          </w:hyperlink>
        </w:p>
        <w:p w14:paraId="619DCD55" w14:textId="59B9055D"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05" w:history="1">
            <w:r w:rsidR="00786399" w:rsidRPr="00D479B0">
              <w:rPr>
                <w:rStyle w:val="Hyperlink"/>
                <w:noProof/>
              </w:rPr>
              <w:t>6.5.1</w:t>
            </w:r>
            <w:r w:rsidR="00786399">
              <w:rPr>
                <w:rFonts w:asciiTheme="minorHAnsi" w:eastAsiaTheme="minorEastAsia" w:hAnsiTheme="minorHAnsi"/>
                <w:noProof/>
                <w:color w:val="auto"/>
                <w:sz w:val="22"/>
                <w:szCs w:val="22"/>
              </w:rPr>
              <w:tab/>
            </w:r>
            <w:r w:rsidR="00786399" w:rsidRPr="00D479B0">
              <w:rPr>
                <w:rStyle w:val="Hyperlink"/>
                <w:noProof/>
              </w:rPr>
              <w:t>Open Provider Request Session</w:t>
            </w:r>
            <w:r w:rsidR="00786399">
              <w:rPr>
                <w:noProof/>
                <w:webHidden/>
              </w:rPr>
              <w:tab/>
            </w:r>
            <w:r w:rsidR="00786399">
              <w:rPr>
                <w:noProof/>
                <w:webHidden/>
              </w:rPr>
              <w:fldChar w:fldCharType="begin"/>
            </w:r>
            <w:r w:rsidR="00786399">
              <w:rPr>
                <w:noProof/>
                <w:webHidden/>
              </w:rPr>
              <w:instrText xml:space="preserve"> PAGEREF _Toc26878705 \h </w:instrText>
            </w:r>
            <w:r w:rsidR="00786399">
              <w:rPr>
                <w:noProof/>
                <w:webHidden/>
              </w:rPr>
            </w:r>
            <w:r w:rsidR="00786399">
              <w:rPr>
                <w:noProof/>
                <w:webHidden/>
              </w:rPr>
              <w:fldChar w:fldCharType="separate"/>
            </w:r>
            <w:r w:rsidR="00786399">
              <w:rPr>
                <w:noProof/>
                <w:webHidden/>
              </w:rPr>
              <w:t>29</w:t>
            </w:r>
            <w:r w:rsidR="00786399">
              <w:rPr>
                <w:noProof/>
                <w:webHidden/>
              </w:rPr>
              <w:fldChar w:fldCharType="end"/>
            </w:r>
          </w:hyperlink>
        </w:p>
        <w:p w14:paraId="7DDB2AD7" w14:textId="1C50450F"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06" w:history="1">
            <w:r w:rsidR="00786399" w:rsidRPr="00D479B0">
              <w:rPr>
                <w:rStyle w:val="Hyperlink"/>
                <w:noProof/>
              </w:rPr>
              <w:t>6.5.2</w:t>
            </w:r>
            <w:r w:rsidR="00786399">
              <w:rPr>
                <w:rFonts w:asciiTheme="minorHAnsi" w:eastAsiaTheme="minorEastAsia" w:hAnsiTheme="minorHAnsi"/>
                <w:noProof/>
                <w:color w:val="auto"/>
                <w:sz w:val="22"/>
                <w:szCs w:val="22"/>
              </w:rPr>
              <w:tab/>
            </w:r>
            <w:r w:rsidR="00786399" w:rsidRPr="00D479B0">
              <w:rPr>
                <w:rStyle w:val="Hyperlink"/>
                <w:noProof/>
              </w:rPr>
              <w:t>Read Request</w:t>
            </w:r>
            <w:r w:rsidR="00786399">
              <w:rPr>
                <w:noProof/>
                <w:webHidden/>
              </w:rPr>
              <w:tab/>
            </w:r>
            <w:r w:rsidR="00786399">
              <w:rPr>
                <w:noProof/>
                <w:webHidden/>
              </w:rPr>
              <w:fldChar w:fldCharType="begin"/>
            </w:r>
            <w:r w:rsidR="00786399">
              <w:rPr>
                <w:noProof/>
                <w:webHidden/>
              </w:rPr>
              <w:instrText xml:space="preserve"> PAGEREF _Toc26878706 \h </w:instrText>
            </w:r>
            <w:r w:rsidR="00786399">
              <w:rPr>
                <w:noProof/>
                <w:webHidden/>
              </w:rPr>
            </w:r>
            <w:r w:rsidR="00786399">
              <w:rPr>
                <w:noProof/>
                <w:webHidden/>
              </w:rPr>
              <w:fldChar w:fldCharType="separate"/>
            </w:r>
            <w:r w:rsidR="00786399">
              <w:rPr>
                <w:noProof/>
                <w:webHidden/>
              </w:rPr>
              <w:t>31</w:t>
            </w:r>
            <w:r w:rsidR="00786399">
              <w:rPr>
                <w:noProof/>
                <w:webHidden/>
              </w:rPr>
              <w:fldChar w:fldCharType="end"/>
            </w:r>
          </w:hyperlink>
        </w:p>
        <w:p w14:paraId="5C0768B3" w14:textId="444285B0"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07" w:history="1">
            <w:r w:rsidR="00786399" w:rsidRPr="00D479B0">
              <w:rPr>
                <w:rStyle w:val="Hyperlink"/>
                <w:noProof/>
              </w:rPr>
              <w:t>6.5.3</w:t>
            </w:r>
            <w:r w:rsidR="00786399">
              <w:rPr>
                <w:rFonts w:asciiTheme="minorHAnsi" w:eastAsiaTheme="minorEastAsia" w:hAnsiTheme="minorHAnsi"/>
                <w:noProof/>
                <w:color w:val="auto"/>
                <w:sz w:val="22"/>
                <w:szCs w:val="22"/>
              </w:rPr>
              <w:tab/>
            </w:r>
            <w:r w:rsidR="00786399" w:rsidRPr="00D479B0">
              <w:rPr>
                <w:rStyle w:val="Hyperlink"/>
                <w:noProof/>
              </w:rPr>
              <w:t>Remove Request</w:t>
            </w:r>
            <w:r w:rsidR="00786399">
              <w:rPr>
                <w:noProof/>
                <w:webHidden/>
              </w:rPr>
              <w:tab/>
            </w:r>
            <w:r w:rsidR="00786399">
              <w:rPr>
                <w:noProof/>
                <w:webHidden/>
              </w:rPr>
              <w:fldChar w:fldCharType="begin"/>
            </w:r>
            <w:r w:rsidR="00786399">
              <w:rPr>
                <w:noProof/>
                <w:webHidden/>
              </w:rPr>
              <w:instrText xml:space="preserve"> PAGEREF _Toc26878707 \h </w:instrText>
            </w:r>
            <w:r w:rsidR="00786399">
              <w:rPr>
                <w:noProof/>
                <w:webHidden/>
              </w:rPr>
            </w:r>
            <w:r w:rsidR="00786399">
              <w:rPr>
                <w:noProof/>
                <w:webHidden/>
              </w:rPr>
              <w:fldChar w:fldCharType="separate"/>
            </w:r>
            <w:r w:rsidR="00786399">
              <w:rPr>
                <w:noProof/>
                <w:webHidden/>
              </w:rPr>
              <w:t>33</w:t>
            </w:r>
            <w:r w:rsidR="00786399">
              <w:rPr>
                <w:noProof/>
                <w:webHidden/>
              </w:rPr>
              <w:fldChar w:fldCharType="end"/>
            </w:r>
          </w:hyperlink>
        </w:p>
        <w:p w14:paraId="234878C4" w14:textId="059FE045"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08" w:history="1">
            <w:r w:rsidR="00786399" w:rsidRPr="00D479B0">
              <w:rPr>
                <w:rStyle w:val="Hyperlink"/>
                <w:noProof/>
              </w:rPr>
              <w:t>6.5.4</w:t>
            </w:r>
            <w:r w:rsidR="00786399">
              <w:rPr>
                <w:rFonts w:asciiTheme="minorHAnsi" w:eastAsiaTheme="minorEastAsia" w:hAnsiTheme="minorHAnsi"/>
                <w:noProof/>
                <w:color w:val="auto"/>
                <w:sz w:val="22"/>
                <w:szCs w:val="22"/>
              </w:rPr>
              <w:tab/>
            </w:r>
            <w:r w:rsidR="00786399" w:rsidRPr="00D479B0">
              <w:rPr>
                <w:rStyle w:val="Hyperlink"/>
                <w:noProof/>
              </w:rPr>
              <w:t>Post Response</w:t>
            </w:r>
            <w:r w:rsidR="00786399">
              <w:rPr>
                <w:noProof/>
                <w:webHidden/>
              </w:rPr>
              <w:tab/>
            </w:r>
            <w:r w:rsidR="00786399">
              <w:rPr>
                <w:noProof/>
                <w:webHidden/>
              </w:rPr>
              <w:fldChar w:fldCharType="begin"/>
            </w:r>
            <w:r w:rsidR="00786399">
              <w:rPr>
                <w:noProof/>
                <w:webHidden/>
              </w:rPr>
              <w:instrText xml:space="preserve"> PAGEREF _Toc26878708 \h </w:instrText>
            </w:r>
            <w:r w:rsidR="00786399">
              <w:rPr>
                <w:noProof/>
                <w:webHidden/>
              </w:rPr>
            </w:r>
            <w:r w:rsidR="00786399">
              <w:rPr>
                <w:noProof/>
                <w:webHidden/>
              </w:rPr>
              <w:fldChar w:fldCharType="separate"/>
            </w:r>
            <w:r w:rsidR="00786399">
              <w:rPr>
                <w:noProof/>
                <w:webHidden/>
              </w:rPr>
              <w:t>34</w:t>
            </w:r>
            <w:r w:rsidR="00786399">
              <w:rPr>
                <w:noProof/>
                <w:webHidden/>
              </w:rPr>
              <w:fldChar w:fldCharType="end"/>
            </w:r>
          </w:hyperlink>
        </w:p>
        <w:p w14:paraId="2E4DB399" w14:textId="2FED485F"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09" w:history="1">
            <w:r w:rsidR="00786399" w:rsidRPr="00D479B0">
              <w:rPr>
                <w:rStyle w:val="Hyperlink"/>
                <w:noProof/>
              </w:rPr>
              <w:t>6.5.5</w:t>
            </w:r>
            <w:r w:rsidR="00786399">
              <w:rPr>
                <w:rFonts w:asciiTheme="minorHAnsi" w:eastAsiaTheme="minorEastAsia" w:hAnsiTheme="minorHAnsi"/>
                <w:noProof/>
                <w:color w:val="auto"/>
                <w:sz w:val="22"/>
                <w:szCs w:val="22"/>
              </w:rPr>
              <w:tab/>
            </w:r>
            <w:r w:rsidR="00786399" w:rsidRPr="00D479B0">
              <w:rPr>
                <w:rStyle w:val="Hyperlink"/>
                <w:noProof/>
              </w:rPr>
              <w:t>Close Provider Request Session</w:t>
            </w:r>
            <w:r w:rsidR="00786399">
              <w:rPr>
                <w:noProof/>
                <w:webHidden/>
              </w:rPr>
              <w:tab/>
            </w:r>
            <w:r w:rsidR="00786399">
              <w:rPr>
                <w:noProof/>
                <w:webHidden/>
              </w:rPr>
              <w:fldChar w:fldCharType="begin"/>
            </w:r>
            <w:r w:rsidR="00786399">
              <w:rPr>
                <w:noProof/>
                <w:webHidden/>
              </w:rPr>
              <w:instrText xml:space="preserve"> PAGEREF _Toc26878709 \h </w:instrText>
            </w:r>
            <w:r w:rsidR="00786399">
              <w:rPr>
                <w:noProof/>
                <w:webHidden/>
              </w:rPr>
            </w:r>
            <w:r w:rsidR="00786399">
              <w:rPr>
                <w:noProof/>
                <w:webHidden/>
              </w:rPr>
              <w:fldChar w:fldCharType="separate"/>
            </w:r>
            <w:r w:rsidR="00786399">
              <w:rPr>
                <w:noProof/>
                <w:webHidden/>
              </w:rPr>
              <w:t>35</w:t>
            </w:r>
            <w:r w:rsidR="00786399">
              <w:rPr>
                <w:noProof/>
                <w:webHidden/>
              </w:rPr>
              <w:fldChar w:fldCharType="end"/>
            </w:r>
          </w:hyperlink>
        </w:p>
        <w:p w14:paraId="75EFB77D" w14:textId="7043A80A"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10" w:history="1">
            <w:r w:rsidR="00786399" w:rsidRPr="00D479B0">
              <w:rPr>
                <w:rStyle w:val="Hyperlink"/>
                <w:noProof/>
              </w:rPr>
              <w:t>6.6</w:t>
            </w:r>
            <w:r w:rsidR="00786399">
              <w:rPr>
                <w:rFonts w:asciiTheme="minorHAnsi" w:eastAsiaTheme="minorEastAsia" w:hAnsiTheme="minorHAnsi"/>
                <w:noProof/>
                <w:color w:val="auto"/>
                <w:sz w:val="22"/>
                <w:szCs w:val="22"/>
              </w:rPr>
              <w:tab/>
            </w:r>
            <w:r w:rsidR="00786399" w:rsidRPr="00D479B0">
              <w:rPr>
                <w:rStyle w:val="Hyperlink"/>
                <w:noProof/>
              </w:rPr>
              <w:t>Consumer Request Service</w:t>
            </w:r>
            <w:r w:rsidR="00786399">
              <w:rPr>
                <w:noProof/>
                <w:webHidden/>
              </w:rPr>
              <w:tab/>
            </w:r>
            <w:r w:rsidR="00786399">
              <w:rPr>
                <w:noProof/>
                <w:webHidden/>
              </w:rPr>
              <w:fldChar w:fldCharType="begin"/>
            </w:r>
            <w:r w:rsidR="00786399">
              <w:rPr>
                <w:noProof/>
                <w:webHidden/>
              </w:rPr>
              <w:instrText xml:space="preserve"> PAGEREF _Toc26878710 \h </w:instrText>
            </w:r>
            <w:r w:rsidR="00786399">
              <w:rPr>
                <w:noProof/>
                <w:webHidden/>
              </w:rPr>
            </w:r>
            <w:r w:rsidR="00786399">
              <w:rPr>
                <w:noProof/>
                <w:webHidden/>
              </w:rPr>
              <w:fldChar w:fldCharType="separate"/>
            </w:r>
            <w:r w:rsidR="00786399">
              <w:rPr>
                <w:noProof/>
                <w:webHidden/>
              </w:rPr>
              <w:t>36</w:t>
            </w:r>
            <w:r w:rsidR="00786399">
              <w:rPr>
                <w:noProof/>
                <w:webHidden/>
              </w:rPr>
              <w:fldChar w:fldCharType="end"/>
            </w:r>
          </w:hyperlink>
        </w:p>
        <w:p w14:paraId="085F3E7C" w14:textId="7D72BCCE"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11" w:history="1">
            <w:r w:rsidR="00786399" w:rsidRPr="00D479B0">
              <w:rPr>
                <w:rStyle w:val="Hyperlink"/>
                <w:noProof/>
              </w:rPr>
              <w:t>6.6.1</w:t>
            </w:r>
            <w:r w:rsidR="00786399">
              <w:rPr>
                <w:rFonts w:asciiTheme="minorHAnsi" w:eastAsiaTheme="minorEastAsia" w:hAnsiTheme="minorHAnsi"/>
                <w:noProof/>
                <w:color w:val="auto"/>
                <w:sz w:val="22"/>
                <w:szCs w:val="22"/>
              </w:rPr>
              <w:tab/>
            </w:r>
            <w:r w:rsidR="00786399" w:rsidRPr="00D479B0">
              <w:rPr>
                <w:rStyle w:val="Hyperlink"/>
                <w:noProof/>
              </w:rPr>
              <w:t>Open Consumer Request Session</w:t>
            </w:r>
            <w:r w:rsidR="00786399">
              <w:rPr>
                <w:noProof/>
                <w:webHidden/>
              </w:rPr>
              <w:tab/>
            </w:r>
            <w:r w:rsidR="00786399">
              <w:rPr>
                <w:noProof/>
                <w:webHidden/>
              </w:rPr>
              <w:fldChar w:fldCharType="begin"/>
            </w:r>
            <w:r w:rsidR="00786399">
              <w:rPr>
                <w:noProof/>
                <w:webHidden/>
              </w:rPr>
              <w:instrText xml:space="preserve"> PAGEREF _Toc26878711 \h </w:instrText>
            </w:r>
            <w:r w:rsidR="00786399">
              <w:rPr>
                <w:noProof/>
                <w:webHidden/>
              </w:rPr>
            </w:r>
            <w:r w:rsidR="00786399">
              <w:rPr>
                <w:noProof/>
                <w:webHidden/>
              </w:rPr>
              <w:fldChar w:fldCharType="separate"/>
            </w:r>
            <w:r w:rsidR="00786399">
              <w:rPr>
                <w:noProof/>
                <w:webHidden/>
              </w:rPr>
              <w:t>36</w:t>
            </w:r>
            <w:r w:rsidR="00786399">
              <w:rPr>
                <w:noProof/>
                <w:webHidden/>
              </w:rPr>
              <w:fldChar w:fldCharType="end"/>
            </w:r>
          </w:hyperlink>
        </w:p>
        <w:p w14:paraId="48ECC921" w14:textId="3CD0F87D"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12" w:history="1">
            <w:r w:rsidR="00786399" w:rsidRPr="00D479B0">
              <w:rPr>
                <w:rStyle w:val="Hyperlink"/>
                <w:noProof/>
              </w:rPr>
              <w:t>6.6.2</w:t>
            </w:r>
            <w:r w:rsidR="00786399">
              <w:rPr>
                <w:rFonts w:asciiTheme="minorHAnsi" w:eastAsiaTheme="minorEastAsia" w:hAnsiTheme="minorHAnsi"/>
                <w:noProof/>
                <w:color w:val="auto"/>
                <w:sz w:val="22"/>
                <w:szCs w:val="22"/>
              </w:rPr>
              <w:tab/>
            </w:r>
            <w:r w:rsidR="00786399" w:rsidRPr="00D479B0">
              <w:rPr>
                <w:rStyle w:val="Hyperlink"/>
                <w:noProof/>
              </w:rPr>
              <w:t>Post Request</w:t>
            </w:r>
            <w:r w:rsidR="00786399">
              <w:rPr>
                <w:noProof/>
                <w:webHidden/>
              </w:rPr>
              <w:tab/>
            </w:r>
            <w:r w:rsidR="00786399">
              <w:rPr>
                <w:noProof/>
                <w:webHidden/>
              </w:rPr>
              <w:fldChar w:fldCharType="begin"/>
            </w:r>
            <w:r w:rsidR="00786399">
              <w:rPr>
                <w:noProof/>
                <w:webHidden/>
              </w:rPr>
              <w:instrText xml:space="preserve"> PAGEREF _Toc26878712 \h </w:instrText>
            </w:r>
            <w:r w:rsidR="00786399">
              <w:rPr>
                <w:noProof/>
                <w:webHidden/>
              </w:rPr>
            </w:r>
            <w:r w:rsidR="00786399">
              <w:rPr>
                <w:noProof/>
                <w:webHidden/>
              </w:rPr>
              <w:fldChar w:fldCharType="separate"/>
            </w:r>
            <w:r w:rsidR="00786399">
              <w:rPr>
                <w:noProof/>
                <w:webHidden/>
              </w:rPr>
              <w:t>38</w:t>
            </w:r>
            <w:r w:rsidR="00786399">
              <w:rPr>
                <w:noProof/>
                <w:webHidden/>
              </w:rPr>
              <w:fldChar w:fldCharType="end"/>
            </w:r>
          </w:hyperlink>
        </w:p>
        <w:p w14:paraId="3EECC5AA" w14:textId="6888098C"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13" w:history="1">
            <w:r w:rsidR="00786399" w:rsidRPr="00D479B0">
              <w:rPr>
                <w:rStyle w:val="Hyperlink"/>
                <w:noProof/>
              </w:rPr>
              <w:t>6.6.3</w:t>
            </w:r>
            <w:r w:rsidR="00786399">
              <w:rPr>
                <w:rFonts w:asciiTheme="minorHAnsi" w:eastAsiaTheme="minorEastAsia" w:hAnsiTheme="minorHAnsi"/>
                <w:noProof/>
                <w:color w:val="auto"/>
                <w:sz w:val="22"/>
                <w:szCs w:val="22"/>
              </w:rPr>
              <w:tab/>
            </w:r>
            <w:r w:rsidR="00786399" w:rsidRPr="00D479B0">
              <w:rPr>
                <w:rStyle w:val="Hyperlink"/>
                <w:noProof/>
              </w:rPr>
              <w:t>Expire Request</w:t>
            </w:r>
            <w:r w:rsidR="00786399">
              <w:rPr>
                <w:noProof/>
                <w:webHidden/>
              </w:rPr>
              <w:tab/>
            </w:r>
            <w:r w:rsidR="00786399">
              <w:rPr>
                <w:noProof/>
                <w:webHidden/>
              </w:rPr>
              <w:fldChar w:fldCharType="begin"/>
            </w:r>
            <w:r w:rsidR="00786399">
              <w:rPr>
                <w:noProof/>
                <w:webHidden/>
              </w:rPr>
              <w:instrText xml:space="preserve"> PAGEREF _Toc26878713 \h </w:instrText>
            </w:r>
            <w:r w:rsidR="00786399">
              <w:rPr>
                <w:noProof/>
                <w:webHidden/>
              </w:rPr>
            </w:r>
            <w:r w:rsidR="00786399">
              <w:rPr>
                <w:noProof/>
                <w:webHidden/>
              </w:rPr>
              <w:fldChar w:fldCharType="separate"/>
            </w:r>
            <w:r w:rsidR="00786399">
              <w:rPr>
                <w:noProof/>
                <w:webHidden/>
              </w:rPr>
              <w:t>39</w:t>
            </w:r>
            <w:r w:rsidR="00786399">
              <w:rPr>
                <w:noProof/>
                <w:webHidden/>
              </w:rPr>
              <w:fldChar w:fldCharType="end"/>
            </w:r>
          </w:hyperlink>
        </w:p>
        <w:p w14:paraId="1C67D9F6" w14:textId="76BB58C9"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14" w:history="1">
            <w:r w:rsidR="00786399" w:rsidRPr="00D479B0">
              <w:rPr>
                <w:rStyle w:val="Hyperlink"/>
                <w:noProof/>
              </w:rPr>
              <w:t>6.6.4</w:t>
            </w:r>
            <w:r w:rsidR="00786399">
              <w:rPr>
                <w:rFonts w:asciiTheme="minorHAnsi" w:eastAsiaTheme="minorEastAsia" w:hAnsiTheme="minorHAnsi"/>
                <w:noProof/>
                <w:color w:val="auto"/>
                <w:sz w:val="22"/>
                <w:szCs w:val="22"/>
              </w:rPr>
              <w:tab/>
            </w:r>
            <w:r w:rsidR="00786399" w:rsidRPr="00D479B0">
              <w:rPr>
                <w:rStyle w:val="Hyperlink"/>
                <w:noProof/>
              </w:rPr>
              <w:t>Read Response</w:t>
            </w:r>
            <w:r w:rsidR="00786399">
              <w:rPr>
                <w:noProof/>
                <w:webHidden/>
              </w:rPr>
              <w:tab/>
            </w:r>
            <w:r w:rsidR="00786399">
              <w:rPr>
                <w:noProof/>
                <w:webHidden/>
              </w:rPr>
              <w:fldChar w:fldCharType="begin"/>
            </w:r>
            <w:r w:rsidR="00786399">
              <w:rPr>
                <w:noProof/>
                <w:webHidden/>
              </w:rPr>
              <w:instrText xml:space="preserve"> PAGEREF _Toc26878714 \h </w:instrText>
            </w:r>
            <w:r w:rsidR="00786399">
              <w:rPr>
                <w:noProof/>
                <w:webHidden/>
              </w:rPr>
            </w:r>
            <w:r w:rsidR="00786399">
              <w:rPr>
                <w:noProof/>
                <w:webHidden/>
              </w:rPr>
              <w:fldChar w:fldCharType="separate"/>
            </w:r>
            <w:r w:rsidR="00786399">
              <w:rPr>
                <w:noProof/>
                <w:webHidden/>
              </w:rPr>
              <w:t>40</w:t>
            </w:r>
            <w:r w:rsidR="00786399">
              <w:rPr>
                <w:noProof/>
                <w:webHidden/>
              </w:rPr>
              <w:fldChar w:fldCharType="end"/>
            </w:r>
          </w:hyperlink>
        </w:p>
        <w:p w14:paraId="5721659E" w14:textId="274F5E9F"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15" w:history="1">
            <w:r w:rsidR="00786399" w:rsidRPr="00D479B0">
              <w:rPr>
                <w:rStyle w:val="Hyperlink"/>
                <w:noProof/>
              </w:rPr>
              <w:t>6.6.5</w:t>
            </w:r>
            <w:r w:rsidR="00786399">
              <w:rPr>
                <w:rFonts w:asciiTheme="minorHAnsi" w:eastAsiaTheme="minorEastAsia" w:hAnsiTheme="minorHAnsi"/>
                <w:noProof/>
                <w:color w:val="auto"/>
                <w:sz w:val="22"/>
                <w:szCs w:val="22"/>
              </w:rPr>
              <w:tab/>
            </w:r>
            <w:r w:rsidR="00786399" w:rsidRPr="00D479B0">
              <w:rPr>
                <w:rStyle w:val="Hyperlink"/>
                <w:noProof/>
              </w:rPr>
              <w:t>Remove Response</w:t>
            </w:r>
            <w:r w:rsidR="00786399">
              <w:rPr>
                <w:noProof/>
                <w:webHidden/>
              </w:rPr>
              <w:tab/>
            </w:r>
            <w:r w:rsidR="00786399">
              <w:rPr>
                <w:noProof/>
                <w:webHidden/>
              </w:rPr>
              <w:fldChar w:fldCharType="begin"/>
            </w:r>
            <w:r w:rsidR="00786399">
              <w:rPr>
                <w:noProof/>
                <w:webHidden/>
              </w:rPr>
              <w:instrText xml:space="preserve"> PAGEREF _Toc26878715 \h </w:instrText>
            </w:r>
            <w:r w:rsidR="00786399">
              <w:rPr>
                <w:noProof/>
                <w:webHidden/>
              </w:rPr>
            </w:r>
            <w:r w:rsidR="00786399">
              <w:rPr>
                <w:noProof/>
                <w:webHidden/>
              </w:rPr>
              <w:fldChar w:fldCharType="separate"/>
            </w:r>
            <w:r w:rsidR="00786399">
              <w:rPr>
                <w:noProof/>
                <w:webHidden/>
              </w:rPr>
              <w:t>42</w:t>
            </w:r>
            <w:r w:rsidR="00786399">
              <w:rPr>
                <w:noProof/>
                <w:webHidden/>
              </w:rPr>
              <w:fldChar w:fldCharType="end"/>
            </w:r>
          </w:hyperlink>
        </w:p>
        <w:p w14:paraId="37444188" w14:textId="5AAAD01D"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16" w:history="1">
            <w:r w:rsidR="00786399" w:rsidRPr="00D479B0">
              <w:rPr>
                <w:rStyle w:val="Hyperlink"/>
                <w:noProof/>
              </w:rPr>
              <w:t>6.6.6</w:t>
            </w:r>
            <w:r w:rsidR="00786399">
              <w:rPr>
                <w:rFonts w:asciiTheme="minorHAnsi" w:eastAsiaTheme="minorEastAsia" w:hAnsiTheme="minorHAnsi"/>
                <w:noProof/>
                <w:color w:val="auto"/>
                <w:sz w:val="22"/>
                <w:szCs w:val="22"/>
              </w:rPr>
              <w:tab/>
            </w:r>
            <w:r w:rsidR="00786399" w:rsidRPr="00D479B0">
              <w:rPr>
                <w:rStyle w:val="Hyperlink"/>
                <w:noProof/>
              </w:rPr>
              <w:t>Close Consumer Request Session</w:t>
            </w:r>
            <w:r w:rsidR="00786399">
              <w:rPr>
                <w:noProof/>
                <w:webHidden/>
              </w:rPr>
              <w:tab/>
            </w:r>
            <w:r w:rsidR="00786399">
              <w:rPr>
                <w:noProof/>
                <w:webHidden/>
              </w:rPr>
              <w:fldChar w:fldCharType="begin"/>
            </w:r>
            <w:r w:rsidR="00786399">
              <w:rPr>
                <w:noProof/>
                <w:webHidden/>
              </w:rPr>
              <w:instrText xml:space="preserve"> PAGEREF _Toc26878716 \h </w:instrText>
            </w:r>
            <w:r w:rsidR="00786399">
              <w:rPr>
                <w:noProof/>
                <w:webHidden/>
              </w:rPr>
            </w:r>
            <w:r w:rsidR="00786399">
              <w:rPr>
                <w:noProof/>
                <w:webHidden/>
              </w:rPr>
              <w:fldChar w:fldCharType="separate"/>
            </w:r>
            <w:r w:rsidR="00786399">
              <w:rPr>
                <w:noProof/>
                <w:webHidden/>
              </w:rPr>
              <w:t>43</w:t>
            </w:r>
            <w:r w:rsidR="00786399">
              <w:rPr>
                <w:noProof/>
                <w:webHidden/>
              </w:rPr>
              <w:fldChar w:fldCharType="end"/>
            </w:r>
          </w:hyperlink>
        </w:p>
        <w:p w14:paraId="5092BDCB" w14:textId="1933FE4F" w:rsidR="00786399" w:rsidRDefault="00414966">
          <w:pPr>
            <w:pStyle w:val="TOC1"/>
            <w:tabs>
              <w:tab w:val="left" w:pos="400"/>
              <w:tab w:val="right" w:leader="dot" w:pos="10070"/>
            </w:tabs>
            <w:rPr>
              <w:rFonts w:asciiTheme="minorHAnsi" w:eastAsiaTheme="minorEastAsia" w:hAnsiTheme="minorHAnsi"/>
              <w:noProof/>
              <w:color w:val="auto"/>
              <w:sz w:val="22"/>
              <w:szCs w:val="22"/>
            </w:rPr>
          </w:pPr>
          <w:hyperlink w:anchor="_Toc26878717" w:history="1">
            <w:r w:rsidR="00786399" w:rsidRPr="00D479B0">
              <w:rPr>
                <w:rStyle w:val="Hyperlink"/>
                <w:noProof/>
              </w:rPr>
              <w:t>7</w:t>
            </w:r>
            <w:r w:rsidR="00786399">
              <w:rPr>
                <w:rFonts w:asciiTheme="minorHAnsi" w:eastAsiaTheme="minorEastAsia" w:hAnsiTheme="minorHAnsi"/>
                <w:noProof/>
                <w:color w:val="auto"/>
                <w:sz w:val="22"/>
                <w:szCs w:val="22"/>
              </w:rPr>
              <w:tab/>
            </w:r>
            <w:r w:rsidR="00786399" w:rsidRPr="00D479B0">
              <w:rPr>
                <w:rStyle w:val="Hyperlink"/>
                <w:noProof/>
              </w:rPr>
              <w:t>XML Data Structures</w:t>
            </w:r>
            <w:r w:rsidR="00786399">
              <w:rPr>
                <w:noProof/>
                <w:webHidden/>
              </w:rPr>
              <w:tab/>
            </w:r>
            <w:r w:rsidR="00786399">
              <w:rPr>
                <w:noProof/>
                <w:webHidden/>
              </w:rPr>
              <w:fldChar w:fldCharType="begin"/>
            </w:r>
            <w:r w:rsidR="00786399">
              <w:rPr>
                <w:noProof/>
                <w:webHidden/>
              </w:rPr>
              <w:instrText xml:space="preserve"> PAGEREF _Toc26878717 \h </w:instrText>
            </w:r>
            <w:r w:rsidR="00786399">
              <w:rPr>
                <w:noProof/>
                <w:webHidden/>
              </w:rPr>
            </w:r>
            <w:r w:rsidR="00786399">
              <w:rPr>
                <w:noProof/>
                <w:webHidden/>
              </w:rPr>
              <w:fldChar w:fldCharType="separate"/>
            </w:r>
            <w:r w:rsidR="00786399">
              <w:rPr>
                <w:noProof/>
                <w:webHidden/>
              </w:rPr>
              <w:t>44</w:t>
            </w:r>
            <w:r w:rsidR="00786399">
              <w:rPr>
                <w:noProof/>
                <w:webHidden/>
              </w:rPr>
              <w:fldChar w:fldCharType="end"/>
            </w:r>
          </w:hyperlink>
        </w:p>
        <w:p w14:paraId="28880836" w14:textId="76562ABB"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18" w:history="1">
            <w:r w:rsidR="00786399" w:rsidRPr="00D479B0">
              <w:rPr>
                <w:rStyle w:val="Hyperlink"/>
                <w:noProof/>
              </w:rPr>
              <w:t>7.1</w:t>
            </w:r>
            <w:r w:rsidR="00786399">
              <w:rPr>
                <w:rFonts w:asciiTheme="minorHAnsi" w:eastAsiaTheme="minorEastAsia" w:hAnsiTheme="minorHAnsi"/>
                <w:noProof/>
                <w:color w:val="auto"/>
                <w:sz w:val="22"/>
                <w:szCs w:val="22"/>
              </w:rPr>
              <w:tab/>
            </w:r>
            <w:r w:rsidR="00786399" w:rsidRPr="00D479B0">
              <w:rPr>
                <w:rStyle w:val="Hyperlink"/>
                <w:noProof/>
              </w:rPr>
              <w:t>Channel</w:t>
            </w:r>
            <w:r w:rsidR="00786399">
              <w:rPr>
                <w:noProof/>
                <w:webHidden/>
              </w:rPr>
              <w:tab/>
            </w:r>
            <w:r w:rsidR="00786399">
              <w:rPr>
                <w:noProof/>
                <w:webHidden/>
              </w:rPr>
              <w:fldChar w:fldCharType="begin"/>
            </w:r>
            <w:r w:rsidR="00786399">
              <w:rPr>
                <w:noProof/>
                <w:webHidden/>
              </w:rPr>
              <w:instrText xml:space="preserve"> PAGEREF _Toc26878718 \h </w:instrText>
            </w:r>
            <w:r w:rsidR="00786399">
              <w:rPr>
                <w:noProof/>
                <w:webHidden/>
              </w:rPr>
            </w:r>
            <w:r w:rsidR="00786399">
              <w:rPr>
                <w:noProof/>
                <w:webHidden/>
              </w:rPr>
              <w:fldChar w:fldCharType="separate"/>
            </w:r>
            <w:r w:rsidR="00786399">
              <w:rPr>
                <w:noProof/>
                <w:webHidden/>
              </w:rPr>
              <w:t>44</w:t>
            </w:r>
            <w:r w:rsidR="00786399">
              <w:rPr>
                <w:noProof/>
                <w:webHidden/>
              </w:rPr>
              <w:fldChar w:fldCharType="end"/>
            </w:r>
          </w:hyperlink>
        </w:p>
        <w:p w14:paraId="05AFD5F0" w14:textId="212F0A77"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19" w:history="1">
            <w:r w:rsidR="00786399" w:rsidRPr="00D479B0">
              <w:rPr>
                <w:rStyle w:val="Hyperlink"/>
                <w:noProof/>
              </w:rPr>
              <w:t>7.2</w:t>
            </w:r>
            <w:r w:rsidR="00786399">
              <w:rPr>
                <w:rFonts w:asciiTheme="minorHAnsi" w:eastAsiaTheme="minorEastAsia" w:hAnsiTheme="minorHAnsi"/>
                <w:noProof/>
                <w:color w:val="auto"/>
                <w:sz w:val="22"/>
                <w:szCs w:val="22"/>
              </w:rPr>
              <w:tab/>
            </w:r>
            <w:r w:rsidR="00786399" w:rsidRPr="00D479B0">
              <w:rPr>
                <w:rStyle w:val="Hyperlink"/>
                <w:noProof/>
              </w:rPr>
              <w:t>ChannelType</w:t>
            </w:r>
            <w:r w:rsidR="00786399">
              <w:rPr>
                <w:noProof/>
                <w:webHidden/>
              </w:rPr>
              <w:tab/>
            </w:r>
            <w:r w:rsidR="00786399">
              <w:rPr>
                <w:noProof/>
                <w:webHidden/>
              </w:rPr>
              <w:fldChar w:fldCharType="begin"/>
            </w:r>
            <w:r w:rsidR="00786399">
              <w:rPr>
                <w:noProof/>
                <w:webHidden/>
              </w:rPr>
              <w:instrText xml:space="preserve"> PAGEREF _Toc26878719 \h </w:instrText>
            </w:r>
            <w:r w:rsidR="00786399">
              <w:rPr>
                <w:noProof/>
                <w:webHidden/>
              </w:rPr>
            </w:r>
            <w:r w:rsidR="00786399">
              <w:rPr>
                <w:noProof/>
                <w:webHidden/>
              </w:rPr>
              <w:fldChar w:fldCharType="separate"/>
            </w:r>
            <w:r w:rsidR="00786399">
              <w:rPr>
                <w:noProof/>
                <w:webHidden/>
              </w:rPr>
              <w:t>44</w:t>
            </w:r>
            <w:r w:rsidR="00786399">
              <w:rPr>
                <w:noProof/>
                <w:webHidden/>
              </w:rPr>
              <w:fldChar w:fldCharType="end"/>
            </w:r>
          </w:hyperlink>
        </w:p>
        <w:p w14:paraId="45AF1541" w14:textId="0BB969A7"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20" w:history="1">
            <w:r w:rsidR="00786399" w:rsidRPr="00D479B0">
              <w:rPr>
                <w:rStyle w:val="Hyperlink"/>
                <w:noProof/>
              </w:rPr>
              <w:t>7.3</w:t>
            </w:r>
            <w:r w:rsidR="00786399">
              <w:rPr>
                <w:rFonts w:asciiTheme="minorHAnsi" w:eastAsiaTheme="minorEastAsia" w:hAnsiTheme="minorHAnsi"/>
                <w:noProof/>
                <w:color w:val="auto"/>
                <w:sz w:val="22"/>
                <w:szCs w:val="22"/>
              </w:rPr>
              <w:tab/>
            </w:r>
            <w:r w:rsidR="00786399" w:rsidRPr="00D479B0">
              <w:rPr>
                <w:rStyle w:val="Hyperlink"/>
                <w:noProof/>
              </w:rPr>
              <w:t>MessageContent</w:t>
            </w:r>
            <w:r w:rsidR="00786399">
              <w:rPr>
                <w:noProof/>
                <w:webHidden/>
              </w:rPr>
              <w:tab/>
            </w:r>
            <w:r w:rsidR="00786399">
              <w:rPr>
                <w:noProof/>
                <w:webHidden/>
              </w:rPr>
              <w:fldChar w:fldCharType="begin"/>
            </w:r>
            <w:r w:rsidR="00786399">
              <w:rPr>
                <w:noProof/>
                <w:webHidden/>
              </w:rPr>
              <w:instrText xml:space="preserve"> PAGEREF _Toc26878720 \h </w:instrText>
            </w:r>
            <w:r w:rsidR="00786399">
              <w:rPr>
                <w:noProof/>
                <w:webHidden/>
              </w:rPr>
            </w:r>
            <w:r w:rsidR="00786399">
              <w:rPr>
                <w:noProof/>
                <w:webHidden/>
              </w:rPr>
              <w:fldChar w:fldCharType="separate"/>
            </w:r>
            <w:r w:rsidR="00786399">
              <w:rPr>
                <w:noProof/>
                <w:webHidden/>
              </w:rPr>
              <w:t>45</w:t>
            </w:r>
            <w:r w:rsidR="00786399">
              <w:rPr>
                <w:noProof/>
                <w:webHidden/>
              </w:rPr>
              <w:fldChar w:fldCharType="end"/>
            </w:r>
          </w:hyperlink>
        </w:p>
        <w:p w14:paraId="68CF39E0" w14:textId="01475EB8"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21" w:history="1">
            <w:r w:rsidR="00786399" w:rsidRPr="00D479B0">
              <w:rPr>
                <w:rStyle w:val="Hyperlink"/>
                <w:noProof/>
              </w:rPr>
              <w:t>7.4</w:t>
            </w:r>
            <w:r w:rsidR="00786399">
              <w:rPr>
                <w:rFonts w:asciiTheme="minorHAnsi" w:eastAsiaTheme="minorEastAsia" w:hAnsiTheme="minorHAnsi"/>
                <w:noProof/>
                <w:color w:val="auto"/>
                <w:sz w:val="22"/>
                <w:szCs w:val="22"/>
              </w:rPr>
              <w:tab/>
            </w:r>
            <w:r w:rsidR="00786399" w:rsidRPr="00D479B0">
              <w:rPr>
                <w:rStyle w:val="Hyperlink"/>
                <w:noProof/>
              </w:rPr>
              <w:t>Namespace</w:t>
            </w:r>
            <w:r w:rsidR="00786399">
              <w:rPr>
                <w:noProof/>
                <w:webHidden/>
              </w:rPr>
              <w:tab/>
            </w:r>
            <w:r w:rsidR="00786399">
              <w:rPr>
                <w:noProof/>
                <w:webHidden/>
              </w:rPr>
              <w:fldChar w:fldCharType="begin"/>
            </w:r>
            <w:r w:rsidR="00786399">
              <w:rPr>
                <w:noProof/>
                <w:webHidden/>
              </w:rPr>
              <w:instrText xml:space="preserve"> PAGEREF _Toc26878721 \h </w:instrText>
            </w:r>
            <w:r w:rsidR="00786399">
              <w:rPr>
                <w:noProof/>
                <w:webHidden/>
              </w:rPr>
            </w:r>
            <w:r w:rsidR="00786399">
              <w:rPr>
                <w:noProof/>
                <w:webHidden/>
              </w:rPr>
              <w:fldChar w:fldCharType="separate"/>
            </w:r>
            <w:r w:rsidR="00786399">
              <w:rPr>
                <w:noProof/>
                <w:webHidden/>
              </w:rPr>
              <w:t>45</w:t>
            </w:r>
            <w:r w:rsidR="00786399">
              <w:rPr>
                <w:noProof/>
                <w:webHidden/>
              </w:rPr>
              <w:fldChar w:fldCharType="end"/>
            </w:r>
          </w:hyperlink>
        </w:p>
        <w:p w14:paraId="70EC295A" w14:textId="371E905A"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22" w:history="1">
            <w:r w:rsidR="00786399" w:rsidRPr="00D479B0">
              <w:rPr>
                <w:rStyle w:val="Hyperlink"/>
                <w:noProof/>
              </w:rPr>
              <w:t>7.5</w:t>
            </w:r>
            <w:r w:rsidR="00786399">
              <w:rPr>
                <w:rFonts w:asciiTheme="minorHAnsi" w:eastAsiaTheme="minorEastAsia" w:hAnsiTheme="minorHAnsi"/>
                <w:noProof/>
                <w:color w:val="auto"/>
                <w:sz w:val="22"/>
                <w:szCs w:val="22"/>
              </w:rPr>
              <w:tab/>
            </w:r>
            <w:r w:rsidR="00786399" w:rsidRPr="00D479B0">
              <w:rPr>
                <w:rStyle w:val="Hyperlink"/>
                <w:noProof/>
              </w:rPr>
              <w:t>PublicationMessage</w:t>
            </w:r>
            <w:r w:rsidR="00786399">
              <w:rPr>
                <w:noProof/>
                <w:webHidden/>
              </w:rPr>
              <w:tab/>
            </w:r>
            <w:r w:rsidR="00786399">
              <w:rPr>
                <w:noProof/>
                <w:webHidden/>
              </w:rPr>
              <w:fldChar w:fldCharType="begin"/>
            </w:r>
            <w:r w:rsidR="00786399">
              <w:rPr>
                <w:noProof/>
                <w:webHidden/>
              </w:rPr>
              <w:instrText xml:space="preserve"> PAGEREF _Toc26878722 \h </w:instrText>
            </w:r>
            <w:r w:rsidR="00786399">
              <w:rPr>
                <w:noProof/>
                <w:webHidden/>
              </w:rPr>
            </w:r>
            <w:r w:rsidR="00786399">
              <w:rPr>
                <w:noProof/>
                <w:webHidden/>
              </w:rPr>
              <w:fldChar w:fldCharType="separate"/>
            </w:r>
            <w:r w:rsidR="00786399">
              <w:rPr>
                <w:noProof/>
                <w:webHidden/>
              </w:rPr>
              <w:t>46</w:t>
            </w:r>
            <w:r w:rsidR="00786399">
              <w:rPr>
                <w:noProof/>
                <w:webHidden/>
              </w:rPr>
              <w:fldChar w:fldCharType="end"/>
            </w:r>
          </w:hyperlink>
        </w:p>
        <w:p w14:paraId="2EFB5FE0" w14:textId="7529F122"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23" w:history="1">
            <w:r w:rsidR="00786399" w:rsidRPr="00D479B0">
              <w:rPr>
                <w:rStyle w:val="Hyperlink"/>
                <w:noProof/>
              </w:rPr>
              <w:t>7.6</w:t>
            </w:r>
            <w:r w:rsidR="00786399">
              <w:rPr>
                <w:rFonts w:asciiTheme="minorHAnsi" w:eastAsiaTheme="minorEastAsia" w:hAnsiTheme="minorHAnsi"/>
                <w:noProof/>
                <w:color w:val="auto"/>
                <w:sz w:val="22"/>
                <w:szCs w:val="22"/>
              </w:rPr>
              <w:tab/>
            </w:r>
            <w:r w:rsidR="00786399" w:rsidRPr="00D479B0">
              <w:rPr>
                <w:rStyle w:val="Hyperlink"/>
                <w:noProof/>
              </w:rPr>
              <w:t>RequestMessage</w:t>
            </w:r>
            <w:r w:rsidR="00786399">
              <w:rPr>
                <w:noProof/>
                <w:webHidden/>
              </w:rPr>
              <w:tab/>
            </w:r>
            <w:r w:rsidR="00786399">
              <w:rPr>
                <w:noProof/>
                <w:webHidden/>
              </w:rPr>
              <w:fldChar w:fldCharType="begin"/>
            </w:r>
            <w:r w:rsidR="00786399">
              <w:rPr>
                <w:noProof/>
                <w:webHidden/>
              </w:rPr>
              <w:instrText xml:space="preserve"> PAGEREF _Toc26878723 \h </w:instrText>
            </w:r>
            <w:r w:rsidR="00786399">
              <w:rPr>
                <w:noProof/>
                <w:webHidden/>
              </w:rPr>
            </w:r>
            <w:r w:rsidR="00786399">
              <w:rPr>
                <w:noProof/>
                <w:webHidden/>
              </w:rPr>
              <w:fldChar w:fldCharType="separate"/>
            </w:r>
            <w:r w:rsidR="00786399">
              <w:rPr>
                <w:noProof/>
                <w:webHidden/>
              </w:rPr>
              <w:t>46</w:t>
            </w:r>
            <w:r w:rsidR="00786399">
              <w:rPr>
                <w:noProof/>
                <w:webHidden/>
              </w:rPr>
              <w:fldChar w:fldCharType="end"/>
            </w:r>
          </w:hyperlink>
        </w:p>
        <w:p w14:paraId="7C99E9B7" w14:textId="4148B53B"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24" w:history="1">
            <w:r w:rsidR="00786399" w:rsidRPr="00D479B0">
              <w:rPr>
                <w:rStyle w:val="Hyperlink"/>
                <w:noProof/>
              </w:rPr>
              <w:t>7.7</w:t>
            </w:r>
            <w:r w:rsidR="00786399">
              <w:rPr>
                <w:rFonts w:asciiTheme="minorHAnsi" w:eastAsiaTheme="minorEastAsia" w:hAnsiTheme="minorHAnsi"/>
                <w:noProof/>
                <w:color w:val="auto"/>
                <w:sz w:val="22"/>
                <w:szCs w:val="22"/>
              </w:rPr>
              <w:tab/>
            </w:r>
            <w:r w:rsidR="00786399" w:rsidRPr="00D479B0">
              <w:rPr>
                <w:rStyle w:val="Hyperlink"/>
                <w:noProof/>
              </w:rPr>
              <w:t>ResponseMessage</w:t>
            </w:r>
            <w:r w:rsidR="00786399">
              <w:rPr>
                <w:noProof/>
                <w:webHidden/>
              </w:rPr>
              <w:tab/>
            </w:r>
            <w:r w:rsidR="00786399">
              <w:rPr>
                <w:noProof/>
                <w:webHidden/>
              </w:rPr>
              <w:fldChar w:fldCharType="begin"/>
            </w:r>
            <w:r w:rsidR="00786399">
              <w:rPr>
                <w:noProof/>
                <w:webHidden/>
              </w:rPr>
              <w:instrText xml:space="preserve"> PAGEREF _Toc26878724 \h </w:instrText>
            </w:r>
            <w:r w:rsidR="00786399">
              <w:rPr>
                <w:noProof/>
                <w:webHidden/>
              </w:rPr>
            </w:r>
            <w:r w:rsidR="00786399">
              <w:rPr>
                <w:noProof/>
                <w:webHidden/>
              </w:rPr>
              <w:fldChar w:fldCharType="separate"/>
            </w:r>
            <w:r w:rsidR="00786399">
              <w:rPr>
                <w:noProof/>
                <w:webHidden/>
              </w:rPr>
              <w:t>46</w:t>
            </w:r>
            <w:r w:rsidR="00786399">
              <w:rPr>
                <w:noProof/>
                <w:webHidden/>
              </w:rPr>
              <w:fldChar w:fldCharType="end"/>
            </w:r>
          </w:hyperlink>
        </w:p>
        <w:p w14:paraId="37A80D6A" w14:textId="6942B462"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25" w:history="1">
            <w:r w:rsidR="00786399" w:rsidRPr="00D479B0">
              <w:rPr>
                <w:rStyle w:val="Hyperlink"/>
                <w:noProof/>
              </w:rPr>
              <w:t>7.8</w:t>
            </w:r>
            <w:r w:rsidR="00786399">
              <w:rPr>
                <w:rFonts w:asciiTheme="minorHAnsi" w:eastAsiaTheme="minorEastAsia" w:hAnsiTheme="minorHAnsi"/>
                <w:noProof/>
                <w:color w:val="auto"/>
                <w:sz w:val="22"/>
                <w:szCs w:val="22"/>
              </w:rPr>
              <w:tab/>
            </w:r>
            <w:r w:rsidR="00786399" w:rsidRPr="00D479B0">
              <w:rPr>
                <w:rStyle w:val="Hyperlink"/>
                <w:noProof/>
              </w:rPr>
              <w:t>SecurityToken</w:t>
            </w:r>
            <w:r w:rsidR="00786399">
              <w:rPr>
                <w:noProof/>
                <w:webHidden/>
              </w:rPr>
              <w:tab/>
            </w:r>
            <w:r w:rsidR="00786399">
              <w:rPr>
                <w:noProof/>
                <w:webHidden/>
              </w:rPr>
              <w:fldChar w:fldCharType="begin"/>
            </w:r>
            <w:r w:rsidR="00786399">
              <w:rPr>
                <w:noProof/>
                <w:webHidden/>
              </w:rPr>
              <w:instrText xml:space="preserve"> PAGEREF _Toc26878725 \h </w:instrText>
            </w:r>
            <w:r w:rsidR="00786399">
              <w:rPr>
                <w:noProof/>
                <w:webHidden/>
              </w:rPr>
            </w:r>
            <w:r w:rsidR="00786399">
              <w:rPr>
                <w:noProof/>
                <w:webHidden/>
              </w:rPr>
              <w:fldChar w:fldCharType="separate"/>
            </w:r>
            <w:r w:rsidR="00786399">
              <w:rPr>
                <w:noProof/>
                <w:webHidden/>
              </w:rPr>
              <w:t>46</w:t>
            </w:r>
            <w:r w:rsidR="00786399">
              <w:rPr>
                <w:noProof/>
                <w:webHidden/>
              </w:rPr>
              <w:fldChar w:fldCharType="end"/>
            </w:r>
          </w:hyperlink>
        </w:p>
        <w:p w14:paraId="45175FC4" w14:textId="062AE043" w:rsidR="00786399" w:rsidRDefault="00414966">
          <w:pPr>
            <w:pStyle w:val="TOC1"/>
            <w:tabs>
              <w:tab w:val="left" w:pos="400"/>
              <w:tab w:val="right" w:leader="dot" w:pos="10070"/>
            </w:tabs>
            <w:rPr>
              <w:rFonts w:asciiTheme="minorHAnsi" w:eastAsiaTheme="minorEastAsia" w:hAnsiTheme="minorHAnsi"/>
              <w:noProof/>
              <w:color w:val="auto"/>
              <w:sz w:val="22"/>
              <w:szCs w:val="22"/>
            </w:rPr>
          </w:pPr>
          <w:hyperlink w:anchor="_Toc26878726" w:history="1">
            <w:r w:rsidR="00786399" w:rsidRPr="00D479B0">
              <w:rPr>
                <w:rStyle w:val="Hyperlink"/>
                <w:noProof/>
              </w:rPr>
              <w:t>8</w:t>
            </w:r>
            <w:r w:rsidR="00786399">
              <w:rPr>
                <w:rFonts w:asciiTheme="minorHAnsi" w:eastAsiaTheme="minorEastAsia" w:hAnsiTheme="minorHAnsi"/>
                <w:noProof/>
                <w:color w:val="auto"/>
                <w:sz w:val="22"/>
                <w:szCs w:val="22"/>
              </w:rPr>
              <w:tab/>
            </w:r>
            <w:r w:rsidR="00786399" w:rsidRPr="00D479B0">
              <w:rPr>
                <w:rStyle w:val="Hyperlink"/>
                <w:noProof/>
              </w:rPr>
              <w:t>JSON Data Structures</w:t>
            </w:r>
            <w:r w:rsidR="00786399">
              <w:rPr>
                <w:noProof/>
                <w:webHidden/>
              </w:rPr>
              <w:tab/>
            </w:r>
            <w:r w:rsidR="00786399">
              <w:rPr>
                <w:noProof/>
                <w:webHidden/>
              </w:rPr>
              <w:fldChar w:fldCharType="begin"/>
            </w:r>
            <w:r w:rsidR="00786399">
              <w:rPr>
                <w:noProof/>
                <w:webHidden/>
              </w:rPr>
              <w:instrText xml:space="preserve"> PAGEREF _Toc26878726 \h </w:instrText>
            </w:r>
            <w:r w:rsidR="00786399">
              <w:rPr>
                <w:noProof/>
                <w:webHidden/>
              </w:rPr>
            </w:r>
            <w:r w:rsidR="00786399">
              <w:rPr>
                <w:noProof/>
                <w:webHidden/>
              </w:rPr>
              <w:fldChar w:fldCharType="separate"/>
            </w:r>
            <w:r w:rsidR="00786399">
              <w:rPr>
                <w:noProof/>
                <w:webHidden/>
              </w:rPr>
              <w:t>46</w:t>
            </w:r>
            <w:r w:rsidR="00786399">
              <w:rPr>
                <w:noProof/>
                <w:webHidden/>
              </w:rPr>
              <w:fldChar w:fldCharType="end"/>
            </w:r>
          </w:hyperlink>
        </w:p>
        <w:p w14:paraId="2CC1CE40" w14:textId="248D37C6"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27" w:history="1">
            <w:r w:rsidR="00786399" w:rsidRPr="00D479B0">
              <w:rPr>
                <w:rStyle w:val="Hyperlink"/>
                <w:noProof/>
              </w:rPr>
              <w:t>8.1</w:t>
            </w:r>
            <w:r w:rsidR="00786399">
              <w:rPr>
                <w:rFonts w:asciiTheme="minorHAnsi" w:eastAsiaTheme="minorEastAsia" w:hAnsiTheme="minorHAnsi"/>
                <w:noProof/>
                <w:color w:val="auto"/>
                <w:sz w:val="22"/>
                <w:szCs w:val="22"/>
              </w:rPr>
              <w:tab/>
            </w:r>
            <w:r w:rsidR="00786399" w:rsidRPr="00D479B0">
              <w:rPr>
                <w:rStyle w:val="Hyperlink"/>
                <w:noProof/>
              </w:rPr>
              <w:t>Channel</w:t>
            </w:r>
            <w:r w:rsidR="00786399">
              <w:rPr>
                <w:noProof/>
                <w:webHidden/>
              </w:rPr>
              <w:tab/>
            </w:r>
            <w:r w:rsidR="00786399">
              <w:rPr>
                <w:noProof/>
                <w:webHidden/>
              </w:rPr>
              <w:fldChar w:fldCharType="begin"/>
            </w:r>
            <w:r w:rsidR="00786399">
              <w:rPr>
                <w:noProof/>
                <w:webHidden/>
              </w:rPr>
              <w:instrText xml:space="preserve"> PAGEREF _Toc26878727 \h </w:instrText>
            </w:r>
            <w:r w:rsidR="00786399">
              <w:rPr>
                <w:noProof/>
                <w:webHidden/>
              </w:rPr>
            </w:r>
            <w:r w:rsidR="00786399">
              <w:rPr>
                <w:noProof/>
                <w:webHidden/>
              </w:rPr>
              <w:fldChar w:fldCharType="separate"/>
            </w:r>
            <w:r w:rsidR="00786399">
              <w:rPr>
                <w:noProof/>
                <w:webHidden/>
              </w:rPr>
              <w:t>46</w:t>
            </w:r>
            <w:r w:rsidR="00786399">
              <w:rPr>
                <w:noProof/>
                <w:webHidden/>
              </w:rPr>
              <w:fldChar w:fldCharType="end"/>
            </w:r>
          </w:hyperlink>
        </w:p>
        <w:p w14:paraId="2212443E" w14:textId="00103CA1"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28" w:history="1">
            <w:r w:rsidR="00786399" w:rsidRPr="00D479B0">
              <w:rPr>
                <w:rStyle w:val="Hyperlink"/>
                <w:noProof/>
              </w:rPr>
              <w:t>8.2</w:t>
            </w:r>
            <w:r w:rsidR="00786399">
              <w:rPr>
                <w:rFonts w:asciiTheme="minorHAnsi" w:eastAsiaTheme="minorEastAsia" w:hAnsiTheme="minorHAnsi"/>
                <w:noProof/>
                <w:color w:val="auto"/>
                <w:sz w:val="22"/>
                <w:szCs w:val="22"/>
              </w:rPr>
              <w:tab/>
            </w:r>
            <w:r w:rsidR="00786399" w:rsidRPr="00D479B0">
              <w:rPr>
                <w:rStyle w:val="Hyperlink"/>
                <w:noProof/>
              </w:rPr>
              <w:t>ChannelType</w:t>
            </w:r>
            <w:r w:rsidR="00786399">
              <w:rPr>
                <w:noProof/>
                <w:webHidden/>
              </w:rPr>
              <w:tab/>
            </w:r>
            <w:r w:rsidR="00786399">
              <w:rPr>
                <w:noProof/>
                <w:webHidden/>
              </w:rPr>
              <w:fldChar w:fldCharType="begin"/>
            </w:r>
            <w:r w:rsidR="00786399">
              <w:rPr>
                <w:noProof/>
                <w:webHidden/>
              </w:rPr>
              <w:instrText xml:space="preserve"> PAGEREF _Toc26878728 \h </w:instrText>
            </w:r>
            <w:r w:rsidR="00786399">
              <w:rPr>
                <w:noProof/>
                <w:webHidden/>
              </w:rPr>
            </w:r>
            <w:r w:rsidR="00786399">
              <w:rPr>
                <w:noProof/>
                <w:webHidden/>
              </w:rPr>
              <w:fldChar w:fldCharType="separate"/>
            </w:r>
            <w:r w:rsidR="00786399">
              <w:rPr>
                <w:noProof/>
                <w:webHidden/>
              </w:rPr>
              <w:t>47</w:t>
            </w:r>
            <w:r w:rsidR="00786399">
              <w:rPr>
                <w:noProof/>
                <w:webHidden/>
              </w:rPr>
              <w:fldChar w:fldCharType="end"/>
            </w:r>
          </w:hyperlink>
        </w:p>
        <w:p w14:paraId="31D0D3F1" w14:textId="16898FDF"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29" w:history="1">
            <w:r w:rsidR="00786399" w:rsidRPr="00D479B0">
              <w:rPr>
                <w:rStyle w:val="Hyperlink"/>
                <w:i/>
                <w:noProof/>
              </w:rPr>
              <w:t>8.3</w:t>
            </w:r>
            <w:r w:rsidR="00786399">
              <w:rPr>
                <w:rFonts w:asciiTheme="minorHAnsi" w:eastAsiaTheme="minorEastAsia" w:hAnsiTheme="minorHAnsi"/>
                <w:noProof/>
                <w:color w:val="auto"/>
                <w:sz w:val="22"/>
                <w:szCs w:val="22"/>
              </w:rPr>
              <w:tab/>
            </w:r>
            <w:r w:rsidR="00786399" w:rsidRPr="00D479B0">
              <w:rPr>
                <w:rStyle w:val="Hyperlink"/>
                <w:noProof/>
              </w:rPr>
              <w:t>Message</w:t>
            </w:r>
            <w:r w:rsidR="00786399">
              <w:rPr>
                <w:noProof/>
                <w:webHidden/>
              </w:rPr>
              <w:tab/>
            </w:r>
            <w:r w:rsidR="00786399">
              <w:rPr>
                <w:noProof/>
                <w:webHidden/>
              </w:rPr>
              <w:fldChar w:fldCharType="begin"/>
            </w:r>
            <w:r w:rsidR="00786399">
              <w:rPr>
                <w:noProof/>
                <w:webHidden/>
              </w:rPr>
              <w:instrText xml:space="preserve"> PAGEREF _Toc26878729 \h </w:instrText>
            </w:r>
            <w:r w:rsidR="00786399">
              <w:rPr>
                <w:noProof/>
                <w:webHidden/>
              </w:rPr>
            </w:r>
            <w:r w:rsidR="00786399">
              <w:rPr>
                <w:noProof/>
                <w:webHidden/>
              </w:rPr>
              <w:fldChar w:fldCharType="separate"/>
            </w:r>
            <w:r w:rsidR="00786399">
              <w:rPr>
                <w:noProof/>
                <w:webHidden/>
              </w:rPr>
              <w:t>47</w:t>
            </w:r>
            <w:r w:rsidR="00786399">
              <w:rPr>
                <w:noProof/>
                <w:webHidden/>
              </w:rPr>
              <w:fldChar w:fldCharType="end"/>
            </w:r>
          </w:hyperlink>
        </w:p>
        <w:p w14:paraId="335FA117" w14:textId="4CBDD00E"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30" w:history="1">
            <w:r w:rsidR="00786399" w:rsidRPr="00D479B0">
              <w:rPr>
                <w:rStyle w:val="Hyperlink"/>
                <w:noProof/>
              </w:rPr>
              <w:t>8.4</w:t>
            </w:r>
            <w:r w:rsidR="00786399">
              <w:rPr>
                <w:rFonts w:asciiTheme="minorHAnsi" w:eastAsiaTheme="minorEastAsia" w:hAnsiTheme="minorHAnsi"/>
                <w:noProof/>
                <w:color w:val="auto"/>
                <w:sz w:val="22"/>
                <w:szCs w:val="22"/>
              </w:rPr>
              <w:tab/>
            </w:r>
            <w:r w:rsidR="00786399" w:rsidRPr="00D479B0">
              <w:rPr>
                <w:rStyle w:val="Hyperlink"/>
                <w:noProof/>
              </w:rPr>
              <w:t>MessageContent</w:t>
            </w:r>
            <w:r w:rsidR="00786399">
              <w:rPr>
                <w:noProof/>
                <w:webHidden/>
              </w:rPr>
              <w:tab/>
            </w:r>
            <w:r w:rsidR="00786399">
              <w:rPr>
                <w:noProof/>
                <w:webHidden/>
              </w:rPr>
              <w:fldChar w:fldCharType="begin"/>
            </w:r>
            <w:r w:rsidR="00786399">
              <w:rPr>
                <w:noProof/>
                <w:webHidden/>
              </w:rPr>
              <w:instrText xml:space="preserve"> PAGEREF _Toc26878730 \h </w:instrText>
            </w:r>
            <w:r w:rsidR="00786399">
              <w:rPr>
                <w:noProof/>
                <w:webHidden/>
              </w:rPr>
            </w:r>
            <w:r w:rsidR="00786399">
              <w:rPr>
                <w:noProof/>
                <w:webHidden/>
              </w:rPr>
              <w:fldChar w:fldCharType="separate"/>
            </w:r>
            <w:r w:rsidR="00786399">
              <w:rPr>
                <w:noProof/>
                <w:webHidden/>
              </w:rPr>
              <w:t>48</w:t>
            </w:r>
            <w:r w:rsidR="00786399">
              <w:rPr>
                <w:noProof/>
                <w:webHidden/>
              </w:rPr>
              <w:fldChar w:fldCharType="end"/>
            </w:r>
          </w:hyperlink>
        </w:p>
        <w:p w14:paraId="76B3AF57" w14:textId="5DD16246"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31" w:history="1">
            <w:r w:rsidR="00786399" w:rsidRPr="00D479B0">
              <w:rPr>
                <w:rStyle w:val="Hyperlink"/>
                <w:i/>
                <w:noProof/>
              </w:rPr>
              <w:t>8.5</w:t>
            </w:r>
            <w:r w:rsidR="00786399">
              <w:rPr>
                <w:rFonts w:asciiTheme="minorHAnsi" w:eastAsiaTheme="minorEastAsia" w:hAnsiTheme="minorHAnsi"/>
                <w:noProof/>
                <w:color w:val="auto"/>
                <w:sz w:val="22"/>
                <w:szCs w:val="22"/>
              </w:rPr>
              <w:tab/>
            </w:r>
            <w:r w:rsidR="00786399" w:rsidRPr="00D479B0">
              <w:rPr>
                <w:rStyle w:val="Hyperlink"/>
                <w:noProof/>
              </w:rPr>
              <w:t>MessageType</w:t>
            </w:r>
            <w:r w:rsidR="00786399">
              <w:rPr>
                <w:noProof/>
                <w:webHidden/>
              </w:rPr>
              <w:tab/>
            </w:r>
            <w:r w:rsidR="00786399">
              <w:rPr>
                <w:noProof/>
                <w:webHidden/>
              </w:rPr>
              <w:fldChar w:fldCharType="begin"/>
            </w:r>
            <w:r w:rsidR="00786399">
              <w:rPr>
                <w:noProof/>
                <w:webHidden/>
              </w:rPr>
              <w:instrText xml:space="preserve"> PAGEREF _Toc26878731 \h </w:instrText>
            </w:r>
            <w:r w:rsidR="00786399">
              <w:rPr>
                <w:noProof/>
                <w:webHidden/>
              </w:rPr>
            </w:r>
            <w:r w:rsidR="00786399">
              <w:rPr>
                <w:noProof/>
                <w:webHidden/>
              </w:rPr>
              <w:fldChar w:fldCharType="separate"/>
            </w:r>
            <w:r w:rsidR="00786399">
              <w:rPr>
                <w:noProof/>
                <w:webHidden/>
              </w:rPr>
              <w:t>48</w:t>
            </w:r>
            <w:r w:rsidR="00786399">
              <w:rPr>
                <w:noProof/>
                <w:webHidden/>
              </w:rPr>
              <w:fldChar w:fldCharType="end"/>
            </w:r>
          </w:hyperlink>
        </w:p>
        <w:p w14:paraId="665AA174" w14:textId="0D35B607"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32" w:history="1">
            <w:r w:rsidR="00786399" w:rsidRPr="00D479B0">
              <w:rPr>
                <w:rStyle w:val="Hyperlink"/>
                <w:noProof/>
              </w:rPr>
              <w:t>8.6</w:t>
            </w:r>
            <w:r w:rsidR="00786399">
              <w:rPr>
                <w:rFonts w:asciiTheme="minorHAnsi" w:eastAsiaTheme="minorEastAsia" w:hAnsiTheme="minorHAnsi"/>
                <w:noProof/>
                <w:color w:val="auto"/>
                <w:sz w:val="22"/>
                <w:szCs w:val="22"/>
              </w:rPr>
              <w:tab/>
            </w:r>
            <w:r w:rsidR="00786399" w:rsidRPr="00D479B0">
              <w:rPr>
                <w:rStyle w:val="Hyperlink"/>
                <w:noProof/>
              </w:rPr>
              <w:t>SecurityToken</w:t>
            </w:r>
            <w:r w:rsidR="00786399">
              <w:rPr>
                <w:noProof/>
                <w:webHidden/>
              </w:rPr>
              <w:tab/>
            </w:r>
            <w:r w:rsidR="00786399">
              <w:rPr>
                <w:noProof/>
                <w:webHidden/>
              </w:rPr>
              <w:fldChar w:fldCharType="begin"/>
            </w:r>
            <w:r w:rsidR="00786399">
              <w:rPr>
                <w:noProof/>
                <w:webHidden/>
              </w:rPr>
              <w:instrText xml:space="preserve"> PAGEREF _Toc26878732 \h </w:instrText>
            </w:r>
            <w:r w:rsidR="00786399">
              <w:rPr>
                <w:noProof/>
                <w:webHidden/>
              </w:rPr>
            </w:r>
            <w:r w:rsidR="00786399">
              <w:rPr>
                <w:noProof/>
                <w:webHidden/>
              </w:rPr>
              <w:fldChar w:fldCharType="separate"/>
            </w:r>
            <w:r w:rsidR="00786399">
              <w:rPr>
                <w:noProof/>
                <w:webHidden/>
              </w:rPr>
              <w:t>48</w:t>
            </w:r>
            <w:r w:rsidR="00786399">
              <w:rPr>
                <w:noProof/>
                <w:webHidden/>
              </w:rPr>
              <w:fldChar w:fldCharType="end"/>
            </w:r>
          </w:hyperlink>
        </w:p>
        <w:p w14:paraId="3DF0BAEE" w14:textId="0AB30AAD" w:rsidR="00786399" w:rsidRDefault="00414966">
          <w:pPr>
            <w:pStyle w:val="TOC1"/>
            <w:tabs>
              <w:tab w:val="left" w:pos="400"/>
              <w:tab w:val="right" w:leader="dot" w:pos="10070"/>
            </w:tabs>
            <w:rPr>
              <w:rFonts w:asciiTheme="minorHAnsi" w:eastAsiaTheme="minorEastAsia" w:hAnsiTheme="minorHAnsi"/>
              <w:noProof/>
              <w:color w:val="auto"/>
              <w:sz w:val="22"/>
              <w:szCs w:val="22"/>
            </w:rPr>
          </w:pPr>
          <w:hyperlink w:anchor="_Toc26878733" w:history="1">
            <w:r w:rsidR="00786399" w:rsidRPr="00D479B0">
              <w:rPr>
                <w:rStyle w:val="Hyperlink"/>
                <w:noProof/>
              </w:rPr>
              <w:t>9</w:t>
            </w:r>
            <w:r w:rsidR="00786399">
              <w:rPr>
                <w:rFonts w:asciiTheme="minorHAnsi" w:eastAsiaTheme="minorEastAsia" w:hAnsiTheme="minorHAnsi"/>
                <w:noProof/>
                <w:color w:val="auto"/>
                <w:sz w:val="22"/>
                <w:szCs w:val="22"/>
              </w:rPr>
              <w:tab/>
            </w:r>
            <w:r w:rsidR="00786399" w:rsidRPr="00D479B0">
              <w:rPr>
                <w:rStyle w:val="Hyperlink"/>
                <w:noProof/>
              </w:rPr>
              <w:t>Security Architecture</w:t>
            </w:r>
            <w:r w:rsidR="00786399">
              <w:rPr>
                <w:noProof/>
                <w:webHidden/>
              </w:rPr>
              <w:tab/>
            </w:r>
            <w:r w:rsidR="00786399">
              <w:rPr>
                <w:noProof/>
                <w:webHidden/>
              </w:rPr>
              <w:fldChar w:fldCharType="begin"/>
            </w:r>
            <w:r w:rsidR="00786399">
              <w:rPr>
                <w:noProof/>
                <w:webHidden/>
              </w:rPr>
              <w:instrText xml:space="preserve"> PAGEREF _Toc26878733 \h </w:instrText>
            </w:r>
            <w:r w:rsidR="00786399">
              <w:rPr>
                <w:noProof/>
                <w:webHidden/>
              </w:rPr>
            </w:r>
            <w:r w:rsidR="00786399">
              <w:rPr>
                <w:noProof/>
                <w:webHidden/>
              </w:rPr>
              <w:fldChar w:fldCharType="separate"/>
            </w:r>
            <w:r w:rsidR="00786399">
              <w:rPr>
                <w:noProof/>
                <w:webHidden/>
              </w:rPr>
              <w:t>49</w:t>
            </w:r>
            <w:r w:rsidR="00786399">
              <w:rPr>
                <w:noProof/>
                <w:webHidden/>
              </w:rPr>
              <w:fldChar w:fldCharType="end"/>
            </w:r>
          </w:hyperlink>
        </w:p>
        <w:p w14:paraId="5740037E" w14:textId="6FB2C486"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34" w:history="1">
            <w:r w:rsidR="00786399" w:rsidRPr="00D479B0">
              <w:rPr>
                <w:rStyle w:val="Hyperlink"/>
                <w:noProof/>
              </w:rPr>
              <w:t>9.1</w:t>
            </w:r>
            <w:r w:rsidR="00786399">
              <w:rPr>
                <w:rFonts w:asciiTheme="minorHAnsi" w:eastAsiaTheme="minorEastAsia" w:hAnsiTheme="minorHAnsi"/>
                <w:noProof/>
                <w:color w:val="auto"/>
                <w:sz w:val="22"/>
                <w:szCs w:val="22"/>
              </w:rPr>
              <w:tab/>
            </w:r>
            <w:r w:rsidR="00786399" w:rsidRPr="00D479B0">
              <w:rPr>
                <w:rStyle w:val="Hyperlink"/>
                <w:noProof/>
              </w:rPr>
              <w:t>Security Level 1 – None</w:t>
            </w:r>
            <w:r w:rsidR="00786399">
              <w:rPr>
                <w:noProof/>
                <w:webHidden/>
              </w:rPr>
              <w:tab/>
            </w:r>
            <w:r w:rsidR="00786399">
              <w:rPr>
                <w:noProof/>
                <w:webHidden/>
              </w:rPr>
              <w:fldChar w:fldCharType="begin"/>
            </w:r>
            <w:r w:rsidR="00786399">
              <w:rPr>
                <w:noProof/>
                <w:webHidden/>
              </w:rPr>
              <w:instrText xml:space="preserve"> PAGEREF _Toc26878734 \h </w:instrText>
            </w:r>
            <w:r w:rsidR="00786399">
              <w:rPr>
                <w:noProof/>
                <w:webHidden/>
              </w:rPr>
            </w:r>
            <w:r w:rsidR="00786399">
              <w:rPr>
                <w:noProof/>
                <w:webHidden/>
              </w:rPr>
              <w:fldChar w:fldCharType="separate"/>
            </w:r>
            <w:r w:rsidR="00786399">
              <w:rPr>
                <w:noProof/>
                <w:webHidden/>
              </w:rPr>
              <w:t>49</w:t>
            </w:r>
            <w:r w:rsidR="00786399">
              <w:rPr>
                <w:noProof/>
                <w:webHidden/>
              </w:rPr>
              <w:fldChar w:fldCharType="end"/>
            </w:r>
          </w:hyperlink>
        </w:p>
        <w:p w14:paraId="4DD2DA1B" w14:textId="4769E8C4"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35" w:history="1">
            <w:r w:rsidR="00786399" w:rsidRPr="00D479B0">
              <w:rPr>
                <w:rStyle w:val="Hyperlink"/>
                <w:noProof/>
              </w:rPr>
              <w:t>9.1.1</w:t>
            </w:r>
            <w:r w:rsidR="00786399">
              <w:rPr>
                <w:rFonts w:asciiTheme="minorHAnsi" w:eastAsiaTheme="minorEastAsia" w:hAnsiTheme="minorHAnsi"/>
                <w:noProof/>
                <w:color w:val="auto"/>
                <w:sz w:val="22"/>
                <w:szCs w:val="22"/>
              </w:rPr>
              <w:tab/>
            </w:r>
            <w:r w:rsidR="00786399" w:rsidRPr="00D479B0">
              <w:rPr>
                <w:rStyle w:val="Hyperlink"/>
                <w:noProof/>
              </w:rPr>
              <w:t>Usage Scenarios</w:t>
            </w:r>
            <w:r w:rsidR="00786399">
              <w:rPr>
                <w:noProof/>
                <w:webHidden/>
              </w:rPr>
              <w:tab/>
            </w:r>
            <w:r w:rsidR="00786399">
              <w:rPr>
                <w:noProof/>
                <w:webHidden/>
              </w:rPr>
              <w:fldChar w:fldCharType="begin"/>
            </w:r>
            <w:r w:rsidR="00786399">
              <w:rPr>
                <w:noProof/>
                <w:webHidden/>
              </w:rPr>
              <w:instrText xml:space="preserve"> PAGEREF _Toc26878735 \h </w:instrText>
            </w:r>
            <w:r w:rsidR="00786399">
              <w:rPr>
                <w:noProof/>
                <w:webHidden/>
              </w:rPr>
            </w:r>
            <w:r w:rsidR="00786399">
              <w:rPr>
                <w:noProof/>
                <w:webHidden/>
              </w:rPr>
              <w:fldChar w:fldCharType="separate"/>
            </w:r>
            <w:r w:rsidR="00786399">
              <w:rPr>
                <w:noProof/>
                <w:webHidden/>
              </w:rPr>
              <w:t>49</w:t>
            </w:r>
            <w:r w:rsidR="00786399">
              <w:rPr>
                <w:noProof/>
                <w:webHidden/>
              </w:rPr>
              <w:fldChar w:fldCharType="end"/>
            </w:r>
          </w:hyperlink>
        </w:p>
        <w:p w14:paraId="2D0615C7" w14:textId="6628A044"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36" w:history="1">
            <w:r w:rsidR="00786399" w:rsidRPr="00D479B0">
              <w:rPr>
                <w:rStyle w:val="Hyperlink"/>
                <w:noProof/>
              </w:rPr>
              <w:t>9.2</w:t>
            </w:r>
            <w:r w:rsidR="00786399">
              <w:rPr>
                <w:rFonts w:asciiTheme="minorHAnsi" w:eastAsiaTheme="minorEastAsia" w:hAnsiTheme="minorHAnsi"/>
                <w:noProof/>
                <w:color w:val="auto"/>
                <w:sz w:val="22"/>
                <w:szCs w:val="22"/>
              </w:rPr>
              <w:tab/>
            </w:r>
            <w:r w:rsidR="00786399" w:rsidRPr="00D479B0">
              <w:rPr>
                <w:rStyle w:val="Hyperlink"/>
                <w:noProof/>
              </w:rPr>
              <w:t>Security Level 2 – Core Security</w:t>
            </w:r>
            <w:r w:rsidR="00786399">
              <w:rPr>
                <w:noProof/>
                <w:webHidden/>
              </w:rPr>
              <w:tab/>
            </w:r>
            <w:r w:rsidR="00786399">
              <w:rPr>
                <w:noProof/>
                <w:webHidden/>
              </w:rPr>
              <w:fldChar w:fldCharType="begin"/>
            </w:r>
            <w:r w:rsidR="00786399">
              <w:rPr>
                <w:noProof/>
                <w:webHidden/>
              </w:rPr>
              <w:instrText xml:space="preserve"> PAGEREF _Toc26878736 \h </w:instrText>
            </w:r>
            <w:r w:rsidR="00786399">
              <w:rPr>
                <w:noProof/>
                <w:webHidden/>
              </w:rPr>
            </w:r>
            <w:r w:rsidR="00786399">
              <w:rPr>
                <w:noProof/>
                <w:webHidden/>
              </w:rPr>
              <w:fldChar w:fldCharType="separate"/>
            </w:r>
            <w:r w:rsidR="00786399">
              <w:rPr>
                <w:noProof/>
                <w:webHidden/>
              </w:rPr>
              <w:t>49</w:t>
            </w:r>
            <w:r w:rsidR="00786399">
              <w:rPr>
                <w:noProof/>
                <w:webHidden/>
              </w:rPr>
              <w:fldChar w:fldCharType="end"/>
            </w:r>
          </w:hyperlink>
        </w:p>
        <w:p w14:paraId="5D7E3035" w14:textId="2C737B16"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37" w:history="1">
            <w:r w:rsidR="00786399" w:rsidRPr="00D479B0">
              <w:rPr>
                <w:rStyle w:val="Hyperlink"/>
                <w:noProof/>
              </w:rPr>
              <w:t>9.2.1</w:t>
            </w:r>
            <w:r w:rsidR="00786399">
              <w:rPr>
                <w:rFonts w:asciiTheme="minorHAnsi" w:eastAsiaTheme="minorEastAsia" w:hAnsiTheme="minorHAnsi"/>
                <w:noProof/>
                <w:color w:val="auto"/>
                <w:sz w:val="22"/>
                <w:szCs w:val="22"/>
              </w:rPr>
              <w:tab/>
            </w:r>
            <w:r w:rsidR="00786399" w:rsidRPr="00D479B0">
              <w:rPr>
                <w:rStyle w:val="Hyperlink"/>
                <w:noProof/>
              </w:rPr>
              <w:t>Usage Scenarios</w:t>
            </w:r>
            <w:r w:rsidR="00786399">
              <w:rPr>
                <w:noProof/>
                <w:webHidden/>
              </w:rPr>
              <w:tab/>
            </w:r>
            <w:r w:rsidR="00786399">
              <w:rPr>
                <w:noProof/>
                <w:webHidden/>
              </w:rPr>
              <w:fldChar w:fldCharType="begin"/>
            </w:r>
            <w:r w:rsidR="00786399">
              <w:rPr>
                <w:noProof/>
                <w:webHidden/>
              </w:rPr>
              <w:instrText xml:space="preserve"> PAGEREF _Toc26878737 \h </w:instrText>
            </w:r>
            <w:r w:rsidR="00786399">
              <w:rPr>
                <w:noProof/>
                <w:webHidden/>
              </w:rPr>
            </w:r>
            <w:r w:rsidR="00786399">
              <w:rPr>
                <w:noProof/>
                <w:webHidden/>
              </w:rPr>
              <w:fldChar w:fldCharType="separate"/>
            </w:r>
            <w:r w:rsidR="00786399">
              <w:rPr>
                <w:noProof/>
                <w:webHidden/>
              </w:rPr>
              <w:t>50</w:t>
            </w:r>
            <w:r w:rsidR="00786399">
              <w:rPr>
                <w:noProof/>
                <w:webHidden/>
              </w:rPr>
              <w:fldChar w:fldCharType="end"/>
            </w:r>
          </w:hyperlink>
        </w:p>
        <w:p w14:paraId="4D0C54F1" w14:textId="4B817516"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38" w:history="1">
            <w:r w:rsidR="00786399" w:rsidRPr="00D479B0">
              <w:rPr>
                <w:rStyle w:val="Hyperlink"/>
                <w:noProof/>
              </w:rPr>
              <w:t>9.3</w:t>
            </w:r>
            <w:r w:rsidR="00786399">
              <w:rPr>
                <w:rFonts w:asciiTheme="minorHAnsi" w:eastAsiaTheme="minorEastAsia" w:hAnsiTheme="minorHAnsi"/>
                <w:noProof/>
                <w:color w:val="auto"/>
                <w:sz w:val="22"/>
                <w:szCs w:val="22"/>
              </w:rPr>
              <w:tab/>
            </w:r>
            <w:r w:rsidR="00786399" w:rsidRPr="00D479B0">
              <w:rPr>
                <w:rStyle w:val="Hyperlink"/>
                <w:noProof/>
              </w:rPr>
              <w:t>Security Level 3 – Inter-Enterprise Security</w:t>
            </w:r>
            <w:r w:rsidR="00786399">
              <w:rPr>
                <w:noProof/>
                <w:webHidden/>
              </w:rPr>
              <w:tab/>
            </w:r>
            <w:r w:rsidR="00786399">
              <w:rPr>
                <w:noProof/>
                <w:webHidden/>
              </w:rPr>
              <w:fldChar w:fldCharType="begin"/>
            </w:r>
            <w:r w:rsidR="00786399">
              <w:rPr>
                <w:noProof/>
                <w:webHidden/>
              </w:rPr>
              <w:instrText xml:space="preserve"> PAGEREF _Toc26878738 \h </w:instrText>
            </w:r>
            <w:r w:rsidR="00786399">
              <w:rPr>
                <w:noProof/>
                <w:webHidden/>
              </w:rPr>
            </w:r>
            <w:r w:rsidR="00786399">
              <w:rPr>
                <w:noProof/>
                <w:webHidden/>
              </w:rPr>
              <w:fldChar w:fldCharType="separate"/>
            </w:r>
            <w:r w:rsidR="00786399">
              <w:rPr>
                <w:noProof/>
                <w:webHidden/>
              </w:rPr>
              <w:t>50</w:t>
            </w:r>
            <w:r w:rsidR="00786399">
              <w:rPr>
                <w:noProof/>
                <w:webHidden/>
              </w:rPr>
              <w:fldChar w:fldCharType="end"/>
            </w:r>
          </w:hyperlink>
        </w:p>
        <w:p w14:paraId="6D238CC5" w14:textId="4F134215"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39" w:history="1">
            <w:r w:rsidR="00786399" w:rsidRPr="00D479B0">
              <w:rPr>
                <w:rStyle w:val="Hyperlink"/>
                <w:noProof/>
              </w:rPr>
              <w:t>9.3.1</w:t>
            </w:r>
            <w:r w:rsidR="00786399">
              <w:rPr>
                <w:rFonts w:asciiTheme="minorHAnsi" w:eastAsiaTheme="minorEastAsia" w:hAnsiTheme="minorHAnsi"/>
                <w:noProof/>
                <w:color w:val="auto"/>
                <w:sz w:val="22"/>
                <w:szCs w:val="22"/>
              </w:rPr>
              <w:tab/>
            </w:r>
            <w:r w:rsidR="00786399" w:rsidRPr="00D479B0">
              <w:rPr>
                <w:rStyle w:val="Hyperlink"/>
                <w:noProof/>
              </w:rPr>
              <w:t>Usage Scenarios</w:t>
            </w:r>
            <w:r w:rsidR="00786399">
              <w:rPr>
                <w:noProof/>
                <w:webHidden/>
              </w:rPr>
              <w:tab/>
            </w:r>
            <w:r w:rsidR="00786399">
              <w:rPr>
                <w:noProof/>
                <w:webHidden/>
              </w:rPr>
              <w:fldChar w:fldCharType="begin"/>
            </w:r>
            <w:r w:rsidR="00786399">
              <w:rPr>
                <w:noProof/>
                <w:webHidden/>
              </w:rPr>
              <w:instrText xml:space="preserve"> PAGEREF _Toc26878739 \h </w:instrText>
            </w:r>
            <w:r w:rsidR="00786399">
              <w:rPr>
                <w:noProof/>
                <w:webHidden/>
              </w:rPr>
            </w:r>
            <w:r w:rsidR="00786399">
              <w:rPr>
                <w:noProof/>
                <w:webHidden/>
              </w:rPr>
              <w:fldChar w:fldCharType="separate"/>
            </w:r>
            <w:r w:rsidR="00786399">
              <w:rPr>
                <w:noProof/>
                <w:webHidden/>
              </w:rPr>
              <w:t>50</w:t>
            </w:r>
            <w:r w:rsidR="00786399">
              <w:rPr>
                <w:noProof/>
                <w:webHidden/>
              </w:rPr>
              <w:fldChar w:fldCharType="end"/>
            </w:r>
          </w:hyperlink>
        </w:p>
        <w:p w14:paraId="07DC5F00" w14:textId="686F0953"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40" w:history="1">
            <w:r w:rsidR="00786399" w:rsidRPr="00D479B0">
              <w:rPr>
                <w:rStyle w:val="Hyperlink"/>
                <w:noProof/>
              </w:rPr>
              <w:t>9.4</w:t>
            </w:r>
            <w:r w:rsidR="00786399">
              <w:rPr>
                <w:rFonts w:asciiTheme="minorHAnsi" w:eastAsiaTheme="minorEastAsia" w:hAnsiTheme="minorHAnsi"/>
                <w:noProof/>
                <w:color w:val="auto"/>
                <w:sz w:val="22"/>
                <w:szCs w:val="22"/>
              </w:rPr>
              <w:tab/>
            </w:r>
            <w:r w:rsidR="00786399" w:rsidRPr="00D479B0">
              <w:rPr>
                <w:rStyle w:val="Hyperlink"/>
                <w:noProof/>
              </w:rPr>
              <w:t>Security Level 4 – Defense</w:t>
            </w:r>
            <w:r w:rsidR="00786399">
              <w:rPr>
                <w:noProof/>
                <w:webHidden/>
              </w:rPr>
              <w:tab/>
            </w:r>
            <w:r w:rsidR="00786399">
              <w:rPr>
                <w:noProof/>
                <w:webHidden/>
              </w:rPr>
              <w:fldChar w:fldCharType="begin"/>
            </w:r>
            <w:r w:rsidR="00786399">
              <w:rPr>
                <w:noProof/>
                <w:webHidden/>
              </w:rPr>
              <w:instrText xml:space="preserve"> PAGEREF _Toc26878740 \h </w:instrText>
            </w:r>
            <w:r w:rsidR="00786399">
              <w:rPr>
                <w:noProof/>
                <w:webHidden/>
              </w:rPr>
            </w:r>
            <w:r w:rsidR="00786399">
              <w:rPr>
                <w:noProof/>
                <w:webHidden/>
              </w:rPr>
              <w:fldChar w:fldCharType="separate"/>
            </w:r>
            <w:r w:rsidR="00786399">
              <w:rPr>
                <w:noProof/>
                <w:webHidden/>
              </w:rPr>
              <w:t>50</w:t>
            </w:r>
            <w:r w:rsidR="00786399">
              <w:rPr>
                <w:noProof/>
                <w:webHidden/>
              </w:rPr>
              <w:fldChar w:fldCharType="end"/>
            </w:r>
          </w:hyperlink>
        </w:p>
        <w:p w14:paraId="2C35392D" w14:textId="338536E7"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41" w:history="1">
            <w:r w:rsidR="00786399" w:rsidRPr="00D479B0">
              <w:rPr>
                <w:rStyle w:val="Hyperlink"/>
                <w:noProof/>
              </w:rPr>
              <w:t>9.4.1</w:t>
            </w:r>
            <w:r w:rsidR="00786399">
              <w:rPr>
                <w:rFonts w:asciiTheme="minorHAnsi" w:eastAsiaTheme="minorEastAsia" w:hAnsiTheme="minorHAnsi"/>
                <w:noProof/>
                <w:color w:val="auto"/>
                <w:sz w:val="22"/>
                <w:szCs w:val="22"/>
              </w:rPr>
              <w:tab/>
            </w:r>
            <w:r w:rsidR="00786399" w:rsidRPr="00D479B0">
              <w:rPr>
                <w:rStyle w:val="Hyperlink"/>
                <w:noProof/>
              </w:rPr>
              <w:t>Usage Scenarios</w:t>
            </w:r>
            <w:r w:rsidR="00786399">
              <w:rPr>
                <w:noProof/>
                <w:webHidden/>
              </w:rPr>
              <w:tab/>
            </w:r>
            <w:r w:rsidR="00786399">
              <w:rPr>
                <w:noProof/>
                <w:webHidden/>
              </w:rPr>
              <w:fldChar w:fldCharType="begin"/>
            </w:r>
            <w:r w:rsidR="00786399">
              <w:rPr>
                <w:noProof/>
                <w:webHidden/>
              </w:rPr>
              <w:instrText xml:space="preserve"> PAGEREF _Toc26878741 \h </w:instrText>
            </w:r>
            <w:r w:rsidR="00786399">
              <w:rPr>
                <w:noProof/>
                <w:webHidden/>
              </w:rPr>
            </w:r>
            <w:r w:rsidR="00786399">
              <w:rPr>
                <w:noProof/>
                <w:webHidden/>
              </w:rPr>
              <w:fldChar w:fldCharType="separate"/>
            </w:r>
            <w:r w:rsidR="00786399">
              <w:rPr>
                <w:noProof/>
                <w:webHidden/>
              </w:rPr>
              <w:t>51</w:t>
            </w:r>
            <w:r w:rsidR="00786399">
              <w:rPr>
                <w:noProof/>
                <w:webHidden/>
              </w:rPr>
              <w:fldChar w:fldCharType="end"/>
            </w:r>
          </w:hyperlink>
        </w:p>
        <w:p w14:paraId="10DF3357" w14:textId="55D360E4"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42" w:history="1">
            <w:r w:rsidR="00786399" w:rsidRPr="00D479B0">
              <w:rPr>
                <w:rStyle w:val="Hyperlink"/>
                <w:noProof/>
              </w:rPr>
              <w:t>9.5</w:t>
            </w:r>
            <w:r w:rsidR="00786399">
              <w:rPr>
                <w:rFonts w:asciiTheme="minorHAnsi" w:eastAsiaTheme="minorEastAsia" w:hAnsiTheme="minorHAnsi"/>
                <w:noProof/>
                <w:color w:val="auto"/>
                <w:sz w:val="22"/>
                <w:szCs w:val="22"/>
              </w:rPr>
              <w:tab/>
            </w:r>
            <w:r w:rsidR="00786399" w:rsidRPr="00D479B0">
              <w:rPr>
                <w:rStyle w:val="Hyperlink"/>
                <w:noProof/>
              </w:rPr>
              <w:t>Security Level Matrix</w:t>
            </w:r>
            <w:r w:rsidR="00786399">
              <w:rPr>
                <w:noProof/>
                <w:webHidden/>
              </w:rPr>
              <w:tab/>
            </w:r>
            <w:r w:rsidR="00786399">
              <w:rPr>
                <w:noProof/>
                <w:webHidden/>
              </w:rPr>
              <w:fldChar w:fldCharType="begin"/>
            </w:r>
            <w:r w:rsidR="00786399">
              <w:rPr>
                <w:noProof/>
                <w:webHidden/>
              </w:rPr>
              <w:instrText xml:space="preserve"> PAGEREF _Toc26878742 \h </w:instrText>
            </w:r>
            <w:r w:rsidR="00786399">
              <w:rPr>
                <w:noProof/>
                <w:webHidden/>
              </w:rPr>
            </w:r>
            <w:r w:rsidR="00786399">
              <w:rPr>
                <w:noProof/>
                <w:webHidden/>
              </w:rPr>
              <w:fldChar w:fldCharType="separate"/>
            </w:r>
            <w:r w:rsidR="00786399">
              <w:rPr>
                <w:noProof/>
                <w:webHidden/>
              </w:rPr>
              <w:t>51</w:t>
            </w:r>
            <w:r w:rsidR="00786399">
              <w:rPr>
                <w:noProof/>
                <w:webHidden/>
              </w:rPr>
              <w:fldChar w:fldCharType="end"/>
            </w:r>
          </w:hyperlink>
        </w:p>
        <w:p w14:paraId="5DC148BA" w14:textId="2E1D730D" w:rsidR="00786399" w:rsidRDefault="00414966">
          <w:pPr>
            <w:pStyle w:val="TOC1"/>
            <w:tabs>
              <w:tab w:val="left" w:pos="660"/>
              <w:tab w:val="right" w:leader="dot" w:pos="10070"/>
            </w:tabs>
            <w:rPr>
              <w:rFonts w:asciiTheme="minorHAnsi" w:eastAsiaTheme="minorEastAsia" w:hAnsiTheme="minorHAnsi"/>
              <w:noProof/>
              <w:color w:val="auto"/>
              <w:sz w:val="22"/>
              <w:szCs w:val="22"/>
            </w:rPr>
          </w:pPr>
          <w:hyperlink w:anchor="_Toc26878743" w:history="1">
            <w:r w:rsidR="00786399" w:rsidRPr="00D479B0">
              <w:rPr>
                <w:rStyle w:val="Hyperlink"/>
                <w:noProof/>
              </w:rPr>
              <w:t>10</w:t>
            </w:r>
            <w:r w:rsidR="00786399">
              <w:rPr>
                <w:rFonts w:asciiTheme="minorHAnsi" w:eastAsiaTheme="minorEastAsia" w:hAnsiTheme="minorHAnsi"/>
                <w:noProof/>
                <w:color w:val="auto"/>
                <w:sz w:val="22"/>
                <w:szCs w:val="22"/>
              </w:rPr>
              <w:tab/>
            </w:r>
            <w:r w:rsidR="00786399" w:rsidRPr="00D479B0">
              <w:rPr>
                <w:rStyle w:val="Hyperlink"/>
                <w:noProof/>
              </w:rPr>
              <w:t>Conformance</w:t>
            </w:r>
            <w:r w:rsidR="00786399">
              <w:rPr>
                <w:noProof/>
                <w:webHidden/>
              </w:rPr>
              <w:tab/>
            </w:r>
            <w:r w:rsidR="00786399">
              <w:rPr>
                <w:noProof/>
                <w:webHidden/>
              </w:rPr>
              <w:fldChar w:fldCharType="begin"/>
            </w:r>
            <w:r w:rsidR="00786399">
              <w:rPr>
                <w:noProof/>
                <w:webHidden/>
              </w:rPr>
              <w:instrText xml:space="preserve"> PAGEREF _Toc26878743 \h </w:instrText>
            </w:r>
            <w:r w:rsidR="00786399">
              <w:rPr>
                <w:noProof/>
                <w:webHidden/>
              </w:rPr>
            </w:r>
            <w:r w:rsidR="00786399">
              <w:rPr>
                <w:noProof/>
                <w:webHidden/>
              </w:rPr>
              <w:fldChar w:fldCharType="separate"/>
            </w:r>
            <w:r w:rsidR="00786399">
              <w:rPr>
                <w:noProof/>
                <w:webHidden/>
              </w:rPr>
              <w:t>51</w:t>
            </w:r>
            <w:r w:rsidR="00786399">
              <w:rPr>
                <w:noProof/>
                <w:webHidden/>
              </w:rPr>
              <w:fldChar w:fldCharType="end"/>
            </w:r>
          </w:hyperlink>
        </w:p>
        <w:p w14:paraId="5B0FE348" w14:textId="63F9BEFD" w:rsidR="00786399" w:rsidRDefault="00414966">
          <w:pPr>
            <w:pStyle w:val="TOC1"/>
            <w:tabs>
              <w:tab w:val="right" w:leader="dot" w:pos="10070"/>
            </w:tabs>
            <w:rPr>
              <w:rFonts w:asciiTheme="minorHAnsi" w:eastAsiaTheme="minorEastAsia" w:hAnsiTheme="minorHAnsi"/>
              <w:noProof/>
              <w:color w:val="auto"/>
              <w:sz w:val="22"/>
              <w:szCs w:val="22"/>
            </w:rPr>
          </w:pPr>
          <w:hyperlink w:anchor="_Toc26878744" w:history="1">
            <w:r w:rsidR="00786399" w:rsidRPr="00D479B0">
              <w:rPr>
                <w:rStyle w:val="Hyperlink"/>
                <w:rFonts w:cs="Times New Roman"/>
                <w:noProof/>
              </w:rPr>
              <w:t>Annex A.</w:t>
            </w:r>
            <w:r w:rsidR="00786399" w:rsidRPr="00D479B0">
              <w:rPr>
                <w:rStyle w:val="Hyperlink"/>
                <w:noProof/>
              </w:rPr>
              <w:t xml:space="preserve"> Specification Files</w:t>
            </w:r>
            <w:r w:rsidR="00786399">
              <w:rPr>
                <w:noProof/>
                <w:webHidden/>
              </w:rPr>
              <w:tab/>
            </w:r>
            <w:r w:rsidR="00786399">
              <w:rPr>
                <w:noProof/>
                <w:webHidden/>
              </w:rPr>
              <w:fldChar w:fldCharType="begin"/>
            </w:r>
            <w:r w:rsidR="00786399">
              <w:rPr>
                <w:noProof/>
                <w:webHidden/>
              </w:rPr>
              <w:instrText xml:space="preserve"> PAGEREF _Toc26878744 \h </w:instrText>
            </w:r>
            <w:r w:rsidR="00786399">
              <w:rPr>
                <w:noProof/>
                <w:webHidden/>
              </w:rPr>
            </w:r>
            <w:r w:rsidR="00786399">
              <w:rPr>
                <w:noProof/>
                <w:webHidden/>
              </w:rPr>
              <w:fldChar w:fldCharType="separate"/>
            </w:r>
            <w:r w:rsidR="00786399">
              <w:rPr>
                <w:noProof/>
                <w:webHidden/>
              </w:rPr>
              <w:t>53</w:t>
            </w:r>
            <w:r w:rsidR="00786399">
              <w:rPr>
                <w:noProof/>
                <w:webHidden/>
              </w:rPr>
              <w:fldChar w:fldCharType="end"/>
            </w:r>
          </w:hyperlink>
        </w:p>
        <w:p w14:paraId="0B8F2796" w14:textId="748335F8"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45" w:history="1">
            <w:r w:rsidR="00786399" w:rsidRPr="00D479B0">
              <w:rPr>
                <w:rStyle w:val="Hyperlink"/>
                <w:rFonts w:cs="Times New Roman"/>
                <w:noProof/>
              </w:rPr>
              <w:t>A.1</w:t>
            </w:r>
            <w:r w:rsidR="00786399">
              <w:rPr>
                <w:rFonts w:asciiTheme="minorHAnsi" w:eastAsiaTheme="minorEastAsia" w:hAnsiTheme="minorHAnsi"/>
                <w:noProof/>
                <w:color w:val="auto"/>
                <w:sz w:val="22"/>
                <w:szCs w:val="22"/>
              </w:rPr>
              <w:tab/>
            </w:r>
            <w:r w:rsidR="00786399" w:rsidRPr="00D479B0">
              <w:rPr>
                <w:rStyle w:val="Hyperlink"/>
                <w:noProof/>
              </w:rPr>
              <w:t>OpenAPI Definitions</w:t>
            </w:r>
            <w:r w:rsidR="00786399">
              <w:rPr>
                <w:noProof/>
                <w:webHidden/>
              </w:rPr>
              <w:tab/>
            </w:r>
            <w:r w:rsidR="00786399">
              <w:rPr>
                <w:noProof/>
                <w:webHidden/>
              </w:rPr>
              <w:fldChar w:fldCharType="begin"/>
            </w:r>
            <w:r w:rsidR="00786399">
              <w:rPr>
                <w:noProof/>
                <w:webHidden/>
              </w:rPr>
              <w:instrText xml:space="preserve"> PAGEREF _Toc26878745 \h </w:instrText>
            </w:r>
            <w:r w:rsidR="00786399">
              <w:rPr>
                <w:noProof/>
                <w:webHidden/>
              </w:rPr>
            </w:r>
            <w:r w:rsidR="00786399">
              <w:rPr>
                <w:noProof/>
                <w:webHidden/>
              </w:rPr>
              <w:fldChar w:fldCharType="separate"/>
            </w:r>
            <w:r w:rsidR="00786399">
              <w:rPr>
                <w:noProof/>
                <w:webHidden/>
              </w:rPr>
              <w:t>53</w:t>
            </w:r>
            <w:r w:rsidR="00786399">
              <w:rPr>
                <w:noProof/>
                <w:webHidden/>
              </w:rPr>
              <w:fldChar w:fldCharType="end"/>
            </w:r>
          </w:hyperlink>
        </w:p>
        <w:p w14:paraId="0DEE6496" w14:textId="0BF77744"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46" w:history="1">
            <w:r w:rsidR="00786399" w:rsidRPr="00D479B0">
              <w:rPr>
                <w:rStyle w:val="Hyperlink"/>
                <w:rFonts w:cs="Times New Roman"/>
                <w:noProof/>
              </w:rPr>
              <w:t>A.2</w:t>
            </w:r>
            <w:r w:rsidR="00786399">
              <w:rPr>
                <w:rFonts w:asciiTheme="minorHAnsi" w:eastAsiaTheme="minorEastAsia" w:hAnsiTheme="minorHAnsi"/>
                <w:noProof/>
                <w:color w:val="auto"/>
                <w:sz w:val="22"/>
                <w:szCs w:val="22"/>
              </w:rPr>
              <w:tab/>
            </w:r>
            <w:r w:rsidR="00786399" w:rsidRPr="00D479B0">
              <w:rPr>
                <w:rStyle w:val="Hyperlink"/>
                <w:noProof/>
              </w:rPr>
              <w:t>WSDLs</w:t>
            </w:r>
            <w:r w:rsidR="00786399">
              <w:rPr>
                <w:noProof/>
                <w:webHidden/>
              </w:rPr>
              <w:tab/>
            </w:r>
            <w:r w:rsidR="00786399">
              <w:rPr>
                <w:noProof/>
                <w:webHidden/>
              </w:rPr>
              <w:fldChar w:fldCharType="begin"/>
            </w:r>
            <w:r w:rsidR="00786399">
              <w:rPr>
                <w:noProof/>
                <w:webHidden/>
              </w:rPr>
              <w:instrText xml:space="preserve"> PAGEREF _Toc26878746 \h </w:instrText>
            </w:r>
            <w:r w:rsidR="00786399">
              <w:rPr>
                <w:noProof/>
                <w:webHidden/>
              </w:rPr>
            </w:r>
            <w:r w:rsidR="00786399">
              <w:rPr>
                <w:noProof/>
                <w:webHidden/>
              </w:rPr>
              <w:fldChar w:fldCharType="separate"/>
            </w:r>
            <w:r w:rsidR="00786399">
              <w:rPr>
                <w:noProof/>
                <w:webHidden/>
              </w:rPr>
              <w:t>53</w:t>
            </w:r>
            <w:r w:rsidR="00786399">
              <w:rPr>
                <w:noProof/>
                <w:webHidden/>
              </w:rPr>
              <w:fldChar w:fldCharType="end"/>
            </w:r>
          </w:hyperlink>
        </w:p>
        <w:p w14:paraId="0D957FB9" w14:textId="053F61EC"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47" w:history="1">
            <w:r w:rsidR="00786399" w:rsidRPr="00D479B0">
              <w:rPr>
                <w:rStyle w:val="Hyperlink"/>
                <w:rFonts w:cs="Times New Roman"/>
                <w:noProof/>
              </w:rPr>
              <w:t>A.3</w:t>
            </w:r>
            <w:r w:rsidR="00786399">
              <w:rPr>
                <w:rFonts w:asciiTheme="minorHAnsi" w:eastAsiaTheme="minorEastAsia" w:hAnsiTheme="minorHAnsi"/>
                <w:noProof/>
                <w:color w:val="auto"/>
                <w:sz w:val="22"/>
                <w:szCs w:val="22"/>
              </w:rPr>
              <w:tab/>
            </w:r>
            <w:r w:rsidR="00786399" w:rsidRPr="00D479B0">
              <w:rPr>
                <w:rStyle w:val="Hyperlink"/>
                <w:noProof/>
              </w:rPr>
              <w:t>Packaged Specification</w:t>
            </w:r>
            <w:r w:rsidR="00786399">
              <w:rPr>
                <w:noProof/>
                <w:webHidden/>
              </w:rPr>
              <w:tab/>
            </w:r>
            <w:r w:rsidR="00786399">
              <w:rPr>
                <w:noProof/>
                <w:webHidden/>
              </w:rPr>
              <w:fldChar w:fldCharType="begin"/>
            </w:r>
            <w:r w:rsidR="00786399">
              <w:rPr>
                <w:noProof/>
                <w:webHidden/>
              </w:rPr>
              <w:instrText xml:space="preserve"> PAGEREF _Toc26878747 \h </w:instrText>
            </w:r>
            <w:r w:rsidR="00786399">
              <w:rPr>
                <w:noProof/>
                <w:webHidden/>
              </w:rPr>
            </w:r>
            <w:r w:rsidR="00786399">
              <w:rPr>
                <w:noProof/>
                <w:webHidden/>
              </w:rPr>
              <w:fldChar w:fldCharType="separate"/>
            </w:r>
            <w:r w:rsidR="00786399">
              <w:rPr>
                <w:noProof/>
                <w:webHidden/>
              </w:rPr>
              <w:t>53</w:t>
            </w:r>
            <w:r w:rsidR="00786399">
              <w:rPr>
                <w:noProof/>
                <w:webHidden/>
              </w:rPr>
              <w:fldChar w:fldCharType="end"/>
            </w:r>
          </w:hyperlink>
        </w:p>
        <w:p w14:paraId="3B519CA5" w14:textId="6B1102A6" w:rsidR="00786399" w:rsidRDefault="00414966">
          <w:pPr>
            <w:pStyle w:val="TOC1"/>
            <w:tabs>
              <w:tab w:val="right" w:leader="dot" w:pos="10070"/>
            </w:tabs>
            <w:rPr>
              <w:rFonts w:asciiTheme="minorHAnsi" w:eastAsiaTheme="minorEastAsia" w:hAnsiTheme="minorHAnsi"/>
              <w:noProof/>
              <w:color w:val="auto"/>
              <w:sz w:val="22"/>
              <w:szCs w:val="22"/>
            </w:rPr>
          </w:pPr>
          <w:hyperlink w:anchor="_Toc26878748" w:history="1">
            <w:r w:rsidR="00786399" w:rsidRPr="00D479B0">
              <w:rPr>
                <w:rStyle w:val="Hyperlink"/>
                <w:rFonts w:cs="Times New Roman"/>
                <w:noProof/>
              </w:rPr>
              <w:t>Annex B.</w:t>
            </w:r>
            <w:r w:rsidR="00786399" w:rsidRPr="00D479B0">
              <w:rPr>
                <w:rStyle w:val="Hyperlink"/>
                <w:noProof/>
              </w:rPr>
              <w:t xml:space="preserve"> Example HTTP Flows</w:t>
            </w:r>
            <w:r w:rsidR="00786399">
              <w:rPr>
                <w:noProof/>
                <w:webHidden/>
              </w:rPr>
              <w:tab/>
            </w:r>
            <w:r w:rsidR="00786399">
              <w:rPr>
                <w:noProof/>
                <w:webHidden/>
              </w:rPr>
              <w:fldChar w:fldCharType="begin"/>
            </w:r>
            <w:r w:rsidR="00786399">
              <w:rPr>
                <w:noProof/>
                <w:webHidden/>
              </w:rPr>
              <w:instrText xml:space="preserve"> PAGEREF _Toc26878748 \h </w:instrText>
            </w:r>
            <w:r w:rsidR="00786399">
              <w:rPr>
                <w:noProof/>
                <w:webHidden/>
              </w:rPr>
            </w:r>
            <w:r w:rsidR="00786399">
              <w:rPr>
                <w:noProof/>
                <w:webHidden/>
              </w:rPr>
              <w:fldChar w:fldCharType="separate"/>
            </w:r>
            <w:r w:rsidR="00786399">
              <w:rPr>
                <w:noProof/>
                <w:webHidden/>
              </w:rPr>
              <w:t>54</w:t>
            </w:r>
            <w:r w:rsidR="00786399">
              <w:rPr>
                <w:noProof/>
                <w:webHidden/>
              </w:rPr>
              <w:fldChar w:fldCharType="end"/>
            </w:r>
          </w:hyperlink>
        </w:p>
        <w:p w14:paraId="44F347DF" w14:textId="602C2B7A"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49" w:history="1">
            <w:r w:rsidR="00786399" w:rsidRPr="00D479B0">
              <w:rPr>
                <w:rStyle w:val="Hyperlink"/>
                <w:rFonts w:cs="Times New Roman"/>
                <w:noProof/>
              </w:rPr>
              <w:t>B.1</w:t>
            </w:r>
            <w:r w:rsidR="00786399">
              <w:rPr>
                <w:rFonts w:asciiTheme="minorHAnsi" w:eastAsiaTheme="minorEastAsia" w:hAnsiTheme="minorHAnsi"/>
                <w:noProof/>
                <w:color w:val="auto"/>
                <w:sz w:val="22"/>
                <w:szCs w:val="22"/>
              </w:rPr>
              <w:tab/>
            </w:r>
            <w:r w:rsidR="00786399" w:rsidRPr="00D479B0">
              <w:rPr>
                <w:rStyle w:val="Hyperlink"/>
                <w:noProof/>
              </w:rPr>
              <w:t>Channel Management Example</w:t>
            </w:r>
            <w:r w:rsidR="00786399">
              <w:rPr>
                <w:noProof/>
                <w:webHidden/>
              </w:rPr>
              <w:tab/>
            </w:r>
            <w:r w:rsidR="00786399">
              <w:rPr>
                <w:noProof/>
                <w:webHidden/>
              </w:rPr>
              <w:fldChar w:fldCharType="begin"/>
            </w:r>
            <w:r w:rsidR="00786399">
              <w:rPr>
                <w:noProof/>
                <w:webHidden/>
              </w:rPr>
              <w:instrText xml:space="preserve"> PAGEREF _Toc26878749 \h </w:instrText>
            </w:r>
            <w:r w:rsidR="00786399">
              <w:rPr>
                <w:noProof/>
                <w:webHidden/>
              </w:rPr>
            </w:r>
            <w:r w:rsidR="00786399">
              <w:rPr>
                <w:noProof/>
                <w:webHidden/>
              </w:rPr>
              <w:fldChar w:fldCharType="separate"/>
            </w:r>
            <w:r w:rsidR="00786399">
              <w:rPr>
                <w:noProof/>
                <w:webHidden/>
              </w:rPr>
              <w:t>54</w:t>
            </w:r>
            <w:r w:rsidR="00786399">
              <w:rPr>
                <w:noProof/>
                <w:webHidden/>
              </w:rPr>
              <w:fldChar w:fldCharType="end"/>
            </w:r>
          </w:hyperlink>
        </w:p>
        <w:p w14:paraId="44191F5C" w14:textId="1E57BE7A"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50" w:history="1">
            <w:r w:rsidR="00786399" w:rsidRPr="00D479B0">
              <w:rPr>
                <w:rStyle w:val="Hyperlink"/>
                <w:rFonts w:cs="Times New Roman"/>
                <w:noProof/>
              </w:rPr>
              <w:t>B.1.1</w:t>
            </w:r>
            <w:r w:rsidR="00786399">
              <w:rPr>
                <w:rFonts w:asciiTheme="minorHAnsi" w:eastAsiaTheme="minorEastAsia" w:hAnsiTheme="minorHAnsi"/>
                <w:noProof/>
                <w:color w:val="auto"/>
                <w:sz w:val="22"/>
                <w:szCs w:val="22"/>
              </w:rPr>
              <w:tab/>
            </w:r>
            <w:r w:rsidR="00786399" w:rsidRPr="00D479B0">
              <w:rPr>
                <w:rStyle w:val="Hyperlink"/>
                <w:noProof/>
              </w:rPr>
              <w:t>CreateChannel</w:t>
            </w:r>
            <w:r w:rsidR="00786399">
              <w:rPr>
                <w:noProof/>
                <w:webHidden/>
              </w:rPr>
              <w:tab/>
            </w:r>
            <w:r w:rsidR="00786399">
              <w:rPr>
                <w:noProof/>
                <w:webHidden/>
              </w:rPr>
              <w:fldChar w:fldCharType="begin"/>
            </w:r>
            <w:r w:rsidR="00786399">
              <w:rPr>
                <w:noProof/>
                <w:webHidden/>
              </w:rPr>
              <w:instrText xml:space="preserve"> PAGEREF _Toc26878750 \h </w:instrText>
            </w:r>
            <w:r w:rsidR="00786399">
              <w:rPr>
                <w:noProof/>
                <w:webHidden/>
              </w:rPr>
            </w:r>
            <w:r w:rsidR="00786399">
              <w:rPr>
                <w:noProof/>
                <w:webHidden/>
              </w:rPr>
              <w:fldChar w:fldCharType="separate"/>
            </w:r>
            <w:r w:rsidR="00786399">
              <w:rPr>
                <w:noProof/>
                <w:webHidden/>
              </w:rPr>
              <w:t>54</w:t>
            </w:r>
            <w:r w:rsidR="00786399">
              <w:rPr>
                <w:noProof/>
                <w:webHidden/>
              </w:rPr>
              <w:fldChar w:fldCharType="end"/>
            </w:r>
          </w:hyperlink>
        </w:p>
        <w:p w14:paraId="12D4F51A" w14:textId="5A456D95"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51" w:history="1">
            <w:r w:rsidR="00786399" w:rsidRPr="00D479B0">
              <w:rPr>
                <w:rStyle w:val="Hyperlink"/>
                <w:rFonts w:cs="Times New Roman"/>
                <w:noProof/>
              </w:rPr>
              <w:t>B.1.2</w:t>
            </w:r>
            <w:r w:rsidR="00786399">
              <w:rPr>
                <w:rFonts w:asciiTheme="minorHAnsi" w:eastAsiaTheme="minorEastAsia" w:hAnsiTheme="minorHAnsi"/>
                <w:noProof/>
                <w:color w:val="auto"/>
                <w:sz w:val="22"/>
                <w:szCs w:val="22"/>
              </w:rPr>
              <w:tab/>
            </w:r>
            <w:r w:rsidR="00786399" w:rsidRPr="00D479B0">
              <w:rPr>
                <w:rStyle w:val="Hyperlink"/>
                <w:noProof/>
              </w:rPr>
              <w:t>AddSecurityToken</w:t>
            </w:r>
            <w:r w:rsidR="00786399">
              <w:rPr>
                <w:noProof/>
                <w:webHidden/>
              </w:rPr>
              <w:tab/>
            </w:r>
            <w:r w:rsidR="00786399">
              <w:rPr>
                <w:noProof/>
                <w:webHidden/>
              </w:rPr>
              <w:fldChar w:fldCharType="begin"/>
            </w:r>
            <w:r w:rsidR="00786399">
              <w:rPr>
                <w:noProof/>
                <w:webHidden/>
              </w:rPr>
              <w:instrText xml:space="preserve"> PAGEREF _Toc26878751 \h </w:instrText>
            </w:r>
            <w:r w:rsidR="00786399">
              <w:rPr>
                <w:noProof/>
                <w:webHidden/>
              </w:rPr>
            </w:r>
            <w:r w:rsidR="00786399">
              <w:rPr>
                <w:noProof/>
                <w:webHidden/>
              </w:rPr>
              <w:fldChar w:fldCharType="separate"/>
            </w:r>
            <w:r w:rsidR="00786399">
              <w:rPr>
                <w:noProof/>
                <w:webHidden/>
              </w:rPr>
              <w:t>55</w:t>
            </w:r>
            <w:r w:rsidR="00786399">
              <w:rPr>
                <w:noProof/>
                <w:webHidden/>
              </w:rPr>
              <w:fldChar w:fldCharType="end"/>
            </w:r>
          </w:hyperlink>
        </w:p>
        <w:p w14:paraId="0ECB9069" w14:textId="069D7737"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52" w:history="1">
            <w:r w:rsidR="00786399" w:rsidRPr="00D479B0">
              <w:rPr>
                <w:rStyle w:val="Hyperlink"/>
                <w:rFonts w:cs="Times New Roman"/>
                <w:noProof/>
              </w:rPr>
              <w:t>B.1.3</w:t>
            </w:r>
            <w:r w:rsidR="00786399">
              <w:rPr>
                <w:rFonts w:asciiTheme="minorHAnsi" w:eastAsiaTheme="minorEastAsia" w:hAnsiTheme="minorHAnsi"/>
                <w:noProof/>
                <w:color w:val="auto"/>
                <w:sz w:val="22"/>
                <w:szCs w:val="22"/>
              </w:rPr>
              <w:tab/>
            </w:r>
            <w:r w:rsidR="00786399" w:rsidRPr="00D479B0">
              <w:rPr>
                <w:rStyle w:val="Hyperlink"/>
                <w:noProof/>
              </w:rPr>
              <w:t>RemoveSecurityToken</w:t>
            </w:r>
            <w:r w:rsidR="00786399">
              <w:rPr>
                <w:noProof/>
                <w:webHidden/>
              </w:rPr>
              <w:tab/>
            </w:r>
            <w:r w:rsidR="00786399">
              <w:rPr>
                <w:noProof/>
                <w:webHidden/>
              </w:rPr>
              <w:fldChar w:fldCharType="begin"/>
            </w:r>
            <w:r w:rsidR="00786399">
              <w:rPr>
                <w:noProof/>
                <w:webHidden/>
              </w:rPr>
              <w:instrText xml:space="preserve"> PAGEREF _Toc26878752 \h </w:instrText>
            </w:r>
            <w:r w:rsidR="00786399">
              <w:rPr>
                <w:noProof/>
                <w:webHidden/>
              </w:rPr>
            </w:r>
            <w:r w:rsidR="00786399">
              <w:rPr>
                <w:noProof/>
                <w:webHidden/>
              </w:rPr>
              <w:fldChar w:fldCharType="separate"/>
            </w:r>
            <w:r w:rsidR="00786399">
              <w:rPr>
                <w:noProof/>
                <w:webHidden/>
              </w:rPr>
              <w:t>56</w:t>
            </w:r>
            <w:r w:rsidR="00786399">
              <w:rPr>
                <w:noProof/>
                <w:webHidden/>
              </w:rPr>
              <w:fldChar w:fldCharType="end"/>
            </w:r>
          </w:hyperlink>
        </w:p>
        <w:p w14:paraId="326FB4D5" w14:textId="47706FE7"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53" w:history="1">
            <w:r w:rsidR="00786399" w:rsidRPr="00D479B0">
              <w:rPr>
                <w:rStyle w:val="Hyperlink"/>
                <w:rFonts w:cs="Times New Roman"/>
                <w:noProof/>
              </w:rPr>
              <w:t>B.1.4</w:t>
            </w:r>
            <w:r w:rsidR="00786399">
              <w:rPr>
                <w:rFonts w:asciiTheme="minorHAnsi" w:eastAsiaTheme="minorEastAsia" w:hAnsiTheme="minorHAnsi"/>
                <w:noProof/>
                <w:color w:val="auto"/>
                <w:sz w:val="22"/>
                <w:szCs w:val="22"/>
              </w:rPr>
              <w:tab/>
            </w:r>
            <w:r w:rsidR="00786399" w:rsidRPr="00D479B0">
              <w:rPr>
                <w:rStyle w:val="Hyperlink"/>
                <w:noProof/>
              </w:rPr>
              <w:t>GetChannel</w:t>
            </w:r>
            <w:r w:rsidR="00786399">
              <w:rPr>
                <w:noProof/>
                <w:webHidden/>
              </w:rPr>
              <w:tab/>
            </w:r>
            <w:r w:rsidR="00786399">
              <w:rPr>
                <w:noProof/>
                <w:webHidden/>
              </w:rPr>
              <w:fldChar w:fldCharType="begin"/>
            </w:r>
            <w:r w:rsidR="00786399">
              <w:rPr>
                <w:noProof/>
                <w:webHidden/>
              </w:rPr>
              <w:instrText xml:space="preserve"> PAGEREF _Toc26878753 \h </w:instrText>
            </w:r>
            <w:r w:rsidR="00786399">
              <w:rPr>
                <w:noProof/>
                <w:webHidden/>
              </w:rPr>
            </w:r>
            <w:r w:rsidR="00786399">
              <w:rPr>
                <w:noProof/>
                <w:webHidden/>
              </w:rPr>
              <w:fldChar w:fldCharType="separate"/>
            </w:r>
            <w:r w:rsidR="00786399">
              <w:rPr>
                <w:noProof/>
                <w:webHidden/>
              </w:rPr>
              <w:t>57</w:t>
            </w:r>
            <w:r w:rsidR="00786399">
              <w:rPr>
                <w:noProof/>
                <w:webHidden/>
              </w:rPr>
              <w:fldChar w:fldCharType="end"/>
            </w:r>
          </w:hyperlink>
        </w:p>
        <w:p w14:paraId="02791B10" w14:textId="2B311977"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54" w:history="1">
            <w:r w:rsidR="00786399" w:rsidRPr="00D479B0">
              <w:rPr>
                <w:rStyle w:val="Hyperlink"/>
                <w:rFonts w:cs="Times New Roman"/>
                <w:noProof/>
              </w:rPr>
              <w:t>B.1.5</w:t>
            </w:r>
            <w:r w:rsidR="00786399">
              <w:rPr>
                <w:rFonts w:asciiTheme="minorHAnsi" w:eastAsiaTheme="minorEastAsia" w:hAnsiTheme="minorHAnsi"/>
                <w:noProof/>
                <w:color w:val="auto"/>
                <w:sz w:val="22"/>
                <w:szCs w:val="22"/>
              </w:rPr>
              <w:tab/>
            </w:r>
            <w:r w:rsidR="00786399" w:rsidRPr="00D479B0">
              <w:rPr>
                <w:rStyle w:val="Hyperlink"/>
                <w:noProof/>
              </w:rPr>
              <w:t>GetChannels</w:t>
            </w:r>
            <w:r w:rsidR="00786399">
              <w:rPr>
                <w:noProof/>
                <w:webHidden/>
              </w:rPr>
              <w:tab/>
            </w:r>
            <w:r w:rsidR="00786399">
              <w:rPr>
                <w:noProof/>
                <w:webHidden/>
              </w:rPr>
              <w:fldChar w:fldCharType="begin"/>
            </w:r>
            <w:r w:rsidR="00786399">
              <w:rPr>
                <w:noProof/>
                <w:webHidden/>
              </w:rPr>
              <w:instrText xml:space="preserve"> PAGEREF _Toc26878754 \h </w:instrText>
            </w:r>
            <w:r w:rsidR="00786399">
              <w:rPr>
                <w:noProof/>
                <w:webHidden/>
              </w:rPr>
            </w:r>
            <w:r w:rsidR="00786399">
              <w:rPr>
                <w:noProof/>
                <w:webHidden/>
              </w:rPr>
              <w:fldChar w:fldCharType="separate"/>
            </w:r>
            <w:r w:rsidR="00786399">
              <w:rPr>
                <w:noProof/>
                <w:webHidden/>
              </w:rPr>
              <w:t>58</w:t>
            </w:r>
            <w:r w:rsidR="00786399">
              <w:rPr>
                <w:noProof/>
                <w:webHidden/>
              </w:rPr>
              <w:fldChar w:fldCharType="end"/>
            </w:r>
          </w:hyperlink>
        </w:p>
        <w:p w14:paraId="7B0FD374" w14:textId="58C03875"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55" w:history="1">
            <w:r w:rsidR="00786399" w:rsidRPr="00D479B0">
              <w:rPr>
                <w:rStyle w:val="Hyperlink"/>
                <w:rFonts w:cs="Times New Roman"/>
                <w:noProof/>
              </w:rPr>
              <w:t>B.1.6</w:t>
            </w:r>
            <w:r w:rsidR="00786399">
              <w:rPr>
                <w:rFonts w:asciiTheme="minorHAnsi" w:eastAsiaTheme="minorEastAsia" w:hAnsiTheme="minorHAnsi"/>
                <w:noProof/>
                <w:color w:val="auto"/>
                <w:sz w:val="22"/>
                <w:szCs w:val="22"/>
              </w:rPr>
              <w:tab/>
            </w:r>
            <w:r w:rsidR="00786399" w:rsidRPr="00D479B0">
              <w:rPr>
                <w:rStyle w:val="Hyperlink"/>
                <w:noProof/>
              </w:rPr>
              <w:t>DeleteChannel</w:t>
            </w:r>
            <w:r w:rsidR="00786399">
              <w:rPr>
                <w:noProof/>
                <w:webHidden/>
              </w:rPr>
              <w:tab/>
            </w:r>
            <w:r w:rsidR="00786399">
              <w:rPr>
                <w:noProof/>
                <w:webHidden/>
              </w:rPr>
              <w:fldChar w:fldCharType="begin"/>
            </w:r>
            <w:r w:rsidR="00786399">
              <w:rPr>
                <w:noProof/>
                <w:webHidden/>
              </w:rPr>
              <w:instrText xml:space="preserve"> PAGEREF _Toc26878755 \h </w:instrText>
            </w:r>
            <w:r w:rsidR="00786399">
              <w:rPr>
                <w:noProof/>
                <w:webHidden/>
              </w:rPr>
            </w:r>
            <w:r w:rsidR="00786399">
              <w:rPr>
                <w:noProof/>
                <w:webHidden/>
              </w:rPr>
              <w:fldChar w:fldCharType="separate"/>
            </w:r>
            <w:r w:rsidR="00786399">
              <w:rPr>
                <w:noProof/>
                <w:webHidden/>
              </w:rPr>
              <w:t>59</w:t>
            </w:r>
            <w:r w:rsidR="00786399">
              <w:rPr>
                <w:noProof/>
                <w:webHidden/>
              </w:rPr>
              <w:fldChar w:fldCharType="end"/>
            </w:r>
          </w:hyperlink>
        </w:p>
        <w:p w14:paraId="29301483" w14:textId="73D5FDEC"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56" w:history="1">
            <w:r w:rsidR="00786399" w:rsidRPr="00D479B0">
              <w:rPr>
                <w:rStyle w:val="Hyperlink"/>
                <w:rFonts w:cs="Times New Roman"/>
                <w:noProof/>
              </w:rPr>
              <w:t>B.2</w:t>
            </w:r>
            <w:r w:rsidR="00786399">
              <w:rPr>
                <w:rFonts w:asciiTheme="minorHAnsi" w:eastAsiaTheme="minorEastAsia" w:hAnsiTheme="minorHAnsi"/>
                <w:noProof/>
                <w:color w:val="auto"/>
                <w:sz w:val="22"/>
                <w:szCs w:val="22"/>
              </w:rPr>
              <w:tab/>
            </w:r>
            <w:r w:rsidR="00786399" w:rsidRPr="00D479B0">
              <w:rPr>
                <w:rStyle w:val="Hyperlink"/>
                <w:noProof/>
              </w:rPr>
              <w:t>Publish-Subscribe Example</w:t>
            </w:r>
            <w:r w:rsidR="00786399">
              <w:rPr>
                <w:noProof/>
                <w:webHidden/>
              </w:rPr>
              <w:tab/>
            </w:r>
            <w:r w:rsidR="00786399">
              <w:rPr>
                <w:noProof/>
                <w:webHidden/>
              </w:rPr>
              <w:fldChar w:fldCharType="begin"/>
            </w:r>
            <w:r w:rsidR="00786399">
              <w:rPr>
                <w:noProof/>
                <w:webHidden/>
              </w:rPr>
              <w:instrText xml:space="preserve"> PAGEREF _Toc26878756 \h </w:instrText>
            </w:r>
            <w:r w:rsidR="00786399">
              <w:rPr>
                <w:noProof/>
                <w:webHidden/>
              </w:rPr>
            </w:r>
            <w:r w:rsidR="00786399">
              <w:rPr>
                <w:noProof/>
                <w:webHidden/>
              </w:rPr>
              <w:fldChar w:fldCharType="separate"/>
            </w:r>
            <w:r w:rsidR="00786399">
              <w:rPr>
                <w:noProof/>
                <w:webHidden/>
              </w:rPr>
              <w:t>60</w:t>
            </w:r>
            <w:r w:rsidR="00786399">
              <w:rPr>
                <w:noProof/>
                <w:webHidden/>
              </w:rPr>
              <w:fldChar w:fldCharType="end"/>
            </w:r>
          </w:hyperlink>
        </w:p>
        <w:p w14:paraId="348FAA73" w14:textId="166CA227"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57" w:history="1">
            <w:r w:rsidR="00786399" w:rsidRPr="00D479B0">
              <w:rPr>
                <w:rStyle w:val="Hyperlink"/>
                <w:rFonts w:cs="Times New Roman"/>
                <w:noProof/>
              </w:rPr>
              <w:t>B.2.1</w:t>
            </w:r>
            <w:r w:rsidR="00786399">
              <w:rPr>
                <w:rFonts w:asciiTheme="minorHAnsi" w:eastAsiaTheme="minorEastAsia" w:hAnsiTheme="minorHAnsi"/>
                <w:noProof/>
                <w:color w:val="auto"/>
                <w:sz w:val="22"/>
                <w:szCs w:val="22"/>
              </w:rPr>
              <w:tab/>
            </w:r>
            <w:r w:rsidR="00786399" w:rsidRPr="00D479B0">
              <w:rPr>
                <w:rStyle w:val="Hyperlink"/>
                <w:noProof/>
              </w:rPr>
              <w:t>OpenSubscriptionSession</w:t>
            </w:r>
            <w:r w:rsidR="00786399">
              <w:rPr>
                <w:noProof/>
                <w:webHidden/>
              </w:rPr>
              <w:tab/>
            </w:r>
            <w:r w:rsidR="00786399">
              <w:rPr>
                <w:noProof/>
                <w:webHidden/>
              </w:rPr>
              <w:fldChar w:fldCharType="begin"/>
            </w:r>
            <w:r w:rsidR="00786399">
              <w:rPr>
                <w:noProof/>
                <w:webHidden/>
              </w:rPr>
              <w:instrText xml:space="preserve"> PAGEREF _Toc26878757 \h </w:instrText>
            </w:r>
            <w:r w:rsidR="00786399">
              <w:rPr>
                <w:noProof/>
                <w:webHidden/>
              </w:rPr>
            </w:r>
            <w:r w:rsidR="00786399">
              <w:rPr>
                <w:noProof/>
                <w:webHidden/>
              </w:rPr>
              <w:fldChar w:fldCharType="separate"/>
            </w:r>
            <w:r w:rsidR="00786399">
              <w:rPr>
                <w:noProof/>
                <w:webHidden/>
              </w:rPr>
              <w:t>60</w:t>
            </w:r>
            <w:r w:rsidR="00786399">
              <w:rPr>
                <w:noProof/>
                <w:webHidden/>
              </w:rPr>
              <w:fldChar w:fldCharType="end"/>
            </w:r>
          </w:hyperlink>
        </w:p>
        <w:p w14:paraId="068AD4D9" w14:textId="6D1BD5C9"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58" w:history="1">
            <w:r w:rsidR="00786399" w:rsidRPr="00D479B0">
              <w:rPr>
                <w:rStyle w:val="Hyperlink"/>
                <w:rFonts w:cs="Times New Roman"/>
                <w:noProof/>
              </w:rPr>
              <w:t>B.2.2</w:t>
            </w:r>
            <w:r w:rsidR="00786399">
              <w:rPr>
                <w:rFonts w:asciiTheme="minorHAnsi" w:eastAsiaTheme="minorEastAsia" w:hAnsiTheme="minorHAnsi"/>
                <w:noProof/>
                <w:color w:val="auto"/>
                <w:sz w:val="22"/>
                <w:szCs w:val="22"/>
              </w:rPr>
              <w:tab/>
            </w:r>
            <w:r w:rsidR="00786399" w:rsidRPr="00D479B0">
              <w:rPr>
                <w:rStyle w:val="Hyperlink"/>
                <w:noProof/>
              </w:rPr>
              <w:t>OpenPublicationSession</w:t>
            </w:r>
            <w:r w:rsidR="00786399">
              <w:rPr>
                <w:noProof/>
                <w:webHidden/>
              </w:rPr>
              <w:tab/>
            </w:r>
            <w:r w:rsidR="00786399">
              <w:rPr>
                <w:noProof/>
                <w:webHidden/>
              </w:rPr>
              <w:fldChar w:fldCharType="begin"/>
            </w:r>
            <w:r w:rsidR="00786399">
              <w:rPr>
                <w:noProof/>
                <w:webHidden/>
              </w:rPr>
              <w:instrText xml:space="preserve"> PAGEREF _Toc26878758 \h </w:instrText>
            </w:r>
            <w:r w:rsidR="00786399">
              <w:rPr>
                <w:noProof/>
                <w:webHidden/>
              </w:rPr>
            </w:r>
            <w:r w:rsidR="00786399">
              <w:rPr>
                <w:noProof/>
                <w:webHidden/>
              </w:rPr>
              <w:fldChar w:fldCharType="separate"/>
            </w:r>
            <w:r w:rsidR="00786399">
              <w:rPr>
                <w:noProof/>
                <w:webHidden/>
              </w:rPr>
              <w:t>61</w:t>
            </w:r>
            <w:r w:rsidR="00786399">
              <w:rPr>
                <w:noProof/>
                <w:webHidden/>
              </w:rPr>
              <w:fldChar w:fldCharType="end"/>
            </w:r>
          </w:hyperlink>
        </w:p>
        <w:p w14:paraId="17143EDC" w14:textId="71E78739"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59" w:history="1">
            <w:r w:rsidR="00786399" w:rsidRPr="00D479B0">
              <w:rPr>
                <w:rStyle w:val="Hyperlink"/>
                <w:rFonts w:cs="Times New Roman"/>
                <w:noProof/>
              </w:rPr>
              <w:t>B.2.3</w:t>
            </w:r>
            <w:r w:rsidR="00786399">
              <w:rPr>
                <w:rFonts w:asciiTheme="minorHAnsi" w:eastAsiaTheme="minorEastAsia" w:hAnsiTheme="minorHAnsi"/>
                <w:noProof/>
                <w:color w:val="auto"/>
                <w:sz w:val="22"/>
                <w:szCs w:val="22"/>
              </w:rPr>
              <w:tab/>
            </w:r>
            <w:r w:rsidR="00786399" w:rsidRPr="00D479B0">
              <w:rPr>
                <w:rStyle w:val="Hyperlink"/>
                <w:noProof/>
              </w:rPr>
              <w:t>PostPublication</w:t>
            </w:r>
            <w:r w:rsidR="00786399">
              <w:rPr>
                <w:noProof/>
                <w:webHidden/>
              </w:rPr>
              <w:tab/>
            </w:r>
            <w:r w:rsidR="00786399">
              <w:rPr>
                <w:noProof/>
                <w:webHidden/>
              </w:rPr>
              <w:fldChar w:fldCharType="begin"/>
            </w:r>
            <w:r w:rsidR="00786399">
              <w:rPr>
                <w:noProof/>
                <w:webHidden/>
              </w:rPr>
              <w:instrText xml:space="preserve"> PAGEREF _Toc26878759 \h </w:instrText>
            </w:r>
            <w:r w:rsidR="00786399">
              <w:rPr>
                <w:noProof/>
                <w:webHidden/>
              </w:rPr>
            </w:r>
            <w:r w:rsidR="00786399">
              <w:rPr>
                <w:noProof/>
                <w:webHidden/>
              </w:rPr>
              <w:fldChar w:fldCharType="separate"/>
            </w:r>
            <w:r w:rsidR="00786399">
              <w:rPr>
                <w:noProof/>
                <w:webHidden/>
              </w:rPr>
              <w:t>62</w:t>
            </w:r>
            <w:r w:rsidR="00786399">
              <w:rPr>
                <w:noProof/>
                <w:webHidden/>
              </w:rPr>
              <w:fldChar w:fldCharType="end"/>
            </w:r>
          </w:hyperlink>
        </w:p>
        <w:p w14:paraId="7EBC2FF8" w14:textId="287A081E"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60" w:history="1">
            <w:r w:rsidR="00786399" w:rsidRPr="00D479B0">
              <w:rPr>
                <w:rStyle w:val="Hyperlink"/>
                <w:rFonts w:cs="Times New Roman"/>
                <w:noProof/>
              </w:rPr>
              <w:t>B.2.4</w:t>
            </w:r>
            <w:r w:rsidR="00786399">
              <w:rPr>
                <w:rFonts w:asciiTheme="minorHAnsi" w:eastAsiaTheme="minorEastAsia" w:hAnsiTheme="minorHAnsi"/>
                <w:noProof/>
                <w:color w:val="auto"/>
                <w:sz w:val="22"/>
                <w:szCs w:val="22"/>
              </w:rPr>
              <w:tab/>
            </w:r>
            <w:r w:rsidR="00786399" w:rsidRPr="00D479B0">
              <w:rPr>
                <w:rStyle w:val="Hyperlink"/>
                <w:noProof/>
              </w:rPr>
              <w:t>NotifyListener</w:t>
            </w:r>
            <w:r w:rsidR="00786399">
              <w:rPr>
                <w:noProof/>
                <w:webHidden/>
              </w:rPr>
              <w:tab/>
            </w:r>
            <w:r w:rsidR="00786399">
              <w:rPr>
                <w:noProof/>
                <w:webHidden/>
              </w:rPr>
              <w:fldChar w:fldCharType="begin"/>
            </w:r>
            <w:r w:rsidR="00786399">
              <w:rPr>
                <w:noProof/>
                <w:webHidden/>
              </w:rPr>
              <w:instrText xml:space="preserve"> PAGEREF _Toc26878760 \h </w:instrText>
            </w:r>
            <w:r w:rsidR="00786399">
              <w:rPr>
                <w:noProof/>
                <w:webHidden/>
              </w:rPr>
            </w:r>
            <w:r w:rsidR="00786399">
              <w:rPr>
                <w:noProof/>
                <w:webHidden/>
              </w:rPr>
              <w:fldChar w:fldCharType="separate"/>
            </w:r>
            <w:r w:rsidR="00786399">
              <w:rPr>
                <w:noProof/>
                <w:webHidden/>
              </w:rPr>
              <w:t>63</w:t>
            </w:r>
            <w:r w:rsidR="00786399">
              <w:rPr>
                <w:noProof/>
                <w:webHidden/>
              </w:rPr>
              <w:fldChar w:fldCharType="end"/>
            </w:r>
          </w:hyperlink>
        </w:p>
        <w:p w14:paraId="14894A30" w14:textId="1F6E3F23"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61" w:history="1">
            <w:r w:rsidR="00786399" w:rsidRPr="00D479B0">
              <w:rPr>
                <w:rStyle w:val="Hyperlink"/>
                <w:rFonts w:cs="Times New Roman"/>
                <w:noProof/>
              </w:rPr>
              <w:t>B.2.5</w:t>
            </w:r>
            <w:r w:rsidR="00786399">
              <w:rPr>
                <w:rFonts w:asciiTheme="minorHAnsi" w:eastAsiaTheme="minorEastAsia" w:hAnsiTheme="minorHAnsi"/>
                <w:noProof/>
                <w:color w:val="auto"/>
                <w:sz w:val="22"/>
                <w:szCs w:val="22"/>
              </w:rPr>
              <w:tab/>
            </w:r>
            <w:r w:rsidR="00786399" w:rsidRPr="00D479B0">
              <w:rPr>
                <w:rStyle w:val="Hyperlink"/>
                <w:noProof/>
              </w:rPr>
              <w:t>ReadPublication</w:t>
            </w:r>
            <w:r w:rsidR="00786399">
              <w:rPr>
                <w:noProof/>
                <w:webHidden/>
              </w:rPr>
              <w:tab/>
            </w:r>
            <w:r w:rsidR="00786399">
              <w:rPr>
                <w:noProof/>
                <w:webHidden/>
              </w:rPr>
              <w:fldChar w:fldCharType="begin"/>
            </w:r>
            <w:r w:rsidR="00786399">
              <w:rPr>
                <w:noProof/>
                <w:webHidden/>
              </w:rPr>
              <w:instrText xml:space="preserve"> PAGEREF _Toc26878761 \h </w:instrText>
            </w:r>
            <w:r w:rsidR="00786399">
              <w:rPr>
                <w:noProof/>
                <w:webHidden/>
              </w:rPr>
            </w:r>
            <w:r w:rsidR="00786399">
              <w:rPr>
                <w:noProof/>
                <w:webHidden/>
              </w:rPr>
              <w:fldChar w:fldCharType="separate"/>
            </w:r>
            <w:r w:rsidR="00786399">
              <w:rPr>
                <w:noProof/>
                <w:webHidden/>
              </w:rPr>
              <w:t>63</w:t>
            </w:r>
            <w:r w:rsidR="00786399">
              <w:rPr>
                <w:noProof/>
                <w:webHidden/>
              </w:rPr>
              <w:fldChar w:fldCharType="end"/>
            </w:r>
          </w:hyperlink>
        </w:p>
        <w:p w14:paraId="71EFC81C" w14:textId="76DD96B1"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62" w:history="1">
            <w:r w:rsidR="00786399" w:rsidRPr="00D479B0">
              <w:rPr>
                <w:rStyle w:val="Hyperlink"/>
                <w:rFonts w:cs="Times New Roman"/>
                <w:noProof/>
              </w:rPr>
              <w:t>B.2.6</w:t>
            </w:r>
            <w:r w:rsidR="00786399">
              <w:rPr>
                <w:rFonts w:asciiTheme="minorHAnsi" w:eastAsiaTheme="minorEastAsia" w:hAnsiTheme="minorHAnsi"/>
                <w:noProof/>
                <w:color w:val="auto"/>
                <w:sz w:val="22"/>
                <w:szCs w:val="22"/>
              </w:rPr>
              <w:tab/>
            </w:r>
            <w:r w:rsidR="00786399" w:rsidRPr="00D479B0">
              <w:rPr>
                <w:rStyle w:val="Hyperlink"/>
                <w:noProof/>
              </w:rPr>
              <w:t>ExpirePublication</w:t>
            </w:r>
            <w:r w:rsidR="00786399">
              <w:rPr>
                <w:noProof/>
                <w:webHidden/>
              </w:rPr>
              <w:tab/>
            </w:r>
            <w:r w:rsidR="00786399">
              <w:rPr>
                <w:noProof/>
                <w:webHidden/>
              </w:rPr>
              <w:fldChar w:fldCharType="begin"/>
            </w:r>
            <w:r w:rsidR="00786399">
              <w:rPr>
                <w:noProof/>
                <w:webHidden/>
              </w:rPr>
              <w:instrText xml:space="preserve"> PAGEREF _Toc26878762 \h </w:instrText>
            </w:r>
            <w:r w:rsidR="00786399">
              <w:rPr>
                <w:noProof/>
                <w:webHidden/>
              </w:rPr>
            </w:r>
            <w:r w:rsidR="00786399">
              <w:rPr>
                <w:noProof/>
                <w:webHidden/>
              </w:rPr>
              <w:fldChar w:fldCharType="separate"/>
            </w:r>
            <w:r w:rsidR="00786399">
              <w:rPr>
                <w:noProof/>
                <w:webHidden/>
              </w:rPr>
              <w:t>64</w:t>
            </w:r>
            <w:r w:rsidR="00786399">
              <w:rPr>
                <w:noProof/>
                <w:webHidden/>
              </w:rPr>
              <w:fldChar w:fldCharType="end"/>
            </w:r>
          </w:hyperlink>
        </w:p>
        <w:p w14:paraId="16DCCE9D" w14:textId="68B597DB"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63" w:history="1">
            <w:r w:rsidR="00786399" w:rsidRPr="00D479B0">
              <w:rPr>
                <w:rStyle w:val="Hyperlink"/>
                <w:rFonts w:cs="Times New Roman"/>
                <w:noProof/>
              </w:rPr>
              <w:t>B.2.7</w:t>
            </w:r>
            <w:r w:rsidR="00786399">
              <w:rPr>
                <w:rFonts w:asciiTheme="minorHAnsi" w:eastAsiaTheme="minorEastAsia" w:hAnsiTheme="minorHAnsi"/>
                <w:noProof/>
                <w:color w:val="auto"/>
                <w:sz w:val="22"/>
                <w:szCs w:val="22"/>
              </w:rPr>
              <w:tab/>
            </w:r>
            <w:r w:rsidR="00786399" w:rsidRPr="00D479B0">
              <w:rPr>
                <w:rStyle w:val="Hyperlink"/>
                <w:noProof/>
              </w:rPr>
              <w:t>RemovePublication</w:t>
            </w:r>
            <w:r w:rsidR="00786399">
              <w:rPr>
                <w:noProof/>
                <w:webHidden/>
              </w:rPr>
              <w:tab/>
            </w:r>
            <w:r w:rsidR="00786399">
              <w:rPr>
                <w:noProof/>
                <w:webHidden/>
              </w:rPr>
              <w:fldChar w:fldCharType="begin"/>
            </w:r>
            <w:r w:rsidR="00786399">
              <w:rPr>
                <w:noProof/>
                <w:webHidden/>
              </w:rPr>
              <w:instrText xml:space="preserve"> PAGEREF _Toc26878763 \h </w:instrText>
            </w:r>
            <w:r w:rsidR="00786399">
              <w:rPr>
                <w:noProof/>
                <w:webHidden/>
              </w:rPr>
            </w:r>
            <w:r w:rsidR="00786399">
              <w:rPr>
                <w:noProof/>
                <w:webHidden/>
              </w:rPr>
              <w:fldChar w:fldCharType="separate"/>
            </w:r>
            <w:r w:rsidR="00786399">
              <w:rPr>
                <w:noProof/>
                <w:webHidden/>
              </w:rPr>
              <w:t>65</w:t>
            </w:r>
            <w:r w:rsidR="00786399">
              <w:rPr>
                <w:noProof/>
                <w:webHidden/>
              </w:rPr>
              <w:fldChar w:fldCharType="end"/>
            </w:r>
          </w:hyperlink>
        </w:p>
        <w:p w14:paraId="2FEF1B01" w14:textId="782EADFF"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64" w:history="1">
            <w:r w:rsidR="00786399" w:rsidRPr="00D479B0">
              <w:rPr>
                <w:rStyle w:val="Hyperlink"/>
                <w:rFonts w:cs="Times New Roman"/>
                <w:noProof/>
              </w:rPr>
              <w:t>B.2.8</w:t>
            </w:r>
            <w:r w:rsidR="00786399">
              <w:rPr>
                <w:rFonts w:asciiTheme="minorHAnsi" w:eastAsiaTheme="minorEastAsia" w:hAnsiTheme="minorHAnsi"/>
                <w:noProof/>
                <w:color w:val="auto"/>
                <w:sz w:val="22"/>
                <w:szCs w:val="22"/>
              </w:rPr>
              <w:tab/>
            </w:r>
            <w:r w:rsidR="00786399" w:rsidRPr="00D479B0">
              <w:rPr>
                <w:rStyle w:val="Hyperlink"/>
                <w:noProof/>
              </w:rPr>
              <w:t>ClosePublicationSession</w:t>
            </w:r>
            <w:r w:rsidR="00786399">
              <w:rPr>
                <w:noProof/>
                <w:webHidden/>
              </w:rPr>
              <w:tab/>
            </w:r>
            <w:r w:rsidR="00786399">
              <w:rPr>
                <w:noProof/>
                <w:webHidden/>
              </w:rPr>
              <w:fldChar w:fldCharType="begin"/>
            </w:r>
            <w:r w:rsidR="00786399">
              <w:rPr>
                <w:noProof/>
                <w:webHidden/>
              </w:rPr>
              <w:instrText xml:space="preserve"> PAGEREF _Toc26878764 \h </w:instrText>
            </w:r>
            <w:r w:rsidR="00786399">
              <w:rPr>
                <w:noProof/>
                <w:webHidden/>
              </w:rPr>
            </w:r>
            <w:r w:rsidR="00786399">
              <w:rPr>
                <w:noProof/>
                <w:webHidden/>
              </w:rPr>
              <w:fldChar w:fldCharType="separate"/>
            </w:r>
            <w:r w:rsidR="00786399">
              <w:rPr>
                <w:noProof/>
                <w:webHidden/>
              </w:rPr>
              <w:t>66</w:t>
            </w:r>
            <w:r w:rsidR="00786399">
              <w:rPr>
                <w:noProof/>
                <w:webHidden/>
              </w:rPr>
              <w:fldChar w:fldCharType="end"/>
            </w:r>
          </w:hyperlink>
        </w:p>
        <w:p w14:paraId="02EBB129" w14:textId="663CF87F"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65" w:history="1">
            <w:r w:rsidR="00786399" w:rsidRPr="00D479B0">
              <w:rPr>
                <w:rStyle w:val="Hyperlink"/>
                <w:rFonts w:cs="Times New Roman"/>
                <w:noProof/>
              </w:rPr>
              <w:t>B.2.9</w:t>
            </w:r>
            <w:r w:rsidR="00786399">
              <w:rPr>
                <w:rFonts w:asciiTheme="minorHAnsi" w:eastAsiaTheme="minorEastAsia" w:hAnsiTheme="minorHAnsi"/>
                <w:noProof/>
                <w:color w:val="auto"/>
                <w:sz w:val="22"/>
                <w:szCs w:val="22"/>
              </w:rPr>
              <w:tab/>
            </w:r>
            <w:r w:rsidR="00786399" w:rsidRPr="00D479B0">
              <w:rPr>
                <w:rStyle w:val="Hyperlink"/>
                <w:noProof/>
              </w:rPr>
              <w:t>CloseSubscriptionSession</w:t>
            </w:r>
            <w:r w:rsidR="00786399">
              <w:rPr>
                <w:noProof/>
                <w:webHidden/>
              </w:rPr>
              <w:tab/>
            </w:r>
            <w:r w:rsidR="00786399">
              <w:rPr>
                <w:noProof/>
                <w:webHidden/>
              </w:rPr>
              <w:fldChar w:fldCharType="begin"/>
            </w:r>
            <w:r w:rsidR="00786399">
              <w:rPr>
                <w:noProof/>
                <w:webHidden/>
              </w:rPr>
              <w:instrText xml:space="preserve"> PAGEREF _Toc26878765 \h </w:instrText>
            </w:r>
            <w:r w:rsidR="00786399">
              <w:rPr>
                <w:noProof/>
                <w:webHidden/>
              </w:rPr>
            </w:r>
            <w:r w:rsidR="00786399">
              <w:rPr>
                <w:noProof/>
                <w:webHidden/>
              </w:rPr>
              <w:fldChar w:fldCharType="separate"/>
            </w:r>
            <w:r w:rsidR="00786399">
              <w:rPr>
                <w:noProof/>
                <w:webHidden/>
              </w:rPr>
              <w:t>67</w:t>
            </w:r>
            <w:r w:rsidR="00786399">
              <w:rPr>
                <w:noProof/>
                <w:webHidden/>
              </w:rPr>
              <w:fldChar w:fldCharType="end"/>
            </w:r>
          </w:hyperlink>
        </w:p>
        <w:p w14:paraId="26F8236D" w14:textId="0D832141" w:rsidR="00786399" w:rsidRDefault="00414966">
          <w:pPr>
            <w:pStyle w:val="TOC2"/>
            <w:tabs>
              <w:tab w:val="left" w:pos="880"/>
              <w:tab w:val="right" w:leader="dot" w:pos="10070"/>
            </w:tabs>
            <w:rPr>
              <w:rFonts w:asciiTheme="minorHAnsi" w:eastAsiaTheme="minorEastAsia" w:hAnsiTheme="minorHAnsi"/>
              <w:noProof/>
              <w:color w:val="auto"/>
              <w:sz w:val="22"/>
              <w:szCs w:val="22"/>
            </w:rPr>
          </w:pPr>
          <w:hyperlink w:anchor="_Toc26878766" w:history="1">
            <w:r w:rsidR="00786399" w:rsidRPr="00D479B0">
              <w:rPr>
                <w:rStyle w:val="Hyperlink"/>
                <w:rFonts w:cs="Times New Roman"/>
                <w:noProof/>
              </w:rPr>
              <w:t>B.3</w:t>
            </w:r>
            <w:r w:rsidR="00786399">
              <w:rPr>
                <w:rFonts w:asciiTheme="minorHAnsi" w:eastAsiaTheme="minorEastAsia" w:hAnsiTheme="minorHAnsi"/>
                <w:noProof/>
                <w:color w:val="auto"/>
                <w:sz w:val="22"/>
                <w:szCs w:val="22"/>
              </w:rPr>
              <w:tab/>
            </w:r>
            <w:r w:rsidR="00786399" w:rsidRPr="00D479B0">
              <w:rPr>
                <w:rStyle w:val="Hyperlink"/>
                <w:noProof/>
              </w:rPr>
              <w:t>Request-Response Example</w:t>
            </w:r>
            <w:r w:rsidR="00786399">
              <w:rPr>
                <w:noProof/>
                <w:webHidden/>
              </w:rPr>
              <w:tab/>
            </w:r>
            <w:r w:rsidR="00786399">
              <w:rPr>
                <w:noProof/>
                <w:webHidden/>
              </w:rPr>
              <w:fldChar w:fldCharType="begin"/>
            </w:r>
            <w:r w:rsidR="00786399">
              <w:rPr>
                <w:noProof/>
                <w:webHidden/>
              </w:rPr>
              <w:instrText xml:space="preserve"> PAGEREF _Toc26878766 \h </w:instrText>
            </w:r>
            <w:r w:rsidR="00786399">
              <w:rPr>
                <w:noProof/>
                <w:webHidden/>
              </w:rPr>
            </w:r>
            <w:r w:rsidR="00786399">
              <w:rPr>
                <w:noProof/>
                <w:webHidden/>
              </w:rPr>
              <w:fldChar w:fldCharType="separate"/>
            </w:r>
            <w:r w:rsidR="00786399">
              <w:rPr>
                <w:noProof/>
                <w:webHidden/>
              </w:rPr>
              <w:t>68</w:t>
            </w:r>
            <w:r w:rsidR="00786399">
              <w:rPr>
                <w:noProof/>
                <w:webHidden/>
              </w:rPr>
              <w:fldChar w:fldCharType="end"/>
            </w:r>
          </w:hyperlink>
        </w:p>
        <w:p w14:paraId="1873C28D" w14:textId="74A0D393"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67" w:history="1">
            <w:r w:rsidR="00786399" w:rsidRPr="00D479B0">
              <w:rPr>
                <w:rStyle w:val="Hyperlink"/>
                <w:rFonts w:cs="Times New Roman"/>
                <w:noProof/>
              </w:rPr>
              <w:t>B.3.1</w:t>
            </w:r>
            <w:r w:rsidR="00786399">
              <w:rPr>
                <w:rFonts w:asciiTheme="minorHAnsi" w:eastAsiaTheme="minorEastAsia" w:hAnsiTheme="minorHAnsi"/>
                <w:noProof/>
                <w:color w:val="auto"/>
                <w:sz w:val="22"/>
                <w:szCs w:val="22"/>
              </w:rPr>
              <w:tab/>
            </w:r>
            <w:r w:rsidR="00786399" w:rsidRPr="00D479B0">
              <w:rPr>
                <w:rStyle w:val="Hyperlink"/>
                <w:noProof/>
              </w:rPr>
              <w:t>OpenProviderRequestSession</w:t>
            </w:r>
            <w:r w:rsidR="00786399">
              <w:rPr>
                <w:noProof/>
                <w:webHidden/>
              </w:rPr>
              <w:tab/>
            </w:r>
            <w:r w:rsidR="00786399">
              <w:rPr>
                <w:noProof/>
                <w:webHidden/>
              </w:rPr>
              <w:fldChar w:fldCharType="begin"/>
            </w:r>
            <w:r w:rsidR="00786399">
              <w:rPr>
                <w:noProof/>
                <w:webHidden/>
              </w:rPr>
              <w:instrText xml:space="preserve"> PAGEREF _Toc26878767 \h </w:instrText>
            </w:r>
            <w:r w:rsidR="00786399">
              <w:rPr>
                <w:noProof/>
                <w:webHidden/>
              </w:rPr>
            </w:r>
            <w:r w:rsidR="00786399">
              <w:rPr>
                <w:noProof/>
                <w:webHidden/>
              </w:rPr>
              <w:fldChar w:fldCharType="separate"/>
            </w:r>
            <w:r w:rsidR="00786399">
              <w:rPr>
                <w:noProof/>
                <w:webHidden/>
              </w:rPr>
              <w:t>68</w:t>
            </w:r>
            <w:r w:rsidR="00786399">
              <w:rPr>
                <w:noProof/>
                <w:webHidden/>
              </w:rPr>
              <w:fldChar w:fldCharType="end"/>
            </w:r>
          </w:hyperlink>
        </w:p>
        <w:p w14:paraId="2BFB5D50" w14:textId="7118BCDE"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68" w:history="1">
            <w:r w:rsidR="00786399" w:rsidRPr="00D479B0">
              <w:rPr>
                <w:rStyle w:val="Hyperlink"/>
                <w:rFonts w:cs="Times New Roman"/>
                <w:noProof/>
              </w:rPr>
              <w:t>B.3.2</w:t>
            </w:r>
            <w:r w:rsidR="00786399">
              <w:rPr>
                <w:rFonts w:asciiTheme="minorHAnsi" w:eastAsiaTheme="minorEastAsia" w:hAnsiTheme="minorHAnsi"/>
                <w:noProof/>
                <w:color w:val="auto"/>
                <w:sz w:val="22"/>
                <w:szCs w:val="22"/>
              </w:rPr>
              <w:tab/>
            </w:r>
            <w:r w:rsidR="00786399" w:rsidRPr="00D479B0">
              <w:rPr>
                <w:rStyle w:val="Hyperlink"/>
                <w:noProof/>
              </w:rPr>
              <w:t>OpenConsumerRequestSession</w:t>
            </w:r>
            <w:r w:rsidR="00786399">
              <w:rPr>
                <w:noProof/>
                <w:webHidden/>
              </w:rPr>
              <w:tab/>
            </w:r>
            <w:r w:rsidR="00786399">
              <w:rPr>
                <w:noProof/>
                <w:webHidden/>
              </w:rPr>
              <w:fldChar w:fldCharType="begin"/>
            </w:r>
            <w:r w:rsidR="00786399">
              <w:rPr>
                <w:noProof/>
                <w:webHidden/>
              </w:rPr>
              <w:instrText xml:space="preserve"> PAGEREF _Toc26878768 \h </w:instrText>
            </w:r>
            <w:r w:rsidR="00786399">
              <w:rPr>
                <w:noProof/>
                <w:webHidden/>
              </w:rPr>
            </w:r>
            <w:r w:rsidR="00786399">
              <w:rPr>
                <w:noProof/>
                <w:webHidden/>
              </w:rPr>
              <w:fldChar w:fldCharType="separate"/>
            </w:r>
            <w:r w:rsidR="00786399">
              <w:rPr>
                <w:noProof/>
                <w:webHidden/>
              </w:rPr>
              <w:t>69</w:t>
            </w:r>
            <w:r w:rsidR="00786399">
              <w:rPr>
                <w:noProof/>
                <w:webHidden/>
              </w:rPr>
              <w:fldChar w:fldCharType="end"/>
            </w:r>
          </w:hyperlink>
        </w:p>
        <w:p w14:paraId="6537817B" w14:textId="7B0DCF89"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69" w:history="1">
            <w:r w:rsidR="00786399" w:rsidRPr="00D479B0">
              <w:rPr>
                <w:rStyle w:val="Hyperlink"/>
                <w:rFonts w:cs="Times New Roman"/>
                <w:noProof/>
              </w:rPr>
              <w:t>B.3.3</w:t>
            </w:r>
            <w:r w:rsidR="00786399">
              <w:rPr>
                <w:rFonts w:asciiTheme="minorHAnsi" w:eastAsiaTheme="minorEastAsia" w:hAnsiTheme="minorHAnsi"/>
                <w:noProof/>
                <w:color w:val="auto"/>
                <w:sz w:val="22"/>
                <w:szCs w:val="22"/>
              </w:rPr>
              <w:tab/>
            </w:r>
            <w:r w:rsidR="00786399" w:rsidRPr="00D479B0">
              <w:rPr>
                <w:rStyle w:val="Hyperlink"/>
                <w:noProof/>
              </w:rPr>
              <w:t>PostRequest</w:t>
            </w:r>
            <w:r w:rsidR="00786399">
              <w:rPr>
                <w:noProof/>
                <w:webHidden/>
              </w:rPr>
              <w:tab/>
            </w:r>
            <w:r w:rsidR="00786399">
              <w:rPr>
                <w:noProof/>
                <w:webHidden/>
              </w:rPr>
              <w:fldChar w:fldCharType="begin"/>
            </w:r>
            <w:r w:rsidR="00786399">
              <w:rPr>
                <w:noProof/>
                <w:webHidden/>
              </w:rPr>
              <w:instrText xml:space="preserve"> PAGEREF _Toc26878769 \h </w:instrText>
            </w:r>
            <w:r w:rsidR="00786399">
              <w:rPr>
                <w:noProof/>
                <w:webHidden/>
              </w:rPr>
            </w:r>
            <w:r w:rsidR="00786399">
              <w:rPr>
                <w:noProof/>
                <w:webHidden/>
              </w:rPr>
              <w:fldChar w:fldCharType="separate"/>
            </w:r>
            <w:r w:rsidR="00786399">
              <w:rPr>
                <w:noProof/>
                <w:webHidden/>
              </w:rPr>
              <w:t>70</w:t>
            </w:r>
            <w:r w:rsidR="00786399">
              <w:rPr>
                <w:noProof/>
                <w:webHidden/>
              </w:rPr>
              <w:fldChar w:fldCharType="end"/>
            </w:r>
          </w:hyperlink>
        </w:p>
        <w:p w14:paraId="1D6F2719" w14:textId="2F11AD31"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70" w:history="1">
            <w:r w:rsidR="00786399" w:rsidRPr="00D479B0">
              <w:rPr>
                <w:rStyle w:val="Hyperlink"/>
                <w:rFonts w:cs="Times New Roman"/>
                <w:noProof/>
              </w:rPr>
              <w:t>B.3.4</w:t>
            </w:r>
            <w:r w:rsidR="00786399">
              <w:rPr>
                <w:rFonts w:asciiTheme="minorHAnsi" w:eastAsiaTheme="minorEastAsia" w:hAnsiTheme="minorHAnsi"/>
                <w:noProof/>
                <w:color w:val="auto"/>
                <w:sz w:val="22"/>
                <w:szCs w:val="22"/>
              </w:rPr>
              <w:tab/>
            </w:r>
            <w:r w:rsidR="00786399" w:rsidRPr="00D479B0">
              <w:rPr>
                <w:rStyle w:val="Hyperlink"/>
                <w:noProof/>
              </w:rPr>
              <w:t>NotifyListener</w:t>
            </w:r>
            <w:r w:rsidR="00786399">
              <w:rPr>
                <w:noProof/>
                <w:webHidden/>
              </w:rPr>
              <w:tab/>
            </w:r>
            <w:r w:rsidR="00786399">
              <w:rPr>
                <w:noProof/>
                <w:webHidden/>
              </w:rPr>
              <w:fldChar w:fldCharType="begin"/>
            </w:r>
            <w:r w:rsidR="00786399">
              <w:rPr>
                <w:noProof/>
                <w:webHidden/>
              </w:rPr>
              <w:instrText xml:space="preserve"> PAGEREF _Toc26878770 \h </w:instrText>
            </w:r>
            <w:r w:rsidR="00786399">
              <w:rPr>
                <w:noProof/>
                <w:webHidden/>
              </w:rPr>
            </w:r>
            <w:r w:rsidR="00786399">
              <w:rPr>
                <w:noProof/>
                <w:webHidden/>
              </w:rPr>
              <w:fldChar w:fldCharType="separate"/>
            </w:r>
            <w:r w:rsidR="00786399">
              <w:rPr>
                <w:noProof/>
                <w:webHidden/>
              </w:rPr>
              <w:t>71</w:t>
            </w:r>
            <w:r w:rsidR="00786399">
              <w:rPr>
                <w:noProof/>
                <w:webHidden/>
              </w:rPr>
              <w:fldChar w:fldCharType="end"/>
            </w:r>
          </w:hyperlink>
        </w:p>
        <w:p w14:paraId="4C3BB4A3" w14:textId="52D0747B"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71" w:history="1">
            <w:r w:rsidR="00786399" w:rsidRPr="00D479B0">
              <w:rPr>
                <w:rStyle w:val="Hyperlink"/>
                <w:rFonts w:cs="Times New Roman"/>
                <w:noProof/>
              </w:rPr>
              <w:t>B.3.5</w:t>
            </w:r>
            <w:r w:rsidR="00786399">
              <w:rPr>
                <w:rFonts w:asciiTheme="minorHAnsi" w:eastAsiaTheme="minorEastAsia" w:hAnsiTheme="minorHAnsi"/>
                <w:noProof/>
                <w:color w:val="auto"/>
                <w:sz w:val="22"/>
                <w:szCs w:val="22"/>
              </w:rPr>
              <w:tab/>
            </w:r>
            <w:r w:rsidR="00786399" w:rsidRPr="00D479B0">
              <w:rPr>
                <w:rStyle w:val="Hyperlink"/>
                <w:noProof/>
              </w:rPr>
              <w:t>ReadRequest</w:t>
            </w:r>
            <w:r w:rsidR="00786399">
              <w:rPr>
                <w:noProof/>
                <w:webHidden/>
              </w:rPr>
              <w:tab/>
            </w:r>
            <w:r w:rsidR="00786399">
              <w:rPr>
                <w:noProof/>
                <w:webHidden/>
              </w:rPr>
              <w:fldChar w:fldCharType="begin"/>
            </w:r>
            <w:r w:rsidR="00786399">
              <w:rPr>
                <w:noProof/>
                <w:webHidden/>
              </w:rPr>
              <w:instrText xml:space="preserve"> PAGEREF _Toc26878771 \h </w:instrText>
            </w:r>
            <w:r w:rsidR="00786399">
              <w:rPr>
                <w:noProof/>
                <w:webHidden/>
              </w:rPr>
            </w:r>
            <w:r w:rsidR="00786399">
              <w:rPr>
                <w:noProof/>
                <w:webHidden/>
              </w:rPr>
              <w:fldChar w:fldCharType="separate"/>
            </w:r>
            <w:r w:rsidR="00786399">
              <w:rPr>
                <w:noProof/>
                <w:webHidden/>
              </w:rPr>
              <w:t>72</w:t>
            </w:r>
            <w:r w:rsidR="00786399">
              <w:rPr>
                <w:noProof/>
                <w:webHidden/>
              </w:rPr>
              <w:fldChar w:fldCharType="end"/>
            </w:r>
          </w:hyperlink>
        </w:p>
        <w:p w14:paraId="298DA0CA" w14:textId="27638154"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72" w:history="1">
            <w:r w:rsidR="00786399" w:rsidRPr="00D479B0">
              <w:rPr>
                <w:rStyle w:val="Hyperlink"/>
                <w:rFonts w:cs="Times New Roman"/>
                <w:noProof/>
              </w:rPr>
              <w:t>B.3.6</w:t>
            </w:r>
            <w:r w:rsidR="00786399">
              <w:rPr>
                <w:rFonts w:asciiTheme="minorHAnsi" w:eastAsiaTheme="minorEastAsia" w:hAnsiTheme="minorHAnsi"/>
                <w:noProof/>
                <w:color w:val="auto"/>
                <w:sz w:val="22"/>
                <w:szCs w:val="22"/>
              </w:rPr>
              <w:tab/>
            </w:r>
            <w:r w:rsidR="00786399" w:rsidRPr="00D479B0">
              <w:rPr>
                <w:rStyle w:val="Hyperlink"/>
                <w:noProof/>
              </w:rPr>
              <w:t>RemoveRequest</w:t>
            </w:r>
            <w:r w:rsidR="00786399">
              <w:rPr>
                <w:noProof/>
                <w:webHidden/>
              </w:rPr>
              <w:tab/>
            </w:r>
            <w:r w:rsidR="00786399">
              <w:rPr>
                <w:noProof/>
                <w:webHidden/>
              </w:rPr>
              <w:fldChar w:fldCharType="begin"/>
            </w:r>
            <w:r w:rsidR="00786399">
              <w:rPr>
                <w:noProof/>
                <w:webHidden/>
              </w:rPr>
              <w:instrText xml:space="preserve"> PAGEREF _Toc26878772 \h </w:instrText>
            </w:r>
            <w:r w:rsidR="00786399">
              <w:rPr>
                <w:noProof/>
                <w:webHidden/>
              </w:rPr>
            </w:r>
            <w:r w:rsidR="00786399">
              <w:rPr>
                <w:noProof/>
                <w:webHidden/>
              </w:rPr>
              <w:fldChar w:fldCharType="separate"/>
            </w:r>
            <w:r w:rsidR="00786399">
              <w:rPr>
                <w:noProof/>
                <w:webHidden/>
              </w:rPr>
              <w:t>73</w:t>
            </w:r>
            <w:r w:rsidR="00786399">
              <w:rPr>
                <w:noProof/>
                <w:webHidden/>
              </w:rPr>
              <w:fldChar w:fldCharType="end"/>
            </w:r>
          </w:hyperlink>
        </w:p>
        <w:p w14:paraId="395E3B7A" w14:textId="01D8F655"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73" w:history="1">
            <w:r w:rsidR="00786399" w:rsidRPr="00D479B0">
              <w:rPr>
                <w:rStyle w:val="Hyperlink"/>
                <w:rFonts w:cs="Times New Roman"/>
                <w:noProof/>
              </w:rPr>
              <w:t>B.3.7</w:t>
            </w:r>
            <w:r w:rsidR="00786399">
              <w:rPr>
                <w:rFonts w:asciiTheme="minorHAnsi" w:eastAsiaTheme="minorEastAsia" w:hAnsiTheme="minorHAnsi"/>
                <w:noProof/>
                <w:color w:val="auto"/>
                <w:sz w:val="22"/>
                <w:szCs w:val="22"/>
              </w:rPr>
              <w:tab/>
            </w:r>
            <w:r w:rsidR="00786399" w:rsidRPr="00D479B0">
              <w:rPr>
                <w:rStyle w:val="Hyperlink"/>
                <w:noProof/>
              </w:rPr>
              <w:t>PostResponse</w:t>
            </w:r>
            <w:r w:rsidR="00786399">
              <w:rPr>
                <w:noProof/>
                <w:webHidden/>
              </w:rPr>
              <w:tab/>
            </w:r>
            <w:r w:rsidR="00786399">
              <w:rPr>
                <w:noProof/>
                <w:webHidden/>
              </w:rPr>
              <w:fldChar w:fldCharType="begin"/>
            </w:r>
            <w:r w:rsidR="00786399">
              <w:rPr>
                <w:noProof/>
                <w:webHidden/>
              </w:rPr>
              <w:instrText xml:space="preserve"> PAGEREF _Toc26878773 \h </w:instrText>
            </w:r>
            <w:r w:rsidR="00786399">
              <w:rPr>
                <w:noProof/>
                <w:webHidden/>
              </w:rPr>
            </w:r>
            <w:r w:rsidR="00786399">
              <w:rPr>
                <w:noProof/>
                <w:webHidden/>
              </w:rPr>
              <w:fldChar w:fldCharType="separate"/>
            </w:r>
            <w:r w:rsidR="00786399">
              <w:rPr>
                <w:noProof/>
                <w:webHidden/>
              </w:rPr>
              <w:t>73</w:t>
            </w:r>
            <w:r w:rsidR="00786399">
              <w:rPr>
                <w:noProof/>
                <w:webHidden/>
              </w:rPr>
              <w:fldChar w:fldCharType="end"/>
            </w:r>
          </w:hyperlink>
        </w:p>
        <w:p w14:paraId="6F1C85D8" w14:textId="790863EB"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74" w:history="1">
            <w:r w:rsidR="00786399" w:rsidRPr="00D479B0">
              <w:rPr>
                <w:rStyle w:val="Hyperlink"/>
                <w:rFonts w:cs="Times New Roman"/>
                <w:noProof/>
              </w:rPr>
              <w:t>B.3.8</w:t>
            </w:r>
            <w:r w:rsidR="00786399">
              <w:rPr>
                <w:rFonts w:asciiTheme="minorHAnsi" w:eastAsiaTheme="minorEastAsia" w:hAnsiTheme="minorHAnsi"/>
                <w:noProof/>
                <w:color w:val="auto"/>
                <w:sz w:val="22"/>
                <w:szCs w:val="22"/>
              </w:rPr>
              <w:tab/>
            </w:r>
            <w:r w:rsidR="00786399" w:rsidRPr="00D479B0">
              <w:rPr>
                <w:rStyle w:val="Hyperlink"/>
                <w:noProof/>
              </w:rPr>
              <w:t>NotifyListener</w:t>
            </w:r>
            <w:r w:rsidR="00786399">
              <w:rPr>
                <w:noProof/>
                <w:webHidden/>
              </w:rPr>
              <w:tab/>
            </w:r>
            <w:r w:rsidR="00786399">
              <w:rPr>
                <w:noProof/>
                <w:webHidden/>
              </w:rPr>
              <w:fldChar w:fldCharType="begin"/>
            </w:r>
            <w:r w:rsidR="00786399">
              <w:rPr>
                <w:noProof/>
                <w:webHidden/>
              </w:rPr>
              <w:instrText xml:space="preserve"> PAGEREF _Toc26878774 \h </w:instrText>
            </w:r>
            <w:r w:rsidR="00786399">
              <w:rPr>
                <w:noProof/>
                <w:webHidden/>
              </w:rPr>
            </w:r>
            <w:r w:rsidR="00786399">
              <w:rPr>
                <w:noProof/>
                <w:webHidden/>
              </w:rPr>
              <w:fldChar w:fldCharType="separate"/>
            </w:r>
            <w:r w:rsidR="00786399">
              <w:rPr>
                <w:noProof/>
                <w:webHidden/>
              </w:rPr>
              <w:t>74</w:t>
            </w:r>
            <w:r w:rsidR="00786399">
              <w:rPr>
                <w:noProof/>
                <w:webHidden/>
              </w:rPr>
              <w:fldChar w:fldCharType="end"/>
            </w:r>
          </w:hyperlink>
        </w:p>
        <w:p w14:paraId="34479718" w14:textId="5735AD91" w:rsidR="00786399" w:rsidRDefault="00414966">
          <w:pPr>
            <w:pStyle w:val="TOC3"/>
            <w:tabs>
              <w:tab w:val="left" w:pos="1100"/>
              <w:tab w:val="right" w:leader="dot" w:pos="10070"/>
            </w:tabs>
            <w:rPr>
              <w:rFonts w:asciiTheme="minorHAnsi" w:eastAsiaTheme="minorEastAsia" w:hAnsiTheme="minorHAnsi"/>
              <w:noProof/>
              <w:color w:val="auto"/>
              <w:sz w:val="22"/>
              <w:szCs w:val="22"/>
            </w:rPr>
          </w:pPr>
          <w:hyperlink w:anchor="_Toc26878775" w:history="1">
            <w:r w:rsidR="00786399" w:rsidRPr="00D479B0">
              <w:rPr>
                <w:rStyle w:val="Hyperlink"/>
                <w:rFonts w:cs="Times New Roman"/>
                <w:noProof/>
              </w:rPr>
              <w:t>B.3.9</w:t>
            </w:r>
            <w:r w:rsidR="00786399">
              <w:rPr>
                <w:rFonts w:asciiTheme="minorHAnsi" w:eastAsiaTheme="minorEastAsia" w:hAnsiTheme="minorHAnsi"/>
                <w:noProof/>
                <w:color w:val="auto"/>
                <w:sz w:val="22"/>
                <w:szCs w:val="22"/>
              </w:rPr>
              <w:tab/>
            </w:r>
            <w:r w:rsidR="00786399" w:rsidRPr="00D479B0">
              <w:rPr>
                <w:rStyle w:val="Hyperlink"/>
                <w:noProof/>
              </w:rPr>
              <w:t>ReadResponse</w:t>
            </w:r>
            <w:r w:rsidR="00786399">
              <w:rPr>
                <w:noProof/>
                <w:webHidden/>
              </w:rPr>
              <w:tab/>
            </w:r>
            <w:r w:rsidR="00786399">
              <w:rPr>
                <w:noProof/>
                <w:webHidden/>
              </w:rPr>
              <w:fldChar w:fldCharType="begin"/>
            </w:r>
            <w:r w:rsidR="00786399">
              <w:rPr>
                <w:noProof/>
                <w:webHidden/>
              </w:rPr>
              <w:instrText xml:space="preserve"> PAGEREF _Toc26878775 \h </w:instrText>
            </w:r>
            <w:r w:rsidR="00786399">
              <w:rPr>
                <w:noProof/>
                <w:webHidden/>
              </w:rPr>
            </w:r>
            <w:r w:rsidR="00786399">
              <w:rPr>
                <w:noProof/>
                <w:webHidden/>
              </w:rPr>
              <w:fldChar w:fldCharType="separate"/>
            </w:r>
            <w:r w:rsidR="00786399">
              <w:rPr>
                <w:noProof/>
                <w:webHidden/>
              </w:rPr>
              <w:t>75</w:t>
            </w:r>
            <w:r w:rsidR="00786399">
              <w:rPr>
                <w:noProof/>
                <w:webHidden/>
              </w:rPr>
              <w:fldChar w:fldCharType="end"/>
            </w:r>
          </w:hyperlink>
        </w:p>
        <w:p w14:paraId="397C55A7" w14:textId="2B911107" w:rsidR="00786399" w:rsidRDefault="00414966">
          <w:pPr>
            <w:pStyle w:val="TOC3"/>
            <w:tabs>
              <w:tab w:val="left" w:pos="1320"/>
              <w:tab w:val="right" w:leader="dot" w:pos="10070"/>
            </w:tabs>
            <w:rPr>
              <w:rFonts w:asciiTheme="minorHAnsi" w:eastAsiaTheme="minorEastAsia" w:hAnsiTheme="minorHAnsi"/>
              <w:noProof/>
              <w:color w:val="auto"/>
              <w:sz w:val="22"/>
              <w:szCs w:val="22"/>
            </w:rPr>
          </w:pPr>
          <w:hyperlink w:anchor="_Toc26878776" w:history="1">
            <w:r w:rsidR="00786399" w:rsidRPr="00D479B0">
              <w:rPr>
                <w:rStyle w:val="Hyperlink"/>
                <w:rFonts w:cs="Times New Roman"/>
                <w:noProof/>
              </w:rPr>
              <w:t>B.3.10</w:t>
            </w:r>
            <w:r w:rsidR="00786399">
              <w:rPr>
                <w:rFonts w:asciiTheme="minorHAnsi" w:eastAsiaTheme="minorEastAsia" w:hAnsiTheme="minorHAnsi"/>
                <w:noProof/>
                <w:color w:val="auto"/>
                <w:sz w:val="22"/>
                <w:szCs w:val="22"/>
              </w:rPr>
              <w:tab/>
            </w:r>
            <w:r w:rsidR="00786399" w:rsidRPr="00D479B0">
              <w:rPr>
                <w:rStyle w:val="Hyperlink"/>
                <w:noProof/>
              </w:rPr>
              <w:t>RemoveResponse</w:t>
            </w:r>
            <w:r w:rsidR="00786399">
              <w:rPr>
                <w:noProof/>
                <w:webHidden/>
              </w:rPr>
              <w:tab/>
            </w:r>
            <w:r w:rsidR="00786399">
              <w:rPr>
                <w:noProof/>
                <w:webHidden/>
              </w:rPr>
              <w:fldChar w:fldCharType="begin"/>
            </w:r>
            <w:r w:rsidR="00786399">
              <w:rPr>
                <w:noProof/>
                <w:webHidden/>
              </w:rPr>
              <w:instrText xml:space="preserve"> PAGEREF _Toc26878776 \h </w:instrText>
            </w:r>
            <w:r w:rsidR="00786399">
              <w:rPr>
                <w:noProof/>
                <w:webHidden/>
              </w:rPr>
            </w:r>
            <w:r w:rsidR="00786399">
              <w:rPr>
                <w:noProof/>
                <w:webHidden/>
              </w:rPr>
              <w:fldChar w:fldCharType="separate"/>
            </w:r>
            <w:r w:rsidR="00786399">
              <w:rPr>
                <w:noProof/>
                <w:webHidden/>
              </w:rPr>
              <w:t>76</w:t>
            </w:r>
            <w:r w:rsidR="00786399">
              <w:rPr>
                <w:noProof/>
                <w:webHidden/>
              </w:rPr>
              <w:fldChar w:fldCharType="end"/>
            </w:r>
          </w:hyperlink>
        </w:p>
        <w:p w14:paraId="71EEAAA7" w14:textId="5750120E" w:rsidR="00786399" w:rsidRDefault="00414966">
          <w:pPr>
            <w:pStyle w:val="TOC3"/>
            <w:tabs>
              <w:tab w:val="left" w:pos="1320"/>
              <w:tab w:val="right" w:leader="dot" w:pos="10070"/>
            </w:tabs>
            <w:rPr>
              <w:rFonts w:asciiTheme="minorHAnsi" w:eastAsiaTheme="minorEastAsia" w:hAnsiTheme="minorHAnsi"/>
              <w:noProof/>
              <w:color w:val="auto"/>
              <w:sz w:val="22"/>
              <w:szCs w:val="22"/>
            </w:rPr>
          </w:pPr>
          <w:hyperlink w:anchor="_Toc26878777" w:history="1">
            <w:r w:rsidR="00786399" w:rsidRPr="00D479B0">
              <w:rPr>
                <w:rStyle w:val="Hyperlink"/>
                <w:rFonts w:cs="Times New Roman"/>
                <w:noProof/>
              </w:rPr>
              <w:t>B.3.11</w:t>
            </w:r>
            <w:r w:rsidR="00786399">
              <w:rPr>
                <w:rFonts w:asciiTheme="minorHAnsi" w:eastAsiaTheme="minorEastAsia" w:hAnsiTheme="minorHAnsi"/>
                <w:noProof/>
                <w:color w:val="auto"/>
                <w:sz w:val="22"/>
                <w:szCs w:val="22"/>
              </w:rPr>
              <w:tab/>
            </w:r>
            <w:r w:rsidR="00786399" w:rsidRPr="00D479B0">
              <w:rPr>
                <w:rStyle w:val="Hyperlink"/>
                <w:noProof/>
              </w:rPr>
              <w:t>CloseConsumerRequestSession</w:t>
            </w:r>
            <w:r w:rsidR="00786399">
              <w:rPr>
                <w:noProof/>
                <w:webHidden/>
              </w:rPr>
              <w:tab/>
            </w:r>
            <w:r w:rsidR="00786399">
              <w:rPr>
                <w:noProof/>
                <w:webHidden/>
              </w:rPr>
              <w:fldChar w:fldCharType="begin"/>
            </w:r>
            <w:r w:rsidR="00786399">
              <w:rPr>
                <w:noProof/>
                <w:webHidden/>
              </w:rPr>
              <w:instrText xml:space="preserve"> PAGEREF _Toc26878777 \h </w:instrText>
            </w:r>
            <w:r w:rsidR="00786399">
              <w:rPr>
                <w:noProof/>
                <w:webHidden/>
              </w:rPr>
            </w:r>
            <w:r w:rsidR="00786399">
              <w:rPr>
                <w:noProof/>
                <w:webHidden/>
              </w:rPr>
              <w:fldChar w:fldCharType="separate"/>
            </w:r>
            <w:r w:rsidR="00786399">
              <w:rPr>
                <w:noProof/>
                <w:webHidden/>
              </w:rPr>
              <w:t>76</w:t>
            </w:r>
            <w:r w:rsidR="00786399">
              <w:rPr>
                <w:noProof/>
                <w:webHidden/>
              </w:rPr>
              <w:fldChar w:fldCharType="end"/>
            </w:r>
          </w:hyperlink>
        </w:p>
        <w:p w14:paraId="6C15B157" w14:textId="4D12E7FF" w:rsidR="00786399" w:rsidRDefault="00414966">
          <w:pPr>
            <w:pStyle w:val="TOC3"/>
            <w:tabs>
              <w:tab w:val="left" w:pos="1320"/>
              <w:tab w:val="right" w:leader="dot" w:pos="10070"/>
            </w:tabs>
            <w:rPr>
              <w:rFonts w:asciiTheme="minorHAnsi" w:eastAsiaTheme="minorEastAsia" w:hAnsiTheme="minorHAnsi"/>
              <w:noProof/>
              <w:color w:val="auto"/>
              <w:sz w:val="22"/>
              <w:szCs w:val="22"/>
            </w:rPr>
          </w:pPr>
          <w:hyperlink w:anchor="_Toc26878778" w:history="1">
            <w:r w:rsidR="00786399" w:rsidRPr="00D479B0">
              <w:rPr>
                <w:rStyle w:val="Hyperlink"/>
                <w:rFonts w:cs="Times New Roman"/>
                <w:noProof/>
              </w:rPr>
              <w:t>B.3.12</w:t>
            </w:r>
            <w:r w:rsidR="00786399">
              <w:rPr>
                <w:rFonts w:asciiTheme="minorHAnsi" w:eastAsiaTheme="minorEastAsia" w:hAnsiTheme="minorHAnsi"/>
                <w:noProof/>
                <w:color w:val="auto"/>
                <w:sz w:val="22"/>
                <w:szCs w:val="22"/>
              </w:rPr>
              <w:tab/>
            </w:r>
            <w:r w:rsidR="00786399" w:rsidRPr="00D479B0">
              <w:rPr>
                <w:rStyle w:val="Hyperlink"/>
                <w:noProof/>
              </w:rPr>
              <w:t>CloseProviderRequestSession</w:t>
            </w:r>
            <w:r w:rsidR="00786399">
              <w:rPr>
                <w:noProof/>
                <w:webHidden/>
              </w:rPr>
              <w:tab/>
            </w:r>
            <w:r w:rsidR="00786399">
              <w:rPr>
                <w:noProof/>
                <w:webHidden/>
              </w:rPr>
              <w:fldChar w:fldCharType="begin"/>
            </w:r>
            <w:r w:rsidR="00786399">
              <w:rPr>
                <w:noProof/>
                <w:webHidden/>
              </w:rPr>
              <w:instrText xml:space="preserve"> PAGEREF _Toc26878778 \h </w:instrText>
            </w:r>
            <w:r w:rsidR="00786399">
              <w:rPr>
                <w:noProof/>
                <w:webHidden/>
              </w:rPr>
            </w:r>
            <w:r w:rsidR="00786399">
              <w:rPr>
                <w:noProof/>
                <w:webHidden/>
              </w:rPr>
              <w:fldChar w:fldCharType="separate"/>
            </w:r>
            <w:r w:rsidR="00786399">
              <w:rPr>
                <w:noProof/>
                <w:webHidden/>
              </w:rPr>
              <w:t>77</w:t>
            </w:r>
            <w:r w:rsidR="00786399">
              <w:rPr>
                <w:noProof/>
                <w:webHidden/>
              </w:rPr>
              <w:fldChar w:fldCharType="end"/>
            </w:r>
          </w:hyperlink>
        </w:p>
        <w:p w14:paraId="17414D5F" w14:textId="6A7F5B0B" w:rsidR="00786399" w:rsidRDefault="00414966">
          <w:pPr>
            <w:pStyle w:val="TOC1"/>
            <w:tabs>
              <w:tab w:val="right" w:leader="dot" w:pos="10070"/>
            </w:tabs>
            <w:rPr>
              <w:rFonts w:asciiTheme="minorHAnsi" w:eastAsiaTheme="minorEastAsia" w:hAnsiTheme="minorHAnsi"/>
              <w:noProof/>
              <w:color w:val="auto"/>
              <w:sz w:val="22"/>
              <w:szCs w:val="22"/>
            </w:rPr>
          </w:pPr>
          <w:hyperlink w:anchor="_Toc26878779" w:history="1">
            <w:r w:rsidR="00786399" w:rsidRPr="00D479B0">
              <w:rPr>
                <w:rStyle w:val="Hyperlink"/>
                <w:noProof/>
              </w:rPr>
              <w:t>Acknowledgements</w:t>
            </w:r>
            <w:r w:rsidR="00786399">
              <w:rPr>
                <w:noProof/>
                <w:webHidden/>
              </w:rPr>
              <w:tab/>
            </w:r>
            <w:r w:rsidR="00786399">
              <w:rPr>
                <w:noProof/>
                <w:webHidden/>
              </w:rPr>
              <w:fldChar w:fldCharType="begin"/>
            </w:r>
            <w:r w:rsidR="00786399">
              <w:rPr>
                <w:noProof/>
                <w:webHidden/>
              </w:rPr>
              <w:instrText xml:space="preserve"> PAGEREF _Toc26878779 \h </w:instrText>
            </w:r>
            <w:r w:rsidR="00786399">
              <w:rPr>
                <w:noProof/>
                <w:webHidden/>
              </w:rPr>
            </w:r>
            <w:r w:rsidR="00786399">
              <w:rPr>
                <w:noProof/>
                <w:webHidden/>
              </w:rPr>
              <w:fldChar w:fldCharType="separate"/>
            </w:r>
            <w:r w:rsidR="00786399">
              <w:rPr>
                <w:noProof/>
                <w:webHidden/>
              </w:rPr>
              <w:t>79</w:t>
            </w:r>
            <w:r w:rsidR="00786399">
              <w:rPr>
                <w:noProof/>
                <w:webHidden/>
              </w:rPr>
              <w:fldChar w:fldCharType="end"/>
            </w:r>
          </w:hyperlink>
        </w:p>
        <w:p w14:paraId="3F41E53E" w14:textId="1F4ECA25" w:rsidR="00786399" w:rsidRDefault="00414966">
          <w:pPr>
            <w:pStyle w:val="TOC1"/>
            <w:tabs>
              <w:tab w:val="right" w:leader="dot" w:pos="10070"/>
            </w:tabs>
            <w:rPr>
              <w:rFonts w:asciiTheme="minorHAnsi" w:eastAsiaTheme="minorEastAsia" w:hAnsiTheme="minorHAnsi"/>
              <w:noProof/>
              <w:color w:val="auto"/>
              <w:sz w:val="22"/>
              <w:szCs w:val="22"/>
            </w:rPr>
          </w:pPr>
          <w:hyperlink w:anchor="_Toc26878780" w:history="1">
            <w:r w:rsidR="00786399" w:rsidRPr="00D479B0">
              <w:rPr>
                <w:rStyle w:val="Hyperlink"/>
                <w:noProof/>
              </w:rPr>
              <w:t>Bibliography</w:t>
            </w:r>
            <w:r w:rsidR="00786399">
              <w:rPr>
                <w:noProof/>
                <w:webHidden/>
              </w:rPr>
              <w:tab/>
            </w:r>
            <w:r w:rsidR="00786399">
              <w:rPr>
                <w:noProof/>
                <w:webHidden/>
              </w:rPr>
              <w:fldChar w:fldCharType="begin"/>
            </w:r>
            <w:r w:rsidR="00786399">
              <w:rPr>
                <w:noProof/>
                <w:webHidden/>
              </w:rPr>
              <w:instrText xml:space="preserve"> PAGEREF _Toc26878780 \h </w:instrText>
            </w:r>
            <w:r w:rsidR="00786399">
              <w:rPr>
                <w:noProof/>
                <w:webHidden/>
              </w:rPr>
            </w:r>
            <w:r w:rsidR="00786399">
              <w:rPr>
                <w:noProof/>
                <w:webHidden/>
              </w:rPr>
              <w:fldChar w:fldCharType="separate"/>
            </w:r>
            <w:r w:rsidR="00786399">
              <w:rPr>
                <w:noProof/>
                <w:webHidden/>
              </w:rPr>
              <w:t>80</w:t>
            </w:r>
            <w:r w:rsidR="00786399">
              <w:rPr>
                <w:noProof/>
                <w:webHidden/>
              </w:rPr>
              <w:fldChar w:fldCharType="end"/>
            </w:r>
          </w:hyperlink>
        </w:p>
        <w:p w14:paraId="190A2753" w14:textId="78C1848A" w:rsidR="00BB172D" w:rsidRDefault="00BB172D" w:rsidP="00BF5A6C">
          <w:r>
            <w:rPr>
              <w:b/>
              <w:bCs/>
              <w:noProof/>
            </w:rPr>
            <w:fldChar w:fldCharType="end"/>
          </w:r>
        </w:p>
      </w:sdtContent>
    </w:sdt>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5"/>
          <w:footerReference w:type="default" r:id="rId26"/>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8B6393">
      <w:pPr>
        <w:pStyle w:val="Heading1NoNumbers"/>
      </w:pPr>
      <w:bookmarkStart w:id="30" w:name="_Toc25337010"/>
      <w:bookmarkStart w:id="31" w:name="_Toc25357135"/>
      <w:bookmarkStart w:id="32" w:name="_Toc26878662"/>
      <w:r>
        <w:lastRenderedPageBreak/>
        <w:t>Foreword</w:t>
      </w:r>
      <w:bookmarkEnd w:id="30"/>
      <w:bookmarkEnd w:id="31"/>
      <w:bookmarkEnd w:id="32"/>
    </w:p>
    <w:p w14:paraId="5A4FC9A2" w14:textId="53B02499" w:rsidR="00B4214A" w:rsidRPr="00BF72B0" w:rsidRDefault="00B4214A" w:rsidP="0016749D">
      <w:pPr>
        <w:pStyle w:val="BodyText"/>
      </w:pPr>
      <w:bookmarkStart w:id="33" w:name="introduction"/>
      <w:bookmarkEnd w:id="33"/>
      <w:r w:rsidRPr="00575138">
        <w:t>This document defines a SOAP Web Service implementation of the ISA 95.00.06 Messaging Service Model as well as describing a plain HTTP/JSON REST interface</w:t>
      </w:r>
      <w:r>
        <w:t xml:space="preserve"> defined by the Open</w:t>
      </w:r>
      <w:ins w:id="34" w:author="Matt Selway" w:date="2019-12-03T17:55:00Z">
        <w:r w:rsidR="00791F51" w:rsidRPr="00791F51">
          <w:t xml:space="preserve"> </w:t>
        </w:r>
        <w:r w:rsidR="00791F51">
          <w:t>O&amp;M Joint Working Group.</w:t>
        </w:r>
      </w:ins>
    </w:p>
    <w:p w14:paraId="3EF9549C" w14:textId="2E132A99" w:rsidR="00BF72B0" w:rsidRDefault="00BF72B0" w:rsidP="0016749D">
      <w:pPr>
        <w:pStyle w:val="BodyText"/>
      </w:pPr>
      <w:r w:rsidRPr="00BF72B0">
        <w:t>OpenO&amp;M is an initiative of multiple industry standards organizations to provide a harmonized set of standards for the exchange of Operations &amp; Maintenance (O&amp;M) data and associated context. OpenO&amp;M is an open, collaborative, effort composed of diverse groups of relevant organizations and subject matter experts.</w:t>
      </w:r>
      <w:r w:rsidR="00575138">
        <w:t xml:space="preserve">  </w:t>
      </w:r>
      <w:r w:rsidRPr="00BF72B0">
        <w:t xml:space="preserve">The members of OpenO&amp;M initiative </w:t>
      </w:r>
      <w:r>
        <w:t>include</w:t>
      </w:r>
      <w:r w:rsidRPr="00BF72B0">
        <w:t xml:space="preserve"> ISA, MESA, MIMOSA, </w:t>
      </w:r>
      <w:proofErr w:type="spellStart"/>
      <w:r w:rsidRPr="00BF72B0">
        <w:t>OAGi</w:t>
      </w:r>
      <w:proofErr w:type="spellEnd"/>
      <w:r w:rsidRPr="00BF72B0">
        <w:t xml:space="preserve">, and the OPC Foundation. </w:t>
      </w:r>
    </w:p>
    <w:p w14:paraId="7CF08352" w14:textId="14C077EE" w:rsidR="00B4214A" w:rsidRPr="00B4214A" w:rsidRDefault="00B4214A" w:rsidP="0016749D">
      <w:pPr>
        <w:pStyle w:val="BodyText"/>
      </w:pPr>
      <w:r w:rsidRPr="00B4214A">
        <w:t>The OpenO&amp;M Initiative involves multiple industry standards organizations collaborating to provide a harmonized set of information standards for the exchange of Operations &amp; Maintenance data.</w:t>
      </w:r>
      <w:r>
        <w:t xml:space="preserve"> </w:t>
      </w:r>
      <w:r w:rsidRPr="00B4214A">
        <w:t>MIMOSA, ISA and OPC Foundation information standards are applicable to multiple industries.</w:t>
      </w:r>
      <w:r w:rsidR="00032AB5" w:rsidRPr="00032AB5">
        <w:t xml:space="preserve"> </w:t>
      </w:r>
      <w:r w:rsidR="00032AB5" w:rsidRPr="00B4214A">
        <w:t>Participating organizations work together to cross-reference their related standards and to collaborate on the content.</w:t>
      </w:r>
    </w:p>
    <w:p w14:paraId="61B4A320" w14:textId="77777777" w:rsidR="0016749D" w:rsidRDefault="00B4214A" w:rsidP="0016749D">
      <w:pPr>
        <w:pStyle w:val="BodyText"/>
        <w:numPr>
          <w:ilvl w:val="0"/>
          <w:numId w:val="77"/>
        </w:numPr>
      </w:pPr>
      <w:r w:rsidRPr="00B4214A">
        <w:t>MIMOSA provides asset management related information standards</w:t>
      </w:r>
    </w:p>
    <w:p w14:paraId="176EBB91" w14:textId="77777777" w:rsidR="0016749D" w:rsidRDefault="00B4214A" w:rsidP="0016749D">
      <w:pPr>
        <w:pStyle w:val="BodyText"/>
        <w:numPr>
          <w:ilvl w:val="0"/>
          <w:numId w:val="77"/>
        </w:numPr>
      </w:pPr>
      <w:r w:rsidRPr="00B4214A">
        <w:t>ISA provides industrial automation standards</w:t>
      </w:r>
    </w:p>
    <w:p w14:paraId="7C9CC02A" w14:textId="4E75C761" w:rsidR="00B4214A" w:rsidRPr="00B4214A" w:rsidRDefault="00B4214A" w:rsidP="0016749D">
      <w:pPr>
        <w:pStyle w:val="BodyText"/>
        <w:numPr>
          <w:ilvl w:val="0"/>
          <w:numId w:val="77"/>
        </w:numPr>
      </w:pPr>
      <w:r w:rsidRPr="00B4214A">
        <w:t>OPC Foundation provides data acquisition and transport standards</w:t>
      </w:r>
    </w:p>
    <w:p w14:paraId="3CC012E4" w14:textId="7E803F5C" w:rsidR="00923157" w:rsidRDefault="00917654" w:rsidP="00A3352F">
      <w:pPr>
        <w:pStyle w:val="BodyText"/>
      </w:pPr>
      <w:commentRangeStart w:id="35"/>
      <w:commentRangeEnd w:id="35"/>
      <w:r>
        <w:rPr>
          <w:rStyle w:val="CommentReference"/>
        </w:rPr>
        <w:commentReference w:id="35"/>
      </w:r>
    </w:p>
    <w:p w14:paraId="026609F7" w14:textId="4A4C8C0C" w:rsidR="00BB0129" w:rsidRDefault="5E591451" w:rsidP="5E591451">
      <w:pPr>
        <w:pStyle w:val="Heading1NoNumbers"/>
      </w:pPr>
      <w:bookmarkStart w:id="36" w:name="_Toc25337011"/>
      <w:bookmarkStart w:id="37" w:name="_Toc25357136"/>
      <w:bookmarkStart w:id="38" w:name="_Toc26878663"/>
      <w:r>
        <w:lastRenderedPageBreak/>
        <w:t>Introduction</w:t>
      </w:r>
      <w:bookmarkEnd w:id="36"/>
      <w:bookmarkEnd w:id="37"/>
      <w:bookmarkEnd w:id="38"/>
    </w:p>
    <w:p w14:paraId="1F99014E" w14:textId="1C801D08" w:rsidR="00BB0129" w:rsidRDefault="5E591451" w:rsidP="00CF791A">
      <w:pPr>
        <w:pStyle w:val="BodyText"/>
      </w:pPr>
      <w:r>
        <w:t>This specification defines a SOAP Web Service and a HTTP/JSON REST implementation of the ISA-95.00.06 Messaging Service Model.</w:t>
      </w:r>
    </w:p>
    <w:p w14:paraId="4BD3C622" w14:textId="4B4A095D" w:rsidR="00BB0129" w:rsidRDefault="00032AB5" w:rsidP="00CF791A">
      <w:pPr>
        <w:pStyle w:val="BodyText"/>
      </w:pPr>
      <w:r>
        <w:t>It</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w:t>
      </w:r>
      <w:proofErr w:type="spellStart"/>
      <w:r w:rsidR="16357397">
        <w:t>JSONPath</w:t>
      </w:r>
      <w:proofErr w:type="spellEnd"/>
      <w:r w:rsidR="16357397">
        <w:t xml:space="preserve"> filtering for granular content-based filtering. An asynchronous Web Service callback</w:t>
      </w:r>
      <w:r w:rsidR="00D7111A">
        <w:t xml:space="preserve"> or an asynchronous callback REST service </w:t>
      </w:r>
      <w:r w:rsidR="16357397">
        <w:t xml:space="preserve">is also provided to clients for notification of </w:t>
      </w:r>
      <w:commentRangeStart w:id="39"/>
      <w:del w:id="40" w:author="Dennis Brandl" w:date="2019-11-25T13:55:00Z">
        <w:r w:rsidR="16357397" w:rsidDel="00D7111A">
          <w:delText xml:space="preserve">applicable </w:delText>
        </w:r>
      </w:del>
      <w:commentRangeEnd w:id="39"/>
      <w:r w:rsidR="00DA4117">
        <w:rPr>
          <w:rStyle w:val="CommentReference"/>
        </w:rPr>
        <w:commentReference w:id="39"/>
      </w:r>
      <w:ins w:id="41" w:author="Dennis Brandl" w:date="2019-11-25T13:55:00Z">
        <w:r w:rsidR="00D7111A">
          <w:t xml:space="preserve">received </w:t>
        </w:r>
      </w:ins>
      <w:r w:rsidR="16357397">
        <w:t>messages. Token-based security for channels is specified to support multiple authorization models, from basic credential exchange to federated identity providers.</w:t>
      </w:r>
    </w:p>
    <w:p w14:paraId="1664EB0F" w14:textId="7B9F8E08" w:rsidR="00BB0129" w:rsidRDefault="00E83E4F" w:rsidP="00CF791A">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14:paraId="4FF1E377" w14:textId="2AC01CD6" w:rsidR="00A25EDB" w:rsidRDefault="00A25EDB" w:rsidP="00A25EDB">
      <w:pPr>
        <w:pStyle w:val="BodyText"/>
      </w:pPr>
    </w:p>
    <w:p w14:paraId="271F03A7" w14:textId="629751B3" w:rsidR="00DF45CA" w:rsidRDefault="00DF45CA" w:rsidP="00DF45CA">
      <w:pPr>
        <w:pStyle w:val="TOCHeading"/>
      </w:pPr>
      <w:r>
        <w:lastRenderedPageBreak/>
        <w:t xml:space="preserve">ISBM </w:t>
      </w:r>
      <w:bookmarkStart w:id="42" w:name="notational-conventions"/>
      <w:bookmarkEnd w:id="42"/>
      <w:r w:rsidR="00C4067F">
        <w:t>2.0</w:t>
      </w:r>
      <w:r>
        <w:t>—Information Service Bus Model</w:t>
      </w:r>
    </w:p>
    <w:p w14:paraId="478DD20E" w14:textId="3AB1BECF" w:rsidR="00F834DD" w:rsidRDefault="00F834DD" w:rsidP="00DF45CA">
      <w:pPr>
        <w:pStyle w:val="Heading1"/>
        <w:ind w:left="431" w:hanging="431"/>
      </w:pPr>
      <w:bookmarkStart w:id="43" w:name="_Toc25337012"/>
      <w:bookmarkStart w:id="44" w:name="_Toc25357137"/>
      <w:bookmarkStart w:id="45" w:name="_Toc26878664"/>
      <w:r>
        <w:t>Scope</w:t>
      </w:r>
      <w:bookmarkEnd w:id="43"/>
      <w:bookmarkEnd w:id="44"/>
      <w:bookmarkEnd w:id="45"/>
    </w:p>
    <w:p w14:paraId="2BB3CB19" w14:textId="7C1BFC84" w:rsidR="00F834DD" w:rsidRDefault="16357397" w:rsidP="00F834DD">
      <w:pPr>
        <w:pStyle w:val="BodyText"/>
      </w:pPr>
      <w:r>
        <w:t>This is an implementation specification of a set of Web Services for the messaging services described in ISA-95.00.06 Messaging Service Model. The Web Services are defined for both SOAP (1.1 and 1.2) and as a RESTful API.</w:t>
      </w:r>
    </w:p>
    <w:p w14:paraId="722728F2" w14:textId="0A59C669" w:rsidR="00F834DD" w:rsidRDefault="00F834DD" w:rsidP="00F834DD">
      <w:pPr>
        <w:pStyle w:val="Heading1"/>
      </w:pPr>
      <w:bookmarkStart w:id="46" w:name="_Toc25337013"/>
      <w:bookmarkStart w:id="47" w:name="_Toc25357138"/>
      <w:bookmarkStart w:id="48" w:name="_Toc26878665"/>
      <w:commentRangeStart w:id="49"/>
      <w:r>
        <w:t>Normative References</w:t>
      </w:r>
      <w:bookmarkEnd w:id="46"/>
      <w:bookmarkEnd w:id="47"/>
      <w:bookmarkEnd w:id="48"/>
      <w:commentRangeEnd w:id="49"/>
      <w:r w:rsidR="00563423">
        <w:rPr>
          <w:rStyle w:val="CommentReference"/>
          <w:rFonts w:eastAsiaTheme="minorHAnsi" w:cstheme="minorBidi"/>
          <w:b w:val="0"/>
          <w:bCs w:val="0"/>
        </w:rPr>
        <w:commentReference w:id="49"/>
      </w:r>
    </w:p>
    <w:p w14:paraId="3B7C05B7" w14:textId="77777777" w:rsidR="0088704E" w:rsidRDefault="0088704E" w:rsidP="00F834DD">
      <w:pPr>
        <w:pStyle w:val="BodyText"/>
      </w:pPr>
      <w:r w:rsidRPr="0088704E">
        <w:t xml:space="preserve">The following documents are referred to in the text in such a way that some or </w:t>
      </w:r>
      <w:proofErr w:type="gramStart"/>
      <w:r w:rsidRPr="0088704E">
        <w:t>all of</w:t>
      </w:r>
      <w:proofErr w:type="gramEnd"/>
      <w:r w:rsidRPr="0088704E">
        <w:t xml:space="preserve"> their content constitutes requirements of this document. For dated references, only the edition cited applies. For undated references, the latest edition of the referenced document (including any amendments) applies.</w:t>
      </w:r>
    </w:p>
    <w:p w14:paraId="4DD29361" w14:textId="6004CCEC" w:rsidR="00882742" w:rsidRDefault="16357397" w:rsidP="00882742">
      <w:pPr>
        <w:pStyle w:val="BodyText"/>
        <w:rPr>
          <w:ins w:id="50" w:author="Matt Selway" w:date="2019-12-03T19:00:00Z"/>
        </w:rPr>
      </w:pPr>
      <w:r w:rsidRPr="16357397">
        <w:rPr>
          <w:i/>
          <w:iCs/>
        </w:rPr>
        <w:t>ANSI/ISA-95.00.06-2014, Enterprise-Control System Integration – Part 6: Messaging Service Model</w:t>
      </w:r>
    </w:p>
    <w:p w14:paraId="6F614C10" w14:textId="2878C7D8" w:rsidR="00F834DD" w:rsidRDefault="00F834DD" w:rsidP="00F834DD">
      <w:pPr>
        <w:pStyle w:val="Heading1"/>
      </w:pPr>
      <w:bookmarkStart w:id="51" w:name="_Toc25337014"/>
      <w:bookmarkStart w:id="52" w:name="_Toc25357139"/>
      <w:bookmarkStart w:id="53" w:name="_Toc26878667"/>
      <w:r>
        <w:t>Terms</w:t>
      </w:r>
      <w:r w:rsidR="00A25EDB">
        <w:t xml:space="preserve">, </w:t>
      </w:r>
      <w:r>
        <w:t>Definitions</w:t>
      </w:r>
      <w:r w:rsidR="00A25EDB">
        <w:t>, and Conventions</w:t>
      </w:r>
      <w:bookmarkEnd w:id="51"/>
      <w:bookmarkEnd w:id="52"/>
      <w:bookmarkEnd w:id="53"/>
    </w:p>
    <w:p w14:paraId="55D3F437" w14:textId="3D1EC670" w:rsidR="00A25EDB" w:rsidRPr="00A25EDB" w:rsidRDefault="00A25EDB" w:rsidP="00A25EDB">
      <w:pPr>
        <w:pStyle w:val="Heading2"/>
      </w:pPr>
      <w:bookmarkStart w:id="54" w:name="_Toc25337015"/>
      <w:bookmarkStart w:id="55" w:name="_Toc25357140"/>
      <w:bookmarkStart w:id="56" w:name="_Toc26878668"/>
      <w:commentRangeStart w:id="57"/>
      <w:commentRangeStart w:id="58"/>
      <w:r>
        <w:t>Terms</w:t>
      </w:r>
      <w:bookmarkEnd w:id="54"/>
      <w:bookmarkEnd w:id="55"/>
      <w:commentRangeEnd w:id="57"/>
      <w:r w:rsidR="00E72E29">
        <w:rPr>
          <w:rStyle w:val="CommentReference"/>
          <w:rFonts w:eastAsiaTheme="minorHAnsi" w:cstheme="minorBidi"/>
          <w:b w:val="0"/>
          <w:bCs w:val="0"/>
        </w:rPr>
        <w:commentReference w:id="57"/>
      </w:r>
      <w:bookmarkEnd w:id="56"/>
      <w:commentRangeEnd w:id="58"/>
      <w:r w:rsidR="00902975">
        <w:rPr>
          <w:rStyle w:val="CommentReference"/>
          <w:rFonts w:eastAsiaTheme="minorHAnsi" w:cstheme="minorBidi"/>
          <w:b w:val="0"/>
          <w:bCs w:val="0"/>
        </w:rPr>
        <w:commentReference w:id="58"/>
      </w:r>
    </w:p>
    <w:p w14:paraId="4FF6FE02" w14:textId="2A42FD17" w:rsidR="00686FBE" w:rsidRDefault="00686FBE" w:rsidP="00686FBE">
      <w:pPr>
        <w:pStyle w:val="BodyText"/>
      </w:pPr>
      <w:r>
        <w:t>For the purposes of this document, the following terms and definitions apply.</w:t>
      </w:r>
    </w:p>
    <w:p w14:paraId="66F41F63" w14:textId="5F4219F8" w:rsidR="00686FBE" w:rsidRDefault="00686FBE" w:rsidP="00686FBE">
      <w:pPr>
        <w:pStyle w:val="BodyText"/>
      </w:pPr>
      <w:r>
        <w:t>ISO and IEC maintain terminological databases for use in standardization at the following addresses:</w:t>
      </w:r>
    </w:p>
    <w:p w14:paraId="57293235" w14:textId="77777777" w:rsidR="00686FBE" w:rsidRDefault="00686FBE" w:rsidP="00686FBE">
      <w:pPr>
        <w:pStyle w:val="BodyText"/>
        <w:numPr>
          <w:ilvl w:val="0"/>
          <w:numId w:val="22"/>
        </w:numPr>
      </w:pPr>
      <w:r>
        <w:t xml:space="preserve">ISO Online browsing platform: available at </w:t>
      </w:r>
      <w:hyperlink r:id="rId27" w:history="1">
        <w:r w:rsidRPr="001D29CC">
          <w:rPr>
            <w:rStyle w:val="Hyperlink"/>
          </w:rPr>
          <w:t>http://www.iso.org/obp</w:t>
        </w:r>
      </w:hyperlink>
    </w:p>
    <w:p w14:paraId="05EB218E" w14:textId="163827E6" w:rsidR="00686FBE" w:rsidRDefault="00686FBE" w:rsidP="00686FBE">
      <w:pPr>
        <w:pStyle w:val="BodyText"/>
        <w:numPr>
          <w:ilvl w:val="0"/>
          <w:numId w:val="22"/>
        </w:numPr>
      </w:pPr>
      <w:r>
        <w:t xml:space="preserve">IEC </w:t>
      </w:r>
      <w:proofErr w:type="spellStart"/>
      <w:r>
        <w:t>Electropedia</w:t>
      </w:r>
      <w:proofErr w:type="spellEnd"/>
      <w:r>
        <w:t xml:space="preserve">: available at </w:t>
      </w:r>
      <w:hyperlink r:id="rId28" w:history="1">
        <w:r w:rsidRPr="001D29CC">
          <w:rPr>
            <w:rStyle w:val="Hyperlink"/>
          </w:rPr>
          <w:t>http://www.electropedia.org/</w:t>
        </w:r>
      </w:hyperlink>
    </w:p>
    <w:p w14:paraId="6078086B" w14:textId="77777777" w:rsidR="00BD1F01" w:rsidRDefault="00BD1F01" w:rsidP="00BF72B0">
      <w:pPr>
        <w:pStyle w:val="DefinitionTerm"/>
      </w:pPr>
      <w:proofErr w:type="spellStart"/>
      <w:r>
        <w:t>ChannelDescription</w:t>
      </w:r>
      <w:proofErr w:type="spellEnd"/>
    </w:p>
    <w:p w14:paraId="77E7DC64" w14:textId="6722F1F7" w:rsidR="00BD1F01" w:rsidRDefault="00BD1F01" w:rsidP="00BF72B0">
      <w:pPr>
        <w:pStyle w:val="Definition"/>
      </w:pPr>
      <w:r>
        <w:t>The description of a channel.</w:t>
      </w:r>
    </w:p>
    <w:p w14:paraId="42A979C8" w14:textId="4C238E55" w:rsidR="00785335" w:rsidRDefault="00785335" w:rsidP="00BF72B0">
      <w:pPr>
        <w:pStyle w:val="Definition"/>
      </w:pPr>
      <w:r>
        <w:t xml:space="preserve">[SOURCE: </w:t>
      </w:r>
      <w:r w:rsidR="00B10A17">
        <w:t>ISA-95.00.06-2014, 3.1.1</w:t>
      </w:r>
      <w:r>
        <w:t>]</w:t>
      </w:r>
    </w:p>
    <w:p w14:paraId="14FEDB45" w14:textId="77777777" w:rsidR="00BD1F01" w:rsidRDefault="00BD1F01" w:rsidP="00BF72B0">
      <w:pPr>
        <w:pStyle w:val="DefinitionTerm"/>
      </w:pPr>
      <w:proofErr w:type="spellStart"/>
      <w:r w:rsidRPr="00BF72B0">
        <w:t>ChannelFault</w:t>
      </w:r>
      <w:proofErr w:type="spellEnd"/>
    </w:p>
    <w:p w14:paraId="102EB21F" w14:textId="5A4C9340" w:rsidR="00BD1F01" w:rsidRPr="00A84A37" w:rsidRDefault="00BD1F01" w:rsidP="00BF72B0">
      <w:pPr>
        <w:pStyle w:val="Definition"/>
      </w:pPr>
      <w:r>
        <w:t xml:space="preserve">The error returned </w:t>
      </w:r>
      <w:r w:rsidRPr="00BF72B0">
        <w:t>when</w:t>
      </w:r>
      <w:r>
        <w:t xml:space="preserve"> a Channel URI is </w:t>
      </w:r>
      <w:r w:rsidR="00BF72B0">
        <w:t>invalid,</w:t>
      </w:r>
      <w:r>
        <w:t xml:space="preserve"> or the application does not have the appropriate Security Token to access the channel.</w:t>
      </w:r>
    </w:p>
    <w:p w14:paraId="6A7410BF" w14:textId="77777777" w:rsidR="00BD1F01" w:rsidRDefault="00BD1F01" w:rsidP="00BF72B0">
      <w:pPr>
        <w:pStyle w:val="DefinitionTerm"/>
      </w:pPr>
      <w:proofErr w:type="spellStart"/>
      <w:r w:rsidRPr="00BF72B0">
        <w:t>ChannelType</w:t>
      </w:r>
      <w:proofErr w:type="spellEnd"/>
    </w:p>
    <w:p w14:paraId="01B36627" w14:textId="77777777" w:rsidR="00BD1F01" w:rsidRDefault="00BD1F01" w:rsidP="00BF72B0">
      <w:pPr>
        <w:pStyle w:val="Definition"/>
      </w:pPr>
      <w:r>
        <w:t xml:space="preserve">Indicates whether the channel is for publications or requests/responses. Defined </w:t>
      </w:r>
      <w:proofErr w:type="spellStart"/>
      <w:r>
        <w:t>ChannelTypes</w:t>
      </w:r>
      <w:proofErr w:type="spellEnd"/>
      <w:r>
        <w:t xml:space="preserve"> are </w:t>
      </w:r>
      <w:r w:rsidRPr="00BF72B0">
        <w:t>Publication</w:t>
      </w:r>
      <w:r>
        <w:t xml:space="preserve"> and </w:t>
      </w:r>
      <w:r w:rsidRPr="00BF72B0">
        <w:t>Request</w:t>
      </w:r>
      <w:r>
        <w:t>.</w:t>
      </w:r>
    </w:p>
    <w:p w14:paraId="5A6295D2" w14:textId="77777777" w:rsidR="00BD1F01" w:rsidRDefault="00BD1F01" w:rsidP="00BF72B0">
      <w:pPr>
        <w:pStyle w:val="DefinitionTerm"/>
      </w:pPr>
      <w:proofErr w:type="spellStart"/>
      <w:r w:rsidRPr="00BF72B0">
        <w:t>ChannelURI</w:t>
      </w:r>
      <w:proofErr w:type="spellEnd"/>
    </w:p>
    <w:p w14:paraId="131A8737" w14:textId="77777777" w:rsidR="00BD1F01" w:rsidRDefault="00BD1F01" w:rsidP="00BF72B0">
      <w:pPr>
        <w:pStyle w:val="Definition"/>
      </w:pPr>
      <w:r>
        <w:t>The primary identifier for a channel.</w:t>
      </w:r>
    </w:p>
    <w:p w14:paraId="7BC1FF00" w14:textId="77777777" w:rsidR="00BD1F01" w:rsidRDefault="00BD1F01" w:rsidP="00BF72B0">
      <w:pPr>
        <w:pStyle w:val="DefinitionTerm"/>
      </w:pPr>
      <w:r w:rsidRPr="00BF72B0">
        <w:t>Expression</w:t>
      </w:r>
    </w:p>
    <w:p w14:paraId="5C60A1C7" w14:textId="77777777" w:rsidR="00BD1F01" w:rsidRDefault="00BD1F01" w:rsidP="00BF72B0">
      <w:pPr>
        <w:pStyle w:val="Definition"/>
      </w:pPr>
      <w:r>
        <w:t xml:space="preserve">The expression that is </w:t>
      </w:r>
      <w:r w:rsidRPr="00BF72B0">
        <w:t>used</w:t>
      </w:r>
      <w:r>
        <w:t xml:space="preserve"> to filter message content.</w:t>
      </w:r>
    </w:p>
    <w:p w14:paraId="022B3606" w14:textId="77777777" w:rsidR="00BD1F01" w:rsidRDefault="00BD1F01" w:rsidP="00BF72B0">
      <w:pPr>
        <w:pStyle w:val="DefinitionTerm"/>
      </w:pPr>
      <w:r w:rsidRPr="00BF72B0">
        <w:t>Expiry</w:t>
      </w:r>
    </w:p>
    <w:p w14:paraId="4EC438C7" w14:textId="350E597F" w:rsidR="00BD1F01" w:rsidRDefault="00BD1F01" w:rsidP="00BF72B0">
      <w:pPr>
        <w:pStyle w:val="Definition"/>
      </w:pPr>
      <w:r>
        <w:t xml:space="preserve">The duration until the expiration of </w:t>
      </w:r>
      <w:r w:rsidRPr="00BF72B0">
        <w:t>the</w:t>
      </w:r>
      <w:r>
        <w:t xml:space="preserve"> message.</w:t>
      </w:r>
    </w:p>
    <w:p w14:paraId="028C3CE6" w14:textId="46711688" w:rsidR="008F136E" w:rsidRDefault="008F136E" w:rsidP="00902975">
      <w:pPr>
        <w:pStyle w:val="DefinitionTerm"/>
        <w:ind w:left="0" w:firstLine="0"/>
      </w:pPr>
      <w:commentRangeStart w:id="59"/>
      <w:r>
        <w:t>interface</w:t>
      </w:r>
      <w:commentRangeEnd w:id="59"/>
      <w:r w:rsidR="00902975">
        <w:rPr>
          <w:rStyle w:val="CommentReference"/>
          <w:rFonts w:eastAsiaTheme="minorHAnsi" w:cstheme="minorBidi"/>
          <w:b w:val="0"/>
          <w:bCs w:val="0"/>
        </w:rPr>
        <w:commentReference w:id="59"/>
      </w:r>
    </w:p>
    <w:p w14:paraId="7B7A398B" w14:textId="77777777" w:rsidR="008F136E" w:rsidRDefault="008F136E" w:rsidP="00BF72B0">
      <w:pPr>
        <w:pStyle w:val="Definition"/>
      </w:pPr>
    </w:p>
    <w:p w14:paraId="58C317C4" w14:textId="77777777" w:rsidR="00BD1F01" w:rsidRDefault="00BD1F01" w:rsidP="00BF72B0">
      <w:pPr>
        <w:pStyle w:val="DefinitionTerm"/>
      </w:pPr>
      <w:proofErr w:type="spellStart"/>
      <w:r w:rsidRPr="00BF72B0">
        <w:lastRenderedPageBreak/>
        <w:t>ListenerURL</w:t>
      </w:r>
      <w:proofErr w:type="spellEnd"/>
    </w:p>
    <w:p w14:paraId="3C6F3E60" w14:textId="77777777" w:rsidR="00B10A17" w:rsidRDefault="00BD1F01" w:rsidP="00BF72B0">
      <w:pPr>
        <w:pStyle w:val="Definition"/>
      </w:pPr>
      <w:r>
        <w:t xml:space="preserve">The URL endpoint, reachable by the ISBM Service </w:t>
      </w:r>
      <w:r w:rsidRPr="00BF72B0">
        <w:t>Provider</w:t>
      </w:r>
      <w:r>
        <w:t xml:space="preserve">, which hosts </w:t>
      </w:r>
      <w:proofErr w:type="gramStart"/>
      <w:r>
        <w:t>a</w:t>
      </w:r>
      <w:proofErr w:type="gramEnd"/>
      <w:r>
        <w:t xml:space="preserve"> ISBM Notification Service. </w:t>
      </w:r>
    </w:p>
    <w:p w14:paraId="4F739324" w14:textId="6F98D18C" w:rsidR="00BD1F01" w:rsidRDefault="00B10A17" w:rsidP="00902975">
      <w:pPr>
        <w:pStyle w:val="Note"/>
      </w:pPr>
      <w:r>
        <w:t>NOTE 1</w:t>
      </w:r>
      <w:r>
        <w:tab/>
      </w:r>
      <w:r w:rsidR="00BD1F01">
        <w:t>Used to indicate when a new message is available for a session.</w:t>
      </w:r>
    </w:p>
    <w:p w14:paraId="1FE0BD39" w14:textId="77777777" w:rsidR="00BD1F01" w:rsidRDefault="00BD1F01" w:rsidP="00BF72B0">
      <w:pPr>
        <w:pStyle w:val="DefinitionTerm"/>
      </w:pPr>
      <w:proofErr w:type="spellStart"/>
      <w:r w:rsidRPr="00BF72B0">
        <w:t>MessageContent</w:t>
      </w:r>
      <w:proofErr w:type="spellEnd"/>
    </w:p>
    <w:p w14:paraId="0BC7F1D3" w14:textId="77777777" w:rsidR="00BD1F01" w:rsidRDefault="00BD1F01" w:rsidP="00BF72B0">
      <w:pPr>
        <w:pStyle w:val="Definition"/>
      </w:pPr>
      <w:r>
        <w:t xml:space="preserve">The message content MAY be XML, JSON or any other </w:t>
      </w:r>
      <w:r w:rsidRPr="00BF72B0">
        <w:t>information</w:t>
      </w:r>
      <w:r>
        <w:t xml:space="preserve"> representation. </w:t>
      </w:r>
    </w:p>
    <w:p w14:paraId="1094F563" w14:textId="77777777" w:rsidR="00BD1F01" w:rsidRDefault="00BD1F01" w:rsidP="00BF72B0">
      <w:pPr>
        <w:pStyle w:val="DefinitionTerm"/>
      </w:pPr>
      <w:proofErr w:type="spellStart"/>
      <w:r w:rsidRPr="00BF72B0">
        <w:t>MessageID</w:t>
      </w:r>
      <w:proofErr w:type="spellEnd"/>
    </w:p>
    <w:p w14:paraId="3D968040" w14:textId="31057B4D" w:rsidR="00BD1F01" w:rsidRDefault="00BD1F01" w:rsidP="00BF72B0">
      <w:pPr>
        <w:pStyle w:val="Definition"/>
      </w:pPr>
      <w:r>
        <w:t xml:space="preserve">An identifier generated by the ISBM Service Provider upon </w:t>
      </w:r>
      <w:r w:rsidRPr="00BF72B0">
        <w:t>creation</w:t>
      </w:r>
      <w:r>
        <w:t xml:space="preserve"> of a message.</w:t>
      </w:r>
    </w:p>
    <w:p w14:paraId="51C2F44F" w14:textId="77777777" w:rsidR="00BD1F01" w:rsidRDefault="00BD1F01" w:rsidP="00BF72B0">
      <w:pPr>
        <w:pStyle w:val="DefinitionTerm"/>
      </w:pPr>
      <w:proofErr w:type="spellStart"/>
      <w:r w:rsidRPr="00BF72B0">
        <w:t>NamespaceFault</w:t>
      </w:r>
      <w:proofErr w:type="spellEnd"/>
    </w:p>
    <w:p w14:paraId="3F236B77" w14:textId="77777777" w:rsidR="00BD1F01" w:rsidRPr="00045EBF" w:rsidRDefault="00BD1F01" w:rsidP="00BF72B0">
      <w:pPr>
        <w:pStyle w:val="Definition"/>
      </w:pPr>
      <w:r>
        <w:t>The error r</w:t>
      </w:r>
      <w:r w:rsidRPr="00045EBF">
        <w:t xml:space="preserve">eturned when duplicate namespace prefixes occur in the </w:t>
      </w:r>
      <w:r w:rsidRPr="00BF72B0">
        <w:t>Namespace</w:t>
      </w:r>
      <w:r w:rsidRPr="00045EBF">
        <w:t xml:space="preserve"> parameters.</w:t>
      </w:r>
      <w:r>
        <w:t xml:space="preserve"> </w:t>
      </w:r>
      <w:r w:rsidRPr="00045EBF">
        <w:t xml:space="preserve">Namespaces prefixes </w:t>
      </w:r>
      <w:r>
        <w:t>MUST</w:t>
      </w:r>
      <w:r w:rsidRPr="00045EBF">
        <w:t xml:space="preserve"> be unique.</w:t>
      </w:r>
    </w:p>
    <w:p w14:paraId="4CDE9C3B" w14:textId="77777777" w:rsidR="00BD1F01" w:rsidRDefault="00BD1F01" w:rsidP="00BF72B0">
      <w:pPr>
        <w:pStyle w:val="DefinitionTerm"/>
      </w:pPr>
      <w:proofErr w:type="spellStart"/>
      <w:r>
        <w:t>NamespaceName</w:t>
      </w:r>
      <w:proofErr w:type="spellEnd"/>
    </w:p>
    <w:p w14:paraId="131C61C5" w14:textId="77777777" w:rsidR="00BD1F01" w:rsidRDefault="00BD1F01" w:rsidP="00BF72B0">
      <w:pPr>
        <w:pStyle w:val="Definition"/>
      </w:pPr>
      <w:r>
        <w:t>The namespace name used for an XPath/</w:t>
      </w:r>
      <w:proofErr w:type="spellStart"/>
      <w:r>
        <w:t>JSONPath</w:t>
      </w:r>
      <w:proofErr w:type="spellEnd"/>
      <w:r>
        <w:t xml:space="preserve"> filter expression.</w:t>
      </w:r>
    </w:p>
    <w:p w14:paraId="42DF9058" w14:textId="77777777" w:rsidR="00BD1F01" w:rsidRDefault="00BD1F01" w:rsidP="00BF72B0">
      <w:pPr>
        <w:pStyle w:val="DefinitionTerm"/>
      </w:pPr>
      <w:proofErr w:type="spellStart"/>
      <w:r w:rsidRPr="00BF72B0">
        <w:t>NamespacePrefix</w:t>
      </w:r>
      <w:proofErr w:type="spellEnd"/>
    </w:p>
    <w:p w14:paraId="15B14847" w14:textId="77777777" w:rsidR="00BD1F01" w:rsidRDefault="00BD1F01" w:rsidP="00BF72B0">
      <w:pPr>
        <w:pStyle w:val="Definition"/>
      </w:pPr>
      <w:r>
        <w:t>The namespace prefix used for an XPath/</w:t>
      </w:r>
      <w:proofErr w:type="spellStart"/>
      <w:r w:rsidRPr="00BF72B0">
        <w:t>JSONPath</w:t>
      </w:r>
      <w:proofErr w:type="spellEnd"/>
      <w:r>
        <w:t xml:space="preserve"> filter expression.</w:t>
      </w:r>
    </w:p>
    <w:p w14:paraId="4D2E8A22" w14:textId="77777777" w:rsidR="00BD1F01" w:rsidRDefault="00BD1F01" w:rsidP="00BF72B0">
      <w:pPr>
        <w:pStyle w:val="DefinitionTerm"/>
      </w:pPr>
      <w:proofErr w:type="spellStart"/>
      <w:r w:rsidRPr="00BF72B0">
        <w:t>OperationFault</w:t>
      </w:r>
      <w:proofErr w:type="spellEnd"/>
    </w:p>
    <w:p w14:paraId="0D7618FD" w14:textId="23778DF6" w:rsidR="00BD1F01" w:rsidRDefault="00BD1F01" w:rsidP="00BF72B0">
      <w:pPr>
        <w:pStyle w:val="Definition"/>
      </w:pPr>
      <w:r>
        <w:t>The error r</w:t>
      </w:r>
      <w:r w:rsidRPr="00045EBF">
        <w:t xml:space="preserve">eturned when attempting to open a Session on a Channel </w:t>
      </w:r>
      <w:r w:rsidRPr="00BF72B0">
        <w:t>of</w:t>
      </w:r>
      <w:r w:rsidRPr="00045EBF">
        <w:t xml:space="preserve"> the wrong </w:t>
      </w:r>
      <w:proofErr w:type="spellStart"/>
      <w:r w:rsidRPr="00045EBF">
        <w:t>ChannelType</w:t>
      </w:r>
      <w:proofErr w:type="spellEnd"/>
      <w:r w:rsidRPr="00045EBF">
        <w:t>.</w:t>
      </w:r>
      <w:r>
        <w:t xml:space="preserve"> The channel type MUST be of Publication type or Request type</w:t>
      </w:r>
    </w:p>
    <w:p w14:paraId="5968EDA6" w14:textId="23D6B672" w:rsidR="008F136E" w:rsidRDefault="008F136E" w:rsidP="00BF72B0">
      <w:pPr>
        <w:pStyle w:val="DefinitionTerm"/>
      </w:pPr>
      <w:commentRangeStart w:id="60"/>
      <w:r>
        <w:t>resource</w:t>
      </w:r>
      <w:commentRangeEnd w:id="60"/>
      <w:r w:rsidR="00902975">
        <w:rPr>
          <w:rStyle w:val="CommentReference"/>
          <w:rFonts w:eastAsiaTheme="minorHAnsi" w:cstheme="minorBidi"/>
          <w:b w:val="0"/>
          <w:bCs w:val="0"/>
        </w:rPr>
        <w:commentReference w:id="60"/>
      </w:r>
    </w:p>
    <w:p w14:paraId="7595541B" w14:textId="1C34294A" w:rsidR="008F136E" w:rsidRPr="008F136E" w:rsidRDefault="008F136E" w:rsidP="008F136E">
      <w:pPr>
        <w:pStyle w:val="Definition"/>
      </w:pPr>
    </w:p>
    <w:p w14:paraId="06A96533" w14:textId="2028D465" w:rsidR="00BD1F01" w:rsidRDefault="00BD1F01" w:rsidP="00BF72B0">
      <w:pPr>
        <w:pStyle w:val="DefinitionTerm"/>
      </w:pPr>
      <w:proofErr w:type="spellStart"/>
      <w:r w:rsidRPr="00BF72B0">
        <w:t>SecurityToken</w:t>
      </w:r>
      <w:proofErr w:type="spellEnd"/>
    </w:p>
    <w:p w14:paraId="2B9C0D5A" w14:textId="77777777" w:rsidR="00BD1F01" w:rsidRDefault="00BD1F01" w:rsidP="00BF72B0">
      <w:pPr>
        <w:pStyle w:val="Definition"/>
      </w:pPr>
      <w:r>
        <w:t xml:space="preserve">A token that can be assigned to a channel to </w:t>
      </w:r>
      <w:r w:rsidRPr="00BF72B0">
        <w:t>control</w:t>
      </w:r>
      <w:r>
        <w:t xml:space="preserve"> authorization.</w:t>
      </w:r>
    </w:p>
    <w:p w14:paraId="1CB8F589" w14:textId="77777777" w:rsidR="00BD1F01" w:rsidRDefault="00BD1F01" w:rsidP="00BF72B0">
      <w:pPr>
        <w:pStyle w:val="DefinitionTerm"/>
      </w:pPr>
      <w:proofErr w:type="spellStart"/>
      <w:r w:rsidRPr="00BF72B0">
        <w:t>SecurityTokenFault</w:t>
      </w:r>
      <w:proofErr w:type="spellEnd"/>
    </w:p>
    <w:p w14:paraId="7EB05950" w14:textId="11304CB6" w:rsidR="00BD1F01" w:rsidRPr="002C6837" w:rsidRDefault="00BD1F01" w:rsidP="00BF72B0">
      <w:pPr>
        <w:pStyle w:val="Definition"/>
      </w:pPr>
      <w:r>
        <w:t>Th</w:t>
      </w:r>
      <w:r w:rsidR="00F234BF">
        <w:t>e</w:t>
      </w:r>
      <w:r>
        <w:t xml:space="preserve"> error returned when an invalid Security </w:t>
      </w:r>
      <w:r w:rsidRPr="00BF72B0">
        <w:t>token</w:t>
      </w:r>
      <w:r>
        <w:t xml:space="preserve"> is used.</w:t>
      </w:r>
    </w:p>
    <w:p w14:paraId="4E5F5C61" w14:textId="77777777" w:rsidR="00BD1F01" w:rsidRDefault="00BD1F01" w:rsidP="00BF72B0">
      <w:pPr>
        <w:pStyle w:val="DefinitionTerm"/>
      </w:pPr>
      <w:proofErr w:type="spellStart"/>
      <w:r w:rsidRPr="00BF72B0">
        <w:t>SessionFault</w:t>
      </w:r>
      <w:proofErr w:type="spellEnd"/>
    </w:p>
    <w:p w14:paraId="3B67DB11" w14:textId="137BD5E5" w:rsidR="00BD1F01" w:rsidRPr="00045EBF" w:rsidRDefault="00BD1F01" w:rsidP="00BF72B0">
      <w:pPr>
        <w:pStyle w:val="Definition"/>
      </w:pPr>
      <w:r>
        <w:t>The error r</w:t>
      </w:r>
      <w:r w:rsidRPr="00045EBF">
        <w:t xml:space="preserve">eturned when attempting to access a Session of the wrong </w:t>
      </w:r>
      <w:proofErr w:type="spellStart"/>
      <w:r w:rsidRPr="00045EBF">
        <w:t>SessionType</w:t>
      </w:r>
      <w:proofErr w:type="spellEnd"/>
      <w:r w:rsidRPr="00045EBF">
        <w:t>.</w:t>
      </w:r>
    </w:p>
    <w:p w14:paraId="1A4BEF3F" w14:textId="77777777" w:rsidR="00BD1F01" w:rsidRDefault="00BD1F01" w:rsidP="00BF72B0">
      <w:pPr>
        <w:pStyle w:val="DefinitionTerm"/>
      </w:pPr>
      <w:proofErr w:type="spellStart"/>
      <w:r w:rsidRPr="00BF72B0">
        <w:t>SessionID</w:t>
      </w:r>
      <w:proofErr w:type="spellEnd"/>
    </w:p>
    <w:p w14:paraId="6E261615" w14:textId="3A57FD88" w:rsidR="00BD1F01" w:rsidRDefault="00BD1F01" w:rsidP="00BF72B0">
      <w:pPr>
        <w:pStyle w:val="Definition"/>
      </w:pPr>
      <w:r>
        <w:t>An identifier generated by the ISBM Service Provider upon creation of a session. Identifiers SHOULD be made non-obvious and not easily guessable.</w:t>
      </w:r>
    </w:p>
    <w:p w14:paraId="6DD6B4D3" w14:textId="3ACF3180" w:rsidR="00E72E29" w:rsidRDefault="00E72E29" w:rsidP="00BF72B0">
      <w:pPr>
        <w:pStyle w:val="DefinitionTerm"/>
      </w:pPr>
      <w:proofErr w:type="spellStart"/>
      <w:r>
        <w:t>SessionType</w:t>
      </w:r>
      <w:proofErr w:type="spellEnd"/>
    </w:p>
    <w:p w14:paraId="39AAD1AB" w14:textId="7B42C64A" w:rsidR="00E72E29" w:rsidRPr="00E72E29" w:rsidRDefault="006269EC" w:rsidP="006269EC">
      <w:pPr>
        <w:pStyle w:val="Definition"/>
      </w:pPr>
      <w:r>
        <w:t xml:space="preserve">Indicates which service the session is for. Defined </w:t>
      </w:r>
      <w:proofErr w:type="spellStart"/>
      <w:r>
        <w:t>SessionTypes</w:t>
      </w:r>
      <w:proofErr w:type="spellEnd"/>
      <w:r>
        <w:t xml:space="preserve"> are Publication Provider, Publication Consumer, Request Provider, and Request Consumer.</w:t>
      </w:r>
    </w:p>
    <w:p w14:paraId="462A076F" w14:textId="6770CF89" w:rsidR="00BD1F01" w:rsidRDefault="00BD1F01" w:rsidP="00BF72B0">
      <w:pPr>
        <w:pStyle w:val="DefinitionTerm"/>
      </w:pPr>
      <w:r w:rsidRPr="00BF72B0">
        <w:t>Topic</w:t>
      </w:r>
    </w:p>
    <w:p w14:paraId="556C0510" w14:textId="052A60FC" w:rsidR="00BD1F01" w:rsidRDefault="00BD1F01" w:rsidP="00BF72B0">
      <w:pPr>
        <w:pStyle w:val="Definition"/>
      </w:pPr>
      <w:r>
        <w:t>The topic name</w:t>
      </w:r>
      <w:r w:rsidR="00BF72B0">
        <w:t xml:space="preserve"> given to a message</w:t>
      </w:r>
      <w:r>
        <w:t>.</w:t>
      </w:r>
    </w:p>
    <w:p w14:paraId="45D760B0" w14:textId="34EF45AE" w:rsidR="00791F51" w:rsidRDefault="00791F51" w:rsidP="006269EC">
      <w:pPr>
        <w:pStyle w:val="DefinitionTerm"/>
      </w:pPr>
      <w:commentRangeStart w:id="61"/>
      <w:r>
        <w:t>Web Service</w:t>
      </w:r>
      <w:commentRangeEnd w:id="61"/>
      <w:r w:rsidR="00B10A17">
        <w:rPr>
          <w:rStyle w:val="CommentReference"/>
          <w:rFonts w:eastAsiaTheme="minorHAnsi" w:cstheme="minorBidi"/>
          <w:b w:val="0"/>
          <w:bCs w:val="0"/>
        </w:rPr>
        <w:commentReference w:id="61"/>
      </w:r>
    </w:p>
    <w:p w14:paraId="5A50EC11" w14:textId="7D294340" w:rsidR="008F136E" w:rsidRDefault="008F136E" w:rsidP="008F136E">
      <w:pPr>
        <w:pStyle w:val="Definition"/>
      </w:pPr>
    </w:p>
    <w:p w14:paraId="3305FC8A" w14:textId="0FA99083" w:rsidR="008F136E" w:rsidRPr="00C0611D" w:rsidRDefault="008F136E" w:rsidP="00902975">
      <w:pPr>
        <w:pStyle w:val="Note"/>
      </w:pPr>
      <w:r>
        <w:t>NOTE</w:t>
      </w:r>
      <w:r>
        <w:tab/>
        <w:t>Only applies when this capitalization is used.</w:t>
      </w:r>
    </w:p>
    <w:p w14:paraId="02504B77" w14:textId="640D45F9" w:rsidR="00791F51" w:rsidRDefault="00B10A17" w:rsidP="00BF72B0">
      <w:pPr>
        <w:pStyle w:val="Definition"/>
      </w:pPr>
      <w:r>
        <w:t xml:space="preserve">[SOURCE: </w:t>
      </w:r>
      <w:r w:rsidR="00F234BF" w:rsidRPr="00F234BF">
        <w:t>https://www.w3.org/TR/2004/NOTE-ws-gloss-20040211/#webservice</w:t>
      </w:r>
      <w:r>
        <w:t>]</w:t>
      </w:r>
    </w:p>
    <w:p w14:paraId="389A56B9" w14:textId="204C8058" w:rsidR="00BB0129" w:rsidRDefault="00E83E4F" w:rsidP="005C4335">
      <w:pPr>
        <w:pStyle w:val="Heading2"/>
      </w:pPr>
      <w:bookmarkStart w:id="62" w:name="_Toc26110471"/>
      <w:bookmarkStart w:id="63" w:name="_Toc26110472"/>
      <w:bookmarkStart w:id="64" w:name="_Toc26110473"/>
      <w:bookmarkStart w:id="65" w:name="_Toc26110474"/>
      <w:bookmarkStart w:id="66" w:name="_Toc26110475"/>
      <w:bookmarkStart w:id="67" w:name="_Toc26110476"/>
      <w:bookmarkStart w:id="68" w:name="_Toc26110477"/>
      <w:bookmarkStart w:id="69" w:name="_Toc25337016"/>
      <w:bookmarkStart w:id="70" w:name="_Toc25357141"/>
      <w:bookmarkStart w:id="71" w:name="_Toc26878669"/>
      <w:bookmarkEnd w:id="62"/>
      <w:bookmarkEnd w:id="63"/>
      <w:bookmarkEnd w:id="64"/>
      <w:bookmarkEnd w:id="65"/>
      <w:bookmarkEnd w:id="66"/>
      <w:bookmarkEnd w:id="67"/>
      <w:bookmarkEnd w:id="68"/>
      <w:r>
        <w:t>Notational Conventions</w:t>
      </w:r>
      <w:bookmarkEnd w:id="69"/>
      <w:bookmarkEnd w:id="70"/>
      <w:bookmarkEnd w:id="71"/>
    </w:p>
    <w:p w14:paraId="13FDBA7F" w14:textId="77777777" w:rsidR="00BB0129" w:rsidRDefault="00E83E4F" w:rsidP="00CF791A">
      <w:pPr>
        <w:pStyle w:val="BodyText"/>
      </w:pPr>
      <w:r>
        <w:t xml:space="preserve">The key words "MUST", "MUST NOT", "REQUIRED", "SHALL", "SHALL NOT", "SHOULD", "SHOULD NOT", "RECOMMENDED", "MAY", and "OPTIONAL" in this document are to be interpreted as described in </w:t>
      </w:r>
      <w:hyperlink r:id="rId29">
        <w:r>
          <w:rPr>
            <w:rStyle w:val="Hyperlink"/>
          </w:rPr>
          <w:t>RFC 2119</w:t>
        </w:r>
      </w:hyperlink>
      <w:r>
        <w:t>.</w:t>
      </w:r>
    </w:p>
    <w:p w14:paraId="18F436C5" w14:textId="12060B5E" w:rsidR="00A3352F" w:rsidRDefault="00E83E4F" w:rsidP="00A25EDB">
      <w:pPr>
        <w:pStyle w:val="BodyText"/>
      </w:pPr>
      <w:r>
        <w:lastRenderedPageBreak/>
        <w:t xml:space="preserve">This specification uses the following syntax to define </w:t>
      </w:r>
      <w:r w:rsidR="003342EB">
        <w:t>conceptual</w:t>
      </w:r>
      <w:r>
        <w:t xml:space="preserve"> structures</w:t>
      </w:r>
      <w:r w:rsidR="008F136E">
        <w:t xml:space="preserve"> and schema elements</w:t>
      </w:r>
      <w:r>
        <w:t>:</w:t>
      </w:r>
    </w:p>
    <w:p w14:paraId="3734DD16" w14:textId="345993DD" w:rsidR="00A3352F" w:rsidRDefault="00E83E4F" w:rsidP="00A3352F">
      <w:pPr>
        <w:pStyle w:val="BodyText"/>
        <w:ind w:left="720"/>
      </w:pPr>
      <w:r>
        <w:rPr>
          <w:rStyle w:val="VerbatimChar"/>
        </w:rPr>
        <w:t>Element Name (Type) [Cardinality</w:t>
      </w:r>
      <w:r w:rsidR="00A25EDB">
        <w:rPr>
          <w:rStyle w:val="VerbatimChar"/>
        </w:rPr>
        <w:t>]</w:t>
      </w:r>
    </w:p>
    <w:p w14:paraId="07E851F6" w14:textId="367B9FC8" w:rsidR="00BB0129" w:rsidRDefault="00E83E4F" w:rsidP="00CF791A">
      <w:pPr>
        <w:pStyle w:val="BodyText"/>
      </w:pPr>
      <w:r>
        <w:t xml:space="preserve">The namespaces for Types are defined in </w:t>
      </w:r>
      <w:hyperlink r:id="rId30" w:anchor="namespaces">
        <w:r>
          <w:rPr>
            <w:rStyle w:val="Hyperlink"/>
          </w:rPr>
          <w:t>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w:t>
      </w:r>
      <w:proofErr w:type="spellStart"/>
      <w:proofErr w:type="gramStart"/>
      <w:r>
        <w:rPr>
          <w:rStyle w:val="VerbatimChar"/>
        </w:rPr>
        <w:t>xs:string</w:t>
      </w:r>
      <w:proofErr w:type="spellEnd"/>
      <w:proofErr w:type="gramEnd"/>
      <w:r>
        <w:rPr>
          <w:rStyle w:val="VerbatimChar"/>
        </w:rPr>
        <w:t>) [1..*]</w:t>
      </w:r>
      <w:r>
        <w:t>.</w:t>
      </w:r>
    </w:p>
    <w:p w14:paraId="39EE6FB9" w14:textId="7EC917C6" w:rsidR="003F0218" w:rsidRDefault="003F0218" w:rsidP="003F0218">
      <w:pPr>
        <w:pStyle w:val="Heading2"/>
      </w:pPr>
      <w:bookmarkStart w:id="72" w:name="namespaces"/>
      <w:bookmarkStart w:id="73" w:name="_Toc25337017"/>
      <w:bookmarkStart w:id="74" w:name="_Toc25357142"/>
      <w:bookmarkStart w:id="75" w:name="_Toc26878670"/>
      <w:bookmarkEnd w:id="72"/>
      <w:r>
        <w:t>XML Namespaces</w:t>
      </w:r>
      <w:bookmarkEnd w:id="73"/>
      <w:bookmarkEnd w:id="74"/>
      <w:bookmarkEnd w:id="75"/>
    </w:p>
    <w:p w14:paraId="0B40F243" w14:textId="77777777" w:rsidR="003F0218" w:rsidRDefault="003F0218" w:rsidP="003F021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3F0218" w14:paraId="07A62AE4" w14:textId="77777777" w:rsidTr="00B303C3">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559AB6F3" w14:textId="77777777" w:rsidR="003F0218" w:rsidRDefault="003F0218" w:rsidP="00CE30F5">
            <w:pPr>
              <w:pStyle w:val="Compact"/>
            </w:pPr>
            <w:r>
              <w:t>Prefix</w:t>
            </w:r>
          </w:p>
        </w:tc>
        <w:tc>
          <w:tcPr>
            <w:tcW w:w="0" w:type="auto"/>
          </w:tcPr>
          <w:p w14:paraId="2B69747A" w14:textId="77777777" w:rsidR="003F0218" w:rsidRDefault="003F0218" w:rsidP="00CE30F5">
            <w:pPr>
              <w:pStyle w:val="Compact"/>
            </w:pPr>
            <w:r>
              <w:t>Namespace</w:t>
            </w:r>
          </w:p>
        </w:tc>
      </w:tr>
      <w:tr w:rsidR="003F0218" w14:paraId="72859897" w14:textId="77777777" w:rsidTr="00B303C3">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0CC813A5" w14:textId="77777777" w:rsidR="003F0218" w:rsidRDefault="003F0218" w:rsidP="00CE30F5">
            <w:pPr>
              <w:pStyle w:val="Compact"/>
            </w:pPr>
            <w:proofErr w:type="spellStart"/>
            <w:r>
              <w:t>xs</w:t>
            </w:r>
            <w:proofErr w:type="spellEnd"/>
          </w:p>
        </w:tc>
        <w:tc>
          <w:tcPr>
            <w:tcW w:w="0" w:type="auto"/>
          </w:tcPr>
          <w:p w14:paraId="72A657DC" w14:textId="77777777" w:rsidR="003F0218" w:rsidRDefault="003F0218" w:rsidP="00CE30F5">
            <w:pPr>
              <w:pStyle w:val="Compact"/>
            </w:pPr>
            <w:r>
              <w:t>http://www.w3.org/2001/XMLSchema</w:t>
            </w:r>
          </w:p>
        </w:tc>
      </w:tr>
      <w:tr w:rsidR="005959AA" w14:paraId="34E3C232" w14:textId="77777777" w:rsidTr="00CE30F5">
        <w:trPr>
          <w:trHeight w:val="247"/>
        </w:trPr>
        <w:tc>
          <w:tcPr>
            <w:tcW w:w="0" w:type="auto"/>
          </w:tcPr>
          <w:p w14:paraId="2C81AC3D" w14:textId="10905D9E" w:rsidR="005959AA" w:rsidRDefault="005959AA" w:rsidP="00CE30F5">
            <w:pPr>
              <w:pStyle w:val="Compact"/>
            </w:pPr>
            <w:proofErr w:type="spellStart"/>
            <w:r>
              <w:t>xsi</w:t>
            </w:r>
            <w:proofErr w:type="spellEnd"/>
          </w:p>
        </w:tc>
        <w:tc>
          <w:tcPr>
            <w:tcW w:w="0" w:type="auto"/>
          </w:tcPr>
          <w:p w14:paraId="05B96852" w14:textId="460BE250" w:rsidR="005959AA" w:rsidRDefault="005959AA" w:rsidP="00CE30F5">
            <w:pPr>
              <w:pStyle w:val="Compact"/>
            </w:pPr>
            <w:r>
              <w:t>http://www.w3.org/2001/XMLSchema-instance</w:t>
            </w:r>
          </w:p>
        </w:tc>
      </w:tr>
      <w:tr w:rsidR="003F0218" w14:paraId="21DFD9E6" w14:textId="77777777" w:rsidTr="00B303C3">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A3BDADC" w14:textId="77777777" w:rsidR="003F0218" w:rsidRDefault="003F0218" w:rsidP="00CE30F5">
            <w:pPr>
              <w:pStyle w:val="Compact"/>
            </w:pPr>
            <w:proofErr w:type="spellStart"/>
            <w:r>
              <w:t>isbm</w:t>
            </w:r>
            <w:proofErr w:type="spellEnd"/>
          </w:p>
        </w:tc>
        <w:tc>
          <w:tcPr>
            <w:tcW w:w="0" w:type="auto"/>
          </w:tcPr>
          <w:p w14:paraId="3547E318" w14:textId="35BFE9F4" w:rsidR="003F0218" w:rsidRDefault="00414966" w:rsidP="00CE30F5">
            <w:pPr>
              <w:pStyle w:val="Compact"/>
            </w:pPr>
            <w:hyperlink r:id="rId31" w:history="1">
              <w:r w:rsidR="00D61384" w:rsidRPr="00030654">
                <w:rPr>
                  <w:rStyle w:val="Hyperlink"/>
                </w:rPr>
                <w:t>http://www.openoandm.org/isbm/</w:t>
              </w:r>
            </w:hyperlink>
          </w:p>
        </w:tc>
      </w:tr>
      <w:tr w:rsidR="00D61384" w14:paraId="1578E36C" w14:textId="77777777" w:rsidTr="00B303C3">
        <w:trPr>
          <w:trHeight w:val="247"/>
        </w:trPr>
        <w:tc>
          <w:tcPr>
            <w:tcW w:w="0" w:type="auto"/>
          </w:tcPr>
          <w:p w14:paraId="24923E67" w14:textId="01D46E6D" w:rsidR="00D61384" w:rsidRDefault="00D61384" w:rsidP="00CE30F5">
            <w:pPr>
              <w:pStyle w:val="Compact"/>
            </w:pPr>
            <w:proofErr w:type="spellStart"/>
            <w:r>
              <w:t>isbm</w:t>
            </w:r>
            <w:proofErr w:type="spellEnd"/>
            <w:r>
              <w:t>-rest</w:t>
            </w:r>
          </w:p>
        </w:tc>
        <w:tc>
          <w:tcPr>
            <w:tcW w:w="0" w:type="auto"/>
          </w:tcPr>
          <w:p w14:paraId="1970BFC0" w14:textId="1E7F08E3" w:rsidR="00D61384" w:rsidRDefault="00414966" w:rsidP="00CE30F5">
            <w:pPr>
              <w:pStyle w:val="Compact"/>
            </w:pPr>
            <w:hyperlink r:id="rId32" w:history="1">
              <w:r w:rsidR="009E20EB" w:rsidRPr="00030654">
                <w:rPr>
                  <w:rStyle w:val="Hyperlink"/>
                </w:rPr>
                <w:t>http://www.openoandm.org/isbm/rest/</w:t>
              </w:r>
            </w:hyperlink>
          </w:p>
        </w:tc>
      </w:tr>
      <w:tr w:rsidR="009E20EB" w14:paraId="1EC2D5F7" w14:textId="77777777" w:rsidTr="00B303C3">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65796D0" w14:textId="442C3F69" w:rsidR="009E20EB" w:rsidRDefault="009E20EB" w:rsidP="00CE30F5">
            <w:pPr>
              <w:pStyle w:val="Compact"/>
            </w:pPr>
            <w:r>
              <w:t>json</w:t>
            </w:r>
          </w:p>
        </w:tc>
        <w:tc>
          <w:tcPr>
            <w:tcW w:w="0" w:type="auto"/>
          </w:tcPr>
          <w:p w14:paraId="39417218" w14:textId="299E13BE" w:rsidR="009E20EB" w:rsidRDefault="006269EC" w:rsidP="00CE30F5">
            <w:pPr>
              <w:pStyle w:val="Compact"/>
            </w:pPr>
            <w:r>
              <w:t xml:space="preserve">Used for the differentiation </w:t>
            </w:r>
            <w:r w:rsidR="009E20EB">
              <w:t>of basic data types</w:t>
            </w:r>
          </w:p>
        </w:tc>
      </w:tr>
    </w:tbl>
    <w:p w14:paraId="0970112C" w14:textId="0551CB6C" w:rsidR="00BB0129" w:rsidRDefault="00E83E4F" w:rsidP="005C4335">
      <w:pPr>
        <w:pStyle w:val="Heading1"/>
      </w:pPr>
      <w:bookmarkStart w:id="76" w:name="service-requirements"/>
      <w:bookmarkStart w:id="77" w:name="_Toc25337018"/>
      <w:bookmarkStart w:id="78" w:name="_Toc25357143"/>
      <w:bookmarkStart w:id="79" w:name="_Toc26878671"/>
      <w:bookmarkEnd w:id="76"/>
      <w:r>
        <w:t>Service Requirements</w:t>
      </w:r>
      <w:bookmarkEnd w:id="77"/>
      <w:bookmarkEnd w:id="78"/>
      <w:bookmarkEnd w:id="79"/>
    </w:p>
    <w:p w14:paraId="2B4F7610" w14:textId="4D10319E" w:rsidR="00BB0129" w:rsidRDefault="00E83E4F" w:rsidP="00CF791A">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w:t>
      </w:r>
      <w:r w:rsidR="00660C7C">
        <w:t>-</w:t>
      </w:r>
      <w:r>
        <w:t xml:space="preserve">95.00.06 but are contextualized for SOAP </w:t>
      </w:r>
      <w:r w:rsidR="00F234BF">
        <w:t xml:space="preserve">Web Services </w:t>
      </w:r>
      <w:r w:rsidR="00890898">
        <w:t xml:space="preserve">and REST </w:t>
      </w:r>
      <w:r w:rsidR="00F234BF">
        <w:t>interfaces</w:t>
      </w:r>
      <w:r>
        <w:t>.</w:t>
      </w:r>
    </w:p>
    <w:p w14:paraId="22711CAE" w14:textId="30B9F086" w:rsidR="00BB0129" w:rsidRDefault="00E83E4F" w:rsidP="00CF791A">
      <w:pPr>
        <w:pStyle w:val="Heading2"/>
      </w:pPr>
      <w:bookmarkStart w:id="80" w:name="message-content-format"/>
      <w:bookmarkStart w:id="81" w:name="_Toc25337019"/>
      <w:bookmarkStart w:id="82" w:name="_Toc25357144"/>
      <w:bookmarkStart w:id="83" w:name="_Toc26878672"/>
      <w:bookmarkEnd w:id="80"/>
      <w:r>
        <w:t>Message Content Format</w:t>
      </w:r>
      <w:bookmarkEnd w:id="81"/>
      <w:bookmarkEnd w:id="82"/>
      <w:bookmarkEnd w:id="83"/>
    </w:p>
    <w:p w14:paraId="5B590DF6" w14:textId="07205D21" w:rsidR="001C6290" w:rsidRPr="001C6290" w:rsidRDefault="001C6290" w:rsidP="001C6290">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57472CEE" w14:textId="014C561D" w:rsidR="00865653" w:rsidRDefault="00865653" w:rsidP="00865653">
      <w:pPr>
        <w:pStyle w:val="Definition"/>
      </w:pPr>
      <w:r>
        <w:t xml:space="preserve">All ISBM service providers MUST support JSON and XML content types </w:t>
      </w:r>
      <w:r w:rsidR="00373A74">
        <w:t>as Message Content</w:t>
      </w:r>
      <w:r>
        <w:t>.</w:t>
      </w:r>
    </w:p>
    <w:p w14:paraId="50FFB598" w14:textId="68905699" w:rsidR="00960D4B" w:rsidRDefault="00865653" w:rsidP="00865653">
      <w:pPr>
        <w:pStyle w:val="Definition"/>
      </w:pPr>
      <w:r>
        <w:t xml:space="preserve">The ISBM service providers MAY support </w:t>
      </w:r>
      <w:r w:rsidR="00894FE4">
        <w:t>other</w:t>
      </w:r>
      <w:r>
        <w:t xml:space="preserve"> content types</w:t>
      </w:r>
      <w:r w:rsidR="00373A74">
        <w:t xml:space="preserve"> as Message Content</w:t>
      </w:r>
      <w:r>
        <w:t xml:space="preserve">. </w:t>
      </w:r>
    </w:p>
    <w:p w14:paraId="1C551F6F" w14:textId="0457110A" w:rsidR="00960D4B" w:rsidRDefault="001C6290" w:rsidP="00960D4B">
      <w:pPr>
        <w:pStyle w:val="BodyText"/>
      </w:pPr>
      <w:r>
        <w:t xml:space="preserve">If </w:t>
      </w:r>
      <w:proofErr w:type="gramStart"/>
      <w:r>
        <w:t>a</w:t>
      </w:r>
      <w:proofErr w:type="gramEnd"/>
      <w:r>
        <w:t xml:space="preserve"> ISBM service provider</w:t>
      </w:r>
      <w:r w:rsidR="00373A74">
        <w:t xml:space="preserve"> implements both the SOAP interface and REST interface, messages </w:t>
      </w:r>
      <w:r w:rsidR="00960D4B" w:rsidRPr="00960D4B">
        <w:t xml:space="preserve">received via one interface </w:t>
      </w:r>
      <w:r w:rsidR="00373A74">
        <w:t>MUST</w:t>
      </w:r>
      <w:r w:rsidR="00960D4B" w:rsidRPr="00960D4B">
        <w:t xml:space="preserve"> be able to be </w:t>
      </w:r>
      <w:r w:rsidR="00373A74">
        <w:t>forwarded</w:t>
      </w:r>
      <w:r w:rsidR="00960D4B" w:rsidRPr="00960D4B">
        <w:t xml:space="preserve"> via the other</w:t>
      </w:r>
      <w:r w:rsidR="00960D4B">
        <w:t xml:space="preserve"> interface</w:t>
      </w:r>
      <w:r w:rsidR="00373A74">
        <w:t>.</w:t>
      </w:r>
    </w:p>
    <w:p w14:paraId="4E90A00F" w14:textId="761FC41D" w:rsidR="00455FAF" w:rsidRPr="00D64321" w:rsidRDefault="00D64321" w:rsidP="00D64321">
      <w:pPr>
        <w:pStyle w:val="Note"/>
      </w:pPr>
      <w:r w:rsidRPr="00D64321">
        <w:t>NOTE</w:t>
      </w:r>
      <w:r w:rsidRPr="00D64321">
        <w:tab/>
      </w:r>
      <w:r w:rsidR="00373A74" w:rsidRPr="00D64321">
        <w:t>While</w:t>
      </w:r>
      <w:r w:rsidR="00455FAF" w:rsidRPr="00D64321">
        <w:t xml:space="preserve"> the </w:t>
      </w:r>
      <w:r w:rsidR="00373A74" w:rsidRPr="00D64321">
        <w:t>Message Topic describes</w:t>
      </w:r>
      <w:r w:rsidR="00455FAF" w:rsidRPr="00D64321">
        <w:t xml:space="preserve"> the specific format </w:t>
      </w:r>
      <w:r w:rsidR="00373A74" w:rsidRPr="00D64321">
        <w:t>and schema of the Message Content,</w:t>
      </w:r>
      <w:r w:rsidR="00455FAF" w:rsidRPr="00D64321">
        <w:t xml:space="preserve"> the message</w:t>
      </w:r>
      <w:r w:rsidR="00373A74" w:rsidRPr="00D64321">
        <w:t xml:space="preserve"> schemas themselves, see below, describe</w:t>
      </w:r>
      <w:r w:rsidR="00455FAF" w:rsidRPr="00D64321">
        <w:t xml:space="preserve"> the </w:t>
      </w:r>
      <w:r w:rsidR="00373A74" w:rsidRPr="00D64321">
        <w:t>MIME Type to ensure accurate processing of the Message Content</w:t>
      </w:r>
      <w:r w:rsidR="00455FAF" w:rsidRPr="00D64321">
        <w:t xml:space="preserve">. </w:t>
      </w:r>
    </w:p>
    <w:p w14:paraId="2F75A80A" w14:textId="7BE4F3D1" w:rsidR="001058FD" w:rsidRDefault="001058FD" w:rsidP="001058FD">
      <w:pPr>
        <w:pStyle w:val="Heading3"/>
      </w:pPr>
      <w:bookmarkStart w:id="84" w:name="_Toc25337020"/>
      <w:bookmarkStart w:id="85" w:name="_Toc25357145"/>
      <w:bookmarkStart w:id="86" w:name="_Toc26878673"/>
      <w:r>
        <w:t>SOAP Interface Requirements</w:t>
      </w:r>
      <w:bookmarkEnd w:id="84"/>
      <w:bookmarkEnd w:id="85"/>
      <w:bookmarkEnd w:id="86"/>
      <w:r>
        <w:t xml:space="preserve"> </w:t>
      </w:r>
    </w:p>
    <w:p w14:paraId="6E8D39C9" w14:textId="50DC7B31" w:rsidR="005959AA" w:rsidRDefault="00223461" w:rsidP="005959AA">
      <w:pPr>
        <w:pStyle w:val="BodyText"/>
      </w:pPr>
      <w:bookmarkStart w:id="87" w:name="_Hlk25354497"/>
      <w:r w:rsidRPr="00A84A37">
        <w:t xml:space="preserve">The </w:t>
      </w:r>
      <w:r w:rsidR="005959AA">
        <w:t xml:space="preserve">XML Schemas for the </w:t>
      </w:r>
      <w:r w:rsidRPr="00A84A37">
        <w:t xml:space="preserve">SOAP interface </w:t>
      </w:r>
      <w:r w:rsidR="005959AA">
        <w:t xml:space="preserve">are defined such that they </w:t>
      </w:r>
      <w:r w:rsidRPr="00A84A37">
        <w:t xml:space="preserve">allow </w:t>
      </w:r>
      <w:r w:rsidR="005959AA">
        <w:t xml:space="preserve">the </w:t>
      </w:r>
      <w:r w:rsidRPr="00A84A37">
        <w:t xml:space="preserve">exchange of </w:t>
      </w:r>
      <w:r w:rsidR="005959AA">
        <w:t xml:space="preserve">XML, </w:t>
      </w:r>
      <w:r w:rsidRPr="00A84A37">
        <w:t>JSON</w:t>
      </w:r>
      <w:r w:rsidR="005959AA">
        <w:t>,</w:t>
      </w:r>
      <w:r w:rsidRPr="00A84A37">
        <w:t xml:space="preserve"> and other </w:t>
      </w:r>
      <w:r w:rsidR="005959AA">
        <w:t>Message Content types</w:t>
      </w:r>
      <w:r w:rsidRPr="00A84A37">
        <w:t xml:space="preserve"> within the XML SOAP </w:t>
      </w:r>
      <w:r w:rsidR="005959AA">
        <w:t>messages</w:t>
      </w:r>
      <w:r w:rsidRPr="00A84A37">
        <w:t xml:space="preserve">. The </w:t>
      </w:r>
      <w:hyperlink w:anchor="_MessageContent" w:history="1">
        <w:r w:rsidRPr="002C2C8E">
          <w:rPr>
            <w:rStyle w:val="Hyperlink"/>
          </w:rPr>
          <w:t>XML schema for Message Content</w:t>
        </w:r>
      </w:hyperlink>
      <w:r w:rsidRPr="00A84A37">
        <w:t xml:space="preserve"> defined for the SOAP interface make</w:t>
      </w:r>
      <w:r w:rsidR="005959AA">
        <w:t>s</w:t>
      </w:r>
      <w:r w:rsidRPr="00A84A37">
        <w:t xml:space="preserve"> use of type inheritance </w:t>
      </w:r>
      <w:r w:rsidR="005959AA">
        <w:t xml:space="preserve">to support the different content types: XML, String, </w:t>
      </w:r>
      <w:r w:rsidRPr="00A84A37">
        <w:t xml:space="preserve">and </w:t>
      </w:r>
      <w:r w:rsidR="005959AA">
        <w:t>Binary.</w:t>
      </w:r>
      <w:bookmarkEnd w:id="87"/>
    </w:p>
    <w:p w14:paraId="1B4D488E" w14:textId="7EAB7CCE" w:rsidR="005959AA" w:rsidRDefault="005959AA" w:rsidP="005959AA">
      <w:pPr>
        <w:pStyle w:val="BodyText"/>
      </w:pPr>
      <w:r>
        <w:t xml:space="preserve">For XML Message Content, the content is associated with a message through the use of an XML Schema </w:t>
      </w:r>
      <w:r w:rsidRPr="005959AA">
        <w:rPr>
          <w:rStyle w:val="VerbatimChar"/>
        </w:rPr>
        <w:t>any</w:t>
      </w:r>
      <w:r>
        <w:t xml:space="preserve"> (</w:t>
      </w:r>
      <w:proofErr w:type="spellStart"/>
      <w:proofErr w:type="gramStart"/>
      <w:r w:rsidRPr="005959AA">
        <w:rPr>
          <w:rStyle w:val="VerbatimChar"/>
        </w:rPr>
        <w:t>xs:any</w:t>
      </w:r>
      <w:proofErr w:type="spellEnd"/>
      <w:proofErr w:type="gramEnd"/>
      <w:r>
        <w:t>) element</w:t>
      </w:r>
      <w:ins w:id="88" w:author="Karamjit Kaur" w:date="2019-12-10T14:38:00Z">
        <w:r w:rsidR="00140D26">
          <w:t xml:space="preserve"> with the </w:t>
        </w:r>
      </w:ins>
      <w:ins w:id="89" w:author="Karamjit Kaur" w:date="2019-12-10T14:39:00Z">
        <w:r w:rsidR="00140D26">
          <w:t>processing requirement defined as strict (</w:t>
        </w:r>
        <w:commentRangeStart w:id="90"/>
        <w:proofErr w:type="spellStart"/>
        <w:r w:rsidR="00140D26">
          <w:t>xs:</w:t>
        </w:r>
        <w:r w:rsidR="00140D26" w:rsidRPr="005A75CB">
          <w:rPr>
            <w:rStyle w:val="VerbatimChar"/>
          </w:rPr>
          <w:t>strict</w:t>
        </w:r>
        <w:commentRangeEnd w:id="90"/>
        <w:proofErr w:type="spellEnd"/>
        <w:r w:rsidR="00140D26">
          <w:rPr>
            <w:rStyle w:val="CommentReference"/>
          </w:rPr>
          <w:commentReference w:id="90"/>
        </w:r>
        <w:r w:rsidR="00140D26">
          <w:t>)</w:t>
        </w:r>
      </w:ins>
      <w:r>
        <w:t>. The XML content MUST be valid XML</w:t>
      </w:r>
      <w:ins w:id="91" w:author="Karamjit Kaur" w:date="2019-12-10T14:38:00Z">
        <w:r w:rsidR="00140D26">
          <w:t>, specify a valid XML Schema, and validate against the specified XML schema</w:t>
        </w:r>
      </w:ins>
      <w:r>
        <w:t xml:space="preserve">. A </w:t>
      </w:r>
      <w:del w:id="92" w:author="Karamjit Kaur" w:date="2019-12-03T13:28:00Z">
        <w:r w:rsidDel="00EF04DF">
          <w:delText>ws-</w:delText>
        </w:r>
      </w:del>
      <w:r>
        <w:t>ISBM Service Provider SHOULD preserve significant whitespace and comments within the XML content.</w:t>
      </w:r>
      <w:r w:rsidR="00570E80">
        <w:t xml:space="preserve"> An XML declaration MUST NOT appear within the XML Message Content.</w:t>
      </w:r>
    </w:p>
    <w:p w14:paraId="6F82E223" w14:textId="2300DADB" w:rsidR="00570E80" w:rsidRDefault="00570E80" w:rsidP="005959AA">
      <w:pPr>
        <w:pStyle w:val="BodyText"/>
      </w:pPr>
      <w:bookmarkStart w:id="93" w:name="_Hlk25355192"/>
      <w:r>
        <w:lastRenderedPageBreak/>
        <w:t xml:space="preserve">For String Message Content, the content is associated through the use of an XML element </w:t>
      </w:r>
      <w:r w:rsidR="00082D1C">
        <w:t>of</w:t>
      </w:r>
      <w:r>
        <w:t xml:space="preserve"> type </w:t>
      </w:r>
      <w:proofErr w:type="spellStart"/>
      <w:proofErr w:type="gramStart"/>
      <w:r w:rsidRPr="00570E80">
        <w:rPr>
          <w:rStyle w:val="VerbatimChar"/>
        </w:rPr>
        <w:t>xs:string</w:t>
      </w:r>
      <w:proofErr w:type="spellEnd"/>
      <w:proofErr w:type="gramEnd"/>
      <w:r>
        <w:t xml:space="preserve">. This allows content represented by textual data formats, such as JSON, to be exchanged within the XML message. The String content MUST have its </w:t>
      </w:r>
      <w:proofErr w:type="spellStart"/>
      <w:r w:rsidRPr="00570E80">
        <w:rPr>
          <w:rStyle w:val="VerbatimChar"/>
        </w:rPr>
        <w:t>mediaType</w:t>
      </w:r>
      <w:proofErr w:type="spellEnd"/>
      <w:r>
        <w:t xml:space="preserve"> specified. A list of media types is available </w:t>
      </w:r>
      <w:hyperlink r:id="rId33" w:history="1">
        <w:r w:rsidR="00EF471F" w:rsidRPr="00037B4B">
          <w:rPr>
            <w:rStyle w:val="Hyperlink"/>
          </w:rPr>
          <w:t>here</w:t>
        </w:r>
      </w:hyperlink>
      <w:r w:rsidR="00EF471F">
        <w:rPr>
          <w:rStyle w:val="Hyperlink"/>
        </w:rPr>
        <w:t xml:space="preserve">. </w:t>
      </w:r>
      <w:r>
        <w:t>The String content MUST be correctly escaped according to the XML syntax if it include</w:t>
      </w:r>
      <w:r w:rsidR="00D64321">
        <w:t>s</w:t>
      </w:r>
      <w:r>
        <w:t xml:space="preserve"> </w:t>
      </w:r>
      <w:r w:rsidR="00082D1C">
        <w:t xml:space="preserve">protected </w:t>
      </w:r>
      <w:r>
        <w:t>XML</w:t>
      </w:r>
      <w:r w:rsidR="00082D1C">
        <w:t xml:space="preserve"> characters.</w:t>
      </w:r>
    </w:p>
    <w:p w14:paraId="031E93ED" w14:textId="2B3BCC46" w:rsidR="00082D1C" w:rsidRDefault="00082D1C" w:rsidP="005959AA">
      <w:pPr>
        <w:pStyle w:val="BodyText"/>
      </w:pPr>
      <w:r>
        <w:t>A SOAP-based ISBM Service Provider SHOULD NOT exchange XML Message Content using the String content type.</w:t>
      </w:r>
    </w:p>
    <w:bookmarkEnd w:id="93"/>
    <w:p w14:paraId="387597C7" w14:textId="3B143834" w:rsidR="00082D1C" w:rsidRDefault="00082D1C" w:rsidP="005959AA">
      <w:pPr>
        <w:pStyle w:val="BodyText"/>
      </w:pPr>
      <w:r>
        <w:t>For Binary Message Content, the content is associated through the use of an XML element containing Base64 encoded data (</w:t>
      </w:r>
      <w:proofErr w:type="gramStart"/>
      <w:r w:rsidRPr="00082D1C">
        <w:rPr>
          <w:rStyle w:val="VerbatimChar"/>
        </w:rPr>
        <w:t>xs:base</w:t>
      </w:r>
      <w:proofErr w:type="gramEnd"/>
      <w:r w:rsidRPr="00082D1C">
        <w:rPr>
          <w:rStyle w:val="VerbatimChar"/>
        </w:rPr>
        <w:t>64binary</w:t>
      </w:r>
      <w:r>
        <w:t xml:space="preserve">). This allows content represented by binary formats to be exchanged within the XML message. The Binary content MAY specify the </w:t>
      </w:r>
      <w:proofErr w:type="spellStart"/>
      <w:r w:rsidRPr="00082D1C">
        <w:rPr>
          <w:rStyle w:val="VerbatimChar"/>
        </w:rPr>
        <w:t>mediaType</w:t>
      </w:r>
      <w:proofErr w:type="spellEnd"/>
      <w:r>
        <w:t xml:space="preserve"> of the content. A list of media types is available </w:t>
      </w:r>
      <w:hyperlink r:id="rId34" w:history="1">
        <w:r w:rsidR="00EF471F" w:rsidRPr="00037B4B">
          <w:rPr>
            <w:rStyle w:val="Hyperlink"/>
          </w:rPr>
          <w:t>here</w:t>
        </w:r>
      </w:hyperlink>
      <w:r>
        <w:t>.</w:t>
      </w:r>
    </w:p>
    <w:p w14:paraId="7A2C1887" w14:textId="11BCFB9C" w:rsidR="00082D1C" w:rsidRDefault="00082D1C" w:rsidP="005959AA">
      <w:pPr>
        <w:pStyle w:val="BodyText"/>
      </w:pPr>
      <w:r>
        <w:t>A SOAP-based ISBM Service Provider SHOULD NOT exchange XML Message Content using the Binary content type.</w:t>
      </w:r>
    </w:p>
    <w:p w14:paraId="4FF7EF92" w14:textId="4C06A27F" w:rsidR="00223461" w:rsidRPr="00A84A37" w:rsidRDefault="005959AA" w:rsidP="00223461">
      <w:pPr>
        <w:pStyle w:val="BodyText"/>
      </w:pPr>
      <w:r>
        <w:t xml:space="preserve">In an XML message, </w:t>
      </w:r>
      <w:r w:rsidR="00223461" w:rsidRPr="00A84A37">
        <w:t>the XML Schema Instance '</w:t>
      </w:r>
      <w:r w:rsidR="00223461" w:rsidRPr="00B303C3">
        <w:rPr>
          <w:rStyle w:val="VerbatimChar"/>
        </w:rPr>
        <w:t>type</w:t>
      </w:r>
      <w:r w:rsidR="00223461" w:rsidRPr="00A84A37">
        <w:t xml:space="preserve">' </w:t>
      </w:r>
      <w:r>
        <w:t>(</w:t>
      </w:r>
      <w:proofErr w:type="spellStart"/>
      <w:proofErr w:type="gramStart"/>
      <w:r w:rsidRPr="005959AA">
        <w:rPr>
          <w:rStyle w:val="VerbatimChar"/>
        </w:rPr>
        <w:t>xsi:type</w:t>
      </w:r>
      <w:proofErr w:type="spellEnd"/>
      <w:proofErr w:type="gramEnd"/>
      <w:r>
        <w:t xml:space="preserve">) </w:t>
      </w:r>
      <w:r w:rsidR="00223461" w:rsidRPr="00A84A37">
        <w:t xml:space="preserve">attribute </w:t>
      </w:r>
      <w:r>
        <w:t>MUST be</w:t>
      </w:r>
      <w:r w:rsidR="00223461" w:rsidRPr="00A84A37">
        <w:t xml:space="preserve"> used </w:t>
      </w:r>
      <w:r>
        <w:t xml:space="preserve">to </w:t>
      </w:r>
      <w:r w:rsidR="00223461" w:rsidRPr="00A84A37">
        <w:t>indicat</w:t>
      </w:r>
      <w:r>
        <w:t>e</w:t>
      </w:r>
      <w:r w:rsidR="00223461" w:rsidRPr="00A84A37">
        <w:t xml:space="preserve"> the </w:t>
      </w:r>
      <w:r>
        <w:t xml:space="preserve">specific </w:t>
      </w:r>
      <w:r w:rsidR="00223461" w:rsidRPr="00A84A37">
        <w:t>content type.</w:t>
      </w:r>
    </w:p>
    <w:p w14:paraId="1426CE6C" w14:textId="52A33879" w:rsidR="007D63A1" w:rsidRDefault="007D63A1" w:rsidP="007D63A1">
      <w:pPr>
        <w:pStyle w:val="Heading4"/>
      </w:pPr>
      <w:r>
        <w:t>XML Message Content Example</w:t>
      </w:r>
    </w:p>
    <w:p w14:paraId="123CBF61"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XMLContent</w:t>
      </w:r>
      <w:proofErr w:type="spellEnd"/>
      <w:r>
        <w:rPr>
          <w:color w:val="484644"/>
          <w:sz w:val="21"/>
          <w:szCs w:val="21"/>
        </w:rPr>
        <w:t>"&gt;</w:t>
      </w:r>
    </w:p>
    <w:p w14:paraId="3F86AAE2" w14:textId="77777777" w:rsidR="00223461" w:rsidRDefault="00223461" w:rsidP="00223461">
      <w:pPr>
        <w:pStyle w:val="HTMLPreformatted"/>
        <w:wordWrap w:val="0"/>
        <w:rPr>
          <w:color w:val="484644"/>
          <w:sz w:val="21"/>
          <w:szCs w:val="21"/>
        </w:rPr>
      </w:pPr>
      <w:r>
        <w:rPr>
          <w:color w:val="484644"/>
          <w:sz w:val="21"/>
          <w:szCs w:val="21"/>
        </w:rPr>
        <w:t>  &lt;Property&gt;There could be arbitrary XML content (with a single root node) included </w:t>
      </w:r>
      <w:proofErr w:type="gramStart"/>
      <w:r>
        <w:rPr>
          <w:color w:val="484644"/>
          <w:sz w:val="21"/>
          <w:szCs w:val="21"/>
        </w:rPr>
        <w:t>here.&lt;</w:t>
      </w:r>
      <w:proofErr w:type="gramEnd"/>
      <w:r>
        <w:rPr>
          <w:color w:val="484644"/>
          <w:sz w:val="21"/>
          <w:szCs w:val="21"/>
        </w:rPr>
        <w:t>/Property&gt;</w:t>
      </w:r>
    </w:p>
    <w:p w14:paraId="2C5664E3"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14:paraId="5ABA58F7" w14:textId="7DECC08A" w:rsidR="007D63A1" w:rsidRPr="007D63A1" w:rsidRDefault="007D63A1" w:rsidP="007D63A1">
      <w:pPr>
        <w:pStyle w:val="Heading4"/>
      </w:pPr>
      <w:r>
        <w:t>String Message Content Example</w:t>
      </w:r>
    </w:p>
    <w:p w14:paraId="75AE997D"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StringContent</w:t>
      </w:r>
      <w:proofErr w:type="spellEnd"/>
      <w:r>
        <w:rPr>
          <w:color w:val="484644"/>
          <w:sz w:val="21"/>
          <w:szCs w:val="21"/>
        </w:rPr>
        <w:t xml:space="preserve">" </w:t>
      </w:r>
      <w:proofErr w:type="spellStart"/>
      <w:r>
        <w:rPr>
          <w:color w:val="484644"/>
          <w:sz w:val="21"/>
          <w:szCs w:val="21"/>
        </w:rPr>
        <w:t>mediaType</w:t>
      </w:r>
      <w:proofErr w:type="spellEnd"/>
      <w:r>
        <w:rPr>
          <w:color w:val="484644"/>
          <w:sz w:val="21"/>
          <w:szCs w:val="21"/>
        </w:rPr>
        <w:t>="application/json"&gt;</w:t>
      </w:r>
    </w:p>
    <w:p w14:paraId="46434E5D"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1F222CAA" w14:textId="77777777" w:rsidR="00223461" w:rsidRDefault="00223461" w:rsidP="00223461">
      <w:pPr>
        <w:pStyle w:val="HTMLPreformatted"/>
        <w:wordWrap w:val="0"/>
        <w:rPr>
          <w:color w:val="484644"/>
          <w:sz w:val="21"/>
          <w:szCs w:val="21"/>
        </w:rPr>
      </w:pPr>
      <w:r>
        <w:rPr>
          <w:color w:val="484644"/>
          <w:sz w:val="21"/>
          <w:szCs w:val="21"/>
        </w:rPr>
        <w:t>{</w:t>
      </w:r>
    </w:p>
    <w:p w14:paraId="7D18384A" w14:textId="77777777" w:rsidR="00223461" w:rsidRDefault="00223461" w:rsidP="00223461">
      <w:pPr>
        <w:pStyle w:val="HTMLPreformatted"/>
        <w:wordWrap w:val="0"/>
        <w:rPr>
          <w:color w:val="484644"/>
          <w:sz w:val="21"/>
          <w:szCs w:val="21"/>
        </w:rPr>
      </w:pPr>
      <w:r>
        <w:rPr>
          <w:color w:val="484644"/>
          <w:sz w:val="21"/>
          <w:szCs w:val="21"/>
        </w:rPr>
        <w:t>  "prop": "There could be a JSON message, or anything else really."</w:t>
      </w:r>
    </w:p>
    <w:p w14:paraId="25347A7A" w14:textId="77777777" w:rsidR="00223461" w:rsidRDefault="00223461" w:rsidP="00223461">
      <w:pPr>
        <w:pStyle w:val="HTMLPreformatted"/>
        <w:wordWrap w:val="0"/>
        <w:rPr>
          <w:color w:val="484644"/>
          <w:sz w:val="21"/>
          <w:szCs w:val="21"/>
        </w:rPr>
      </w:pPr>
      <w:r>
        <w:rPr>
          <w:color w:val="484644"/>
          <w:sz w:val="21"/>
          <w:szCs w:val="21"/>
        </w:rPr>
        <w:t>}</w:t>
      </w:r>
    </w:p>
    <w:p w14:paraId="694B5D14"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01B49FBF" w14:textId="61F4AC1B"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14:paraId="54443E39" w14:textId="25CD2FDB" w:rsidR="007D63A1" w:rsidRPr="007D63A1" w:rsidRDefault="007D63A1" w:rsidP="007D63A1">
      <w:pPr>
        <w:pStyle w:val="Heading4"/>
      </w:pPr>
      <w:r>
        <w:t>Binary Message Content Example</w:t>
      </w:r>
    </w:p>
    <w:p w14:paraId="096109F4"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BinaryContent</w:t>
      </w:r>
      <w:proofErr w:type="spellEnd"/>
      <w:r>
        <w:rPr>
          <w:color w:val="484644"/>
          <w:sz w:val="21"/>
          <w:szCs w:val="21"/>
        </w:rPr>
        <w:t>" </w:t>
      </w:r>
      <w:proofErr w:type="spellStart"/>
      <w:r>
        <w:rPr>
          <w:color w:val="484644"/>
          <w:sz w:val="21"/>
          <w:szCs w:val="21"/>
        </w:rPr>
        <w:t>mediaType</w:t>
      </w:r>
      <w:proofErr w:type="spellEnd"/>
      <w:r>
        <w:rPr>
          <w:color w:val="484644"/>
          <w:sz w:val="21"/>
          <w:szCs w:val="21"/>
        </w:rPr>
        <w:t>="application/json"&gt;</w:t>
      </w:r>
    </w:p>
    <w:p w14:paraId="6AC78585" w14:textId="77777777" w:rsidR="00223461" w:rsidRDefault="00223461" w:rsidP="00223461">
      <w:pPr>
        <w:pStyle w:val="HTMLPreformatted"/>
        <w:wordWrap w:val="0"/>
        <w:rPr>
          <w:color w:val="484644"/>
          <w:sz w:val="21"/>
          <w:szCs w:val="21"/>
        </w:rPr>
      </w:pPr>
      <w:r>
        <w:rPr>
          <w:color w:val="484644"/>
          <w:sz w:val="21"/>
          <w:szCs w:val="21"/>
        </w:rPr>
        <w:t xml:space="preserve">  </w:t>
      </w:r>
      <w:proofErr w:type="gramStart"/>
      <w:r>
        <w:rPr>
          <w:color w:val="484644"/>
          <w:sz w:val="21"/>
          <w:szCs w:val="21"/>
        </w:rPr>
        <w:t>&lt;!--</w:t>
      </w:r>
      <w:proofErr w:type="gramEnd"/>
      <w:r>
        <w:rPr>
          <w:color w:val="484644"/>
          <w:sz w:val="21"/>
          <w:szCs w:val="21"/>
        </w:rPr>
        <w:t> strictly speaking there should be no newlines after/before the element tags below --&gt;</w:t>
      </w:r>
    </w:p>
    <w:p w14:paraId="035A32C7"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365A9D0A" w14:textId="77777777" w:rsidR="00223461" w:rsidRDefault="00223461" w:rsidP="00223461">
      <w:pPr>
        <w:pStyle w:val="HTMLPreformatted"/>
        <w:wordWrap w:val="0"/>
        <w:rPr>
          <w:color w:val="484644"/>
          <w:sz w:val="21"/>
          <w:szCs w:val="21"/>
        </w:rPr>
      </w:pPr>
      <w:r>
        <w:rPr>
          <w:color w:val="484644"/>
          <w:sz w:val="21"/>
          <w:szCs w:val="21"/>
        </w:rPr>
        <w:t>ew0KwqDCoCJwcm9wIjrCoCJUaGVyZcKgY291bGTCoGJlwqBhwqBKU09OwqBtZXNz</w:t>
      </w:r>
    </w:p>
    <w:p w14:paraId="4D474A92" w14:textId="77777777" w:rsidR="00223461" w:rsidRDefault="00223461" w:rsidP="00223461">
      <w:pPr>
        <w:pStyle w:val="HTMLPreformatted"/>
        <w:wordWrap w:val="0"/>
        <w:rPr>
          <w:color w:val="484644"/>
          <w:sz w:val="21"/>
          <w:szCs w:val="21"/>
        </w:rPr>
      </w:pPr>
      <w:r>
        <w:rPr>
          <w:color w:val="484644"/>
          <w:sz w:val="21"/>
          <w:szCs w:val="21"/>
        </w:rPr>
        <w:t>YWdlLMKgb3LCoGFueXRoaW5nwqBlbHNlwqByZWFsbHkuIg0KfQ==</w:t>
      </w:r>
    </w:p>
    <w:p w14:paraId="430496E2"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5723BF48" w14:textId="45D2C8BC"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14:paraId="04F636BE" w14:textId="2BA53240" w:rsidR="00F259A0" w:rsidRDefault="00F259A0" w:rsidP="00F259A0">
      <w:pPr>
        <w:pStyle w:val="Heading3"/>
      </w:pPr>
      <w:bookmarkStart w:id="94" w:name="_Toc25337021"/>
      <w:bookmarkStart w:id="95" w:name="_Toc25357146"/>
      <w:bookmarkStart w:id="96" w:name="_Toc26878674"/>
      <w:r>
        <w:t>REST Interface Requirements</w:t>
      </w:r>
      <w:bookmarkEnd w:id="94"/>
      <w:bookmarkEnd w:id="95"/>
      <w:bookmarkEnd w:id="96"/>
      <w:r>
        <w:t xml:space="preserve"> </w:t>
      </w:r>
    </w:p>
    <w:p w14:paraId="2A04623E" w14:textId="48C600FB" w:rsidR="00F259A0" w:rsidRDefault="00914870" w:rsidP="00CF791A">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rsidR="00455F7F">
        <w:t xml:space="preserve"> a flexibly defined ‘content’ property</w:t>
      </w:r>
      <w:r>
        <w:t xml:space="preserve"> to support the different content types: JSON, String, and Binary.</w:t>
      </w:r>
    </w:p>
    <w:p w14:paraId="50EDC679" w14:textId="5094DFD5" w:rsidR="00914870" w:rsidRDefault="00455F7F" w:rsidP="00CF791A">
      <w:pPr>
        <w:pStyle w:val="BodyText"/>
      </w:pPr>
      <w:r>
        <w:t xml:space="preserve">For JSON Message Content, the content is associated with a message </w:t>
      </w:r>
      <w:proofErr w:type="gramStart"/>
      <w:r>
        <w:t>through the use of</w:t>
      </w:r>
      <w:proofErr w:type="gramEnd"/>
      <w:r>
        <w:t xml:space="preserve"> a JSON object as the property value. The JSON content MUST be valid JSON. The JSON content MUST NOT specify a </w:t>
      </w:r>
      <w:proofErr w:type="spellStart"/>
      <w:r w:rsidRPr="00455F7F">
        <w:rPr>
          <w:rStyle w:val="VerbatimChar"/>
        </w:rPr>
        <w:t>mediaType</w:t>
      </w:r>
      <w:proofErr w:type="spellEnd"/>
      <w:r>
        <w:t xml:space="preserve"> nor </w:t>
      </w:r>
      <w:proofErr w:type="spellStart"/>
      <w:r w:rsidRPr="00455F7F">
        <w:rPr>
          <w:rStyle w:val="VerbatimChar"/>
        </w:rPr>
        <w:lastRenderedPageBreak/>
        <w:t>contentEncoding</w:t>
      </w:r>
      <w:proofErr w:type="spellEnd"/>
      <w:r>
        <w:t xml:space="preserve">. </w:t>
      </w:r>
      <w:commentRangeStart w:id="97"/>
      <w:commentRangeStart w:id="98"/>
      <w:r>
        <w:t xml:space="preserve">The JSON content MAY specify the URL of a JSON Schema if the </w:t>
      </w:r>
      <w:del w:id="99" w:author="Karamjit Kaur" w:date="2019-12-03T13:28:00Z">
        <w:r w:rsidDel="00EF04DF">
          <w:delText>ws-</w:delText>
        </w:r>
      </w:del>
      <w:r>
        <w:t>ISBM Service Provider is to validate the JSON content against a schema</w:t>
      </w:r>
      <w:commentRangeEnd w:id="97"/>
      <w:r>
        <w:rPr>
          <w:rStyle w:val="CommentReference"/>
        </w:rPr>
        <w:commentReference w:id="97"/>
      </w:r>
      <w:commentRangeEnd w:id="98"/>
      <w:r w:rsidR="0093497B">
        <w:rPr>
          <w:rStyle w:val="CommentReference"/>
        </w:rPr>
        <w:commentReference w:id="98"/>
      </w:r>
      <w:r>
        <w:t>.</w:t>
      </w:r>
    </w:p>
    <w:p w14:paraId="40A0DBFA" w14:textId="1508B8C2" w:rsidR="00455F7F" w:rsidRDefault="00455F7F" w:rsidP="00455F7F">
      <w:pPr>
        <w:pStyle w:val="BodyText"/>
      </w:pPr>
      <w:r>
        <w:t xml:space="preserve">For String Message Content, the content is associated </w:t>
      </w:r>
      <w:proofErr w:type="gramStart"/>
      <w:r>
        <w:t>through the use of</w:t>
      </w:r>
      <w:proofErr w:type="gramEnd"/>
      <w:r>
        <w:t xml:space="preserve"> a </w:t>
      </w:r>
      <w:r w:rsidRPr="00455F7F">
        <w:rPr>
          <w:rStyle w:val="VerbatimChar"/>
        </w:rPr>
        <w:t>string</w:t>
      </w:r>
      <w:r>
        <w:t xml:space="preserve"> as the property value. This allows content represented by textual data formats, such as XML, to be exchanged within the JSON message. The String content MUST have its </w:t>
      </w:r>
      <w:proofErr w:type="spellStart"/>
      <w:r w:rsidRPr="00570E80">
        <w:rPr>
          <w:rStyle w:val="VerbatimChar"/>
        </w:rPr>
        <w:t>mediaType</w:t>
      </w:r>
      <w:proofErr w:type="spellEnd"/>
      <w:r>
        <w:t xml:space="preserve"> specified. </w:t>
      </w:r>
      <w:r w:rsidR="004206C0">
        <w:t xml:space="preserve">A list of media types is available </w:t>
      </w:r>
      <w:hyperlink r:id="rId35" w:history="1">
        <w:r w:rsidR="004206C0" w:rsidRPr="00037B4B">
          <w:rPr>
            <w:rStyle w:val="Hyperlink"/>
          </w:rPr>
          <w:t>here</w:t>
        </w:r>
      </w:hyperlink>
      <w:r w:rsidR="004206C0">
        <w:t>.</w:t>
      </w:r>
      <w:r>
        <w:t xml:space="preserve"> The String content MUST be correctly escaped according to the JSON syntax if it would include protected JSON characters.</w:t>
      </w:r>
    </w:p>
    <w:p w14:paraId="7623D039" w14:textId="35B23FB2" w:rsidR="00455F7F" w:rsidRDefault="00455F7F" w:rsidP="00455F7F">
      <w:pPr>
        <w:pStyle w:val="BodyText"/>
      </w:pPr>
      <w:r>
        <w:t>A REST-based ISBM Service Provider SHOULD NOT exchange JSON Message Content using the String content type within a JSON message.</w:t>
      </w:r>
    </w:p>
    <w:p w14:paraId="1CE5A856" w14:textId="12426ED3" w:rsidR="00455F7F" w:rsidRDefault="00455F7F" w:rsidP="00CF791A">
      <w:pPr>
        <w:pStyle w:val="BodyText"/>
      </w:pPr>
      <w:r>
        <w:t>A REST-based ISBM Service Provider SHOULD NOT exchange XML Message Content using the String content type within an XML message.</w:t>
      </w:r>
    </w:p>
    <w:p w14:paraId="790B87A1" w14:textId="2CFA94DA" w:rsidR="00455F7F" w:rsidRDefault="00455F7F" w:rsidP="00455F7F">
      <w:pPr>
        <w:pStyle w:val="BodyText"/>
      </w:pPr>
      <w:r>
        <w:t xml:space="preserve">For Binary Message Content, the content is associated </w:t>
      </w:r>
      <w:proofErr w:type="gramStart"/>
      <w:r>
        <w:t>through the use of</w:t>
      </w:r>
      <w:proofErr w:type="gramEnd"/>
      <w:r>
        <w:t xml:space="preserve"> a </w:t>
      </w:r>
      <w:r w:rsidRPr="00455F7F">
        <w:rPr>
          <w:rStyle w:val="VerbatimChar"/>
        </w:rPr>
        <w:t>string</w:t>
      </w:r>
      <w:r>
        <w:t xml:space="preserve"> as the property value</w:t>
      </w:r>
      <w:r w:rsidR="00AF08EE">
        <w:t xml:space="preserve"> and an additional </w:t>
      </w:r>
      <w:proofErr w:type="spellStart"/>
      <w:r w:rsidR="00AF08EE" w:rsidRPr="00AF08EE">
        <w:rPr>
          <w:rStyle w:val="VerbatimChar"/>
        </w:rPr>
        <w:t>contentEncoding</w:t>
      </w:r>
      <w:proofErr w:type="spellEnd"/>
      <w:r w:rsidR="00AF08EE">
        <w:t xml:space="preserve"> property that specifies the encoding type, e.g., </w:t>
      </w:r>
      <w:r w:rsidR="00AF08EE" w:rsidRPr="00AF08EE">
        <w:rPr>
          <w:rStyle w:val="VerbatimChar"/>
        </w:rPr>
        <w:t>base64</w:t>
      </w:r>
      <w:r>
        <w:t>.</w:t>
      </w:r>
      <w:r w:rsidR="00AF08EE">
        <w:t xml:space="preserve"> </w:t>
      </w:r>
      <w:r>
        <w:t xml:space="preserve">This allows content represented by binary formats to be exchanged within the </w:t>
      </w:r>
      <w:r w:rsidR="00AF08EE">
        <w:t>JSON</w:t>
      </w:r>
      <w:r>
        <w:t xml:space="preserve"> message.</w:t>
      </w:r>
      <w:r w:rsidR="00AF08EE">
        <w:t xml:space="preserve"> The Binary content MUST specify the </w:t>
      </w:r>
      <w:proofErr w:type="spellStart"/>
      <w:r w:rsidR="00AF08EE" w:rsidRPr="00AF08EE">
        <w:rPr>
          <w:rStyle w:val="VerbatimChar"/>
        </w:rPr>
        <w:t>contentEncoding</w:t>
      </w:r>
      <w:proofErr w:type="spellEnd"/>
      <w:r w:rsidR="00AF08EE">
        <w:t xml:space="preserve"> of the content</w:t>
      </w:r>
      <w:r w:rsidR="00AD19AD">
        <w:t xml:space="preserve">. The </w:t>
      </w:r>
      <w:proofErr w:type="spellStart"/>
      <w:r w:rsidR="00AD19AD" w:rsidRPr="00AD19AD">
        <w:rPr>
          <w:rStyle w:val="VerbatimChar"/>
        </w:rPr>
        <w:t>contentEncoding</w:t>
      </w:r>
      <w:proofErr w:type="spellEnd"/>
      <w:r w:rsidR="00AD19AD">
        <w:t xml:space="preserve"> value </w:t>
      </w:r>
      <w:r w:rsidR="00AD19AD" w:rsidRPr="00AD19AD">
        <w:t xml:space="preserve">MUST be encoding types </w:t>
      </w:r>
      <w:r w:rsidR="00AD19AD">
        <w:t xml:space="preserve">commonly supported by </w:t>
      </w:r>
      <w:r w:rsidR="00AD19AD" w:rsidRPr="00AD19AD">
        <w:t>HTTP</w:t>
      </w:r>
      <w:r w:rsidR="00AD19AD">
        <w:t xml:space="preserve">. The list of encoding types is available at </w:t>
      </w:r>
      <w:commentRangeStart w:id="100"/>
      <w:r w:rsidR="00AD19AD">
        <w:t>XXX</w:t>
      </w:r>
      <w:commentRangeEnd w:id="100"/>
      <w:r w:rsidR="00AD19AD">
        <w:rPr>
          <w:rStyle w:val="CommentReference"/>
        </w:rPr>
        <w:commentReference w:id="100"/>
      </w:r>
      <w:r w:rsidR="00AF08EE">
        <w:t>.</w:t>
      </w:r>
      <w:r>
        <w:t xml:space="preserve"> The Binary content MAY specify the </w:t>
      </w:r>
      <w:proofErr w:type="spellStart"/>
      <w:r w:rsidRPr="00082D1C">
        <w:rPr>
          <w:rStyle w:val="VerbatimChar"/>
        </w:rPr>
        <w:t>mediaType</w:t>
      </w:r>
      <w:proofErr w:type="spellEnd"/>
      <w:r>
        <w:t xml:space="preserve"> of the </w:t>
      </w:r>
      <w:r w:rsidR="00AF08EE">
        <w:t xml:space="preserve">(decoded) </w:t>
      </w:r>
      <w:r>
        <w:t xml:space="preserve">content. A list of media types is available </w:t>
      </w:r>
      <w:hyperlink r:id="rId36" w:history="1">
        <w:r w:rsidR="00037B4B" w:rsidRPr="00037B4B">
          <w:rPr>
            <w:rStyle w:val="Hyperlink"/>
          </w:rPr>
          <w:t>here</w:t>
        </w:r>
      </w:hyperlink>
      <w:r>
        <w:t>.</w:t>
      </w:r>
    </w:p>
    <w:p w14:paraId="4A5F2CBD" w14:textId="249D3607" w:rsidR="00455F7F" w:rsidRDefault="00455F7F" w:rsidP="00455F7F">
      <w:pPr>
        <w:pStyle w:val="BodyText"/>
      </w:pPr>
      <w:r>
        <w:t xml:space="preserve">A </w:t>
      </w:r>
      <w:r w:rsidR="00AF08EE">
        <w:t>REST</w:t>
      </w:r>
      <w:r>
        <w:t xml:space="preserve">-based </w:t>
      </w:r>
      <w:del w:id="101" w:author="Karamjit Kaur" w:date="2019-12-03T13:28:00Z">
        <w:r w:rsidDel="00EF04DF">
          <w:delText>ws-</w:delText>
        </w:r>
      </w:del>
      <w:r>
        <w:t xml:space="preserve">ISBM Service Provider SHOULD NOT exchange </w:t>
      </w:r>
      <w:r w:rsidR="00AF08EE">
        <w:t>JSON</w:t>
      </w:r>
      <w:r>
        <w:t xml:space="preserve"> Message Content using the Binary content type</w:t>
      </w:r>
      <w:r w:rsidR="00AF08EE">
        <w:t xml:space="preserve"> within a JSON</w:t>
      </w:r>
      <w:r>
        <w:t>.</w:t>
      </w:r>
    </w:p>
    <w:p w14:paraId="3430787A" w14:textId="3E2E6763" w:rsidR="00455F7F" w:rsidRDefault="00AF08EE" w:rsidP="00CF791A">
      <w:pPr>
        <w:pStyle w:val="BodyText"/>
      </w:pPr>
      <w:r>
        <w:t xml:space="preserve">A REST-based </w:t>
      </w:r>
      <w:del w:id="102" w:author="Karamjit Kaur" w:date="2019-12-03T13:28:00Z">
        <w:r w:rsidDel="00EF04DF">
          <w:delText>ws-</w:delText>
        </w:r>
      </w:del>
      <w:r>
        <w:t>ISBM Service Provider SHOULD NOT exchange XML Message Content using the Binary content type within an XML message.</w:t>
      </w:r>
    </w:p>
    <w:p w14:paraId="44E0F0CC" w14:textId="2A27D6C1" w:rsidR="0030599A" w:rsidRDefault="0030599A" w:rsidP="0030599A">
      <w:pPr>
        <w:spacing w:after="0"/>
      </w:pPr>
      <w:r>
        <w:t>The Channel URIs MUST be encoded when used within the URL of a REST call, for example: '</w:t>
      </w:r>
      <w:hyperlink r:id="rId37" w:history="1">
        <w:r w:rsidR="00914870" w:rsidRPr="001D29CC">
          <w:rPr>
            <w:rStyle w:val="Hyperlink"/>
          </w:rPr>
          <w:t>http://server/channels/encoded%2Fchannel%2FURI'</w:t>
        </w:r>
      </w:hyperlink>
    </w:p>
    <w:p w14:paraId="0E9DE071" w14:textId="6F48BFCA" w:rsidR="00AD19AD" w:rsidRDefault="00AD19AD" w:rsidP="00AD19AD">
      <w:pPr>
        <w:pStyle w:val="Heading4"/>
      </w:pPr>
      <w:r>
        <w:t>JSON Message Content Example</w:t>
      </w:r>
    </w:p>
    <w:p w14:paraId="049BD754" w14:textId="71D0CCE2" w:rsidR="00AD19AD" w:rsidRDefault="00AD19AD" w:rsidP="00DD1A7D">
      <w:pPr>
        <w:pStyle w:val="BodyText"/>
      </w:pPr>
      <w:r>
        <w:t xml:space="preserve">The following is an HTTP request for </w:t>
      </w:r>
      <w:proofErr w:type="spellStart"/>
      <w:r>
        <w:t>postPublication</w:t>
      </w:r>
      <w:proofErr w:type="spellEnd"/>
      <w:r>
        <w:t xml:space="preserve"> containing JSON Message Content within a JSON message.</w:t>
      </w:r>
    </w:p>
    <w:p w14:paraId="09692891" w14:textId="7925CA92" w:rsidR="00DD1A7D" w:rsidRDefault="00DD1A7D" w:rsidP="00DD1A7D">
      <w:pPr>
        <w:pStyle w:val="HTMLPreformatted"/>
        <w:wordWrap w:val="0"/>
        <w:rPr>
          <w:color w:val="484644"/>
          <w:sz w:val="21"/>
          <w:szCs w:val="21"/>
        </w:rPr>
      </w:pPr>
      <w:r>
        <w:rPr>
          <w:color w:val="484644"/>
          <w:sz w:val="21"/>
          <w:szCs w:val="21"/>
        </w:rPr>
        <w:t>POST /sessions/321/publications HTTP/1.1</w:t>
      </w:r>
    </w:p>
    <w:p w14:paraId="2245FCD3" w14:textId="77777777" w:rsidR="00DD1A7D" w:rsidRDefault="00DD1A7D" w:rsidP="00DD1A7D">
      <w:pPr>
        <w:pStyle w:val="HTMLPreformatted"/>
        <w:wordWrap w:val="0"/>
        <w:rPr>
          <w:color w:val="484644"/>
          <w:sz w:val="21"/>
          <w:szCs w:val="21"/>
        </w:rPr>
      </w:pPr>
      <w:r>
        <w:rPr>
          <w:color w:val="484644"/>
          <w:sz w:val="21"/>
          <w:szCs w:val="21"/>
        </w:rPr>
        <w:t>Host: http://example.com</w:t>
      </w:r>
    </w:p>
    <w:p w14:paraId="7200DC54" w14:textId="77777777" w:rsidR="00DD1A7D" w:rsidRDefault="00DD1A7D" w:rsidP="00DD1A7D">
      <w:pPr>
        <w:pStyle w:val="HTMLPreformatted"/>
        <w:wordWrap w:val="0"/>
        <w:rPr>
          <w:color w:val="484644"/>
          <w:sz w:val="21"/>
          <w:szCs w:val="21"/>
        </w:rPr>
      </w:pPr>
      <w:r>
        <w:rPr>
          <w:color w:val="484644"/>
          <w:sz w:val="21"/>
          <w:szCs w:val="21"/>
        </w:rPr>
        <w:t>Accept: application/json</w:t>
      </w:r>
    </w:p>
    <w:p w14:paraId="26116CC4" w14:textId="77777777" w:rsidR="00DD1A7D" w:rsidRDefault="00DD1A7D" w:rsidP="00DD1A7D">
      <w:pPr>
        <w:pStyle w:val="HTMLPreformatted"/>
        <w:wordWrap w:val="0"/>
        <w:rPr>
          <w:color w:val="484644"/>
          <w:sz w:val="21"/>
          <w:szCs w:val="21"/>
        </w:rPr>
      </w:pPr>
      <w:r>
        <w:rPr>
          <w:color w:val="484644"/>
          <w:sz w:val="21"/>
          <w:szCs w:val="21"/>
        </w:rPr>
        <w:t>Content-Type: application/json</w:t>
      </w:r>
    </w:p>
    <w:p w14:paraId="05866490" w14:textId="77777777" w:rsidR="00DD1A7D" w:rsidRDefault="00DD1A7D" w:rsidP="00DD1A7D">
      <w:pPr>
        <w:pStyle w:val="HTMLPreformatted"/>
        <w:wordWrap w:val="0"/>
        <w:rPr>
          <w:color w:val="484644"/>
          <w:sz w:val="21"/>
          <w:szCs w:val="21"/>
        </w:rPr>
      </w:pPr>
      <w:r>
        <w:rPr>
          <w:color w:val="484644"/>
          <w:sz w:val="21"/>
          <w:szCs w:val="21"/>
        </w:rPr>
        <w:t>Content-Length: 183</w:t>
      </w:r>
    </w:p>
    <w:p w14:paraId="0FCC951F" w14:textId="77777777" w:rsidR="00DD1A7D" w:rsidRDefault="00DD1A7D" w:rsidP="00DD1A7D">
      <w:pPr>
        <w:pStyle w:val="HTMLPreformatted"/>
        <w:wordWrap w:val="0"/>
        <w:rPr>
          <w:color w:val="484644"/>
          <w:sz w:val="21"/>
          <w:szCs w:val="21"/>
        </w:rPr>
      </w:pPr>
    </w:p>
    <w:p w14:paraId="36819191" w14:textId="77777777" w:rsidR="00DD1A7D" w:rsidRDefault="00DD1A7D" w:rsidP="00DD1A7D">
      <w:pPr>
        <w:pStyle w:val="HTMLPreformatted"/>
        <w:wordWrap w:val="0"/>
        <w:rPr>
          <w:color w:val="484644"/>
          <w:sz w:val="21"/>
          <w:szCs w:val="21"/>
        </w:rPr>
      </w:pPr>
      <w:r>
        <w:rPr>
          <w:color w:val="484644"/>
          <w:sz w:val="21"/>
          <w:szCs w:val="21"/>
        </w:rPr>
        <w:t>{</w:t>
      </w:r>
    </w:p>
    <w:p w14:paraId="23BA3035" w14:textId="77777777" w:rsidR="00DD1A7D" w:rsidRDefault="00DD1A7D" w:rsidP="00DD1A7D">
      <w:pPr>
        <w:pStyle w:val="HTMLPreformatted"/>
        <w:wordWrap w:val="0"/>
        <w:rPr>
          <w:color w:val="484644"/>
          <w:sz w:val="21"/>
          <w:szCs w:val="21"/>
        </w:rPr>
      </w:pPr>
      <w:r>
        <w:rPr>
          <w:color w:val="484644"/>
          <w:sz w:val="21"/>
          <w:szCs w:val="21"/>
        </w:rPr>
        <w:t>  "topics": ["topic1", "</w:t>
      </w:r>
      <w:proofErr w:type="spellStart"/>
      <w:r>
        <w:rPr>
          <w:color w:val="484644"/>
          <w:sz w:val="21"/>
          <w:szCs w:val="21"/>
        </w:rPr>
        <w:t>etc</w:t>
      </w:r>
      <w:proofErr w:type="spellEnd"/>
      <w:r>
        <w:rPr>
          <w:color w:val="484644"/>
          <w:sz w:val="21"/>
          <w:szCs w:val="21"/>
        </w:rPr>
        <w:t>"],</w:t>
      </w:r>
    </w:p>
    <w:p w14:paraId="38D83480" w14:textId="77777777" w:rsidR="00DD1A7D" w:rsidRDefault="00DD1A7D" w:rsidP="00DD1A7D">
      <w:pPr>
        <w:pStyle w:val="HTMLPreformatted"/>
        <w:wordWrap w:val="0"/>
        <w:rPr>
          <w:color w:val="484644"/>
          <w:sz w:val="21"/>
          <w:szCs w:val="21"/>
        </w:rPr>
      </w:pPr>
      <w:r>
        <w:rPr>
          <w:color w:val="484644"/>
          <w:sz w:val="21"/>
          <w:szCs w:val="21"/>
        </w:rPr>
        <w:t>  "expiry": "P1D",</w:t>
      </w:r>
    </w:p>
    <w:p w14:paraId="5962E4C5"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messageContent</w:t>
      </w:r>
      <w:proofErr w:type="spellEnd"/>
      <w:r>
        <w:rPr>
          <w:color w:val="484644"/>
          <w:sz w:val="21"/>
          <w:szCs w:val="21"/>
        </w:rPr>
        <w:t>": {</w:t>
      </w:r>
    </w:p>
    <w:p w14:paraId="41EF4457" w14:textId="77777777" w:rsidR="00DD1A7D" w:rsidRDefault="00DD1A7D" w:rsidP="00DD1A7D">
      <w:pPr>
        <w:pStyle w:val="HTMLPreformatted"/>
        <w:wordWrap w:val="0"/>
        <w:rPr>
          <w:color w:val="484644"/>
          <w:sz w:val="21"/>
          <w:szCs w:val="21"/>
        </w:rPr>
      </w:pPr>
      <w:r>
        <w:rPr>
          <w:color w:val="484644"/>
          <w:sz w:val="21"/>
          <w:szCs w:val="21"/>
        </w:rPr>
        <w:t>    "content": {</w:t>
      </w:r>
    </w:p>
    <w:p w14:paraId="131D913A" w14:textId="77777777" w:rsidR="00DD1A7D" w:rsidRDefault="00DD1A7D" w:rsidP="00DD1A7D">
      <w:pPr>
        <w:pStyle w:val="HTMLPreformatted"/>
        <w:wordWrap w:val="0"/>
        <w:rPr>
          <w:color w:val="484644"/>
          <w:sz w:val="21"/>
          <w:szCs w:val="21"/>
        </w:rPr>
      </w:pPr>
      <w:r>
        <w:rPr>
          <w:color w:val="484644"/>
          <w:sz w:val="21"/>
          <w:szCs w:val="21"/>
        </w:rPr>
        <w:t xml:space="preserve">      "</w:t>
      </w:r>
      <w:proofErr w:type="spellStart"/>
      <w:r>
        <w:rPr>
          <w:color w:val="484644"/>
          <w:sz w:val="21"/>
          <w:szCs w:val="21"/>
        </w:rPr>
        <w:t>somejson</w:t>
      </w:r>
      <w:proofErr w:type="spellEnd"/>
      <w:r>
        <w:rPr>
          <w:color w:val="484644"/>
          <w:sz w:val="21"/>
          <w:szCs w:val="21"/>
        </w:rPr>
        <w:t>": "This is some JSON native content"</w:t>
      </w:r>
    </w:p>
    <w:p w14:paraId="70592CD1" w14:textId="77777777" w:rsidR="00DD1A7D" w:rsidRDefault="00DD1A7D" w:rsidP="00DD1A7D">
      <w:pPr>
        <w:pStyle w:val="HTMLPreformatted"/>
        <w:wordWrap w:val="0"/>
        <w:rPr>
          <w:color w:val="484644"/>
          <w:sz w:val="21"/>
          <w:szCs w:val="21"/>
        </w:rPr>
      </w:pPr>
      <w:r>
        <w:rPr>
          <w:color w:val="484644"/>
          <w:sz w:val="21"/>
          <w:szCs w:val="21"/>
        </w:rPr>
        <w:t xml:space="preserve">    }</w:t>
      </w:r>
    </w:p>
    <w:p w14:paraId="28194A75" w14:textId="77777777" w:rsidR="00DD1A7D" w:rsidRDefault="00DD1A7D" w:rsidP="00DD1A7D">
      <w:pPr>
        <w:pStyle w:val="HTMLPreformatted"/>
        <w:wordWrap w:val="0"/>
        <w:rPr>
          <w:color w:val="484644"/>
          <w:sz w:val="21"/>
          <w:szCs w:val="21"/>
        </w:rPr>
      </w:pPr>
      <w:r>
        <w:rPr>
          <w:color w:val="484644"/>
          <w:sz w:val="21"/>
          <w:szCs w:val="21"/>
        </w:rPr>
        <w:t xml:space="preserve">  } </w:t>
      </w:r>
    </w:p>
    <w:p w14:paraId="6D4A4025" w14:textId="77777777" w:rsidR="00DD1A7D" w:rsidRDefault="00DD1A7D" w:rsidP="00DD1A7D">
      <w:pPr>
        <w:pStyle w:val="HTMLPreformatted"/>
        <w:wordWrap w:val="0"/>
        <w:rPr>
          <w:color w:val="484644"/>
          <w:sz w:val="21"/>
          <w:szCs w:val="21"/>
        </w:rPr>
      </w:pPr>
      <w:r>
        <w:rPr>
          <w:color w:val="484644"/>
          <w:sz w:val="21"/>
          <w:szCs w:val="21"/>
        </w:rPr>
        <w:t>}</w:t>
      </w:r>
    </w:p>
    <w:p w14:paraId="7BD2D8E4" w14:textId="6F6C35EE" w:rsidR="00AD19AD" w:rsidRDefault="00AD19AD" w:rsidP="00AD19AD">
      <w:pPr>
        <w:pStyle w:val="Heading4"/>
      </w:pPr>
      <w:bookmarkStart w:id="103" w:name="_String_Message_Content"/>
      <w:bookmarkEnd w:id="103"/>
      <w:r>
        <w:t>String Message Content Example</w:t>
      </w:r>
    </w:p>
    <w:p w14:paraId="6A533389" w14:textId="7D47554C" w:rsidR="00DD1A7D" w:rsidRDefault="00AD19AD" w:rsidP="00DD1A7D">
      <w:pPr>
        <w:pStyle w:val="BodyText"/>
        <w:rPr>
          <w:rFonts w:ascii="Segoe UI" w:hAnsi="Segoe UI" w:cs="Segoe UI"/>
          <w:color w:val="252423"/>
          <w:sz w:val="21"/>
          <w:szCs w:val="21"/>
        </w:rPr>
      </w:pPr>
      <w:r>
        <w:t>The following is an</w:t>
      </w:r>
      <w:r w:rsidR="00DD1A7D" w:rsidRPr="00DD1A7D">
        <w:t xml:space="preserve"> HTTP request for </w:t>
      </w:r>
      <w:proofErr w:type="spellStart"/>
      <w:r w:rsidR="00DD1A7D" w:rsidRPr="00DD1A7D">
        <w:rPr>
          <w:i/>
          <w:iCs/>
        </w:rPr>
        <w:t>postPublication</w:t>
      </w:r>
      <w:proofErr w:type="spellEnd"/>
      <w:r w:rsidR="00DD1A7D" w:rsidRPr="00DD1A7D">
        <w:t> </w:t>
      </w:r>
      <w:r>
        <w:t>containing XML content using the String Message Content type within a JSON message.</w:t>
      </w:r>
    </w:p>
    <w:p w14:paraId="18C95858" w14:textId="77777777" w:rsidR="00DD1A7D" w:rsidRPr="00DD1A7D" w:rsidRDefault="00DD1A7D" w:rsidP="00DD1A7D">
      <w:pPr>
        <w:pStyle w:val="HTMLPreformatted"/>
        <w:wordWrap w:val="0"/>
        <w:rPr>
          <w:color w:val="484644"/>
          <w:sz w:val="21"/>
          <w:szCs w:val="21"/>
        </w:rPr>
      </w:pPr>
      <w:r w:rsidRPr="00DD1A7D">
        <w:rPr>
          <w:color w:val="484644"/>
          <w:sz w:val="21"/>
          <w:szCs w:val="21"/>
        </w:rPr>
        <w:t>POST /sessions/321/publications HTTP/1.1</w:t>
      </w:r>
    </w:p>
    <w:p w14:paraId="7F4EF61E" w14:textId="77777777" w:rsidR="00DD1A7D" w:rsidRPr="00DD1A7D" w:rsidRDefault="00DD1A7D" w:rsidP="00DD1A7D">
      <w:pPr>
        <w:pStyle w:val="HTMLPreformatted"/>
        <w:wordWrap w:val="0"/>
        <w:rPr>
          <w:color w:val="484644"/>
          <w:sz w:val="21"/>
          <w:szCs w:val="21"/>
        </w:rPr>
      </w:pPr>
      <w:r w:rsidRPr="00DD1A7D">
        <w:rPr>
          <w:color w:val="484644"/>
          <w:sz w:val="21"/>
          <w:szCs w:val="21"/>
        </w:rPr>
        <w:lastRenderedPageBreak/>
        <w:t xml:space="preserve">Host: </w:t>
      </w:r>
      <w:hyperlink r:id="rId38" w:tgtFrame="_blank" w:tooltip="http://example.com" w:history="1">
        <w:r w:rsidRPr="00DD1A7D">
          <w:rPr>
            <w:color w:val="484644"/>
            <w:sz w:val="21"/>
            <w:szCs w:val="21"/>
          </w:rPr>
          <w:t>http://example.com</w:t>
        </w:r>
      </w:hyperlink>
    </w:p>
    <w:p w14:paraId="1344C80D" w14:textId="77777777" w:rsidR="00DD1A7D" w:rsidRPr="00DD1A7D" w:rsidRDefault="00DD1A7D" w:rsidP="00DD1A7D">
      <w:pPr>
        <w:pStyle w:val="HTMLPreformatted"/>
        <w:wordWrap w:val="0"/>
        <w:rPr>
          <w:color w:val="484644"/>
          <w:sz w:val="21"/>
          <w:szCs w:val="21"/>
        </w:rPr>
      </w:pPr>
      <w:r w:rsidRPr="00DD1A7D">
        <w:rPr>
          <w:color w:val="484644"/>
          <w:sz w:val="21"/>
          <w:szCs w:val="21"/>
        </w:rPr>
        <w:t>Accept: application/json</w:t>
      </w:r>
    </w:p>
    <w:p w14:paraId="50BB449B" w14:textId="77777777" w:rsidR="00DD1A7D" w:rsidRPr="00DD1A7D" w:rsidRDefault="00DD1A7D" w:rsidP="00DD1A7D">
      <w:pPr>
        <w:pStyle w:val="HTMLPreformatted"/>
        <w:wordWrap w:val="0"/>
        <w:rPr>
          <w:color w:val="484644"/>
          <w:sz w:val="21"/>
          <w:szCs w:val="21"/>
        </w:rPr>
      </w:pPr>
      <w:r w:rsidRPr="00DD1A7D">
        <w:rPr>
          <w:color w:val="484644"/>
          <w:sz w:val="21"/>
          <w:szCs w:val="21"/>
        </w:rPr>
        <w:t>Content-Type: application/json</w:t>
      </w:r>
    </w:p>
    <w:p w14:paraId="3B43DCC1" w14:textId="77777777" w:rsidR="00DD1A7D" w:rsidRPr="00DD1A7D" w:rsidRDefault="00DD1A7D" w:rsidP="00DD1A7D">
      <w:pPr>
        <w:pStyle w:val="HTMLPreformatted"/>
        <w:wordWrap w:val="0"/>
        <w:rPr>
          <w:color w:val="484644"/>
          <w:sz w:val="21"/>
          <w:szCs w:val="21"/>
        </w:rPr>
      </w:pPr>
      <w:r w:rsidRPr="00DD1A7D">
        <w:rPr>
          <w:color w:val="484644"/>
          <w:sz w:val="21"/>
          <w:szCs w:val="21"/>
        </w:rPr>
        <w:t>Content-Length: 187</w:t>
      </w:r>
    </w:p>
    <w:p w14:paraId="3578A7EA" w14:textId="77777777" w:rsidR="00DD1A7D" w:rsidRPr="00DD1A7D" w:rsidRDefault="00DD1A7D" w:rsidP="00DD1A7D">
      <w:pPr>
        <w:pStyle w:val="HTMLPreformatted"/>
        <w:wordWrap w:val="0"/>
        <w:rPr>
          <w:color w:val="484644"/>
          <w:sz w:val="21"/>
          <w:szCs w:val="21"/>
        </w:rPr>
      </w:pPr>
    </w:p>
    <w:p w14:paraId="70CE80A4" w14:textId="77777777" w:rsidR="00DD1A7D" w:rsidRPr="00DD1A7D" w:rsidRDefault="00DD1A7D" w:rsidP="00DD1A7D">
      <w:pPr>
        <w:pStyle w:val="HTMLPreformatted"/>
        <w:wordWrap w:val="0"/>
        <w:rPr>
          <w:color w:val="484644"/>
          <w:sz w:val="21"/>
          <w:szCs w:val="21"/>
        </w:rPr>
      </w:pPr>
      <w:r w:rsidRPr="00DD1A7D">
        <w:rPr>
          <w:color w:val="484644"/>
          <w:sz w:val="21"/>
          <w:szCs w:val="21"/>
        </w:rPr>
        <w:t>{</w:t>
      </w:r>
    </w:p>
    <w:p w14:paraId="3D29FC1B"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"topics": ["topic1", "</w:t>
      </w:r>
      <w:proofErr w:type="spellStart"/>
      <w:r w:rsidRPr="00DD1A7D">
        <w:rPr>
          <w:color w:val="484644"/>
          <w:sz w:val="21"/>
          <w:szCs w:val="21"/>
        </w:rPr>
        <w:t>etc</w:t>
      </w:r>
      <w:proofErr w:type="spellEnd"/>
      <w:r w:rsidRPr="00DD1A7D">
        <w:rPr>
          <w:color w:val="484644"/>
          <w:sz w:val="21"/>
          <w:szCs w:val="21"/>
        </w:rPr>
        <w:t>"],</w:t>
      </w:r>
    </w:p>
    <w:p w14:paraId="0EB95A46"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"expiry": "P1D",</w:t>
      </w:r>
    </w:p>
    <w:p w14:paraId="77C8E753"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w:t>
      </w:r>
      <w:proofErr w:type="spellStart"/>
      <w:r w:rsidRPr="00DD1A7D">
        <w:rPr>
          <w:color w:val="484644"/>
          <w:sz w:val="21"/>
          <w:szCs w:val="21"/>
        </w:rPr>
        <w:t>messageContent</w:t>
      </w:r>
      <w:proofErr w:type="spellEnd"/>
      <w:r w:rsidRPr="00DD1A7D">
        <w:rPr>
          <w:color w:val="484644"/>
          <w:sz w:val="21"/>
          <w:szCs w:val="21"/>
        </w:rPr>
        <w:t>": {</w:t>
      </w:r>
    </w:p>
    <w:p w14:paraId="715F4852"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w:t>
      </w:r>
      <w:proofErr w:type="spellStart"/>
      <w:r w:rsidRPr="00DD1A7D">
        <w:rPr>
          <w:color w:val="484644"/>
          <w:sz w:val="21"/>
          <w:szCs w:val="21"/>
        </w:rPr>
        <w:t>mediaType</w:t>
      </w:r>
      <w:proofErr w:type="spellEnd"/>
      <w:r w:rsidRPr="00DD1A7D">
        <w:rPr>
          <w:color w:val="484644"/>
          <w:sz w:val="21"/>
          <w:szCs w:val="21"/>
        </w:rPr>
        <w:t>": "application/xml",</w:t>
      </w:r>
    </w:p>
    <w:p w14:paraId="6F6664A7"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"content": "&lt;</w:t>
      </w:r>
      <w:proofErr w:type="spellStart"/>
      <w:r w:rsidRPr="00DD1A7D">
        <w:rPr>
          <w:color w:val="484644"/>
          <w:sz w:val="21"/>
          <w:szCs w:val="21"/>
        </w:rPr>
        <w:t>someXml</w:t>
      </w:r>
      <w:proofErr w:type="spellEnd"/>
      <w:r w:rsidRPr="00DD1A7D">
        <w:rPr>
          <w:color w:val="484644"/>
          <w:sz w:val="21"/>
          <w:szCs w:val="21"/>
        </w:rPr>
        <w:t>&gt;This is XML content in JSON&lt;/</w:t>
      </w:r>
      <w:proofErr w:type="spellStart"/>
      <w:r w:rsidRPr="00DD1A7D">
        <w:rPr>
          <w:color w:val="484644"/>
          <w:sz w:val="21"/>
          <w:szCs w:val="21"/>
        </w:rPr>
        <w:t>someXml</w:t>
      </w:r>
      <w:proofErr w:type="spellEnd"/>
      <w:r w:rsidRPr="00DD1A7D">
        <w:rPr>
          <w:color w:val="484644"/>
          <w:sz w:val="21"/>
          <w:szCs w:val="21"/>
        </w:rPr>
        <w:t>&gt;"</w:t>
      </w:r>
    </w:p>
    <w:p w14:paraId="4630460A"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 </w:t>
      </w:r>
    </w:p>
    <w:p w14:paraId="44FBD2B6" w14:textId="77777777" w:rsidR="00DD1A7D" w:rsidRDefault="00DD1A7D" w:rsidP="00DD1A7D">
      <w:pPr>
        <w:pStyle w:val="HTMLPreformatted"/>
        <w:wordWrap w:val="0"/>
        <w:rPr>
          <w:rFonts w:cs="Courier New"/>
          <w:color w:val="484644"/>
        </w:rPr>
      </w:pPr>
      <w:r w:rsidRPr="00DD1A7D">
        <w:rPr>
          <w:color w:val="484644"/>
          <w:sz w:val="21"/>
          <w:szCs w:val="21"/>
        </w:rPr>
        <w:t>}</w:t>
      </w:r>
    </w:p>
    <w:p w14:paraId="0BCF6B3C" w14:textId="34A034A1" w:rsidR="00DD1A7D" w:rsidRPr="00B303C3" w:rsidRDefault="00DD1A7D" w:rsidP="00B303C3">
      <w:pPr>
        <w:pStyle w:val="Heading4"/>
      </w:pPr>
      <w:r>
        <w:t> </w:t>
      </w:r>
      <w:r w:rsidR="00AD19AD">
        <w:t xml:space="preserve">Binary </w:t>
      </w:r>
      <w:r w:rsidR="00C26C80">
        <w:t xml:space="preserve">Message </w:t>
      </w:r>
      <w:r w:rsidR="00AD19AD">
        <w:t>Content Example</w:t>
      </w:r>
    </w:p>
    <w:p w14:paraId="2EC90036" w14:textId="7FF61066" w:rsidR="00DD1A7D" w:rsidRPr="00DD1A7D" w:rsidRDefault="00AD19AD" w:rsidP="00DD1A7D">
      <w:pPr>
        <w:pStyle w:val="BodyText"/>
      </w:pPr>
      <w:r>
        <w:t xml:space="preserve">The following is an </w:t>
      </w:r>
      <w:r w:rsidR="00DD1A7D" w:rsidRPr="00DD1A7D">
        <w:t>HTTP request</w:t>
      </w:r>
      <w:r w:rsidRPr="00DD1A7D">
        <w:t> for </w:t>
      </w:r>
      <w:proofErr w:type="spellStart"/>
      <w:r w:rsidRPr="00DD1A7D">
        <w:rPr>
          <w:i/>
          <w:iCs/>
        </w:rPr>
        <w:t>postPublication</w:t>
      </w:r>
      <w:proofErr w:type="spellEnd"/>
      <w:r w:rsidRPr="00DD1A7D">
        <w:t> </w:t>
      </w:r>
      <w:r>
        <w:t xml:space="preserve">containing XML </w:t>
      </w:r>
      <w:r w:rsidR="00DD1A7D" w:rsidRPr="00B303C3">
        <w:t>content</w:t>
      </w:r>
      <w:r>
        <w:t xml:space="preserve"> using</w:t>
      </w:r>
      <w:r w:rsidR="00DD1A7D" w:rsidRPr="00DD1A7D">
        <w:t xml:space="preserve"> the </w:t>
      </w:r>
      <w:r>
        <w:t>Binary Message Content</w:t>
      </w:r>
      <w:r w:rsidR="00DD1A7D" w:rsidRPr="00DD1A7D">
        <w:t xml:space="preserve"> type </w:t>
      </w:r>
      <w:r>
        <w:t>within</w:t>
      </w:r>
      <w:r w:rsidR="00DD1A7D" w:rsidRPr="00DD1A7D">
        <w:t xml:space="preserve"> a </w:t>
      </w:r>
      <w:r>
        <w:t xml:space="preserve">JSON message. </w:t>
      </w:r>
      <w:r w:rsidR="002D2FA9">
        <w:t xml:space="preserve">The </w:t>
      </w:r>
      <w:r w:rsidR="00DD1A7D" w:rsidRPr="00DD1A7D">
        <w:t xml:space="preserve">content would decode to the </w:t>
      </w:r>
      <w:r w:rsidR="002D2FA9">
        <w:t xml:space="preserve">same as the </w:t>
      </w:r>
      <w:hyperlink w:anchor="_String_Message_Content" w:history="1">
        <w:r w:rsidR="002D2FA9" w:rsidRPr="00590C38">
          <w:rPr>
            <w:rStyle w:val="Hyperlink"/>
          </w:rPr>
          <w:t>String Message Content Example</w:t>
        </w:r>
      </w:hyperlink>
      <w:r w:rsidR="00DD1A7D" w:rsidRPr="00DD1A7D">
        <w:t>. </w:t>
      </w:r>
    </w:p>
    <w:p w14:paraId="7019EE28" w14:textId="77777777" w:rsidR="00DD1A7D" w:rsidRDefault="00DD1A7D" w:rsidP="00DD1A7D">
      <w:pPr>
        <w:pStyle w:val="HTMLPreformatted"/>
        <w:wordWrap w:val="0"/>
        <w:rPr>
          <w:color w:val="484644"/>
          <w:sz w:val="21"/>
          <w:szCs w:val="21"/>
        </w:rPr>
      </w:pPr>
      <w:r>
        <w:rPr>
          <w:color w:val="484644"/>
          <w:sz w:val="21"/>
          <w:szCs w:val="21"/>
        </w:rPr>
        <w:t>POST /sessions/321/publications HTTP/1.1</w:t>
      </w:r>
    </w:p>
    <w:p w14:paraId="2DD26CDE" w14:textId="77777777" w:rsidR="00DD1A7D" w:rsidRDefault="00DD1A7D" w:rsidP="00DD1A7D">
      <w:pPr>
        <w:pStyle w:val="HTMLPreformatted"/>
        <w:wordWrap w:val="0"/>
        <w:rPr>
          <w:color w:val="484644"/>
          <w:sz w:val="21"/>
          <w:szCs w:val="21"/>
        </w:rPr>
      </w:pPr>
      <w:r>
        <w:rPr>
          <w:color w:val="484644"/>
          <w:sz w:val="21"/>
          <w:szCs w:val="21"/>
        </w:rPr>
        <w:t>Host: http://example.com</w:t>
      </w:r>
    </w:p>
    <w:p w14:paraId="7CA74FB2" w14:textId="77777777" w:rsidR="00DD1A7D" w:rsidRDefault="00DD1A7D" w:rsidP="00DD1A7D">
      <w:pPr>
        <w:pStyle w:val="HTMLPreformatted"/>
        <w:wordWrap w:val="0"/>
        <w:rPr>
          <w:color w:val="484644"/>
          <w:sz w:val="21"/>
          <w:szCs w:val="21"/>
        </w:rPr>
      </w:pPr>
      <w:r>
        <w:rPr>
          <w:color w:val="484644"/>
          <w:sz w:val="21"/>
          <w:szCs w:val="21"/>
        </w:rPr>
        <w:t>Accept: application/json</w:t>
      </w:r>
    </w:p>
    <w:p w14:paraId="39A951B5" w14:textId="77777777" w:rsidR="00DD1A7D" w:rsidRDefault="00DD1A7D" w:rsidP="00DD1A7D">
      <w:pPr>
        <w:pStyle w:val="HTMLPreformatted"/>
        <w:wordWrap w:val="0"/>
        <w:rPr>
          <w:color w:val="484644"/>
          <w:sz w:val="21"/>
          <w:szCs w:val="21"/>
        </w:rPr>
      </w:pPr>
      <w:r>
        <w:rPr>
          <w:color w:val="484644"/>
          <w:sz w:val="21"/>
          <w:szCs w:val="21"/>
        </w:rPr>
        <w:t>Content-Type: application/json</w:t>
      </w:r>
    </w:p>
    <w:p w14:paraId="2FB051EA" w14:textId="77777777" w:rsidR="00DD1A7D" w:rsidRDefault="00DD1A7D" w:rsidP="00DD1A7D">
      <w:pPr>
        <w:pStyle w:val="HTMLPreformatted"/>
        <w:wordWrap w:val="0"/>
        <w:rPr>
          <w:color w:val="484644"/>
          <w:sz w:val="21"/>
          <w:szCs w:val="21"/>
        </w:rPr>
      </w:pPr>
      <w:r>
        <w:rPr>
          <w:color w:val="484644"/>
          <w:sz w:val="21"/>
          <w:szCs w:val="21"/>
        </w:rPr>
        <w:t>Content-Length: 238</w:t>
      </w:r>
    </w:p>
    <w:p w14:paraId="1A434A96" w14:textId="77777777" w:rsidR="00DD1A7D" w:rsidRDefault="00DD1A7D" w:rsidP="00DD1A7D">
      <w:pPr>
        <w:pStyle w:val="HTMLPreformatted"/>
        <w:wordWrap w:val="0"/>
        <w:rPr>
          <w:color w:val="484644"/>
          <w:sz w:val="21"/>
          <w:szCs w:val="21"/>
        </w:rPr>
      </w:pPr>
    </w:p>
    <w:p w14:paraId="22912866" w14:textId="77777777" w:rsidR="00DD1A7D" w:rsidRDefault="00DD1A7D" w:rsidP="00DD1A7D">
      <w:pPr>
        <w:pStyle w:val="HTMLPreformatted"/>
        <w:wordWrap w:val="0"/>
        <w:rPr>
          <w:color w:val="484644"/>
          <w:sz w:val="21"/>
          <w:szCs w:val="21"/>
        </w:rPr>
      </w:pPr>
      <w:r>
        <w:rPr>
          <w:color w:val="484644"/>
          <w:sz w:val="21"/>
          <w:szCs w:val="21"/>
        </w:rPr>
        <w:t>{</w:t>
      </w:r>
    </w:p>
    <w:p w14:paraId="35C7849B" w14:textId="77777777" w:rsidR="00DD1A7D" w:rsidRDefault="00DD1A7D" w:rsidP="00DD1A7D">
      <w:pPr>
        <w:pStyle w:val="HTMLPreformatted"/>
        <w:wordWrap w:val="0"/>
        <w:rPr>
          <w:color w:val="484644"/>
          <w:sz w:val="21"/>
          <w:szCs w:val="21"/>
        </w:rPr>
      </w:pPr>
      <w:r>
        <w:rPr>
          <w:color w:val="484644"/>
          <w:sz w:val="21"/>
          <w:szCs w:val="21"/>
        </w:rPr>
        <w:t>  "topics": ["topic1", "</w:t>
      </w:r>
      <w:proofErr w:type="spellStart"/>
      <w:r>
        <w:rPr>
          <w:color w:val="484644"/>
          <w:sz w:val="21"/>
          <w:szCs w:val="21"/>
        </w:rPr>
        <w:t>etc</w:t>
      </w:r>
      <w:proofErr w:type="spellEnd"/>
      <w:r>
        <w:rPr>
          <w:color w:val="484644"/>
          <w:sz w:val="21"/>
          <w:szCs w:val="21"/>
        </w:rPr>
        <w:t>"],</w:t>
      </w:r>
    </w:p>
    <w:p w14:paraId="423706F3" w14:textId="77777777" w:rsidR="00DD1A7D" w:rsidRDefault="00DD1A7D" w:rsidP="00DD1A7D">
      <w:pPr>
        <w:pStyle w:val="HTMLPreformatted"/>
        <w:wordWrap w:val="0"/>
        <w:rPr>
          <w:color w:val="484644"/>
          <w:sz w:val="21"/>
          <w:szCs w:val="21"/>
        </w:rPr>
      </w:pPr>
      <w:r>
        <w:rPr>
          <w:color w:val="484644"/>
          <w:sz w:val="21"/>
          <w:szCs w:val="21"/>
        </w:rPr>
        <w:t>  "expiry": "P1D",</w:t>
      </w:r>
    </w:p>
    <w:p w14:paraId="54126D8B"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messageContent</w:t>
      </w:r>
      <w:proofErr w:type="spellEnd"/>
      <w:r>
        <w:rPr>
          <w:color w:val="484644"/>
          <w:sz w:val="21"/>
          <w:szCs w:val="21"/>
        </w:rPr>
        <w:t>": {</w:t>
      </w:r>
    </w:p>
    <w:p w14:paraId="62016275"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mediaType</w:t>
      </w:r>
      <w:proofErr w:type="spellEnd"/>
      <w:r>
        <w:rPr>
          <w:color w:val="484644"/>
          <w:sz w:val="21"/>
          <w:szCs w:val="21"/>
        </w:rPr>
        <w:t>": "application/xml",</w:t>
      </w:r>
    </w:p>
    <w:p w14:paraId="6A2B1119"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contentEncoding</w:t>
      </w:r>
      <w:proofErr w:type="spellEnd"/>
      <w:r>
        <w:rPr>
          <w:color w:val="484644"/>
          <w:sz w:val="21"/>
          <w:szCs w:val="21"/>
        </w:rPr>
        <w:t>: "base64",</w:t>
      </w:r>
    </w:p>
    <w:p w14:paraId="113BC9D2" w14:textId="77777777" w:rsidR="00DD1A7D" w:rsidRDefault="00DD1A7D" w:rsidP="00DD1A7D">
      <w:pPr>
        <w:pStyle w:val="HTMLPreformatted"/>
        <w:wordWrap w:val="0"/>
        <w:rPr>
          <w:color w:val="484644"/>
          <w:sz w:val="21"/>
          <w:szCs w:val="21"/>
        </w:rPr>
      </w:pPr>
      <w:r>
        <w:rPr>
          <w:color w:val="484644"/>
          <w:sz w:val="21"/>
          <w:szCs w:val="21"/>
        </w:rPr>
        <w:t>    "content": "PHNvbWVYbWw+VGhpcyBpcyBYTUwgY29udGVudCBpbiBKU09OPC9zb21lWG1sPg=="</w:t>
      </w:r>
    </w:p>
    <w:p w14:paraId="3DBA39AF" w14:textId="77777777" w:rsidR="00DD1A7D" w:rsidRDefault="00DD1A7D" w:rsidP="00DD1A7D">
      <w:pPr>
        <w:pStyle w:val="HTMLPreformatted"/>
        <w:wordWrap w:val="0"/>
        <w:rPr>
          <w:color w:val="484644"/>
          <w:sz w:val="21"/>
          <w:szCs w:val="21"/>
        </w:rPr>
      </w:pPr>
      <w:r>
        <w:rPr>
          <w:color w:val="484644"/>
          <w:sz w:val="21"/>
          <w:szCs w:val="21"/>
        </w:rPr>
        <w:t xml:space="preserve">  } </w:t>
      </w:r>
    </w:p>
    <w:p w14:paraId="2C43B17D" w14:textId="77777777" w:rsidR="00DD1A7D" w:rsidRDefault="00DD1A7D" w:rsidP="00DD1A7D">
      <w:pPr>
        <w:pStyle w:val="HTMLPreformatted"/>
        <w:wordWrap w:val="0"/>
        <w:rPr>
          <w:rFonts w:cs="Courier New"/>
          <w:color w:val="484644"/>
          <w:sz w:val="21"/>
          <w:szCs w:val="21"/>
        </w:rPr>
      </w:pPr>
      <w:r>
        <w:rPr>
          <w:color w:val="484644"/>
          <w:sz w:val="21"/>
          <w:szCs w:val="21"/>
        </w:rPr>
        <w:t>}</w:t>
      </w:r>
    </w:p>
    <w:p w14:paraId="7B523539" w14:textId="1FAF2267" w:rsidR="00BB0129" w:rsidRDefault="00E83E4F" w:rsidP="00CF791A">
      <w:pPr>
        <w:pStyle w:val="Heading2"/>
      </w:pPr>
      <w:bookmarkStart w:id="104" w:name="security"/>
      <w:bookmarkStart w:id="105" w:name="_Toc25357147"/>
      <w:bookmarkStart w:id="106" w:name="_Toc25337022"/>
      <w:bookmarkStart w:id="107" w:name="_Toc26878675"/>
      <w:bookmarkEnd w:id="104"/>
      <w:r>
        <w:t>Security</w:t>
      </w:r>
      <w:bookmarkEnd w:id="105"/>
      <w:bookmarkEnd w:id="106"/>
      <w:bookmarkEnd w:id="107"/>
    </w:p>
    <w:p w14:paraId="1BD0C53E" w14:textId="1441116C" w:rsidR="00BB0129" w:rsidRDefault="00E83E4F" w:rsidP="00EE0013">
      <w:pPr>
        <w:pStyle w:val="BodyText"/>
      </w:pPr>
      <w:r>
        <w:t>Security in the ISBM specification only provide</w:t>
      </w:r>
      <w:r w:rsidR="005262B8">
        <w:t>s</w:t>
      </w:r>
      <w:r>
        <w:t xml:space="preserve"> authorization of channels. Authorization of services is considered out-of-scope.</w:t>
      </w:r>
    </w:p>
    <w:p w14:paraId="332BA6FA" w14:textId="1F460F1D" w:rsidR="00BB0129" w:rsidRDefault="00E83E4F" w:rsidP="00EE0013">
      <w:pPr>
        <w:pStyle w:val="BodyText"/>
      </w:pPr>
      <w:r>
        <w:t>All ISBM implementations MUST support transport layer security (e.g. SSL/TLS) in order to secure tokens and messages, and to prevent replay attacks.</w:t>
      </w:r>
    </w:p>
    <w:p w14:paraId="496178B8" w14:textId="5DBE8BD2" w:rsidR="002363F5" w:rsidRDefault="002363F5" w:rsidP="00EE0013">
      <w:pPr>
        <w:pStyle w:val="BodyText"/>
      </w:pPr>
      <w:r>
        <w:t>All ISBM implementations MUST</w:t>
      </w:r>
      <w:r w:rsidR="00C92041">
        <w:t xml:space="preserve"> support username/password authentication as a basic level of security. </w:t>
      </w:r>
      <w:r w:rsidR="003C5054">
        <w:t>This will differ for implementations of the different service types: f</w:t>
      </w:r>
      <w:r w:rsidR="00C92041">
        <w:t xml:space="preserve">or example, WS-Security </w:t>
      </w:r>
      <w:proofErr w:type="spellStart"/>
      <w:r w:rsidR="00C92041">
        <w:t>UsernameToken</w:t>
      </w:r>
      <w:proofErr w:type="spellEnd"/>
      <w:r w:rsidR="00C92041">
        <w:t xml:space="preserve"> for </w:t>
      </w:r>
      <w:r w:rsidR="003C5054">
        <w:t xml:space="preserve">the </w:t>
      </w:r>
      <w:r w:rsidR="00C92041">
        <w:t xml:space="preserve">SOAP </w:t>
      </w:r>
      <w:r w:rsidR="003C5054">
        <w:t xml:space="preserve">interface </w:t>
      </w:r>
      <w:r w:rsidR="00C92041">
        <w:t xml:space="preserve">and </w:t>
      </w:r>
      <w:r w:rsidR="003C5054">
        <w:t>HTTP basic or digest authentication for the REST interface.</w:t>
      </w:r>
    </w:p>
    <w:p w14:paraId="349F30E3" w14:textId="0F713889" w:rsidR="00BB0129" w:rsidRDefault="00E83E4F" w:rsidP="00EE0013">
      <w:pPr>
        <w:pStyle w:val="BodyText"/>
      </w:pPr>
      <w:r>
        <w:t>A ISBM Service Provider MAY choose to support additional forms of security tokens (e.g.</w:t>
      </w:r>
      <w:r w:rsidR="003C5054">
        <w:t>,</w:t>
      </w:r>
      <w:r>
        <w:t xml:space="preserve"> SAML assertions, OAuth tokens) and it is RECOMMENDED that a ISBM Service Provider support out-of-band token exchange standards such as </w:t>
      </w:r>
      <w:hyperlink r:id="rId39">
        <w:r>
          <w:rPr>
            <w:rStyle w:val="Hyperlink"/>
          </w:rPr>
          <w:t>SAML</w:t>
        </w:r>
      </w:hyperlink>
      <w:r>
        <w:t xml:space="preserve">, </w:t>
      </w:r>
      <w:hyperlink r:id="rId40">
        <w:r>
          <w:rPr>
            <w:rStyle w:val="Hyperlink"/>
          </w:rPr>
          <w:t>WS-Federation</w:t>
        </w:r>
      </w:hyperlink>
      <w:r>
        <w:t xml:space="preserve"> or </w:t>
      </w:r>
      <w:hyperlink r:id="rId41">
        <w:r>
          <w:rPr>
            <w:rStyle w:val="Hyperlink"/>
          </w:rPr>
          <w:t>OAuth</w:t>
        </w:r>
      </w:hyperlink>
      <w:r>
        <w:t>.</w:t>
      </w:r>
    </w:p>
    <w:p w14:paraId="167A43C7" w14:textId="46BF83EE" w:rsidR="00BB0129" w:rsidRDefault="00E83E4F" w:rsidP="00EE0013">
      <w:pPr>
        <w:pStyle w:val="BodyText"/>
      </w:pPr>
      <w:r>
        <w:t xml:space="preserve">A </w:t>
      </w:r>
      <w:del w:id="108" w:author="Karamjit Kaur" w:date="2019-12-03T13:28:00Z">
        <w:r w:rsidDel="00EF04DF">
          <w:delText>ws-</w:delText>
        </w:r>
      </w:del>
      <w:r>
        <w:t xml:space="preserve">ISBM Service Provider MUST validate security tokens for every service operation except for the Channel Management Service </w:t>
      </w:r>
      <w:hyperlink w:anchor="_3.2.1_Create_Channel">
        <w:proofErr w:type="spellStart"/>
        <w:r>
          <w:rPr>
            <w:rStyle w:val="Hyperlink"/>
          </w:rPr>
          <w:t>CreateChannel</w:t>
        </w:r>
        <w:proofErr w:type="spellEnd"/>
        <w:r>
          <w:rPr>
            <w:rStyle w:val="Hyperlink"/>
          </w:rPr>
          <w:t xml:space="preserve"> operation</w:t>
        </w:r>
      </w:hyperlink>
      <w:r>
        <w:t xml:space="preserve"> (since the channel does not exist at the point in time when invoking </w:t>
      </w:r>
      <w:proofErr w:type="spellStart"/>
      <w:r>
        <w:t>CreateChannel</w:t>
      </w:r>
      <w:proofErr w:type="spellEnd"/>
      <w:r>
        <w:t xml:space="preserve">). </w:t>
      </w:r>
      <w:commentRangeStart w:id="109"/>
      <w:commentRangeStart w:id="110"/>
      <w:r>
        <w:t>For the provider and consumer services, tokens are validated upon every operation to ensure that an application has valid credentials even after a session is opened (in the event of token revocation).</w:t>
      </w:r>
      <w:commentRangeEnd w:id="109"/>
      <w:r w:rsidR="0093497B">
        <w:rPr>
          <w:rStyle w:val="CommentReference"/>
        </w:rPr>
        <w:commentReference w:id="109"/>
      </w:r>
      <w:commentRangeEnd w:id="110"/>
      <w:r w:rsidR="00E512E0">
        <w:rPr>
          <w:rStyle w:val="CommentReference"/>
        </w:rPr>
        <w:commentReference w:id="110"/>
      </w:r>
    </w:p>
    <w:p w14:paraId="72DE3BA5" w14:textId="3620D76A" w:rsidR="00682775" w:rsidRDefault="00682775" w:rsidP="00682775">
      <w:pPr>
        <w:pStyle w:val="Heading3"/>
      </w:pPr>
      <w:bookmarkStart w:id="111" w:name="_Toc25337023"/>
      <w:bookmarkStart w:id="112" w:name="_Toc25357148"/>
      <w:bookmarkStart w:id="113" w:name="_Toc26878676"/>
      <w:r>
        <w:lastRenderedPageBreak/>
        <w:t xml:space="preserve">SOAP </w:t>
      </w:r>
      <w:r w:rsidR="00F259A0">
        <w:t>Interface</w:t>
      </w:r>
      <w:r>
        <w:t xml:space="preserve"> Requirements</w:t>
      </w:r>
      <w:bookmarkEnd w:id="111"/>
      <w:bookmarkEnd w:id="112"/>
      <w:bookmarkEnd w:id="113"/>
    </w:p>
    <w:p w14:paraId="5D9DCA12" w14:textId="3F0B0BCA" w:rsidR="00682775" w:rsidRDefault="00682775" w:rsidP="00682775">
      <w:pPr>
        <w:pStyle w:val="BodyText"/>
        <w:rPr>
          <w:ins w:id="114" w:author="Matt Selway" w:date="2019-12-03T21:37:00Z"/>
        </w:rPr>
      </w:pPr>
      <w:r>
        <w:t xml:space="preserve">All </w:t>
      </w:r>
      <w:del w:id="115" w:author="Karamjit Kaur" w:date="2019-12-03T13:28:00Z">
        <w:r w:rsidDel="00EF04DF">
          <w:delText>ws-</w:delText>
        </w:r>
      </w:del>
      <w:r>
        <w:t xml:space="preserve">ISBM </w:t>
      </w:r>
      <w:r w:rsidR="00311FEE">
        <w:t xml:space="preserve">SOAP </w:t>
      </w:r>
      <w:r>
        <w:t xml:space="preserve">implementations MUST support the </w:t>
      </w:r>
      <w:hyperlink r:id="rId42">
        <w:r>
          <w:rPr>
            <w:rStyle w:val="Hyperlink"/>
          </w:rPr>
          <w:t xml:space="preserve">WS-Security </w:t>
        </w:r>
        <w:proofErr w:type="spellStart"/>
        <w:r>
          <w:rPr>
            <w:rStyle w:val="Hyperlink"/>
          </w:rPr>
          <w:t>UsernameToken</w:t>
        </w:r>
        <w:proofErr w:type="spellEnd"/>
      </w:hyperlink>
      <w:r>
        <w:t xml:space="preserve"> using </w:t>
      </w:r>
      <w:proofErr w:type="spellStart"/>
      <w:r>
        <w:rPr>
          <w:rStyle w:val="VerbatimChar"/>
        </w:rPr>
        <w:t>PasswordText</w:t>
      </w:r>
      <w:proofErr w:type="spellEnd"/>
      <w:r>
        <w:t xml:space="preserve"> as a basic level of security token. Examples of its use can be found in </w:t>
      </w:r>
      <w:hyperlink r:id="rId43" w:anchor="example-http-flows">
        <w:r>
          <w:rPr>
            <w:rStyle w:val="Hyperlink"/>
          </w:rPr>
          <w:t>Example HTTP Flows</w:t>
        </w:r>
      </w:hyperlink>
      <w:r>
        <w:t>.</w:t>
      </w:r>
    </w:p>
    <w:p w14:paraId="25D0215F" w14:textId="5C70217E" w:rsidR="00971941" w:rsidRDefault="00971941" w:rsidP="00A166D3">
      <w:pPr>
        <w:pStyle w:val="Note"/>
      </w:pPr>
      <w:bookmarkStart w:id="116" w:name="_Hlk26301716"/>
      <w:ins w:id="117" w:author="Matt Selway" w:date="2019-12-03T21:38:00Z">
        <w:r>
          <w:t>NOTE</w:t>
        </w:r>
        <w:r>
          <w:tab/>
          <w:t>the requirement for supporting the use of WS-Security is in place of the, usually op</w:t>
        </w:r>
      </w:ins>
      <w:ins w:id="118" w:author="Matt Selway" w:date="2019-12-03T21:39:00Z">
        <w:r>
          <w:t xml:space="preserve">tional, </w:t>
        </w:r>
        <w:proofErr w:type="spellStart"/>
        <w:r>
          <w:t>SecurityToken</w:t>
        </w:r>
        <w:proofErr w:type="spellEnd"/>
        <w:r>
          <w:t xml:space="preserve"> listed as an input to most operations in the service descriptions of the ISA</w:t>
        </w:r>
      </w:ins>
      <w:ins w:id="119" w:author="Matt Selway" w:date="2019-12-03T21:40:00Z">
        <w:r>
          <w:t>-</w:t>
        </w:r>
      </w:ins>
      <w:ins w:id="120" w:author="Matt Selway" w:date="2019-12-03T21:39:00Z">
        <w:r>
          <w:t>95.00.06 MSM specification.</w:t>
        </w:r>
      </w:ins>
    </w:p>
    <w:bookmarkEnd w:id="116"/>
    <w:p w14:paraId="71D9BD84" w14:textId="5F4240AB" w:rsidR="00682775" w:rsidRDefault="00682775" w:rsidP="00682775">
      <w:pPr>
        <w:pStyle w:val="BodyText"/>
      </w:pPr>
      <w:r>
        <w:t xml:space="preserve">As security tokens in the </w:t>
      </w:r>
      <w:hyperlink r:id="rId44" w:anchor="channel-management-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 </w:t>
      </w:r>
      <w:del w:id="121" w:author="Karamjit Kaur" w:date="2019-12-03T13:28:00Z">
        <w:r w:rsidDel="00EF04DF">
          <w:delText>ws-</w:delText>
        </w:r>
      </w:del>
      <w:r>
        <w:t>ISBM Service Provider MUST define the supported formats.</w:t>
      </w:r>
    </w:p>
    <w:p w14:paraId="07756E46" w14:textId="5242DAFC" w:rsidR="00682775" w:rsidRDefault="00682775" w:rsidP="00682775">
      <w:pPr>
        <w:pStyle w:val="Heading3"/>
      </w:pPr>
      <w:bookmarkStart w:id="122" w:name="_Toc25337024"/>
      <w:bookmarkStart w:id="123" w:name="_Toc25357149"/>
      <w:bookmarkStart w:id="124" w:name="_Toc26878677"/>
      <w:r>
        <w:t xml:space="preserve">REST </w:t>
      </w:r>
      <w:r w:rsidR="00F259A0">
        <w:t>Interface</w:t>
      </w:r>
      <w:r>
        <w:t xml:space="preserve"> Requirements</w:t>
      </w:r>
      <w:bookmarkEnd w:id="122"/>
      <w:bookmarkEnd w:id="123"/>
      <w:bookmarkEnd w:id="124"/>
    </w:p>
    <w:p w14:paraId="7F48A656" w14:textId="3CB68517" w:rsidR="00D75A67" w:rsidRDefault="00311FEE" w:rsidP="00311FEE">
      <w:pPr>
        <w:pStyle w:val="BodyText"/>
        <w:rPr>
          <w:ins w:id="125" w:author="Matt Selway" w:date="2019-12-03T21:41:00Z"/>
        </w:rPr>
      </w:pPr>
      <w:r>
        <w:t xml:space="preserve">All </w:t>
      </w:r>
      <w:del w:id="126" w:author="Karamjit Kaur" w:date="2019-12-03T13:28:00Z">
        <w:r w:rsidR="001E35FA" w:rsidDel="00EF04DF">
          <w:delText>w</w:delText>
        </w:r>
        <w:r w:rsidDel="00EF04DF">
          <w:delText>s-</w:delText>
        </w:r>
      </w:del>
      <w:r>
        <w:t>ISBM REST implementation</w:t>
      </w:r>
      <w:r w:rsidR="003C5054">
        <w:t>s</w:t>
      </w:r>
      <w:r>
        <w:t xml:space="preserve"> MUST support the standard </w:t>
      </w:r>
      <w:hyperlink r:id="rId45" w:history="1">
        <w:r w:rsidRPr="001E35FA">
          <w:rPr>
            <w:rStyle w:val="Hyperlink"/>
          </w:rPr>
          <w:t>HTTP</w:t>
        </w:r>
        <w:r w:rsidR="001E35FA" w:rsidRPr="001E35FA">
          <w:rPr>
            <w:rStyle w:val="Hyperlink"/>
          </w:rPr>
          <w:t>/1.1</w:t>
        </w:r>
        <w:r w:rsidRPr="001E35FA">
          <w:rPr>
            <w:rStyle w:val="Hyperlink"/>
          </w:rPr>
          <w:t xml:space="preserve"> authentication</w:t>
        </w:r>
      </w:hyperlink>
      <w:r>
        <w:t xml:space="preserve"> and authorization </w:t>
      </w:r>
      <w:r w:rsidR="002E6823">
        <w:t xml:space="preserve">headers. </w:t>
      </w:r>
      <w:r>
        <w:t>with potential support for security tokens</w:t>
      </w:r>
      <w:r w:rsidR="003C5054">
        <w:t xml:space="preserve">. The credentials will be compared to </w:t>
      </w:r>
      <w:proofErr w:type="spellStart"/>
      <w:r w:rsidR="003C5054">
        <w:t>SecurityTokens</w:t>
      </w:r>
      <w:proofErr w:type="spellEnd"/>
      <w:r w:rsidR="003C5054">
        <w:t xml:space="preserve"> associated with the channel. </w:t>
      </w:r>
      <w:r w:rsidR="00D75A67" w:rsidRPr="00CD26AE">
        <w:t>The REST security tokens can be the same tokens used in the SOAP interface.</w:t>
      </w:r>
    </w:p>
    <w:p w14:paraId="411C86F1" w14:textId="29FF4320" w:rsidR="00971941" w:rsidRDefault="00971941" w:rsidP="00A166D3">
      <w:pPr>
        <w:pStyle w:val="Note"/>
      </w:pPr>
      <w:ins w:id="127" w:author="Matt Selway" w:date="2019-12-03T21:41:00Z">
        <w:r w:rsidRPr="00971941">
          <w:t>NOTE</w:t>
        </w:r>
        <w:r w:rsidRPr="00971941">
          <w:tab/>
          <w:t xml:space="preserve">the requirement for supporting </w:t>
        </w:r>
        <w:r w:rsidR="00A166D3">
          <w:t>HTTP/1.1 authenti</w:t>
        </w:r>
      </w:ins>
      <w:ins w:id="128" w:author="Matt Selway" w:date="2019-12-03T21:42:00Z">
        <w:r w:rsidR="00A166D3">
          <w:t>cation and authorization headers</w:t>
        </w:r>
      </w:ins>
      <w:ins w:id="129" w:author="Matt Selway" w:date="2019-12-03T21:41:00Z">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ins>
    </w:p>
    <w:p w14:paraId="3774BA39" w14:textId="46A7B2B7" w:rsidR="00E06DA0" w:rsidRDefault="002E6823" w:rsidP="00E06DA0">
      <w:pPr>
        <w:pStyle w:val="BodyText"/>
      </w:pPr>
      <w:r>
        <w:t xml:space="preserve">All </w:t>
      </w:r>
      <w:del w:id="130" w:author="Karamjit Kaur" w:date="2019-12-03T13:28:00Z">
        <w:r w:rsidDel="00EF04DF">
          <w:delText>ws-</w:delText>
        </w:r>
      </w:del>
      <w:r>
        <w:t xml:space="preserve">ISBM REST implementations MUST support the </w:t>
      </w:r>
      <w:r w:rsidRPr="002E6823">
        <w:rPr>
          <w:rStyle w:val="VerbatimChar"/>
        </w:rPr>
        <w:t>basic</w:t>
      </w:r>
      <w:r>
        <w:t xml:space="preserve"> authentication type of HTTP. It is RECOMMENDED that the JWT (</w:t>
      </w:r>
      <w:proofErr w:type="spellStart"/>
      <w:r>
        <w:t>Javascript</w:t>
      </w:r>
      <w:proofErr w:type="spellEnd"/>
      <w:r>
        <w:t xml:space="preserve"> Web Tokens) authentication type be supported.</w:t>
      </w:r>
    </w:p>
    <w:p w14:paraId="4A899B12" w14:textId="7C43B484" w:rsidR="00E06DA0" w:rsidRDefault="00106C1F" w:rsidP="00E06DA0">
      <w:pPr>
        <w:pStyle w:val="BodyText"/>
      </w:pPr>
      <w:r>
        <w:t>As security tokens in</w:t>
      </w:r>
      <w:r w:rsidR="0093497B">
        <w:t xml:space="preserve"> </w:t>
      </w:r>
      <w:r>
        <w:t>t</w:t>
      </w:r>
      <w:r w:rsidR="0093497B">
        <w:t>he</w:t>
      </w:r>
      <w:r>
        <w:t xml:space="preserve"> Channel Management Service are </w:t>
      </w:r>
      <w:r w:rsidR="0093497B">
        <w:t xml:space="preserve">specified </w:t>
      </w:r>
      <w:r>
        <w:t>using a JSON Object, tokens MUST be able to be represented in a JSON format. For tokens that do not have a canonical JSON representation</w:t>
      </w:r>
      <w:del w:id="131" w:author="Matt Selway" w:date="2019-12-03T19:19:00Z">
        <w:r w:rsidDel="00E512E0">
          <w:delText>s</w:delText>
        </w:r>
      </w:del>
      <w:r>
        <w:t xml:space="preserve">, a </w:t>
      </w:r>
      <w:del w:id="132" w:author="Karamjit Kaur" w:date="2019-12-03T13:28:00Z">
        <w:r w:rsidDel="00EF04DF">
          <w:delText>ws-</w:delText>
        </w:r>
      </w:del>
      <w:r>
        <w:t xml:space="preserve">ISBM Service Provider MUST define the supported formats. The </w:t>
      </w:r>
      <w:hyperlink w:anchor="_SecurityToken" w:history="1">
        <w:proofErr w:type="spellStart"/>
        <w:r w:rsidR="00E06DA0" w:rsidRPr="00EC2817">
          <w:rPr>
            <w:rStyle w:val="Hyperlink"/>
            <w:rFonts w:ascii="Consolas" w:hAnsi="Consolas"/>
          </w:rPr>
          <w:t>UsernameToken</w:t>
        </w:r>
        <w:proofErr w:type="spellEnd"/>
      </w:hyperlink>
      <w:r>
        <w:t xml:space="preserve"> schema defined in this specification MUST be supported by </w:t>
      </w:r>
      <w:del w:id="133" w:author="Karamjit Kaur" w:date="2019-12-03T13:28:00Z">
        <w:r w:rsidDel="00EF04DF">
          <w:delText>ws-</w:delText>
        </w:r>
      </w:del>
      <w:r>
        <w:t>ISBM REST implementations.</w:t>
      </w:r>
    </w:p>
    <w:p w14:paraId="6B86FA10" w14:textId="682BE4A9" w:rsidR="00BB0129" w:rsidRDefault="00E83E4F" w:rsidP="00EE0013">
      <w:pPr>
        <w:pStyle w:val="Heading2"/>
      </w:pPr>
      <w:bookmarkStart w:id="134" w:name="error-handling"/>
      <w:bookmarkStart w:id="135" w:name="_Toc25337025"/>
      <w:bookmarkStart w:id="136" w:name="_Toc25357150"/>
      <w:bookmarkStart w:id="137" w:name="_Toc26878678"/>
      <w:bookmarkEnd w:id="134"/>
      <w:r>
        <w:t>Error Handling</w:t>
      </w:r>
      <w:bookmarkEnd w:id="135"/>
      <w:bookmarkEnd w:id="136"/>
      <w:bookmarkEnd w:id="137"/>
    </w:p>
    <w:p w14:paraId="7E2402BE" w14:textId="77777777" w:rsidR="00045EBF" w:rsidRDefault="00045EBF" w:rsidP="00045EBF">
      <w:pPr>
        <w:pStyle w:val="BodyText"/>
      </w:pPr>
      <w:r>
        <w:t xml:space="preserve">Faults MUST have an accompanying human readable explanation. For a SOAP 1.1 implementation this is provided through the SOAP </w:t>
      </w:r>
      <w:proofErr w:type="spellStart"/>
      <w:r>
        <w:rPr>
          <w:rStyle w:val="VerbatimChar"/>
        </w:rPr>
        <w:t>faultstring</w:t>
      </w:r>
      <w:proofErr w:type="spellEnd"/>
      <w:r>
        <w:t xml:space="preserve"> element (see </w:t>
      </w:r>
      <w:hyperlink r:id="rId46" w:anchor="_Toc478383507">
        <w:r>
          <w:rPr>
            <w:rStyle w:val="Hyperlink"/>
          </w:rPr>
          <w:t>SOAP 1.1, SOAP Fault</w:t>
        </w:r>
      </w:hyperlink>
      <w:r>
        <w:t xml:space="preserve">). For a SOAP 1.2 implementation this is provided through the SOAP </w:t>
      </w:r>
      <w:r>
        <w:rPr>
          <w:rStyle w:val="VerbatimChar"/>
        </w:rPr>
        <w:t>Reason</w:t>
      </w:r>
      <w:r>
        <w:t xml:space="preserve"> element (see </w:t>
      </w:r>
      <w:hyperlink r:id="rId47" w:anchor="faultstringelement">
        <w:r>
          <w:rPr>
            <w:rStyle w:val="Hyperlink"/>
          </w:rPr>
          <w:t>SOAP 1.2, SOAP Reason Element</w:t>
        </w:r>
      </w:hyperlink>
      <w:r>
        <w:t>).</w:t>
      </w:r>
    </w:p>
    <w:p w14:paraId="54133BB9" w14:textId="0E32F19F" w:rsidR="00A84A37" w:rsidRDefault="00045EBF" w:rsidP="00A84A37">
      <w:pPr>
        <w:pStyle w:val="BodyText"/>
      </w:pPr>
      <w:r>
        <w:t>For REST implementation,</w:t>
      </w:r>
      <w:bookmarkStart w:id="138" w:name="soap-faults"/>
      <w:bookmarkEnd w:id="138"/>
      <w:r w:rsidR="005E4D68">
        <w:t xml:space="preserve"> this is provided through a simple object schema containing the </w:t>
      </w:r>
      <w:r w:rsidR="005E4D68" w:rsidRPr="005E4D68">
        <w:rPr>
          <w:rStyle w:val="VerbatimChar"/>
        </w:rPr>
        <w:t>fault</w:t>
      </w:r>
      <w:r w:rsidR="005E4D68">
        <w:t xml:space="preserve"> property</w:t>
      </w:r>
      <w:r w:rsidR="00B16DE2">
        <w:t xml:space="preserve"> (</w:t>
      </w:r>
      <w:r w:rsidR="000F29B1">
        <w:t xml:space="preserve">e.g., </w:t>
      </w:r>
      <w:commentRangeStart w:id="139"/>
      <w:r w:rsidR="00B16DE2">
        <w:t>XXX</w:t>
      </w:r>
      <w:commentRangeEnd w:id="139"/>
      <w:r w:rsidR="000F29B1">
        <w:rPr>
          <w:rStyle w:val="CommentReference"/>
        </w:rPr>
        <w:commentReference w:id="139"/>
      </w:r>
      <w:r w:rsidR="00B16DE2">
        <w:t>)</w:t>
      </w:r>
      <w:r w:rsidR="005E4D68">
        <w:t>.</w:t>
      </w:r>
    </w:p>
    <w:p w14:paraId="6791D58C" w14:textId="3900D440" w:rsidR="00A84A37" w:rsidRDefault="0093497B" w:rsidP="00E512E0">
      <w:pPr>
        <w:pStyle w:val="Note"/>
      </w:pPr>
      <w:r>
        <w:t>NOTE</w:t>
      </w:r>
      <w:r>
        <w:tab/>
      </w:r>
      <w:r w:rsidR="00A84A37">
        <w:t>The declared Faults specified by the services do not have any elements or attributes defined</w:t>
      </w:r>
      <w:r w:rsidR="000F29B1">
        <w:t xml:space="preserve"> (other than the </w:t>
      </w:r>
      <w:r w:rsidR="000F29B1" w:rsidRPr="000F29B1">
        <w:rPr>
          <w:rStyle w:val="VerbatimChar"/>
        </w:rPr>
        <w:t>fault</w:t>
      </w:r>
      <w:r w:rsidR="000F29B1">
        <w:t xml:space="preserve"> property for the REST definitions)</w:t>
      </w:r>
      <w:r w:rsidR="00A84A37">
        <w:t xml:space="preserve">. This is because the sender can interpret the fault based on the supplied parameters and/or the operation behavior. For example, a </w:t>
      </w:r>
      <w:proofErr w:type="spellStart"/>
      <w:r w:rsidR="00A84A37">
        <w:rPr>
          <w:rStyle w:val="VerbatimChar"/>
        </w:rPr>
        <w:t>ChannelFault</w:t>
      </w:r>
      <w:proofErr w:type="spellEnd"/>
      <w:r w:rsidR="00A84A37">
        <w:t xml:space="preserve"> returned by the </w:t>
      </w:r>
      <w:proofErr w:type="spellStart"/>
      <w:r w:rsidR="00A84A37">
        <w:rPr>
          <w:rStyle w:val="VerbatimChar"/>
        </w:rPr>
        <w:t>DeleteChannel</w:t>
      </w:r>
      <w:proofErr w:type="spellEnd"/>
      <w:r w:rsidR="00A84A37">
        <w:t xml:space="preserve"> operation means that the </w:t>
      </w:r>
      <w:proofErr w:type="spellStart"/>
      <w:r w:rsidR="00A84A37">
        <w:rPr>
          <w:rStyle w:val="VerbatimChar"/>
        </w:rPr>
        <w:t>ChannelURI</w:t>
      </w:r>
      <w:proofErr w:type="spellEnd"/>
      <w:r w:rsidR="00A84A37">
        <w:t xml:space="preserve"> provided by the sender did not exist.</w:t>
      </w:r>
    </w:p>
    <w:p w14:paraId="121A7A91" w14:textId="2B2DA270" w:rsidR="00045EBF" w:rsidRDefault="00045EBF" w:rsidP="00045EBF">
      <w:pPr>
        <w:pStyle w:val="Heading3"/>
      </w:pPr>
      <w:bookmarkStart w:id="140" w:name="invalid-notification-url"/>
      <w:bookmarkStart w:id="141" w:name="_Toc25337026"/>
      <w:bookmarkStart w:id="142" w:name="_Toc25357151"/>
      <w:bookmarkStart w:id="143" w:name="_Toc26878679"/>
      <w:bookmarkEnd w:id="140"/>
      <w:r>
        <w:t>Parameter Faults</w:t>
      </w:r>
      <w:bookmarkEnd w:id="141"/>
      <w:bookmarkEnd w:id="142"/>
      <w:bookmarkEnd w:id="143"/>
    </w:p>
    <w:p w14:paraId="7D119171" w14:textId="41BBC6D3" w:rsidR="0070289C" w:rsidRDefault="00045EBF" w:rsidP="00045EBF">
      <w:pPr>
        <w:pStyle w:val="BodyText"/>
      </w:pPr>
      <w:r>
        <w:t xml:space="preserve">If any parameter for an operation is malformed or not optional and blank, then </w:t>
      </w:r>
      <w:proofErr w:type="gramStart"/>
      <w:r>
        <w:t>a</w:t>
      </w:r>
      <w:proofErr w:type="gramEnd"/>
      <w:r>
        <w:t xml:space="preserve"> ISBM Service Provider MUST return a </w:t>
      </w:r>
      <w:proofErr w:type="spellStart"/>
      <w:r w:rsidR="0070289C" w:rsidRPr="0070289C">
        <w:rPr>
          <w:rStyle w:val="VerbatimChar"/>
        </w:rPr>
        <w:t>Parameter</w:t>
      </w:r>
      <w:r w:rsidRPr="0070289C">
        <w:rPr>
          <w:rStyle w:val="VerbatimChar"/>
        </w:rPr>
        <w:t>Fault</w:t>
      </w:r>
      <w:proofErr w:type="spellEnd"/>
      <w:r w:rsidR="0070289C">
        <w:t xml:space="preserve"> to aid senders in determining the type of error.</w:t>
      </w:r>
    </w:p>
    <w:p w14:paraId="5296EE11" w14:textId="52525D29" w:rsidR="0070289C" w:rsidRDefault="0070289C" w:rsidP="00045EBF">
      <w:pPr>
        <w:pStyle w:val="BodyText"/>
      </w:pPr>
      <w:r>
        <w:t xml:space="preserve">For the SOAP interface, the </w:t>
      </w:r>
      <w:r w:rsidR="00045EBF">
        <w:t xml:space="preserve">undeclared </w:t>
      </w:r>
      <w:proofErr w:type="spellStart"/>
      <w:proofErr w:type="gramStart"/>
      <w:r w:rsidR="00045EBF" w:rsidRPr="0070289C">
        <w:rPr>
          <w:rStyle w:val="VerbatimChar"/>
        </w:rPr>
        <w:t>isbm:ParameterFault</w:t>
      </w:r>
      <w:proofErr w:type="spellEnd"/>
      <w:proofErr w:type="gramEnd"/>
      <w:r w:rsidR="00045EBF">
        <w:t xml:space="preserve"> element </w:t>
      </w:r>
      <w:r>
        <w:t xml:space="preserve">MUST be used </w:t>
      </w:r>
      <w:r w:rsidR="00045EBF">
        <w:t>in the fault details.</w:t>
      </w:r>
    </w:p>
    <w:p w14:paraId="3CCCC377" w14:textId="17AB68B8" w:rsidR="00DC3690" w:rsidRDefault="00DC3690" w:rsidP="00045EBF">
      <w:pPr>
        <w:pStyle w:val="BodyText"/>
      </w:pPr>
      <w:r>
        <w:t xml:space="preserve">For the REST interface, the defined </w:t>
      </w:r>
      <w:commentRangeStart w:id="144"/>
      <w:proofErr w:type="spellStart"/>
      <w:proofErr w:type="gramStart"/>
      <w:r w:rsidRPr="00A13805">
        <w:t>json:ParameterFault</w:t>
      </w:r>
      <w:commentRangeEnd w:id="144"/>
      <w:proofErr w:type="spellEnd"/>
      <w:proofErr w:type="gramEnd"/>
      <w:r>
        <w:rPr>
          <w:rStyle w:val="CommentReference"/>
        </w:rPr>
        <w:commentReference w:id="144"/>
      </w:r>
      <w:r>
        <w:t xml:space="preserve"> object MUST be used with a HTTP Response of 400 ‘Bad Request’.</w:t>
      </w:r>
    </w:p>
    <w:p w14:paraId="13EC401F" w14:textId="77777777" w:rsidR="00DC3690" w:rsidRDefault="00045EBF" w:rsidP="00045EBF">
      <w:pPr>
        <w:pStyle w:val="BodyText"/>
      </w:pPr>
      <w:commentRangeStart w:id="145"/>
      <w:commentRangeStart w:id="146"/>
      <w:r>
        <w:t xml:space="preserve">The </w:t>
      </w:r>
      <w:r w:rsidR="0070289C">
        <w:t>F</w:t>
      </w:r>
      <w:r>
        <w:t xml:space="preserve">ault </w:t>
      </w:r>
      <w:r w:rsidR="0070289C">
        <w:t>MAY</w:t>
      </w:r>
      <w:r>
        <w:t xml:space="preserve"> carry the offending parameter name/s</w:t>
      </w:r>
      <w:r w:rsidR="0070289C">
        <w:t xml:space="preserve"> and it is RECOMMENDED that the parameter names be included only in non-production environments</w:t>
      </w:r>
      <w:r w:rsidR="00BB0505">
        <w:t>, in order to eliminate information that may compromise security in production environment</w:t>
      </w:r>
      <w:r w:rsidR="0070289C">
        <w:t>.</w:t>
      </w:r>
      <w:commentRangeEnd w:id="145"/>
      <w:r w:rsidR="0070289C">
        <w:rPr>
          <w:rStyle w:val="CommentReference"/>
        </w:rPr>
        <w:commentReference w:id="145"/>
      </w:r>
    </w:p>
    <w:p w14:paraId="32D0CA82" w14:textId="0581AD70" w:rsidR="00045EBF" w:rsidRDefault="00DC3690" w:rsidP="00A13805">
      <w:pPr>
        <w:pStyle w:val="Note"/>
      </w:pPr>
      <w:r>
        <w:t>NOTE</w:t>
      </w:r>
      <w:r>
        <w:tab/>
      </w:r>
      <w:commentRangeEnd w:id="146"/>
      <w:r w:rsidR="000A3854">
        <w:rPr>
          <w:rStyle w:val="CommentReference"/>
        </w:rPr>
        <w:commentReference w:id="146"/>
      </w:r>
      <w:r>
        <w:t>Parameter Faults are implicit for all Service Definitions and do not appear in the list of faults.</w:t>
      </w:r>
    </w:p>
    <w:p w14:paraId="7109FB3E" w14:textId="4F087978" w:rsidR="00BB0129" w:rsidRDefault="00E83E4F" w:rsidP="00EE0013">
      <w:pPr>
        <w:pStyle w:val="Heading3"/>
      </w:pPr>
      <w:bookmarkStart w:id="147" w:name="_Toc25337027"/>
      <w:bookmarkStart w:id="148" w:name="_Toc25357152"/>
      <w:bookmarkStart w:id="149" w:name="_Toc26878680"/>
      <w:r>
        <w:lastRenderedPageBreak/>
        <w:t>Invalid Notification URL</w:t>
      </w:r>
      <w:bookmarkEnd w:id="147"/>
      <w:bookmarkEnd w:id="148"/>
      <w:bookmarkEnd w:id="149"/>
    </w:p>
    <w:p w14:paraId="26F87468" w14:textId="3EE06627" w:rsidR="00BB0129" w:rsidRDefault="00E83E4F" w:rsidP="00EE0013">
      <w:pPr>
        <w:pStyle w:val="BodyText"/>
      </w:pPr>
      <w:r>
        <w:t xml:space="preserve">If a provider/consumer application provides a URL that does not host a </w:t>
      </w:r>
      <w:proofErr w:type="spellStart"/>
      <w:r>
        <w:t>NotifyListener</w:t>
      </w:r>
      <w:proofErr w:type="spellEnd"/>
      <w:r>
        <w:t xml:space="preserve"> service, the ISBM Service Provider MAY </w:t>
      </w:r>
      <w:r w:rsidR="0070289C">
        <w:t xml:space="preserve">choose to </w:t>
      </w:r>
      <w:r>
        <w:t>defer</w:t>
      </w:r>
      <w:r w:rsidR="0090217C">
        <w:t xml:space="preserve"> or not to send (possibly after some time)</w:t>
      </w:r>
      <w:r>
        <w:t xml:space="preserve"> a </w:t>
      </w:r>
      <w:proofErr w:type="spellStart"/>
      <w:r>
        <w:t>NotifyListener</w:t>
      </w:r>
      <w:proofErr w:type="spellEnd"/>
      <w:r>
        <w:t xml:space="preserve"> request</w:t>
      </w:r>
      <w:r w:rsidR="00F45351">
        <w:t xml:space="preserve"> considering intermittent network issues.</w:t>
      </w:r>
    </w:p>
    <w:p w14:paraId="0EC0845F" w14:textId="7C3C18B9" w:rsidR="0070289C" w:rsidRDefault="0093497B" w:rsidP="00E512E0">
      <w:pPr>
        <w:pStyle w:val="Note"/>
      </w:pPr>
      <w:r w:rsidRPr="00E512E0">
        <w:t>NOTE</w:t>
      </w:r>
      <w:r>
        <w:rPr>
          <w:rFonts w:ascii="Segoe UI" w:hAnsi="Segoe UI" w:cs="Segoe UI"/>
          <w:color w:val="252423"/>
          <w:sz w:val="21"/>
          <w:szCs w:val="21"/>
        </w:rPr>
        <w:tab/>
      </w:r>
      <w:r w:rsidR="0070289C">
        <w:t>If a provider/consumer application provides a malformed</w:t>
      </w:r>
      <w:r w:rsidR="0090217C">
        <w:t xml:space="preserve"> </w:t>
      </w:r>
      <w:r w:rsidR="0070289C">
        <w:t xml:space="preserve">URL, a </w:t>
      </w:r>
      <w:proofErr w:type="spellStart"/>
      <w:r w:rsidR="0070289C">
        <w:rPr>
          <w:rStyle w:val="VerbatimChar"/>
        </w:rPr>
        <w:t>ParameterFault</w:t>
      </w:r>
      <w:proofErr w:type="spellEnd"/>
      <w:r w:rsidR="0070289C" w:rsidRPr="00F45351">
        <w:t xml:space="preserve"> is returned.</w:t>
      </w:r>
      <w:r w:rsidR="0090217C">
        <w:t xml:space="preserve"> An invalid Notification URL is one in which the address is unreachable.</w:t>
      </w:r>
    </w:p>
    <w:p w14:paraId="24968F6D" w14:textId="7C8A04F7" w:rsidR="00BB0129" w:rsidRDefault="00E83E4F" w:rsidP="00EE0013">
      <w:pPr>
        <w:pStyle w:val="Heading2"/>
      </w:pPr>
      <w:bookmarkStart w:id="150" w:name="content-based-filtering"/>
      <w:bookmarkStart w:id="151" w:name="_Toc25337028"/>
      <w:bookmarkStart w:id="152" w:name="_Toc25357153"/>
      <w:bookmarkStart w:id="153" w:name="_Toc26878681"/>
      <w:bookmarkEnd w:id="150"/>
      <w:r>
        <w:t>Content-Based Filtering</w:t>
      </w:r>
      <w:bookmarkEnd w:id="151"/>
      <w:bookmarkEnd w:id="152"/>
      <w:bookmarkEnd w:id="153"/>
    </w:p>
    <w:p w14:paraId="6343B568" w14:textId="24AA9344" w:rsidR="00A47D04" w:rsidRDefault="00E83E4F" w:rsidP="00EE0013">
      <w:pPr>
        <w:pStyle w:val="BodyText"/>
      </w:pPr>
      <w:r>
        <w:t xml:space="preserve">To allow efficient content-based filtering of messages, </w:t>
      </w:r>
      <w:proofErr w:type="spellStart"/>
      <w:r w:rsidR="00A47D04" w:rsidRPr="00376624">
        <w:rPr>
          <w:rStyle w:val="VerbatimChar"/>
        </w:rPr>
        <w:t>FilterExpression</w:t>
      </w:r>
      <w:proofErr w:type="spellEnd"/>
      <w:r w:rsidR="0094474E" w:rsidRPr="0094474E">
        <w:t>/s</w:t>
      </w:r>
      <w:r w:rsidR="00A47D04">
        <w:t xml:space="preserve"> MAY be added to a subscription or read request session to provide a filtering definition.</w:t>
      </w:r>
      <w:r w:rsidR="00376624">
        <w:t xml:space="preserve"> </w:t>
      </w:r>
      <w:r w:rsidR="00C72758">
        <w:t>A</w:t>
      </w:r>
      <w:r w:rsidR="00F67A42">
        <w:t xml:space="preserve">s part of a </w:t>
      </w:r>
      <w:r w:rsidR="00626E28">
        <w:t xml:space="preserve">conforming </w:t>
      </w:r>
      <w:r w:rsidR="00F67A42">
        <w:t xml:space="preserve">specification </w:t>
      </w:r>
      <w:proofErr w:type="gramStart"/>
      <w:r w:rsidR="00F67A42">
        <w:t>a</w:t>
      </w:r>
      <w:proofErr w:type="gramEnd"/>
      <w:r w:rsidR="00C72758">
        <w:t xml:space="preserve"> ISBM Service Provider MUST declare the expression languages for which it provides support</w:t>
      </w:r>
      <w:r w:rsidR="006B1834">
        <w:t xml:space="preserve"> (possibly none)</w:t>
      </w:r>
      <w:r w:rsidR="00C72758">
        <w:t xml:space="preserve">. </w:t>
      </w:r>
      <w:proofErr w:type="gramStart"/>
      <w:r w:rsidR="006E77C7">
        <w:t>A</w:t>
      </w:r>
      <w:proofErr w:type="gramEnd"/>
      <w:r w:rsidR="006E77C7">
        <w:t xml:space="preserve"> ISBM Service Provider MUST ignore any</w:t>
      </w:r>
      <w:r w:rsidR="00376624">
        <w:t xml:space="preserve"> </w:t>
      </w:r>
      <w:proofErr w:type="spellStart"/>
      <w:r w:rsidR="00376624" w:rsidRPr="00376624">
        <w:rPr>
          <w:rStyle w:val="VerbatimChar"/>
        </w:rPr>
        <w:t>FilterExpression</w:t>
      </w:r>
      <w:proofErr w:type="spellEnd"/>
      <w:r w:rsidR="0053076F">
        <w:t xml:space="preserve">/s </w:t>
      </w:r>
      <w:r w:rsidR="006E77C7">
        <w:t xml:space="preserve">not </w:t>
      </w:r>
      <w:r w:rsidR="00376624">
        <w:t xml:space="preserve">specified in a </w:t>
      </w:r>
      <w:r w:rsidR="006E77C7">
        <w:t xml:space="preserve">supported </w:t>
      </w:r>
      <w:r w:rsidR="00376624">
        <w:t>expression language</w:t>
      </w:r>
      <w:r w:rsidR="006E77C7">
        <w:t xml:space="preserve"> by treating the expression to be defined using the special ‘ALLOW-ALL’ expression language</w:t>
      </w:r>
      <w:r w:rsidR="00376624">
        <w:t>.</w:t>
      </w:r>
    </w:p>
    <w:p w14:paraId="4EFC5A69" w14:textId="017B0BDF" w:rsidR="006E77C7" w:rsidRDefault="006E77C7" w:rsidP="00EE0013">
      <w:pPr>
        <w:pStyle w:val="BodyText"/>
      </w:pPr>
      <w:commentRangeStart w:id="154"/>
      <w:r>
        <w:t xml:space="preserve">A special expression language ‘ALLOW-ALL’ MUST be supported by all </w:t>
      </w:r>
      <w:del w:id="155" w:author="Karamjit Kaur" w:date="2019-12-03T13:28:00Z">
        <w:r w:rsidDel="00EF04DF">
          <w:delText>ws-</w:delText>
        </w:r>
      </w:del>
      <w:r>
        <w:t xml:space="preserve">ISBM Service Providers that support content-based filtering. When the expression language is ‘ALLOW-ALL’ the expression MAY be empty. The result of evaluating an expression of the ‘ALLOW-ALL’ language MUST always return the complete </w:t>
      </w:r>
      <w:proofErr w:type="spellStart"/>
      <w:r>
        <w:t>Message</w:t>
      </w:r>
      <w:del w:id="156" w:author="Matt Selway" w:date="2019-12-03T19:26:00Z">
        <w:r w:rsidDel="00626E28">
          <w:delText xml:space="preserve"> </w:delText>
        </w:r>
      </w:del>
      <w:r>
        <w:t>Content</w:t>
      </w:r>
      <w:proofErr w:type="spellEnd"/>
      <w:r>
        <w:t>.</w:t>
      </w:r>
      <w:commentRangeEnd w:id="154"/>
      <w:r w:rsidR="00E504A8">
        <w:rPr>
          <w:rStyle w:val="CommentReference"/>
        </w:rPr>
        <w:commentReference w:id="154"/>
      </w:r>
    </w:p>
    <w:p w14:paraId="54273470" w14:textId="7DB3D9E2" w:rsidR="006E77C7" w:rsidRDefault="00376624" w:rsidP="00EE0013">
      <w:pPr>
        <w:pStyle w:val="BodyText"/>
      </w:pPr>
      <w:r>
        <w:t xml:space="preserve">It is RECOMMENDED that an XPath expression be used for XML content and a </w:t>
      </w:r>
      <w:hyperlink r:id="rId48" w:history="1">
        <w:proofErr w:type="spellStart"/>
        <w:r w:rsidRPr="002C2759">
          <w:rPr>
            <w:rStyle w:val="Hyperlink"/>
          </w:rPr>
          <w:t>JSONPath</w:t>
        </w:r>
        <w:proofErr w:type="spellEnd"/>
      </w:hyperlink>
      <w:r>
        <w:t xml:space="preserve"> expression be used for JSON content. Other valid expression languages MAY also be used.</w:t>
      </w:r>
    </w:p>
    <w:p w14:paraId="0B30EE4E" w14:textId="77777777" w:rsidR="00376624" w:rsidRDefault="00376624" w:rsidP="00376624">
      <w:pPr>
        <w:pStyle w:val="BodyText"/>
      </w:pPr>
      <w:r>
        <w:t>An XPath expression MUST be defined as an XPath v1.0 expression.</w:t>
      </w:r>
    </w:p>
    <w:p w14:paraId="04ACBD54" w14:textId="1B8280D0" w:rsidR="006B1834" w:rsidRDefault="00F571D5" w:rsidP="00F571D5">
      <w:pPr>
        <w:pStyle w:val="BodyText"/>
      </w:pPr>
      <w:r w:rsidRPr="00012ECB">
        <w:t xml:space="preserve">The </w:t>
      </w:r>
      <w:proofErr w:type="spellStart"/>
      <w:r w:rsidR="006B1834" w:rsidRPr="006B1834">
        <w:rPr>
          <w:rStyle w:val="VerbatimChar"/>
        </w:rPr>
        <w:t>Filter</w:t>
      </w:r>
      <w:r w:rsidRPr="006B1834">
        <w:rPr>
          <w:rStyle w:val="VerbatimChar"/>
        </w:rPr>
        <w:t>Expression</w:t>
      </w:r>
      <w:proofErr w:type="spellEnd"/>
      <w:r w:rsidRPr="00012ECB">
        <w:t xml:space="preserve"> </w:t>
      </w:r>
      <w:r w:rsidR="001D772D">
        <w:t xml:space="preserve">MAY specify the </w:t>
      </w:r>
      <w:proofErr w:type="spellStart"/>
      <w:r w:rsidR="001D772D" w:rsidRPr="001D772D">
        <w:rPr>
          <w:rStyle w:val="VerbatimChar"/>
        </w:rPr>
        <w:t>mediaType</w:t>
      </w:r>
      <w:proofErr w:type="spellEnd"/>
      <w:r w:rsidR="001D772D">
        <w:t xml:space="preserve">/s to which the expression applies. If no </w:t>
      </w:r>
      <w:proofErr w:type="spellStart"/>
      <w:r w:rsidR="001D772D" w:rsidRPr="001D772D">
        <w:rPr>
          <w:rStyle w:val="VerbatimChar"/>
        </w:rPr>
        <w:t>mediaType</w:t>
      </w:r>
      <w:proofErr w:type="spellEnd"/>
      <w:r w:rsidR="001D772D">
        <w:t xml:space="preserve"> is specified, the expression MUST be applied to Message Content of all content types.</w:t>
      </w:r>
    </w:p>
    <w:p w14:paraId="6361CA90" w14:textId="3F0A8A35" w:rsidR="00F571D5" w:rsidRDefault="006B296E" w:rsidP="00F571D5">
      <w:pPr>
        <w:pStyle w:val="BodyText"/>
      </w:pPr>
      <w:r>
        <w:t xml:space="preserve">More than one </w:t>
      </w:r>
      <w:proofErr w:type="spellStart"/>
      <w:r w:rsidRPr="00054125">
        <w:rPr>
          <w:rStyle w:val="VerbatimChar"/>
        </w:rPr>
        <w:t>FilterExpression</w:t>
      </w:r>
      <w:proofErr w:type="spellEnd"/>
      <w:r>
        <w:t xml:space="preserve"> MAY be added to a subscription or read request session to allow different expressions, expressions in different languages, or expressions for different </w:t>
      </w:r>
      <w:proofErr w:type="spellStart"/>
      <w:r w:rsidRPr="006B296E">
        <w:rPr>
          <w:rStyle w:val="VerbatimChar"/>
        </w:rPr>
        <w:t>med</w:t>
      </w:r>
      <w:r w:rsidR="0094474E">
        <w:rPr>
          <w:rStyle w:val="VerbatimChar"/>
        </w:rPr>
        <w:t>ia</w:t>
      </w:r>
      <w:r w:rsidRPr="006B296E">
        <w:rPr>
          <w:rStyle w:val="VerbatimChar"/>
        </w:rPr>
        <w:t>Type</w:t>
      </w:r>
      <w:proofErr w:type="spellEnd"/>
      <w:r>
        <w:t>/s to be specified.</w:t>
      </w:r>
      <w:r w:rsidR="0053076F">
        <w:t xml:space="preserve"> For example, an XPath expression for XML content and a </w:t>
      </w:r>
      <w:proofErr w:type="spellStart"/>
      <w:r w:rsidR="0053076F">
        <w:t>JSONPath</w:t>
      </w:r>
      <w:proofErr w:type="spellEnd"/>
      <w:r w:rsidR="0053076F">
        <w:t xml:space="preserve"> expression for JSON content.</w:t>
      </w:r>
    </w:p>
    <w:p w14:paraId="1264E6A7" w14:textId="5ACC44ED" w:rsidR="00054125" w:rsidRDefault="00054125" w:rsidP="00F571D5">
      <w:pPr>
        <w:pStyle w:val="BodyText"/>
      </w:pPr>
      <w:r>
        <w:t xml:space="preserve">Only one </w:t>
      </w:r>
      <w:proofErr w:type="spellStart"/>
      <w:r w:rsidRPr="00054125">
        <w:rPr>
          <w:rStyle w:val="VerbatimChar"/>
        </w:rPr>
        <w:t>FilterExpression</w:t>
      </w:r>
      <w:proofErr w:type="spellEnd"/>
      <w:r>
        <w:t xml:space="preserve"> for any </w:t>
      </w:r>
      <w:proofErr w:type="gramStart"/>
      <w:r>
        <w:t>particular combination</w:t>
      </w:r>
      <w:proofErr w:type="gramEnd"/>
      <w:r>
        <w:t xml:space="preserve"> of expression language and </w:t>
      </w:r>
      <w:proofErr w:type="spellStart"/>
      <w:r w:rsidRPr="00054125">
        <w:rPr>
          <w:rStyle w:val="VerbatimChar"/>
        </w:rPr>
        <w:t>mediaType</w:t>
      </w:r>
      <w:proofErr w:type="spellEnd"/>
      <w:r w:rsidRPr="00054125">
        <w:t xml:space="preserve"> SHOU</w:t>
      </w:r>
      <w:r>
        <w:t>LD be allowed.</w:t>
      </w:r>
    </w:p>
    <w:p w14:paraId="0CBCF20F" w14:textId="39ABA069" w:rsidR="006E6482" w:rsidRDefault="006E6482" w:rsidP="00F571D5">
      <w:pPr>
        <w:pStyle w:val="BodyText"/>
      </w:pPr>
      <w:r>
        <w:t xml:space="preserve">If a </w:t>
      </w:r>
      <w:proofErr w:type="spellStart"/>
      <w:r w:rsidRPr="00054125">
        <w:rPr>
          <w:rStyle w:val="VerbatimChar"/>
        </w:rPr>
        <w:t>FilterExpression</w:t>
      </w:r>
      <w:proofErr w:type="spellEnd"/>
      <w:r>
        <w:t xml:space="preserve"> is </w:t>
      </w:r>
      <w:proofErr w:type="gramStart"/>
      <w:r>
        <w:t>present</w:t>
      </w:r>
      <w:proofErr w:type="gramEnd"/>
      <w:r>
        <w:t xml:space="preserve"> then a notification MUST NOT be generated and the message MUST NOT be </w:t>
      </w:r>
      <w:r w:rsidR="00F67A42">
        <w:t xml:space="preserve">made available </w:t>
      </w:r>
      <w:r>
        <w:t>to the receiving system under any of the following conditions:</w:t>
      </w:r>
    </w:p>
    <w:p w14:paraId="0F7B75F9" w14:textId="040283D6" w:rsidR="006E6482" w:rsidRDefault="006E6482" w:rsidP="006E6482">
      <w:pPr>
        <w:pStyle w:val="BodyText"/>
        <w:numPr>
          <w:ilvl w:val="0"/>
          <w:numId w:val="23"/>
        </w:numPr>
      </w:pPr>
      <w:r>
        <w:t xml:space="preserve">The </w:t>
      </w:r>
      <w:proofErr w:type="spellStart"/>
      <w:r w:rsidRPr="006E6482">
        <w:rPr>
          <w:rStyle w:val="VerbatimChar"/>
        </w:rPr>
        <w:t>FilterExpression</w:t>
      </w:r>
      <w:r>
        <w:t>’s</w:t>
      </w:r>
      <w:proofErr w:type="spellEnd"/>
      <w:r>
        <w:t xml:space="preserve"> </w:t>
      </w:r>
      <w:proofErr w:type="spellStart"/>
      <w:r w:rsidRPr="006E6482">
        <w:rPr>
          <w:rStyle w:val="VerbatimChar"/>
        </w:rPr>
        <w:t>mediaType</w:t>
      </w:r>
      <w:proofErr w:type="spellEnd"/>
      <w:r>
        <w:t xml:space="preserve"> matches that of the Message Content and evaluation of the expression returns an empty value or node set (or otherwise is considered to not match the content based on the rules of the expression language); or</w:t>
      </w:r>
    </w:p>
    <w:p w14:paraId="6F88655B" w14:textId="23123603" w:rsidR="00054125" w:rsidRDefault="00054125" w:rsidP="006E6482">
      <w:pPr>
        <w:pStyle w:val="BodyText"/>
        <w:numPr>
          <w:ilvl w:val="0"/>
          <w:numId w:val="23"/>
        </w:numPr>
      </w:pPr>
      <w:r>
        <w:t xml:space="preserve">There is no expression with a </w:t>
      </w:r>
      <w:proofErr w:type="spellStart"/>
      <w:r w:rsidRPr="00054125">
        <w:rPr>
          <w:rStyle w:val="VerbatimChar"/>
        </w:rPr>
        <w:t>mediaType</w:t>
      </w:r>
      <w:proofErr w:type="spellEnd"/>
      <w:r>
        <w:t xml:space="preserve"> that matches that of the Message Content; or</w:t>
      </w:r>
    </w:p>
    <w:p w14:paraId="06FA4D2F" w14:textId="6A822F40" w:rsidR="006E6482" w:rsidRDefault="006E6482" w:rsidP="00054125">
      <w:pPr>
        <w:pStyle w:val="BodyText"/>
        <w:numPr>
          <w:ilvl w:val="0"/>
          <w:numId w:val="23"/>
        </w:numPr>
      </w:pPr>
      <w:r>
        <w:t>The evaluation of the expression is not possible due to being incompatible with the Message Content</w:t>
      </w:r>
      <w:r w:rsidR="00054125">
        <w:t>.</w:t>
      </w:r>
    </w:p>
    <w:p w14:paraId="1F5B9F37" w14:textId="4AFFB8DA" w:rsidR="006E77C7" w:rsidRDefault="001D5DE3" w:rsidP="009C7573">
      <w:pPr>
        <w:pStyle w:val="Note"/>
      </w:pPr>
      <w:r>
        <w:t>NOTE</w:t>
      </w:r>
      <w:r>
        <w:tab/>
      </w:r>
      <w:r w:rsidR="006E77C7">
        <w:t xml:space="preserve">Based on this definition </w:t>
      </w:r>
      <w:r>
        <w:t xml:space="preserve">users </w:t>
      </w:r>
      <w:r w:rsidR="006E77C7">
        <w:t xml:space="preserve">must use the ‘ALLOW-ALL’ expression if you want to define </w:t>
      </w:r>
      <w:r w:rsidR="00BF3065">
        <w:t>expressions that filter XML content but not JSON content, for example.</w:t>
      </w:r>
    </w:p>
    <w:p w14:paraId="22B571BE" w14:textId="75F3684D" w:rsidR="007E687E" w:rsidRDefault="00E83E4F" w:rsidP="00054125">
      <w:pPr>
        <w:pStyle w:val="BodyText"/>
      </w:pPr>
      <w:r w:rsidRPr="00626E28">
        <w:t>For</w:t>
      </w:r>
      <w:r>
        <w:t xml:space="preserve"> </w:t>
      </w:r>
      <w:r w:rsidR="009531AD">
        <w:t>expression type</w:t>
      </w:r>
      <w:r w:rsidR="00B67495">
        <w:t>s</w:t>
      </w:r>
      <w:r>
        <w:t xml:space="preserve"> that use</w:t>
      </w:r>
      <w:r w:rsidR="009531AD">
        <w:t xml:space="preserve"> </w:t>
      </w:r>
      <w:r>
        <w:t>namespaces</w:t>
      </w:r>
      <w:r w:rsidR="00B67495">
        <w:t xml:space="preserve"> (such as XPath)</w:t>
      </w:r>
      <w:r>
        <w:t>, multiple namespace prefixes and names are added upon session creation.</w:t>
      </w:r>
    </w:p>
    <w:p w14:paraId="5A44ADD6" w14:textId="33D7DE37" w:rsidR="00BB0129" w:rsidRPr="001D5DE3" w:rsidRDefault="001D5DE3" w:rsidP="009C7573">
      <w:pPr>
        <w:pStyle w:val="Note"/>
      </w:pPr>
      <w:r>
        <w:t>NOTE</w:t>
      </w:r>
      <w:r>
        <w:tab/>
      </w:r>
      <w:r w:rsidR="00E83E4F" w:rsidRPr="001D5DE3">
        <w:t xml:space="preserve">An empty result from an </w:t>
      </w:r>
      <w:r w:rsidR="00774438" w:rsidRPr="001D5DE3">
        <w:t>expression</w:t>
      </w:r>
      <w:r w:rsidR="00E83E4F" w:rsidRPr="001D5DE3">
        <w:t xml:space="preserve"> evaluation will result in the whole message being is filtered; the message content itself is not filtered.</w:t>
      </w:r>
    </w:p>
    <w:p w14:paraId="02DAD64A" w14:textId="484CB6D7" w:rsidR="000C68BC" w:rsidRPr="009C7573" w:rsidRDefault="001D5DE3" w:rsidP="009C7573">
      <w:pPr>
        <w:pStyle w:val="Note"/>
      </w:pPr>
      <w:bookmarkStart w:id="157" w:name="message-expiry"/>
      <w:bookmarkStart w:id="158" w:name="_Toc25337029"/>
      <w:bookmarkStart w:id="159" w:name="_Toc25357154"/>
      <w:bookmarkEnd w:id="157"/>
      <w:r>
        <w:t>NOTE</w:t>
      </w:r>
      <w:r>
        <w:tab/>
      </w:r>
      <w:r w:rsidR="000C68BC" w:rsidRPr="009C7573">
        <w:t xml:space="preserve">When expressions are present, a message will only be visible to the receiving application and/or have a notification generated for it if </w:t>
      </w:r>
      <w:r w:rsidR="001C6713" w:rsidRPr="009C7573">
        <w:t xml:space="preserve">all applicable </w:t>
      </w:r>
      <w:r w:rsidR="000C68BC" w:rsidRPr="009C7573">
        <w:t>expression</w:t>
      </w:r>
      <w:r w:rsidR="001C6713" w:rsidRPr="009C7573">
        <w:t>s</w:t>
      </w:r>
      <w:r w:rsidR="000C68BC" w:rsidRPr="009C7573">
        <w:t xml:space="preserve"> match both the content type and evaluate to a non-empty result on the content.</w:t>
      </w:r>
    </w:p>
    <w:p w14:paraId="527D554A" w14:textId="6F698812" w:rsidR="00054125" w:rsidRPr="001D5DE3" w:rsidRDefault="001D5DE3" w:rsidP="00E512E0">
      <w:pPr>
        <w:pStyle w:val="Note"/>
      </w:pPr>
      <w:r>
        <w:rPr>
          <w:bCs/>
        </w:rPr>
        <w:t>NOTE</w:t>
      </w:r>
      <w:r>
        <w:rPr>
          <w:bCs/>
        </w:rPr>
        <w:tab/>
      </w:r>
      <w:r w:rsidR="001C6713" w:rsidRPr="001D5DE3">
        <w:t xml:space="preserve">Alternative expressions can be provided by opening multiple sessions </w:t>
      </w:r>
      <w:r>
        <w:t xml:space="preserve">on the same channel, </w:t>
      </w:r>
      <w:r w:rsidR="001C6713" w:rsidRPr="001D5DE3">
        <w:t xml:space="preserve">each with </w:t>
      </w:r>
      <w:r>
        <w:t xml:space="preserve">its </w:t>
      </w:r>
      <w:r w:rsidR="001C6713" w:rsidRPr="001D5DE3">
        <w:t xml:space="preserve">own </w:t>
      </w:r>
      <w:r>
        <w:t xml:space="preserve">filter </w:t>
      </w:r>
      <w:r w:rsidR="001C6713" w:rsidRPr="001D5DE3">
        <w:t>expression.</w:t>
      </w:r>
    </w:p>
    <w:p w14:paraId="17CDCA5A" w14:textId="3C76CC9F" w:rsidR="00BB0129" w:rsidRDefault="00E83E4F" w:rsidP="00EE0013">
      <w:pPr>
        <w:pStyle w:val="Heading2"/>
      </w:pPr>
      <w:bookmarkStart w:id="160" w:name="_Toc26878682"/>
      <w:r>
        <w:lastRenderedPageBreak/>
        <w:t>Message Expiry</w:t>
      </w:r>
      <w:bookmarkEnd w:id="158"/>
      <w:bookmarkEnd w:id="159"/>
      <w:bookmarkEnd w:id="160"/>
    </w:p>
    <w:p w14:paraId="4CD8AFD8" w14:textId="35F71810" w:rsidR="00BB0129" w:rsidRDefault="00E83E4F" w:rsidP="00EE0013">
      <w:pPr>
        <w:pStyle w:val="BodyText"/>
      </w:pPr>
      <w:commentRangeStart w:id="161"/>
      <w:commentRangeStart w:id="162"/>
      <w:r>
        <w:t xml:space="preserve">During posting of certain messages, a sender MAY specify an expiry duration for the message. </w:t>
      </w:r>
      <w:proofErr w:type="gramStart"/>
      <w:r>
        <w:t>A</w:t>
      </w:r>
      <w:proofErr w:type="gramEnd"/>
      <w:r>
        <w:t xml:space="preserve"> ISBM Service Provider MUST </w:t>
      </w:r>
      <w:del w:id="163" w:author="Dennis Brandl" w:date="2019-11-25T18:47:00Z">
        <w:r w:rsidDel="001D5DE3">
          <w:delText>hide an</w:delText>
        </w:r>
      </w:del>
      <w:ins w:id="164" w:author="Dennis Brandl" w:date="2019-11-25T18:47:00Z">
        <w:r w:rsidR="001D5DE3">
          <w:t>not deliver an</w:t>
        </w:r>
      </w:ins>
      <w:r>
        <w:t xml:space="preserve"> expired message </w:t>
      </w:r>
      <w:del w:id="165" w:author="Matt Selway" w:date="2019-12-03T19:29:00Z">
        <w:r w:rsidDel="00626E28">
          <w:delText xml:space="preserve">from </w:delText>
        </w:r>
      </w:del>
      <w:ins w:id="166" w:author="Matt Selway" w:date="2019-12-03T19:29:00Z">
        <w:r w:rsidR="00626E28">
          <w:t xml:space="preserve">to </w:t>
        </w:r>
      </w:ins>
      <w:r>
        <w:t>potential receivers unless the receiver has already read the message</w:t>
      </w:r>
      <w:r w:rsidR="001D5DE3">
        <w:t xml:space="preserve">. If the message was read, then </w:t>
      </w:r>
      <w:r>
        <w:t xml:space="preserve">it </w:t>
      </w:r>
      <w:r w:rsidR="001D5DE3">
        <w:t xml:space="preserve">MUST </w:t>
      </w:r>
      <w:del w:id="167" w:author="Matt Selway" w:date="2019-12-03T21:01:00Z">
        <w:r w:rsidDel="008A58AB">
          <w:delText xml:space="preserve">always </w:delText>
        </w:r>
      </w:del>
      <w:r>
        <w:t xml:space="preserve">remain visible to that </w:t>
      </w:r>
      <w:proofErr w:type="gramStart"/>
      <w:r>
        <w:t>particular receiver</w:t>
      </w:r>
      <w:proofErr w:type="gramEnd"/>
      <w:r>
        <w:t xml:space="preserve">. This is to ensure the message is </w:t>
      </w:r>
      <w:r w:rsidR="001D5DE3">
        <w:t xml:space="preserve">always </w:t>
      </w:r>
      <w:r>
        <w:t xml:space="preserve">available to the receiver </w:t>
      </w:r>
      <w:del w:id="168" w:author="Matt Selway" w:date="2019-12-03T21:01:00Z">
        <w:r w:rsidDel="008A58AB">
          <w:delText xml:space="preserve">to ensure </w:delText>
        </w:r>
      </w:del>
      <w:ins w:id="169" w:author="Matt Selway" w:date="2019-12-03T21:01:00Z">
        <w:r w:rsidR="008A58AB">
          <w:t xml:space="preserve">so that </w:t>
        </w:r>
      </w:ins>
      <w:r>
        <w:t>message removal removes the correct message.</w:t>
      </w:r>
      <w:commentRangeEnd w:id="161"/>
      <w:r w:rsidR="001D5DE3">
        <w:rPr>
          <w:rStyle w:val="CommentReference"/>
        </w:rPr>
        <w:commentReference w:id="161"/>
      </w:r>
      <w:commentRangeEnd w:id="162"/>
      <w:r w:rsidR="00626E28">
        <w:rPr>
          <w:rStyle w:val="CommentReference"/>
        </w:rPr>
        <w:commentReference w:id="162"/>
      </w:r>
    </w:p>
    <w:p w14:paraId="2FDEC072" w14:textId="27CB1BD2" w:rsidR="00BB0129" w:rsidRDefault="00E83E4F">
      <w:pPr>
        <w:pStyle w:val="BodyText"/>
      </w:pPr>
      <w:r>
        <w:t xml:space="preserve">If a sender specifies a negative Expiry duration, then </w:t>
      </w:r>
      <w:proofErr w:type="gramStart"/>
      <w:r>
        <w:t>a</w:t>
      </w:r>
      <w:proofErr w:type="gramEnd"/>
      <w:r>
        <w:t xml:space="preserve"> ISBM Service Provider MUST consider it equivalent to a blank duration.</w:t>
      </w:r>
    </w:p>
    <w:p w14:paraId="0F899A20" w14:textId="29AE8904" w:rsidR="00BB0129" w:rsidRDefault="001D5DE3" w:rsidP="00627E08">
      <w:pPr>
        <w:pStyle w:val="Note"/>
      </w:pPr>
      <w:commentRangeStart w:id="170"/>
      <w:commentRangeStart w:id="171"/>
      <w:r>
        <w:t>NOTE</w:t>
      </w:r>
      <w:r>
        <w:tab/>
      </w:r>
      <w:r w:rsidR="00E83E4F">
        <w:t xml:space="preserve">Responses can still be posted for </w:t>
      </w:r>
      <w:r>
        <w:t xml:space="preserve">a previously read </w:t>
      </w:r>
      <w:r w:rsidR="00E83E4F">
        <w:t>expired request message</w:t>
      </w:r>
      <w:r>
        <w:t xml:space="preserve"> because the receiver has no indication that the message expired</w:t>
      </w:r>
      <w:r w:rsidR="00E83E4F">
        <w:t>, and Consumers will still receive response notifications and be able to read and remove these responses.</w:t>
      </w:r>
      <w:commentRangeEnd w:id="170"/>
      <w:r w:rsidR="00DC452B">
        <w:rPr>
          <w:rStyle w:val="CommentReference"/>
        </w:rPr>
        <w:commentReference w:id="170"/>
      </w:r>
      <w:commentRangeEnd w:id="171"/>
      <w:r>
        <w:rPr>
          <w:rStyle w:val="CommentReference"/>
        </w:rPr>
        <w:commentReference w:id="171"/>
      </w:r>
    </w:p>
    <w:p w14:paraId="5FCB4278" w14:textId="7EFE0302" w:rsidR="00894FE4" w:rsidRDefault="00894FE4" w:rsidP="00894FE4">
      <w:pPr>
        <w:pStyle w:val="Heading2"/>
      </w:pPr>
      <w:bookmarkStart w:id="172" w:name="_Toc25357155"/>
      <w:bookmarkStart w:id="173" w:name="_Toc26878683"/>
      <w:r>
        <w:t>Feature Set Declaration</w:t>
      </w:r>
      <w:bookmarkEnd w:id="172"/>
      <w:bookmarkEnd w:id="173"/>
    </w:p>
    <w:p w14:paraId="71C64D39" w14:textId="7322985D" w:rsidR="00894FE4" w:rsidRDefault="00894FE4" w:rsidP="00894FE4">
      <w:pPr>
        <w:pStyle w:val="BodyText"/>
      </w:pPr>
      <w:r>
        <w:t xml:space="preserve">All </w:t>
      </w:r>
      <w:del w:id="174" w:author="Karamjit Kaur" w:date="2019-12-03T13:28:00Z">
        <w:r w:rsidDel="00EF04DF">
          <w:delText>ws-</w:delText>
        </w:r>
      </w:del>
      <w:r>
        <w:t xml:space="preserve">ISBM Service Providers MUST declare their supported feature set through the </w:t>
      </w:r>
      <w:ins w:id="175" w:author="Matt Selway" w:date="2019-12-13T14:45:00Z">
        <w:r w:rsidR="00BE1919">
          <w:t xml:space="preserve">ISBM </w:t>
        </w:r>
      </w:ins>
      <w:commentRangeStart w:id="176"/>
      <w:commentRangeStart w:id="177"/>
      <w:r>
        <w:t xml:space="preserve">Configuration </w:t>
      </w:r>
      <w:del w:id="178" w:author="Matt Selway" w:date="2019-12-13T14:45:00Z">
        <w:r w:rsidDel="00BE1919">
          <w:delText>and Features</w:delText>
        </w:r>
      </w:del>
      <w:commentRangeEnd w:id="176"/>
      <w:ins w:id="179" w:author="Matt Selway" w:date="2019-12-13T14:45:00Z">
        <w:r w:rsidR="00BE1919">
          <w:t>Discovery</w:t>
        </w:r>
      </w:ins>
      <w:r>
        <w:rPr>
          <w:rStyle w:val="CommentReference"/>
        </w:rPr>
        <w:commentReference w:id="176"/>
      </w:r>
      <w:commentRangeEnd w:id="177"/>
      <w:r w:rsidR="008A58AB">
        <w:rPr>
          <w:rStyle w:val="CommentReference"/>
        </w:rPr>
        <w:commentReference w:id="177"/>
      </w:r>
      <w:r>
        <w:t xml:space="preserve"> Service</w:t>
      </w:r>
      <w:ins w:id="180" w:author="Matt Selway" w:date="2019-12-13T14:46:00Z">
        <w:r w:rsidR="00BE1919">
          <w:t xml:space="preserve"> (see Section </w:t>
        </w:r>
        <w:r w:rsidR="00BE1919">
          <w:fldChar w:fldCharType="begin"/>
        </w:r>
        <w:r w:rsidR="00BE1919">
          <w:instrText xml:space="preserve"> REF _Ref27140804 \r \h </w:instrText>
        </w:r>
      </w:ins>
      <w:r w:rsidR="00BE1919">
        <w:fldChar w:fldCharType="separate"/>
      </w:r>
      <w:ins w:id="181" w:author="Matt Selway" w:date="2019-12-13T14:46:00Z">
        <w:r w:rsidR="00BE1919">
          <w:t>5.8</w:t>
        </w:r>
        <w:r w:rsidR="00BE1919">
          <w:fldChar w:fldCharType="end"/>
        </w:r>
        <w:r w:rsidR="00BE1919">
          <w:t>)</w:t>
        </w:r>
      </w:ins>
      <w:r>
        <w:t>.</w:t>
      </w:r>
    </w:p>
    <w:p w14:paraId="6F7F7D77" w14:textId="444929E7" w:rsidR="00DC452B" w:rsidRDefault="00DC452B" w:rsidP="00894FE4">
      <w:pPr>
        <w:pStyle w:val="BodyText"/>
      </w:pPr>
      <w:r>
        <w:t xml:space="preserve">The </w:t>
      </w:r>
      <w:ins w:id="182" w:author="Matt Selway" w:date="2019-12-13T14:46:00Z">
        <w:r w:rsidR="00BE1919">
          <w:t xml:space="preserve">ISBM </w:t>
        </w:r>
      </w:ins>
      <w:r>
        <w:t xml:space="preserve">Configuration </w:t>
      </w:r>
      <w:ins w:id="183" w:author="Matt Selway" w:date="2019-12-13T14:46:00Z">
        <w:r w:rsidR="00BE1919">
          <w:t>Disc</w:t>
        </w:r>
      </w:ins>
      <w:ins w:id="184" w:author="Matt Selway" w:date="2019-12-13T14:47:00Z">
        <w:r w:rsidR="00BE1919">
          <w:t xml:space="preserve">overy </w:t>
        </w:r>
      </w:ins>
      <w:del w:id="185" w:author="Matt Selway" w:date="2019-12-13T14:47:00Z">
        <w:r w:rsidDel="00BE1919">
          <w:delText xml:space="preserve">and Features </w:delText>
        </w:r>
      </w:del>
      <w:r>
        <w:t xml:space="preserve">Service allows a </w:t>
      </w:r>
      <w:del w:id="186" w:author="Karamjit Kaur" w:date="2019-12-03T13:28:00Z">
        <w:r w:rsidDel="00EF04DF">
          <w:delText>ws-</w:delText>
        </w:r>
      </w:del>
      <w:r>
        <w:t>ISBM Service Provider to provide information regarding its supported feature set in a machine interpretable way, allowing clients to configure themselves appropriately.</w:t>
      </w:r>
      <w:r w:rsidR="006E77C7">
        <w:t xml:space="preserve"> The declared features are for the specific instance of the provider, not the possible capabilities of the implementation; those should be documented by the supplier.</w:t>
      </w:r>
    </w:p>
    <w:p w14:paraId="33B92AE0" w14:textId="7544B7F6" w:rsidR="00DC452B" w:rsidRDefault="006E77C7" w:rsidP="00894FE4">
      <w:pPr>
        <w:pStyle w:val="BodyText"/>
      </w:pPr>
      <w:r>
        <w:t xml:space="preserve">Features that MUST be declared by a </w:t>
      </w:r>
      <w:del w:id="187" w:author="Karamjit Kaur" w:date="2019-12-03T13:28:00Z">
        <w:r w:rsidDel="00EF04DF">
          <w:delText>ws-</w:delText>
        </w:r>
      </w:del>
      <w:r>
        <w:t>ISBM Service Provider include:</w:t>
      </w:r>
    </w:p>
    <w:p w14:paraId="70C9C4EB" w14:textId="0A5EBF2F" w:rsidR="006E77C7" w:rsidRDefault="006E77C7" w:rsidP="006E77C7">
      <w:pPr>
        <w:pStyle w:val="BodyText"/>
        <w:numPr>
          <w:ilvl w:val="0"/>
          <w:numId w:val="24"/>
        </w:numPr>
      </w:pPr>
      <w:r>
        <w:t>Security level conformance</w:t>
      </w:r>
    </w:p>
    <w:p w14:paraId="6FD92239" w14:textId="5256AEBD" w:rsidR="006E77C7" w:rsidRDefault="006E77C7" w:rsidP="006E77C7">
      <w:pPr>
        <w:pStyle w:val="BodyText"/>
        <w:numPr>
          <w:ilvl w:val="0"/>
          <w:numId w:val="24"/>
        </w:numPr>
      </w:pPr>
      <w:r>
        <w:t>Supported authentication token types</w:t>
      </w:r>
    </w:p>
    <w:p w14:paraId="627A6AF7" w14:textId="6004D821" w:rsidR="006E77C7" w:rsidRDefault="006E77C7" w:rsidP="006E77C7">
      <w:pPr>
        <w:pStyle w:val="BodyText"/>
        <w:numPr>
          <w:ilvl w:val="0"/>
          <w:numId w:val="24"/>
        </w:numPr>
      </w:pPr>
      <w:r>
        <w:t>Whether content-based filtering is supported</w:t>
      </w:r>
    </w:p>
    <w:p w14:paraId="1ECA8DF2" w14:textId="5B3BC06E" w:rsidR="006E77C7" w:rsidRDefault="006E77C7" w:rsidP="006E77C7">
      <w:pPr>
        <w:pStyle w:val="BodyText"/>
        <w:numPr>
          <w:ilvl w:val="0"/>
          <w:numId w:val="24"/>
        </w:numPr>
      </w:pPr>
      <w:r>
        <w:t>Supported expression languages/versions for content-based filtering</w:t>
      </w:r>
    </w:p>
    <w:p w14:paraId="660AEB64" w14:textId="26707E7D" w:rsidR="006E77C7" w:rsidRPr="00894FE4" w:rsidRDefault="006E77C7" w:rsidP="006E77C7">
      <w:pPr>
        <w:pStyle w:val="BodyText"/>
        <w:numPr>
          <w:ilvl w:val="0"/>
          <w:numId w:val="24"/>
        </w:numPr>
      </w:pPr>
      <w:commentRangeStart w:id="188"/>
      <w:r>
        <w:t>What else</w:t>
      </w:r>
      <w:commentRangeEnd w:id="188"/>
      <w:r>
        <w:rPr>
          <w:rStyle w:val="CommentReference"/>
        </w:rPr>
        <w:commentReference w:id="188"/>
      </w:r>
      <w:r>
        <w:t>?</w:t>
      </w:r>
    </w:p>
    <w:p w14:paraId="2CEA86C2" w14:textId="0E725B22" w:rsidR="00BB0129" w:rsidRDefault="00E83E4F" w:rsidP="00244FCA">
      <w:pPr>
        <w:pStyle w:val="Heading1"/>
      </w:pPr>
      <w:bookmarkStart w:id="189" w:name="service-definitions"/>
      <w:bookmarkStart w:id="190" w:name="_3_Service_Definitions"/>
      <w:bookmarkStart w:id="191" w:name="_Toc25357156"/>
      <w:bookmarkStart w:id="192" w:name="_Toc25337030"/>
      <w:bookmarkStart w:id="193" w:name="_Toc26878684"/>
      <w:bookmarkEnd w:id="189"/>
      <w:bookmarkEnd w:id="190"/>
      <w:r>
        <w:t>Service Definitions</w:t>
      </w:r>
      <w:bookmarkEnd w:id="191"/>
      <w:bookmarkEnd w:id="192"/>
      <w:bookmarkEnd w:id="193"/>
    </w:p>
    <w:p w14:paraId="3C407EBE" w14:textId="5E45B011" w:rsidR="00BB0129" w:rsidRDefault="00E83E4F" w:rsidP="00244FCA">
      <w:pPr>
        <w:pStyle w:val="BodyText"/>
      </w:pPr>
      <w:r>
        <w:t>All services defined in ISA 95.00.06 are defined as SOAP Web Services</w:t>
      </w:r>
      <w:r w:rsidR="001D5DE3">
        <w:t xml:space="preserve"> or REST services</w:t>
      </w:r>
      <w:r>
        <w:t xml:space="preserve"> in this specification. The SOAP </w:t>
      </w:r>
      <w:r w:rsidR="001D5DE3">
        <w:t xml:space="preserve">and REST </w:t>
      </w:r>
      <w:r>
        <w:t>service definitions below are to be interpreted in the context of the corresponding ISA 95.00.06 service.</w:t>
      </w:r>
    </w:p>
    <w:p w14:paraId="114B16B1" w14:textId="70BC6E35" w:rsidR="00BB0129" w:rsidRDefault="001D5DE3" w:rsidP="00E17B28">
      <w:pPr>
        <w:pStyle w:val="Note"/>
      </w:pPr>
      <w:r>
        <w:t>NOTE</w:t>
      </w:r>
      <w:r>
        <w:tab/>
      </w:r>
      <w:r w:rsidR="00E83E4F">
        <w:t>ISA 95.00.06 does not define a</w:t>
      </w:r>
      <w:ins w:id="194" w:author="Matt Selway" w:date="2019-12-03T21:03:00Z">
        <w:r w:rsidR="008A58AB">
          <w:t>n</w:t>
        </w:r>
      </w:ins>
      <w:r w:rsidR="00E83E4F">
        <w:t xml:space="preserve"> Expire Request operation within the Consumer Request Service, but it has been specified below for a consistent message expiry model across services.</w:t>
      </w:r>
    </w:p>
    <w:p w14:paraId="08B24BB6" w14:textId="47A63131" w:rsidR="00BB0129" w:rsidRDefault="00E83E4F">
      <w:pPr>
        <w:pStyle w:val="BodyText"/>
      </w:pPr>
      <w:r>
        <w:t xml:space="preserve">All service operations have corresponding HTTP examples shown in </w:t>
      </w:r>
      <w:r w:rsidRPr="00244FCA">
        <w:t>Example HTTP Flows</w:t>
      </w:r>
      <w:r>
        <w:t>.</w:t>
      </w:r>
    </w:p>
    <w:p w14:paraId="51B78B73" w14:textId="2577DC74" w:rsidR="002621AA" w:rsidRDefault="002621AA" w:rsidP="002621AA">
      <w:pPr>
        <w:pStyle w:val="Heading2"/>
      </w:pPr>
      <w:r>
        <w:t>Conformance to ISA-95.00.06</w:t>
      </w:r>
    </w:p>
    <w:p w14:paraId="58421F09" w14:textId="52FC4222" w:rsidR="001A6D09" w:rsidRDefault="002621AA" w:rsidP="002621AA">
      <w:pPr>
        <w:pStyle w:val="BodyText"/>
      </w:pPr>
      <w:r>
        <w:t xml:space="preserve">The following Service Definitions </w:t>
      </w:r>
      <w:r w:rsidR="001A6D09">
        <w:t>have been assessed for conformance</w:t>
      </w:r>
      <w:r>
        <w:t xml:space="preserve"> to the requirement</w:t>
      </w:r>
      <w:r w:rsidR="001A6D09">
        <w:t>s</w:t>
      </w:r>
      <w:r>
        <w:t xml:space="preserve"> specified in ISA-95-00.06-2014</w:t>
      </w:r>
      <w:r w:rsidR="001A6D09">
        <w:t xml:space="preserve"> according to the provisions therein and listed as follows:</w:t>
      </w:r>
    </w:p>
    <w:p w14:paraId="056E428C" w14:textId="384DCF31" w:rsidR="001A6D09" w:rsidRDefault="001A6D09" w:rsidP="002621AA">
      <w:pPr>
        <w:pStyle w:val="BodyText"/>
      </w:pPr>
      <w:r>
        <w:t>Terminology:</w:t>
      </w:r>
    </w:p>
    <w:p w14:paraId="1C126AC9" w14:textId="77777777" w:rsidR="001A6D09" w:rsidRDefault="001A6D09" w:rsidP="00C0611D">
      <w:pPr>
        <w:pStyle w:val="BodyText"/>
        <w:numPr>
          <w:ilvl w:val="0"/>
          <w:numId w:val="78"/>
        </w:numPr>
      </w:pPr>
    </w:p>
    <w:p w14:paraId="4DBA114C" w14:textId="677B58A4" w:rsidR="002621AA" w:rsidRDefault="001A6D09" w:rsidP="002621AA">
      <w:pPr>
        <w:pStyle w:val="BodyText"/>
      </w:pPr>
      <w:r>
        <w:t xml:space="preserve">Services (to be repeated </w:t>
      </w:r>
      <w:r w:rsidR="0096726A">
        <w:t xml:space="preserve">and completed </w:t>
      </w:r>
      <w:r>
        <w:t>for each service):</w:t>
      </w:r>
    </w:p>
    <w:p w14:paraId="56F1F41E" w14:textId="091F6E3D" w:rsidR="001A6D09" w:rsidRDefault="001A6D09" w:rsidP="001A6D09">
      <w:pPr>
        <w:pStyle w:val="BodyText"/>
        <w:numPr>
          <w:ilvl w:val="0"/>
          <w:numId w:val="78"/>
        </w:numPr>
      </w:pPr>
      <w:r>
        <w:t>Notification service</w:t>
      </w:r>
    </w:p>
    <w:p w14:paraId="15D4D821" w14:textId="75336B59" w:rsidR="001A6D09" w:rsidRDefault="001A6D09" w:rsidP="001A6D09">
      <w:pPr>
        <w:pStyle w:val="BodyText"/>
        <w:numPr>
          <w:ilvl w:val="0"/>
          <w:numId w:val="78"/>
        </w:numPr>
      </w:pPr>
      <w:r>
        <w:lastRenderedPageBreak/>
        <w:t>Filter expression support</w:t>
      </w:r>
    </w:p>
    <w:p w14:paraId="50AA22CD" w14:textId="30DD21E6" w:rsidR="001A6D09" w:rsidRDefault="001A6D09" w:rsidP="00C0611D">
      <w:pPr>
        <w:pStyle w:val="BodyText"/>
        <w:numPr>
          <w:ilvl w:val="0"/>
          <w:numId w:val="78"/>
        </w:numPr>
      </w:pPr>
      <w:r>
        <w:t>Definition of service, optional components, non-compliance,</w:t>
      </w:r>
    </w:p>
    <w:p w14:paraId="1A25249D" w14:textId="4B84332B" w:rsidR="001A6D09" w:rsidRDefault="001A6D09" w:rsidP="002621AA">
      <w:pPr>
        <w:pStyle w:val="BodyText"/>
      </w:pPr>
      <w:r>
        <w:t>Any implementation of the ISBM specification that is assessed as conforming to the ISBM specification will be considered to conform to ISA-95-00.06-2014 as well, with the exceptions noted above.</w:t>
      </w:r>
    </w:p>
    <w:p w14:paraId="13E472F2" w14:textId="7A15C68A" w:rsidR="00BB0129" w:rsidRDefault="00E83E4F" w:rsidP="00244FCA">
      <w:pPr>
        <w:pStyle w:val="Heading2"/>
      </w:pPr>
      <w:bookmarkStart w:id="195" w:name="terminology"/>
      <w:bookmarkStart w:id="196" w:name="_Toc26110494"/>
      <w:bookmarkStart w:id="197" w:name="_Toc26110495"/>
      <w:bookmarkStart w:id="198" w:name="_Toc26110496"/>
      <w:bookmarkStart w:id="199" w:name="_Toc26110497"/>
      <w:bookmarkStart w:id="200" w:name="_Toc26110498"/>
      <w:bookmarkStart w:id="201" w:name="_Toc26110499"/>
      <w:bookmarkStart w:id="202" w:name="_Toc26110500"/>
      <w:bookmarkStart w:id="203" w:name="_Toc26110501"/>
      <w:bookmarkStart w:id="204" w:name="_Toc26110502"/>
      <w:bookmarkStart w:id="205" w:name="_Toc26110503"/>
      <w:bookmarkStart w:id="206" w:name="_Toc26110504"/>
      <w:bookmarkStart w:id="207" w:name="_Toc26110505"/>
      <w:bookmarkStart w:id="208" w:name="_Toc26110506"/>
      <w:bookmarkStart w:id="209" w:name="_Toc26110507"/>
      <w:bookmarkStart w:id="210" w:name="_Toc26110508"/>
      <w:bookmarkStart w:id="211" w:name="_Toc26110509"/>
      <w:bookmarkStart w:id="212" w:name="_Toc26110510"/>
      <w:bookmarkStart w:id="213" w:name="_Toc26110511"/>
      <w:bookmarkStart w:id="214" w:name="_Toc26110512"/>
      <w:bookmarkStart w:id="215" w:name="_Toc26110513"/>
      <w:bookmarkStart w:id="216" w:name="_Toc26110514"/>
      <w:bookmarkStart w:id="217" w:name="_Toc26110515"/>
      <w:bookmarkStart w:id="218" w:name="_Toc26110516"/>
      <w:bookmarkStart w:id="219" w:name="_Toc26110517"/>
      <w:bookmarkStart w:id="220" w:name="_Toc26110518"/>
      <w:bookmarkStart w:id="221" w:name="_Toc26110519"/>
      <w:bookmarkStart w:id="222" w:name="_Toc26110520"/>
      <w:bookmarkStart w:id="223" w:name="_Toc26110521"/>
      <w:bookmarkStart w:id="224" w:name="_Toc26110522"/>
      <w:bookmarkStart w:id="225" w:name="_Toc26110523"/>
      <w:bookmarkStart w:id="226" w:name="_Toc26110524"/>
      <w:bookmarkStart w:id="227" w:name="_Toc26110525"/>
      <w:bookmarkStart w:id="228" w:name="_Toc26110526"/>
      <w:bookmarkStart w:id="229" w:name="_Toc26110527"/>
      <w:bookmarkStart w:id="230" w:name="_Toc26110528"/>
      <w:bookmarkStart w:id="231" w:name="_Toc26110529"/>
      <w:bookmarkStart w:id="232" w:name="_Toc26110530"/>
      <w:bookmarkStart w:id="233" w:name="channel-management-service"/>
      <w:bookmarkStart w:id="234" w:name="_Toc25337032"/>
      <w:bookmarkStart w:id="235" w:name="_Toc25357158"/>
      <w:bookmarkStart w:id="236" w:name="_Toc26878685"/>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t>Channel Management Service</w:t>
      </w:r>
      <w:bookmarkEnd w:id="234"/>
      <w:bookmarkEnd w:id="235"/>
      <w:bookmarkEnd w:id="236"/>
    </w:p>
    <w:p w14:paraId="3FB556EF" w14:textId="36979605" w:rsidR="001D4D7E" w:rsidRPr="001D4D7E" w:rsidRDefault="001D4D7E" w:rsidP="001D4D7E">
      <w:pPr>
        <w:pStyle w:val="BodyText"/>
      </w:pPr>
      <w:r>
        <w:t xml:space="preserve">The Channel Management Service for SOAP Interface is </w:t>
      </w:r>
      <w:hyperlink r:id="rId49">
        <w:r>
          <w:rPr>
            <w:rStyle w:val="Hyperlink"/>
          </w:rPr>
          <w:t>available as a WSDL description</w:t>
        </w:r>
      </w:hyperlink>
      <w:r w:rsidR="00FA7089">
        <w:t xml:space="preserve"> and </w:t>
      </w:r>
      <w:r>
        <w:t xml:space="preserve">for REST Interface is </w:t>
      </w:r>
      <w:hyperlink r:id="rId50"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19165CF6" w14:textId="202DED05" w:rsidR="00BB0129" w:rsidRDefault="00E83E4F" w:rsidP="00244FCA">
      <w:pPr>
        <w:pStyle w:val="Heading3"/>
      </w:pPr>
      <w:bookmarkStart w:id="237" w:name="create-channel"/>
      <w:bookmarkStart w:id="238" w:name="_3.2.1_Create_Channel"/>
      <w:bookmarkStart w:id="239" w:name="_Toc25337033"/>
      <w:bookmarkStart w:id="240" w:name="_Toc25357159"/>
      <w:bookmarkStart w:id="241" w:name="_Toc26878686"/>
      <w:bookmarkEnd w:id="237"/>
      <w:bookmarkEnd w:id="238"/>
      <w:r>
        <w:t>Create Channel</w:t>
      </w:r>
      <w:bookmarkEnd w:id="239"/>
      <w:bookmarkEnd w:id="240"/>
      <w:bookmarkEnd w:id="241"/>
    </w:p>
    <w:p w14:paraId="4FC66F33" w14:textId="3B3E176A" w:rsidR="003770D3" w:rsidRPr="003770D3" w:rsidRDefault="003770D3" w:rsidP="003770D3">
      <w:pPr>
        <w:pStyle w:val="BodyText"/>
      </w:pPr>
      <w:r>
        <w:t xml:space="preserve">The </w:t>
      </w:r>
      <w:r w:rsidR="00B33BD0">
        <w:t>C</w:t>
      </w:r>
      <w:r>
        <w:t>reate</w:t>
      </w:r>
      <w:r w:rsidR="00B33BD0">
        <w:t xml:space="preserve"> C</w:t>
      </w:r>
      <w:r>
        <w:t xml:space="preserve">hannel </w:t>
      </w:r>
      <w:r w:rsidR="00775F0E">
        <w:t xml:space="preserve">service </w:t>
      </w:r>
      <w:r w:rsidR="00716D77">
        <w:t xml:space="preserve">in general </w:t>
      </w:r>
      <w:r w:rsidR="007231F9">
        <w:t>MUST</w:t>
      </w:r>
      <w:r w:rsidR="00775F0E">
        <w:t xml:space="preserve"> have the behavior, inputs, outputs and return the faults as defined by the following table. </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7"/>
        <w:gridCol w:w="8863"/>
      </w:tblGrid>
      <w:tr w:rsidR="007E7578" w14:paraId="21648577" w14:textId="77777777" w:rsidTr="005F550A">
        <w:trPr>
          <w:cnfStyle w:val="100000000000" w:firstRow="1" w:lastRow="0" w:firstColumn="0" w:lastColumn="0" w:oddVBand="0" w:evenVBand="0" w:oddHBand="0" w:evenHBand="0" w:firstRowFirstColumn="0" w:firstRowLastColumn="0" w:lastRowFirstColumn="0" w:lastRowLastColumn="0"/>
        </w:trPr>
        <w:tc>
          <w:tcPr>
            <w:tcW w:w="0" w:type="auto"/>
          </w:tcPr>
          <w:p w14:paraId="4CC6DCE1" w14:textId="77777777" w:rsidR="007E7578" w:rsidRDefault="007E7578" w:rsidP="00455C01">
            <w:pPr>
              <w:pStyle w:val="Compact"/>
            </w:pPr>
            <w:r>
              <w:t>Name</w:t>
            </w:r>
          </w:p>
        </w:tc>
        <w:tc>
          <w:tcPr>
            <w:tcW w:w="0" w:type="auto"/>
          </w:tcPr>
          <w:p w14:paraId="04147F4E" w14:textId="77777777" w:rsidR="007E7578" w:rsidRDefault="007E7578" w:rsidP="00455C01">
            <w:pPr>
              <w:pStyle w:val="Compact"/>
            </w:pPr>
            <w:proofErr w:type="spellStart"/>
            <w:r>
              <w:t>CreateChannel</w:t>
            </w:r>
            <w:proofErr w:type="spellEnd"/>
          </w:p>
        </w:tc>
      </w:tr>
      <w:tr w:rsidR="007E7578" w14:paraId="2888BA04"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60ED90" w14:textId="77777777" w:rsidR="007E7578" w:rsidRDefault="007E7578" w:rsidP="00455C01">
            <w:pPr>
              <w:pStyle w:val="Compact"/>
            </w:pPr>
            <w:r>
              <w:t>Description</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868428" w14:textId="77777777" w:rsidR="007E7578" w:rsidRDefault="007E7578" w:rsidP="00455C01">
            <w:pPr>
              <w:pStyle w:val="Compact"/>
            </w:pPr>
            <w:r>
              <w:t>Creates a new channel.</w:t>
            </w:r>
          </w:p>
        </w:tc>
      </w:tr>
      <w:tr w:rsidR="007E7578" w14:paraId="4C01B192" w14:textId="77777777" w:rsidTr="005F550A">
        <w:tc>
          <w:tcPr>
            <w:tcW w:w="0" w:type="auto"/>
          </w:tcPr>
          <w:p w14:paraId="2054E9DF" w14:textId="77777777" w:rsidR="007E7578" w:rsidRDefault="007E7578" w:rsidP="00455C01">
            <w:pPr>
              <w:pStyle w:val="Compact"/>
            </w:pPr>
            <w:r>
              <w:t>Input</w:t>
            </w:r>
          </w:p>
        </w:tc>
        <w:tc>
          <w:tcPr>
            <w:tcW w:w="0" w:type="auto"/>
          </w:tcPr>
          <w:p w14:paraId="749CCF40" w14:textId="66826F9C" w:rsidR="007E7578" w:rsidRDefault="007E7578" w:rsidP="00455C01">
            <w:proofErr w:type="spellStart"/>
            <w:r>
              <w:t>ChannelURI</w:t>
            </w:r>
            <w:proofErr w:type="spellEnd"/>
            <w:r>
              <w:t xml:space="preserve"> [1]</w:t>
            </w:r>
          </w:p>
          <w:p w14:paraId="3EC7AFC7" w14:textId="3500A617" w:rsidR="007E7578" w:rsidRDefault="007E7578" w:rsidP="00455C01">
            <w:proofErr w:type="spellStart"/>
            <w:r>
              <w:t>ChannelType</w:t>
            </w:r>
            <w:proofErr w:type="spellEnd"/>
            <w:r>
              <w:t xml:space="preserve"> [1]</w:t>
            </w:r>
          </w:p>
          <w:p w14:paraId="0DAF43EE" w14:textId="74F081D7" w:rsidR="007E7578" w:rsidRDefault="007E7578" w:rsidP="00455C01">
            <w:proofErr w:type="spellStart"/>
            <w:r>
              <w:t>ChannelDescription</w:t>
            </w:r>
            <w:proofErr w:type="spellEnd"/>
            <w:r>
              <w:t xml:space="preserve"> [</w:t>
            </w:r>
            <w:proofErr w:type="gramStart"/>
            <w:r>
              <w:t>0..</w:t>
            </w:r>
            <w:proofErr w:type="gramEnd"/>
            <w:r>
              <w:t>1]</w:t>
            </w:r>
          </w:p>
          <w:p w14:paraId="17CDC4C0" w14:textId="581504B0" w:rsidR="007E7578" w:rsidRDefault="007E7578" w:rsidP="00455C01">
            <w:proofErr w:type="spellStart"/>
            <w:r>
              <w:t>SecurityToken</w:t>
            </w:r>
            <w:proofErr w:type="spellEnd"/>
            <w:r>
              <w:t xml:space="preserve"> [</w:t>
            </w:r>
            <w:proofErr w:type="gramStart"/>
            <w:r>
              <w:t>0..</w:t>
            </w:r>
            <w:proofErr w:type="gramEnd"/>
            <w:r>
              <w:t>*]</w:t>
            </w:r>
          </w:p>
        </w:tc>
      </w:tr>
      <w:tr w:rsidR="007E7578" w14:paraId="42FD7E2A"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06143D" w14:textId="77777777" w:rsidR="007E7578" w:rsidRDefault="007E7578" w:rsidP="00455C01">
            <w:pPr>
              <w:pStyle w:val="Compact"/>
            </w:pPr>
            <w:r>
              <w:t>Behavior</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435F13" w14:textId="77777777" w:rsidR="007E7578" w:rsidRDefault="007E7578" w:rsidP="00455C01">
            <w:r>
              <w:t xml:space="preserve">If the </w:t>
            </w:r>
            <w:proofErr w:type="spellStart"/>
            <w:r>
              <w:t>ChannelURI</w:t>
            </w:r>
            <w:proofErr w:type="spellEnd"/>
            <w:r>
              <w:t xml:space="preserve"> already </w:t>
            </w:r>
            <w:proofErr w:type="gramStart"/>
            <w:r>
              <w:t>exists</w:t>
            </w:r>
            <w:proofErr w:type="gramEnd"/>
            <w:r>
              <w:t xml:space="preserve"> then a </w:t>
            </w:r>
            <w:proofErr w:type="spellStart"/>
            <w:r>
              <w:t>ChannelFault</w:t>
            </w:r>
            <w:proofErr w:type="spellEnd"/>
            <w:r>
              <w:t xml:space="preserve"> is returned.</w:t>
            </w:r>
          </w:p>
          <w:p w14:paraId="5FA31991" w14:textId="77777777" w:rsidR="007E7578" w:rsidRDefault="007E7578" w:rsidP="00455C01">
            <w:r>
              <w:t xml:space="preserve">The </w:t>
            </w:r>
            <w:proofErr w:type="spellStart"/>
            <w:r>
              <w:t>SecurityTokens</w:t>
            </w:r>
            <w:proofErr w:type="spellEnd"/>
            <w:r>
              <w:t xml:space="preserve"> are assigned to the channel upon its creation.</w:t>
            </w:r>
          </w:p>
          <w:p w14:paraId="0F18BC53" w14:textId="77777777" w:rsidR="007E7578" w:rsidRDefault="007E7578" w:rsidP="00455C01">
            <w:r>
              <w:t xml:space="preserve">If duplicate </w:t>
            </w:r>
            <w:proofErr w:type="spellStart"/>
            <w:r>
              <w:t>SecurityTokens</w:t>
            </w:r>
            <w:proofErr w:type="spellEnd"/>
            <w:r>
              <w:t xml:space="preserve"> exist, these result in a single token being assigned to the channel to maintain a distinct list.</w:t>
            </w:r>
          </w:p>
        </w:tc>
      </w:tr>
      <w:tr w:rsidR="007E7578" w14:paraId="31DDF915" w14:textId="77777777" w:rsidTr="005F550A">
        <w:tc>
          <w:tcPr>
            <w:tcW w:w="0" w:type="auto"/>
          </w:tcPr>
          <w:p w14:paraId="11DDEC13" w14:textId="77777777" w:rsidR="007E7578" w:rsidRDefault="007E7578" w:rsidP="00455C01">
            <w:pPr>
              <w:pStyle w:val="Compact"/>
            </w:pPr>
            <w:r>
              <w:t>Output</w:t>
            </w:r>
          </w:p>
        </w:tc>
        <w:tc>
          <w:tcPr>
            <w:tcW w:w="0" w:type="auto"/>
          </w:tcPr>
          <w:p w14:paraId="09B64E14" w14:textId="77777777" w:rsidR="007E7578" w:rsidRDefault="007E7578" w:rsidP="00455C01">
            <w:pPr>
              <w:pStyle w:val="Compact"/>
            </w:pPr>
            <w:r>
              <w:t>N/A</w:t>
            </w:r>
          </w:p>
        </w:tc>
      </w:tr>
      <w:tr w:rsidR="007E7578" w14:paraId="31A45CEF"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A96DBA" w14:textId="77777777" w:rsidR="007E7578" w:rsidRDefault="007E7578" w:rsidP="00455C01">
            <w:pPr>
              <w:pStyle w:val="Compact"/>
            </w:pPr>
            <w:r>
              <w:t>Faults</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E33CE8" w14:textId="77777777" w:rsidR="007E7578" w:rsidRDefault="007E7578" w:rsidP="00455C01">
            <w:pPr>
              <w:pStyle w:val="Compact"/>
            </w:pPr>
            <w:proofErr w:type="spellStart"/>
            <w:r>
              <w:t>ChannelFault</w:t>
            </w:r>
            <w:proofErr w:type="spellEnd"/>
          </w:p>
        </w:tc>
      </w:tr>
    </w:tbl>
    <w:p w14:paraId="2357F2E2" w14:textId="1CEAA732" w:rsidR="00C42E2E" w:rsidRDefault="00C42E2E" w:rsidP="00C42E2E">
      <w:pPr>
        <w:pStyle w:val="Heading4"/>
      </w:pPr>
      <w:r>
        <w:t xml:space="preserve">SOAP </w:t>
      </w:r>
      <w:r w:rsidR="003B5061">
        <w:t>Mapping</w:t>
      </w:r>
    </w:p>
    <w:p w14:paraId="4E66F83A" w14:textId="63FC5500" w:rsidR="003B5061" w:rsidRDefault="00FD3480" w:rsidP="003770D3">
      <w:pPr>
        <w:pStyle w:val="BodyText"/>
      </w:pPr>
      <w:r>
        <w:t>The Create</w:t>
      </w:r>
      <w:r w:rsidR="003B5061">
        <w:t xml:space="preserve"> </w:t>
      </w:r>
      <w:r>
        <w:t>Channel general interface is mapped into SOAP 1.1/1.2 as embedded XML schemas in WSDL descriptions according to the following schema types</w:t>
      </w:r>
      <w:r w:rsidR="003B5061">
        <w:t>.</w:t>
      </w:r>
    </w:p>
    <w:p w14:paraId="7B804CA7" w14:textId="7C34CCC4" w:rsidR="003770D3" w:rsidRDefault="003B5061" w:rsidP="003770D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151DB9" w14:paraId="7823B317" w14:textId="77777777" w:rsidTr="008B6776">
        <w:trPr>
          <w:cnfStyle w:val="000000100000" w:firstRow="0" w:lastRow="0" w:firstColumn="0" w:lastColumn="0" w:oddVBand="0" w:evenVBand="0" w:oddHBand="1" w:evenHBand="0" w:firstRowFirstColumn="0" w:firstRowLastColumn="0" w:lastRowFirstColumn="0" w:lastRowLastColumn="0"/>
        </w:trPr>
        <w:tc>
          <w:tcPr>
            <w:tcW w:w="603" w:type="pct"/>
          </w:tcPr>
          <w:p w14:paraId="2FCD45E6" w14:textId="77777777" w:rsidR="00151DB9" w:rsidRPr="008B6776" w:rsidRDefault="00151DB9" w:rsidP="00344EF1">
            <w:pPr>
              <w:pStyle w:val="Compact"/>
            </w:pPr>
            <w:r w:rsidRPr="008B6776">
              <w:t>Input</w:t>
            </w:r>
          </w:p>
        </w:tc>
        <w:tc>
          <w:tcPr>
            <w:tcW w:w="4397" w:type="pct"/>
          </w:tcPr>
          <w:p w14:paraId="7F2B5DFC" w14:textId="4BBA8999" w:rsidR="005A6279" w:rsidRPr="008B6776" w:rsidRDefault="005A6279" w:rsidP="00344EF1">
            <w:pPr>
              <w:rPr>
                <w:bCs/>
              </w:rPr>
            </w:pPr>
            <w:proofErr w:type="spellStart"/>
            <w:r w:rsidRPr="008B6776">
              <w:rPr>
                <w:bCs/>
              </w:rPr>
              <w:t>CreateChannel</w:t>
            </w:r>
            <w:proofErr w:type="spellEnd"/>
            <w:r w:rsidR="003B5061" w:rsidRPr="008B6776">
              <w:rPr>
                <w:bCs/>
              </w:rPr>
              <w:t xml:space="preserve"> (</w:t>
            </w:r>
            <w:proofErr w:type="spellStart"/>
            <w:r w:rsidR="00320F19" w:rsidRPr="008B6776">
              <w:fldChar w:fldCharType="begin"/>
            </w:r>
            <w:r w:rsidR="00320F19" w:rsidRPr="008B6776">
              <w:instrText xml:space="preserve"> HYPERLINK "http://www.openoandm.org/ws-isbm/1.1/wsdl/ChannelManagementService.wsdl" </w:instrText>
            </w:r>
            <w:r w:rsidR="00320F19" w:rsidRPr="008B6776">
              <w:fldChar w:fldCharType="separate"/>
            </w:r>
            <w:r w:rsidR="00B33BD0" w:rsidRPr="008B6776">
              <w:rPr>
                <w:rStyle w:val="Hyperlink"/>
                <w:bCs/>
              </w:rPr>
              <w:t>isbm:CreateChannel</w:t>
            </w:r>
            <w:proofErr w:type="spellEnd"/>
            <w:r w:rsidR="00320F19" w:rsidRPr="008B6776">
              <w:rPr>
                <w:rStyle w:val="Hyperlink"/>
              </w:rPr>
              <w:fldChar w:fldCharType="end"/>
            </w:r>
            <w:r w:rsidR="003B5061" w:rsidRPr="008B6776">
              <w:rPr>
                <w:bCs/>
              </w:rPr>
              <w:t>)</w:t>
            </w:r>
          </w:p>
          <w:p w14:paraId="70FF538E" w14:textId="7ABD38CC" w:rsidR="00151DB9" w:rsidRPr="008B6776" w:rsidRDefault="00151DB9" w:rsidP="005A6279">
            <w:pPr>
              <w:pStyle w:val="ListParagraph"/>
              <w:numPr>
                <w:ilvl w:val="0"/>
                <w:numId w:val="7"/>
              </w:numPr>
            </w:pPr>
            <w:proofErr w:type="spellStart"/>
            <w:r w:rsidRPr="008B6776">
              <w:t>ChannelURI</w:t>
            </w:r>
            <w:proofErr w:type="spellEnd"/>
            <w:r w:rsidRPr="008B6776">
              <w:t xml:space="preserve"> (</w:t>
            </w:r>
            <w:proofErr w:type="spellStart"/>
            <w:r w:rsidR="00320F19" w:rsidRPr="008B6776">
              <w:fldChar w:fldCharType="begin"/>
            </w:r>
            <w:r w:rsidR="00320F19" w:rsidRPr="008B6776">
              <w:instrText xml:space="preserve"> HYPERLINK "http://www.w3.org/TR/xmlschema-2/" \l "string" \h </w:instrText>
            </w:r>
            <w:r w:rsidR="00320F19" w:rsidRPr="008B6776">
              <w:fldChar w:fldCharType="separate"/>
            </w:r>
            <w:r w:rsidRPr="008B6776">
              <w:rPr>
                <w:rStyle w:val="Hyperlink"/>
              </w:rPr>
              <w:t>xs:string</w:t>
            </w:r>
            <w:proofErr w:type="spellEnd"/>
            <w:r w:rsidR="00320F19" w:rsidRPr="008B6776">
              <w:rPr>
                <w:rStyle w:val="Hyperlink"/>
              </w:rPr>
              <w:fldChar w:fldCharType="end"/>
            </w:r>
            <w:r w:rsidRPr="008B6776">
              <w:t>)</w:t>
            </w:r>
            <w:r w:rsidR="003B5061" w:rsidRPr="008B6776">
              <w:t xml:space="preserve"> [1]</w:t>
            </w:r>
          </w:p>
          <w:p w14:paraId="0E3567F9" w14:textId="4E3D81DB" w:rsidR="00151DB9" w:rsidRPr="008B6776" w:rsidRDefault="00151DB9" w:rsidP="005A6279">
            <w:pPr>
              <w:pStyle w:val="ListParagraph"/>
              <w:numPr>
                <w:ilvl w:val="0"/>
                <w:numId w:val="7"/>
              </w:numPr>
            </w:pPr>
            <w:proofErr w:type="spellStart"/>
            <w:r w:rsidRPr="008B6776">
              <w:t>ChannelType</w:t>
            </w:r>
            <w:proofErr w:type="spellEnd"/>
            <w:r w:rsidRPr="008B6776">
              <w:t xml:space="preserve"> (</w:t>
            </w:r>
            <w:proofErr w:type="spellStart"/>
            <w:r w:rsidR="00320F19" w:rsidRPr="008B6776">
              <w:fldChar w:fldCharType="begin"/>
            </w:r>
            <w:r w:rsidR="00320F19" w:rsidRPr="008B6776">
              <w:instrText xml:space="preserve"> HYPERLINK \l "_ChannelType" \h </w:instrText>
            </w:r>
            <w:r w:rsidR="00320F19" w:rsidRPr="008B6776">
              <w:fldChar w:fldCharType="separate"/>
            </w:r>
            <w:proofErr w:type="gramStart"/>
            <w:r w:rsidRPr="008B6776">
              <w:rPr>
                <w:rStyle w:val="Hyperlink"/>
              </w:rPr>
              <w:t>isbm:ChannelType</w:t>
            </w:r>
            <w:proofErr w:type="spellEnd"/>
            <w:proofErr w:type="gramEnd"/>
            <w:r w:rsidR="00320F19" w:rsidRPr="008B6776">
              <w:rPr>
                <w:rStyle w:val="Hyperlink"/>
              </w:rPr>
              <w:fldChar w:fldCharType="end"/>
            </w:r>
            <w:r w:rsidRPr="008B6776">
              <w:t>)</w:t>
            </w:r>
            <w:r w:rsidR="003B5061" w:rsidRPr="008B6776">
              <w:t xml:space="preserve"> [1]</w:t>
            </w:r>
          </w:p>
          <w:p w14:paraId="31E278D3" w14:textId="726EEC0A" w:rsidR="00151DB9" w:rsidRPr="008B6776" w:rsidRDefault="00151DB9" w:rsidP="005A6279">
            <w:pPr>
              <w:pStyle w:val="ListParagraph"/>
              <w:numPr>
                <w:ilvl w:val="0"/>
                <w:numId w:val="7"/>
              </w:numPr>
            </w:pPr>
            <w:proofErr w:type="spellStart"/>
            <w:r w:rsidRPr="008B6776">
              <w:t>ChannelDescription</w:t>
            </w:r>
            <w:proofErr w:type="spellEnd"/>
            <w:r w:rsidRPr="008B6776">
              <w:t xml:space="preserve"> (</w:t>
            </w:r>
            <w:proofErr w:type="spellStart"/>
            <w:r w:rsidR="00320F19" w:rsidRPr="008B6776">
              <w:fldChar w:fldCharType="begin"/>
            </w:r>
            <w:r w:rsidR="00320F19" w:rsidRPr="008B6776">
              <w:instrText xml:space="preserve"> HYPERLINK "http://www.w3.org/TR/xmlschema-2/" \l "string" \h </w:instrText>
            </w:r>
            <w:r w:rsidR="00320F19" w:rsidRPr="008B6776">
              <w:fldChar w:fldCharType="separate"/>
            </w:r>
            <w:r w:rsidRPr="008B6776">
              <w:rPr>
                <w:rStyle w:val="Hyperlink"/>
              </w:rPr>
              <w:t>xs:string</w:t>
            </w:r>
            <w:proofErr w:type="spellEnd"/>
            <w:r w:rsidR="00320F19" w:rsidRPr="008B6776">
              <w:rPr>
                <w:rStyle w:val="Hyperlink"/>
              </w:rPr>
              <w:fldChar w:fldCharType="end"/>
            </w:r>
            <w:r w:rsidRPr="008B6776">
              <w:t>)</w:t>
            </w:r>
            <w:r w:rsidR="003B5061" w:rsidRPr="008B6776">
              <w:t xml:space="preserve"> [0..1]</w:t>
            </w:r>
          </w:p>
          <w:p w14:paraId="5842076D" w14:textId="28AB9A9B" w:rsidR="00151DB9" w:rsidRPr="008B6776" w:rsidRDefault="00151DB9" w:rsidP="005A6279">
            <w:pPr>
              <w:pStyle w:val="ListParagraph"/>
              <w:numPr>
                <w:ilvl w:val="0"/>
                <w:numId w:val="7"/>
              </w:numPr>
            </w:pPr>
            <w:proofErr w:type="spellStart"/>
            <w:r w:rsidRPr="008B6776">
              <w:t>SecurityToken</w:t>
            </w:r>
            <w:proofErr w:type="spellEnd"/>
            <w:r w:rsidRPr="008B6776">
              <w:t xml:space="preserve"> (</w:t>
            </w:r>
            <w:proofErr w:type="spellStart"/>
            <w:r w:rsidR="00320F19" w:rsidRPr="008B6776">
              <w:fldChar w:fldCharType="begin"/>
            </w:r>
            <w:r w:rsidR="00320F19" w:rsidRPr="008B6776">
              <w:instrText xml:space="preserve"> HYPERLINK \l "security-token-xml" \h </w:instrText>
            </w:r>
            <w:r w:rsidR="00320F19" w:rsidRPr="008B6776">
              <w:fldChar w:fldCharType="separate"/>
            </w:r>
            <w:proofErr w:type="gramStart"/>
            <w:r w:rsidRPr="008B6776">
              <w:rPr>
                <w:rStyle w:val="Hyperlink"/>
              </w:rPr>
              <w:t>isbm:SecurityToken</w:t>
            </w:r>
            <w:proofErr w:type="spellEnd"/>
            <w:proofErr w:type="gramEnd"/>
            <w:r w:rsidR="00320F19" w:rsidRPr="008B6776">
              <w:rPr>
                <w:rStyle w:val="Hyperlink"/>
              </w:rPr>
              <w:fldChar w:fldCharType="end"/>
            </w:r>
            <w:r w:rsidRPr="008B6776">
              <w:t>)</w:t>
            </w:r>
            <w:r w:rsidR="003B5061" w:rsidRPr="008B6776">
              <w:t xml:space="preserve"> [0..*]</w:t>
            </w:r>
          </w:p>
        </w:tc>
      </w:tr>
      <w:tr w:rsidR="00151DB9" w14:paraId="2F318CD3" w14:textId="77777777" w:rsidTr="00A13805">
        <w:tc>
          <w:tcPr>
            <w:tcW w:w="603" w:type="pct"/>
          </w:tcPr>
          <w:p w14:paraId="6D09AE0B" w14:textId="77777777" w:rsidR="00151DB9" w:rsidRDefault="00151DB9" w:rsidP="00344EF1">
            <w:pPr>
              <w:pStyle w:val="Compact"/>
            </w:pPr>
            <w:r>
              <w:t>Output</w:t>
            </w:r>
          </w:p>
        </w:tc>
        <w:tc>
          <w:tcPr>
            <w:tcW w:w="4397" w:type="pct"/>
          </w:tcPr>
          <w:p w14:paraId="74C8F57B" w14:textId="5A57034D" w:rsidR="00151DB9" w:rsidRDefault="003B5061" w:rsidP="003B5061">
            <w:proofErr w:type="spellStart"/>
            <w:r>
              <w:t>CreateChannelResponse</w:t>
            </w:r>
            <w:proofErr w:type="spellEnd"/>
            <w:r>
              <w:t xml:space="preserve"> (</w:t>
            </w:r>
            <w:proofErr w:type="spellStart"/>
            <w:r w:rsidR="00320F19">
              <w:fldChar w:fldCharType="begin"/>
            </w:r>
            <w:r w:rsidR="00320F19">
              <w:instrText xml:space="preserve"> HYPERLINK "http://www.openoandm.org/ws-isbm/1.1/wsdl/ChannelManagementService.wsdl" </w:instrText>
            </w:r>
            <w:r w:rsidR="00320F19">
              <w:fldChar w:fldCharType="separate"/>
            </w:r>
            <w:r w:rsidRPr="00DA02E8">
              <w:rPr>
                <w:rStyle w:val="Hyperlink"/>
              </w:rPr>
              <w:t>isbm:CreateChannelResponse</w:t>
            </w:r>
            <w:proofErr w:type="spellEnd"/>
            <w:r w:rsidR="00320F19">
              <w:rPr>
                <w:rStyle w:val="Hyperlink"/>
              </w:rPr>
              <w:fldChar w:fldCharType="end"/>
            </w:r>
            <w:r>
              <w:t>)</w:t>
            </w:r>
          </w:p>
          <w:p w14:paraId="2766D622" w14:textId="0911917F" w:rsidR="003B5061" w:rsidRDefault="003B5061" w:rsidP="003B5061">
            <w:pPr>
              <w:pStyle w:val="ListParagraph"/>
              <w:numPr>
                <w:ilvl w:val="0"/>
                <w:numId w:val="7"/>
              </w:numPr>
            </w:pPr>
            <w:r>
              <w:t>No content</w:t>
            </w:r>
          </w:p>
        </w:tc>
      </w:tr>
      <w:tr w:rsidR="00151DB9" w14:paraId="037B14DB" w14:textId="77777777" w:rsidTr="00A13805">
        <w:trPr>
          <w:cnfStyle w:val="000000100000" w:firstRow="0" w:lastRow="0" w:firstColumn="0" w:lastColumn="0" w:oddVBand="0" w:evenVBand="0" w:oddHBand="1" w:evenHBand="0" w:firstRowFirstColumn="0" w:firstRowLastColumn="0" w:lastRowFirstColumn="0" w:lastRowLastColumn="0"/>
        </w:trPr>
        <w:tc>
          <w:tcPr>
            <w:tcW w:w="603" w:type="pct"/>
          </w:tcPr>
          <w:p w14:paraId="1AF45684" w14:textId="77777777" w:rsidR="00151DB9" w:rsidRDefault="00151DB9" w:rsidP="00344EF1">
            <w:pPr>
              <w:pStyle w:val="Compact"/>
            </w:pPr>
            <w:r>
              <w:lastRenderedPageBreak/>
              <w:t>Faults</w:t>
            </w:r>
          </w:p>
        </w:tc>
        <w:tc>
          <w:tcPr>
            <w:tcW w:w="4397" w:type="pct"/>
          </w:tcPr>
          <w:p w14:paraId="2AA7D3F5" w14:textId="72AC22A2" w:rsidR="00151DB9" w:rsidRDefault="00151DB9" w:rsidP="00344EF1">
            <w:pPr>
              <w:pStyle w:val="Compact"/>
            </w:pPr>
            <w:proofErr w:type="spellStart"/>
            <w:r>
              <w:t>ChannelFault</w:t>
            </w:r>
            <w:proofErr w:type="spellEnd"/>
            <w:r>
              <w:t xml:space="preserve"> (</w:t>
            </w:r>
            <w:proofErr w:type="spellStart"/>
            <w:r w:rsidR="00320F19">
              <w:fldChar w:fldCharType="begin"/>
            </w:r>
            <w:r w:rsidR="00320F19">
              <w:instrText xml:space="preserve"> HYPERLINK "http://www.openoandm.org/ws-isbm/1.1/wsdl/ChannelManagementService.wsdl" </w:instrText>
            </w:r>
            <w:r w:rsidR="00320F19">
              <w:fldChar w:fldCharType="separate"/>
            </w:r>
            <w:r w:rsidRPr="00DA02E8">
              <w:rPr>
                <w:rStyle w:val="Hyperlink"/>
              </w:rPr>
              <w:t>isbm:ChannelFault</w:t>
            </w:r>
            <w:proofErr w:type="spellEnd"/>
            <w:r w:rsidR="00320F19">
              <w:rPr>
                <w:rStyle w:val="Hyperlink"/>
              </w:rPr>
              <w:fldChar w:fldCharType="end"/>
            </w:r>
            <w:r>
              <w:t>)</w:t>
            </w:r>
          </w:p>
        </w:tc>
      </w:tr>
    </w:tbl>
    <w:p w14:paraId="39B98AE9" w14:textId="711CDC7D" w:rsidR="00C42E2E" w:rsidRDefault="00C42E2E" w:rsidP="00C42E2E">
      <w:pPr>
        <w:pStyle w:val="Heading4"/>
      </w:pPr>
      <w:r>
        <w:t xml:space="preserve">REST </w:t>
      </w:r>
      <w:r w:rsidR="00D61384">
        <w:t>Mapping</w:t>
      </w:r>
    </w:p>
    <w:p w14:paraId="364C517C" w14:textId="29F5CD0C" w:rsidR="003770D3" w:rsidRDefault="003B5061" w:rsidP="003770D3">
      <w:pPr>
        <w:pStyle w:val="BodyText"/>
      </w:pPr>
      <w:r>
        <w:t xml:space="preserve">The Create Channel general interface is mapped into a RESTful interface as an </w:t>
      </w:r>
      <w:proofErr w:type="spellStart"/>
      <w:r>
        <w:t>OpenAPI</w:t>
      </w:r>
      <w:proofErr w:type="spellEnd"/>
      <w:r>
        <w:t xml:space="preserve"> description according to the following rules.</w:t>
      </w:r>
    </w:p>
    <w:p w14:paraId="4602B3FB" w14:textId="13C9BDD4" w:rsidR="00974FD7" w:rsidRDefault="00974FD7" w:rsidP="003770D3">
      <w:pPr>
        <w:pStyle w:val="BodyText"/>
      </w:pPr>
      <w:r>
        <w:t xml:space="preserve">The behavior of the REST interface MUST conform to that of the general description with necessary adjustments to conform to REST </w:t>
      </w:r>
      <w:r w:rsidR="000F4FA4">
        <w:t>principles</w:t>
      </w:r>
      <w:r>
        <w:t xml:space="preserve"> and HTTP speci</w:t>
      </w:r>
      <w:r w:rsidR="000F4FA4">
        <w:t>fi</w:t>
      </w:r>
      <w:r>
        <w:t>cations.</w:t>
      </w:r>
    </w:p>
    <w:tbl>
      <w:tblPr>
        <w:tblStyle w:val="ListTable2"/>
        <w:tblW w:w="5000" w:type="pct"/>
        <w:tblLook w:val="0400" w:firstRow="0" w:lastRow="0" w:firstColumn="0" w:lastColumn="0" w:noHBand="0" w:noVBand="1"/>
      </w:tblPr>
      <w:tblGrid>
        <w:gridCol w:w="1216"/>
        <w:gridCol w:w="8864"/>
      </w:tblGrid>
      <w:tr w:rsidR="003B5061" w14:paraId="707CC394"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01E25EF0" w14:textId="1FBD16FA" w:rsidR="003B5061" w:rsidRPr="003B5061" w:rsidRDefault="003B5061">
            <w:pPr>
              <w:pStyle w:val="Compact"/>
            </w:pPr>
            <w:r w:rsidRPr="003B5061">
              <w:t>HTTP M</w:t>
            </w:r>
            <w:r>
              <w:t>ethod</w:t>
            </w:r>
          </w:p>
        </w:tc>
        <w:tc>
          <w:tcPr>
            <w:tcW w:w="4397" w:type="pct"/>
          </w:tcPr>
          <w:p w14:paraId="6460CBF1" w14:textId="2907D351" w:rsidR="003B5061" w:rsidRPr="003B5061" w:rsidRDefault="003B5061" w:rsidP="00AA2FC7">
            <w:pPr>
              <w:rPr>
                <w:bCs/>
              </w:rPr>
            </w:pPr>
            <w:r>
              <w:rPr>
                <w:bCs/>
              </w:rPr>
              <w:t>POST</w:t>
            </w:r>
          </w:p>
        </w:tc>
      </w:tr>
      <w:tr w:rsidR="003B5061" w14:paraId="2DD3E621" w14:textId="77777777" w:rsidTr="003B5061">
        <w:tc>
          <w:tcPr>
            <w:tcW w:w="603" w:type="pct"/>
          </w:tcPr>
          <w:p w14:paraId="325ADAE3" w14:textId="23C86942" w:rsidR="003B5061" w:rsidRPr="003B5061" w:rsidRDefault="003B5061">
            <w:pPr>
              <w:pStyle w:val="Compact"/>
            </w:pPr>
            <w:r>
              <w:t xml:space="preserve">URL </w:t>
            </w:r>
          </w:p>
        </w:tc>
        <w:tc>
          <w:tcPr>
            <w:tcW w:w="4397" w:type="pct"/>
          </w:tcPr>
          <w:p w14:paraId="628BF21B" w14:textId="3E4EB6D9" w:rsidR="003B5061" w:rsidRPr="003B5061" w:rsidRDefault="003B5061" w:rsidP="00AA2FC7">
            <w:pPr>
              <w:rPr>
                <w:bCs/>
              </w:rPr>
            </w:pPr>
            <w:r>
              <w:rPr>
                <w:bCs/>
              </w:rPr>
              <w:t>/channels</w:t>
            </w:r>
          </w:p>
        </w:tc>
      </w:tr>
      <w:tr w:rsidR="00BB0129" w14:paraId="23DE51B5"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17C4D437" w14:textId="14A62CBF" w:rsidR="009E20EB" w:rsidRPr="003B5061" w:rsidRDefault="009E20EB">
            <w:pPr>
              <w:pStyle w:val="Compact"/>
            </w:pPr>
            <w:r>
              <w:t>HTTP Body</w:t>
            </w:r>
          </w:p>
        </w:tc>
        <w:tc>
          <w:tcPr>
            <w:tcW w:w="4397" w:type="pct"/>
          </w:tcPr>
          <w:p w14:paraId="38C8226B" w14:textId="55C80A5E" w:rsidR="00272291" w:rsidRPr="003B5061" w:rsidRDefault="003041B6" w:rsidP="00AA2FC7">
            <w:pPr>
              <w:rPr>
                <w:bCs/>
              </w:rPr>
            </w:pPr>
            <w:proofErr w:type="spellStart"/>
            <w:r>
              <w:rPr>
                <w:bCs/>
              </w:rPr>
              <w:t>create</w:t>
            </w:r>
            <w:r w:rsidR="00CE07DE">
              <w:rPr>
                <w:bCs/>
              </w:rPr>
              <w:t>Channel</w:t>
            </w:r>
            <w:proofErr w:type="spellEnd"/>
            <w:r w:rsidR="00CE07DE">
              <w:rPr>
                <w:bCs/>
              </w:rPr>
              <w:t xml:space="preserve"> (</w:t>
            </w:r>
            <w:proofErr w:type="spellStart"/>
            <w:r w:rsidR="00320F19">
              <w:fldChar w:fldCharType="begin"/>
            </w:r>
            <w:r w:rsidR="00320F19">
              <w:instrText xml:space="preserve"> HYPERLINK "http://www.openoandm.org/ws-isbm/1.1/yaml/channel_management_service.yml" </w:instrText>
            </w:r>
            <w:r w:rsidR="00320F19">
              <w:fldChar w:fldCharType="separate"/>
            </w:r>
            <w:r w:rsidR="00CE07DE" w:rsidRPr="003041B6">
              <w:rPr>
                <w:rStyle w:val="Hyperlink"/>
                <w:bCs/>
              </w:rPr>
              <w:t>json:</w:t>
            </w:r>
            <w:r w:rsidRPr="003041B6">
              <w:rPr>
                <w:rStyle w:val="Hyperlink"/>
                <w:bCs/>
              </w:rPr>
              <w:t>create</w:t>
            </w:r>
            <w:r w:rsidR="00272291" w:rsidRPr="003041B6">
              <w:rPr>
                <w:rStyle w:val="Hyperlink"/>
                <w:bCs/>
              </w:rPr>
              <w:t>Channel</w:t>
            </w:r>
            <w:proofErr w:type="spellEnd"/>
            <w:r w:rsidR="00320F19">
              <w:rPr>
                <w:rStyle w:val="Hyperlink"/>
                <w:bCs/>
              </w:rPr>
              <w:fldChar w:fldCharType="end"/>
            </w:r>
            <w:r w:rsidR="00CE07DE">
              <w:rPr>
                <w:bCs/>
              </w:rPr>
              <w:t>)</w:t>
            </w:r>
          </w:p>
          <w:p w14:paraId="57933AF7" w14:textId="48409361" w:rsidR="00AA2FC7" w:rsidRPr="003B5061" w:rsidRDefault="00782492" w:rsidP="00272291">
            <w:pPr>
              <w:pStyle w:val="ListParagraph"/>
              <w:numPr>
                <w:ilvl w:val="0"/>
                <w:numId w:val="7"/>
              </w:numPr>
            </w:pPr>
            <w:proofErr w:type="spellStart"/>
            <w:r>
              <w:t>ChannelURI</w:t>
            </w:r>
            <w:proofErr w:type="spellEnd"/>
            <w:r>
              <w:rPr>
                <w:bCs/>
              </w:rPr>
              <w:t xml:space="preserve"> </w:t>
            </w:r>
            <w:del w:id="242" w:author="Matt Selway" w:date="2019-12-03T21:10:00Z">
              <w:r w:rsidDel="008A58AB">
                <w:rPr>
                  <w:bCs/>
                </w:rPr>
                <w:delText xml:space="preserve"> </w:delText>
              </w:r>
            </w:del>
            <w:r w:rsidR="006D7A04">
              <w:rPr>
                <w:bCs/>
              </w:rPr>
              <w:t>“</w:t>
            </w:r>
            <w:proofErr w:type="spellStart"/>
            <w:r w:rsidR="00272291">
              <w:rPr>
                <w:bCs/>
              </w:rPr>
              <w:t>uri</w:t>
            </w:r>
            <w:proofErr w:type="spellEnd"/>
            <w:r w:rsidR="006D7A04">
              <w:rPr>
                <w:bCs/>
              </w:rPr>
              <w:t>”</w:t>
            </w:r>
            <w:r w:rsidR="00272291">
              <w:rPr>
                <w:bCs/>
              </w:rPr>
              <w:t xml:space="preserve"> </w:t>
            </w:r>
            <w:r w:rsidR="00AA2FC7" w:rsidRPr="003B5061">
              <w:t>(</w:t>
            </w:r>
            <w:proofErr w:type="spellStart"/>
            <w:r w:rsidR="00320F19">
              <w:fldChar w:fldCharType="begin"/>
            </w:r>
            <w:r w:rsidR="00320F19">
              <w:instrText xml:space="preserve"> HYPERLINK "https://github.com/OAI/OpenAPI-Specification/blob/master/versions/3.0.1.md" \l "data-types" </w:instrText>
            </w:r>
            <w:r w:rsidR="00320F19">
              <w:fldChar w:fldCharType="separate"/>
            </w:r>
            <w:r w:rsidR="009E20EB" w:rsidRPr="00782492">
              <w:rPr>
                <w:rStyle w:val="Hyperlink"/>
              </w:rPr>
              <w:t>json:</w:t>
            </w:r>
            <w:r w:rsidR="00AA2FC7" w:rsidRPr="00782492">
              <w:rPr>
                <w:rStyle w:val="Hyperlink"/>
              </w:rPr>
              <w:t>string</w:t>
            </w:r>
            <w:proofErr w:type="spellEnd"/>
            <w:r w:rsidR="00320F19">
              <w:rPr>
                <w:rStyle w:val="Hyperlink"/>
              </w:rPr>
              <w:fldChar w:fldCharType="end"/>
            </w:r>
            <w:r w:rsidR="00AA2FC7" w:rsidRPr="003B5061">
              <w:t>)</w:t>
            </w:r>
            <w:r>
              <w:t xml:space="preserve"> [1]</w:t>
            </w:r>
          </w:p>
          <w:p w14:paraId="4649F809" w14:textId="3A521D22" w:rsidR="00AA2FC7" w:rsidRPr="00272291" w:rsidRDefault="00782492" w:rsidP="00272291">
            <w:pPr>
              <w:pStyle w:val="ListParagraph"/>
              <w:numPr>
                <w:ilvl w:val="0"/>
                <w:numId w:val="7"/>
              </w:numPr>
              <w:rPr>
                <w:bCs/>
              </w:rPr>
            </w:pPr>
            <w:proofErr w:type="spellStart"/>
            <w:r w:rsidRPr="00782492">
              <w:t>ChannelType</w:t>
            </w:r>
            <w:proofErr w:type="spellEnd"/>
            <w:r w:rsidRPr="00782492">
              <w:t xml:space="preserve"> </w:t>
            </w:r>
            <w:r w:rsidR="006D7A04">
              <w:t>“</w:t>
            </w:r>
            <w:proofErr w:type="spellStart"/>
            <w:r w:rsidR="00272291">
              <w:rPr>
                <w:bCs/>
              </w:rPr>
              <w:t>channelType</w:t>
            </w:r>
            <w:proofErr w:type="spellEnd"/>
            <w:r w:rsidR="006D7A04">
              <w:rPr>
                <w:bCs/>
              </w:rPr>
              <w:t>”</w:t>
            </w:r>
            <w:r w:rsidR="00272291">
              <w:rPr>
                <w:bCs/>
              </w:rPr>
              <w:t xml:space="preserve"> </w:t>
            </w:r>
            <w:r w:rsidR="00AA2FC7" w:rsidRPr="00272291">
              <w:rPr>
                <w:bCs/>
              </w:rPr>
              <w:t>(</w:t>
            </w:r>
            <w:proofErr w:type="spellStart"/>
            <w:r w:rsidR="00320F19">
              <w:fldChar w:fldCharType="begin"/>
            </w:r>
            <w:r w:rsidR="00320F19">
              <w:instrText xml:space="preserve"> HYPERLINK \l "_ChannelType_1" </w:instrText>
            </w:r>
            <w:r w:rsidR="00320F19">
              <w:fldChar w:fldCharType="separate"/>
            </w:r>
            <w:proofErr w:type="gramStart"/>
            <w:r w:rsidR="009E20EB" w:rsidRPr="00685981">
              <w:rPr>
                <w:rStyle w:val="Hyperlink"/>
                <w:bCs/>
              </w:rPr>
              <w:t>json:</w:t>
            </w:r>
            <w:r w:rsidR="00AA2FC7" w:rsidRPr="00685981">
              <w:rPr>
                <w:rStyle w:val="Hyperlink"/>
                <w:bCs/>
              </w:rPr>
              <w:t>ChannelType</w:t>
            </w:r>
            <w:proofErr w:type="spellEnd"/>
            <w:proofErr w:type="gramEnd"/>
            <w:r w:rsidR="00320F19">
              <w:rPr>
                <w:rStyle w:val="Hyperlink"/>
                <w:bCs/>
              </w:rPr>
              <w:fldChar w:fldCharType="end"/>
            </w:r>
            <w:r w:rsidR="00AA2FC7" w:rsidRPr="00272291">
              <w:rPr>
                <w:bCs/>
              </w:rPr>
              <w:t>)</w:t>
            </w:r>
            <w:r>
              <w:rPr>
                <w:bCs/>
              </w:rPr>
              <w:t xml:space="preserve"> [1]</w:t>
            </w:r>
          </w:p>
          <w:p w14:paraId="1EBD5719" w14:textId="2C38794D" w:rsidR="00AA2FC7" w:rsidRPr="00272291" w:rsidRDefault="00782492" w:rsidP="00272291">
            <w:pPr>
              <w:pStyle w:val="ListParagraph"/>
              <w:numPr>
                <w:ilvl w:val="0"/>
                <w:numId w:val="7"/>
              </w:numPr>
              <w:rPr>
                <w:bCs/>
              </w:rPr>
            </w:pPr>
            <w:proofErr w:type="spellStart"/>
            <w:r>
              <w:rPr>
                <w:bCs/>
              </w:rPr>
              <w:t>ChannelDescription</w:t>
            </w:r>
            <w:proofErr w:type="spellEnd"/>
            <w:r>
              <w:rPr>
                <w:bCs/>
              </w:rPr>
              <w:t xml:space="preserve"> </w:t>
            </w:r>
            <w:r w:rsidR="006D7A04">
              <w:rPr>
                <w:bCs/>
              </w:rPr>
              <w:t>“</w:t>
            </w:r>
            <w:r w:rsidR="00272291">
              <w:rPr>
                <w:bCs/>
              </w:rPr>
              <w:t>description</w:t>
            </w:r>
            <w:r w:rsidR="006D7A04">
              <w:rPr>
                <w:bCs/>
              </w:rPr>
              <w:t>”</w:t>
            </w:r>
            <w:r w:rsidR="00272291">
              <w:rPr>
                <w:bCs/>
              </w:rPr>
              <w:t xml:space="preserve"> </w:t>
            </w:r>
            <w:r w:rsidR="00AA2FC7" w:rsidRPr="00272291">
              <w:rPr>
                <w:bCs/>
              </w:rPr>
              <w:t>(</w:t>
            </w:r>
            <w:proofErr w:type="spellStart"/>
            <w:r w:rsidR="00320F19">
              <w:fldChar w:fldCharType="begin"/>
            </w:r>
            <w:r w:rsidR="00320F19">
              <w:instrText xml:space="preserve"> HYPERLINK "https://github.com/OAI/OpenAPI-Specification/blob/master/versions/3.0.1.md" \l "data-types" </w:instrText>
            </w:r>
            <w:r w:rsidR="00320F19">
              <w:fldChar w:fldCharType="separate"/>
            </w:r>
            <w:r w:rsidR="00685981" w:rsidRPr="00782492">
              <w:rPr>
                <w:rStyle w:val="Hyperlink"/>
              </w:rPr>
              <w:t>json:string</w:t>
            </w:r>
            <w:proofErr w:type="spellEnd"/>
            <w:r w:rsidR="00320F19">
              <w:rPr>
                <w:rStyle w:val="Hyperlink"/>
              </w:rPr>
              <w:fldChar w:fldCharType="end"/>
            </w:r>
            <w:r w:rsidR="00AA2FC7" w:rsidRPr="00272291">
              <w:rPr>
                <w:bCs/>
              </w:rPr>
              <w:t>)</w:t>
            </w:r>
            <w:r>
              <w:rPr>
                <w:bCs/>
              </w:rPr>
              <w:t xml:space="preserve"> [0..1]</w:t>
            </w:r>
          </w:p>
          <w:p w14:paraId="1B0EDA6D" w14:textId="308D0E99" w:rsidR="00BB0129" w:rsidRPr="003B5061" w:rsidRDefault="00E54E4C" w:rsidP="00272291">
            <w:pPr>
              <w:pStyle w:val="ListParagraph"/>
              <w:numPr>
                <w:ilvl w:val="0"/>
                <w:numId w:val="7"/>
              </w:numPr>
            </w:pPr>
            <w:proofErr w:type="spellStart"/>
            <w:r w:rsidRPr="00E54E4C">
              <w:t>SecurityToken</w:t>
            </w:r>
            <w:proofErr w:type="spellEnd"/>
            <w:r w:rsidRPr="00E54E4C">
              <w:t xml:space="preserve"> </w:t>
            </w:r>
            <w:r w:rsidR="00B238A1">
              <w:t>“</w:t>
            </w:r>
            <w:proofErr w:type="spellStart"/>
            <w:r w:rsidR="00272291">
              <w:rPr>
                <w:bCs/>
              </w:rPr>
              <w:t>s</w:t>
            </w:r>
            <w:r w:rsidR="00AA2FC7" w:rsidRPr="00272291">
              <w:rPr>
                <w:bCs/>
              </w:rPr>
              <w:t>ecurityTokens</w:t>
            </w:r>
            <w:proofErr w:type="spellEnd"/>
            <w:r w:rsidR="00B238A1">
              <w:rPr>
                <w:bCs/>
              </w:rPr>
              <w:t>”</w:t>
            </w:r>
            <w:r w:rsidR="00AA2FC7" w:rsidRPr="00272291">
              <w:rPr>
                <w:bCs/>
              </w:rPr>
              <w:t xml:space="preserve"> (</w:t>
            </w:r>
            <w:proofErr w:type="spellStart"/>
            <w:r w:rsidR="00320F19">
              <w:fldChar w:fldCharType="begin"/>
            </w:r>
            <w:r w:rsidR="00320F19">
              <w:instrText xml:space="preserve"> HYPERLINK \l "_SecurityToken" </w:instrText>
            </w:r>
            <w:r w:rsidR="00320F19">
              <w:fldChar w:fldCharType="separate"/>
            </w:r>
            <w:proofErr w:type="gramStart"/>
            <w:r w:rsidR="009E20EB" w:rsidRPr="00D22CB7">
              <w:rPr>
                <w:rStyle w:val="Hyperlink"/>
                <w:bCs/>
              </w:rPr>
              <w:t>json:</w:t>
            </w:r>
            <w:r w:rsidR="00AA2FC7" w:rsidRPr="00D22CB7">
              <w:rPr>
                <w:rStyle w:val="Hyperlink"/>
                <w:bCs/>
              </w:rPr>
              <w:t>SecurityToken</w:t>
            </w:r>
            <w:proofErr w:type="spellEnd"/>
            <w:proofErr w:type="gramEnd"/>
            <w:r w:rsidR="00320F19">
              <w:rPr>
                <w:rStyle w:val="Hyperlink"/>
                <w:bCs/>
              </w:rPr>
              <w:fldChar w:fldCharType="end"/>
            </w:r>
            <w:r w:rsidR="00AA2FC7" w:rsidRPr="00272291">
              <w:rPr>
                <w:bCs/>
              </w:rPr>
              <w:t>)</w:t>
            </w:r>
            <w:r>
              <w:rPr>
                <w:bCs/>
              </w:rPr>
              <w:t xml:space="preserve"> [0..*]</w:t>
            </w:r>
          </w:p>
        </w:tc>
      </w:tr>
      <w:tr w:rsidR="00272291" w14:paraId="4A134092" w14:textId="77777777" w:rsidTr="003B5061">
        <w:tc>
          <w:tcPr>
            <w:tcW w:w="603" w:type="pct"/>
          </w:tcPr>
          <w:p w14:paraId="776DDFE6" w14:textId="7C60D03E" w:rsidR="00272291" w:rsidRDefault="00272291">
            <w:pPr>
              <w:pStyle w:val="Compact"/>
            </w:pPr>
            <w:r>
              <w:t>HTTP Response (Success)</w:t>
            </w:r>
          </w:p>
        </w:tc>
        <w:tc>
          <w:tcPr>
            <w:tcW w:w="4397" w:type="pct"/>
          </w:tcPr>
          <w:p w14:paraId="4D3374C3" w14:textId="66F638A7" w:rsidR="00272291" w:rsidRDefault="00272291">
            <w:pPr>
              <w:pStyle w:val="Compact"/>
            </w:pPr>
            <w:r>
              <w:t>201 Created</w:t>
            </w:r>
          </w:p>
        </w:tc>
      </w:tr>
      <w:tr w:rsidR="00BB0129" w14:paraId="16A469B7"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16822807" w14:textId="77777777" w:rsidR="00BB0129" w:rsidRDefault="00E83E4F">
            <w:pPr>
              <w:pStyle w:val="Compact"/>
            </w:pPr>
            <w:r>
              <w:t>Output</w:t>
            </w:r>
          </w:p>
        </w:tc>
        <w:tc>
          <w:tcPr>
            <w:tcW w:w="4397" w:type="pct"/>
          </w:tcPr>
          <w:p w14:paraId="1A46512A" w14:textId="2E75C7D8" w:rsidR="00BB0129" w:rsidRDefault="009E20EB">
            <w:pPr>
              <w:pStyle w:val="Compact"/>
            </w:pPr>
            <w:r w:rsidRPr="009E20EB">
              <w:t xml:space="preserve">Channel </w:t>
            </w:r>
            <w:r w:rsidR="000118D6">
              <w:rPr>
                <w:bCs/>
              </w:rPr>
              <w:t>(</w:t>
            </w:r>
            <w:proofErr w:type="spellStart"/>
            <w:r w:rsidR="00320F19">
              <w:fldChar w:fldCharType="begin"/>
            </w:r>
            <w:r w:rsidR="00320F19">
              <w:instrText xml:space="preserve"> HYPERLINK \l "_Channel" </w:instrText>
            </w:r>
            <w:r w:rsidR="00320F19">
              <w:fldChar w:fldCharType="separate"/>
            </w:r>
            <w:proofErr w:type="gramStart"/>
            <w:r w:rsidR="000118D6" w:rsidRPr="00CE07DE">
              <w:rPr>
                <w:rStyle w:val="Hyperlink"/>
                <w:bCs/>
              </w:rPr>
              <w:t>json:Channel</w:t>
            </w:r>
            <w:proofErr w:type="spellEnd"/>
            <w:proofErr w:type="gramEnd"/>
            <w:r w:rsidR="00320F19">
              <w:rPr>
                <w:rStyle w:val="Hyperlink"/>
                <w:bCs/>
              </w:rPr>
              <w:fldChar w:fldCharType="end"/>
            </w:r>
            <w:r w:rsidR="000118D6">
              <w:rPr>
                <w:bCs/>
              </w:rPr>
              <w:t>)</w:t>
            </w:r>
            <w:r w:rsidR="00767F0F">
              <w:rPr>
                <w:bCs/>
              </w:rPr>
              <w:t xml:space="preserve"> </w:t>
            </w:r>
            <w:r w:rsidRPr="009E20EB">
              <w:t xml:space="preserve">excluding </w:t>
            </w:r>
            <w:proofErr w:type="spellStart"/>
            <w:r w:rsidR="000118D6">
              <w:rPr>
                <w:bCs/>
              </w:rPr>
              <w:t>s</w:t>
            </w:r>
            <w:r w:rsidR="000118D6" w:rsidRPr="00272291">
              <w:rPr>
                <w:bCs/>
              </w:rPr>
              <w:t>ecurityTokens</w:t>
            </w:r>
            <w:proofErr w:type="spellEnd"/>
          </w:p>
        </w:tc>
      </w:tr>
      <w:tr w:rsidR="00BB0129" w14:paraId="7E75C0CB" w14:textId="77777777" w:rsidTr="003B5061">
        <w:tc>
          <w:tcPr>
            <w:tcW w:w="603" w:type="pct"/>
          </w:tcPr>
          <w:p w14:paraId="237D5B23" w14:textId="2DA0B464" w:rsidR="00BB0129" w:rsidRDefault="009E20EB">
            <w:pPr>
              <w:pStyle w:val="Compact"/>
            </w:pPr>
            <w:r>
              <w:t>HTTP Response</w:t>
            </w:r>
          </w:p>
          <w:p w14:paraId="3C784076" w14:textId="7903A9BF" w:rsidR="00480DAB" w:rsidRDefault="00480DAB">
            <w:pPr>
              <w:pStyle w:val="Compact"/>
            </w:pPr>
            <w:r>
              <w:t>(Error)</w:t>
            </w:r>
          </w:p>
        </w:tc>
        <w:tc>
          <w:tcPr>
            <w:tcW w:w="4397" w:type="pct"/>
          </w:tcPr>
          <w:p w14:paraId="6C4DC46F" w14:textId="010B5F87" w:rsidR="00BB0129" w:rsidRDefault="00E83E4F">
            <w:pPr>
              <w:pStyle w:val="Compact"/>
            </w:pPr>
            <w:proofErr w:type="spellStart"/>
            <w:r>
              <w:t>ChannelFault</w:t>
            </w:r>
            <w:proofErr w:type="spellEnd"/>
            <w:r w:rsidR="00556CDF">
              <w:t xml:space="preserve"> (</w:t>
            </w:r>
            <w:proofErr w:type="spellStart"/>
            <w:r w:rsidR="00320F19">
              <w:fldChar w:fldCharType="begin"/>
            </w:r>
            <w:r w:rsidR="00320F19">
              <w:instrText xml:space="preserve"> HYPERLINK "http://www.openoandm.org/ws-isbm/1.1/yaml/channel_management_service.yml" </w:instrText>
            </w:r>
            <w:r w:rsidR="00320F19">
              <w:fldChar w:fldCharType="separate"/>
            </w:r>
            <w:r w:rsidR="00556CDF" w:rsidRPr="00ED5528">
              <w:rPr>
                <w:rStyle w:val="Hyperlink"/>
              </w:rPr>
              <w:t>j</w:t>
            </w:r>
            <w:r w:rsidR="00D22CB7" w:rsidRPr="00ED5528">
              <w:rPr>
                <w:rStyle w:val="Hyperlink"/>
              </w:rPr>
              <w:t>s</w:t>
            </w:r>
            <w:r w:rsidR="00556CDF" w:rsidRPr="00ED5528">
              <w:rPr>
                <w:rStyle w:val="Hyperlink"/>
              </w:rPr>
              <w:t>on:ChannelFault</w:t>
            </w:r>
            <w:proofErr w:type="spellEnd"/>
            <w:r w:rsidR="00320F19">
              <w:rPr>
                <w:rStyle w:val="Hyperlink"/>
              </w:rPr>
              <w:fldChar w:fldCharType="end"/>
            </w:r>
            <w:r w:rsidR="00556CDF">
              <w:t>)</w:t>
            </w:r>
            <w:r w:rsidR="00272291">
              <w:t xml:space="preserve"> – 409 Conflict</w:t>
            </w:r>
          </w:p>
        </w:tc>
      </w:tr>
    </w:tbl>
    <w:p w14:paraId="612ABA28" w14:textId="531F10F0" w:rsidR="00ED5528" w:rsidRDefault="00E512E0" w:rsidP="008A58AB">
      <w:pPr>
        <w:pStyle w:val="Note"/>
        <w:rPr>
          <w:ins w:id="243" w:author="Matt Selway" w:date="2019-12-03T21:16:00Z"/>
        </w:rPr>
      </w:pPr>
      <w:bookmarkStart w:id="244" w:name="add-security-tokens"/>
      <w:bookmarkEnd w:id="244"/>
      <w:r w:rsidRPr="008A58AB">
        <w:t>NOTE</w:t>
      </w:r>
      <w:r w:rsidRPr="008A58AB">
        <w:tab/>
      </w:r>
      <w:ins w:id="245" w:author="Matt Selway" w:date="2019-12-03T21:12:00Z">
        <w:r w:rsidR="009E021E">
          <w:t>Although not required by the gener</w:t>
        </w:r>
      </w:ins>
      <w:ins w:id="246" w:author="Matt Selway" w:date="2019-12-03T21:13:00Z">
        <w:r w:rsidR="009E021E">
          <w:t>al interface, success returns t</w:t>
        </w:r>
      </w:ins>
      <w:ins w:id="247" w:author="Matt Selway" w:date="2019-12-03T21:07:00Z">
        <w:r w:rsidR="008A58AB">
          <w:t xml:space="preserve">he Channel object </w:t>
        </w:r>
      </w:ins>
      <w:del w:id="248" w:author="Matt Selway" w:date="2019-12-03T21:07:00Z">
        <w:r w:rsidR="00ED5528" w:rsidRPr="008A58AB" w:rsidDel="008A58AB">
          <w:delText>Output</w:delText>
        </w:r>
        <w:r w:rsidR="00F85AEF" w:rsidRPr="008A58AB" w:rsidDel="008A58AB">
          <w:delText>s</w:delText>
        </w:r>
        <w:r w:rsidR="00ED5528" w:rsidRPr="008A58AB" w:rsidDel="008A58AB">
          <w:delText xml:space="preserve"> object </w:delText>
        </w:r>
      </w:del>
      <w:r w:rsidR="00ED5528" w:rsidRPr="008A58AB">
        <w:t xml:space="preserve">in conformance with </w:t>
      </w:r>
      <w:ins w:id="249" w:author="Matt Selway" w:date="2019-12-03T21:08:00Z">
        <w:r w:rsidR="008A58AB">
          <w:t xml:space="preserve">the requirements of a </w:t>
        </w:r>
      </w:ins>
      <w:r w:rsidR="008A58AB" w:rsidRPr="008A58AB">
        <w:t xml:space="preserve">HTTP </w:t>
      </w:r>
      <w:del w:id="250" w:author="Matt Selway" w:date="2019-12-03T21:08:00Z">
        <w:r w:rsidR="008A58AB" w:rsidRPr="008A58AB" w:rsidDel="008A58AB">
          <w:delText xml:space="preserve">requirements of </w:delText>
        </w:r>
      </w:del>
      <w:r w:rsidR="008A58AB" w:rsidRPr="008A58AB">
        <w:t>201 response</w:t>
      </w:r>
      <w:ins w:id="251" w:author="Matt Selway" w:date="2019-12-03T21:06:00Z">
        <w:r w:rsidR="008A58AB">
          <w:t xml:space="preserve"> (</w:t>
        </w:r>
      </w:ins>
      <w:ins w:id="252" w:author="Matt Selway" w:date="2019-12-03T21:07:00Z">
        <w:r w:rsidR="008A58AB">
          <w:fldChar w:fldCharType="begin"/>
        </w:r>
        <w:r w:rsidR="008A58AB">
          <w:instrText xml:space="preserve"> HYPERLINK "</w:instrText>
        </w:r>
      </w:ins>
      <w:ins w:id="253" w:author="Matt Selway" w:date="2019-12-03T21:06:00Z">
        <w:r w:rsidR="008A58AB" w:rsidRPr="008A58AB">
          <w:instrText>https://www.w3.org/Protocols/rfc2616/rfc2616-sec10.html</w:instrText>
        </w:r>
      </w:ins>
      <w:ins w:id="254" w:author="Matt Selway" w:date="2019-12-03T21:07:00Z">
        <w:r w:rsidR="008A58AB">
          <w:instrText xml:space="preserve">" </w:instrText>
        </w:r>
        <w:r w:rsidR="008A58AB">
          <w:fldChar w:fldCharType="separate"/>
        </w:r>
      </w:ins>
      <w:ins w:id="255" w:author="Matt Selway" w:date="2019-12-03T21:06:00Z">
        <w:r w:rsidR="008A58AB" w:rsidRPr="004A38B7">
          <w:rPr>
            <w:rStyle w:val="Hyperlink"/>
            <w:sz w:val="16"/>
          </w:rPr>
          <w:t>https://www.w3.org/Protocols/rfc2616/rfc2616-sec10.html</w:t>
        </w:r>
      </w:ins>
      <w:ins w:id="256" w:author="Matt Selway" w:date="2019-12-03T21:07:00Z">
        <w:r w:rsidR="008A58AB">
          <w:fldChar w:fldCharType="end"/>
        </w:r>
      </w:ins>
      <w:ins w:id="257" w:author="Matt Selway" w:date="2019-12-03T21:06:00Z">
        <w:r w:rsidR="008A58AB">
          <w:t>)</w:t>
        </w:r>
      </w:ins>
      <w:r w:rsidR="00ED5528" w:rsidRPr="008A58AB">
        <w:t>.</w:t>
      </w:r>
    </w:p>
    <w:p w14:paraId="69D999D5" w14:textId="6464C048" w:rsidR="009E021E" w:rsidRPr="008A58AB" w:rsidRDefault="009E021E" w:rsidP="008A58AB">
      <w:pPr>
        <w:pStyle w:val="Note"/>
      </w:pPr>
      <w:ins w:id="258" w:author="Matt Selway" w:date="2019-12-03T21:16:00Z">
        <w:r>
          <w:t>NOTE</w:t>
        </w:r>
        <w:r>
          <w:tab/>
        </w:r>
      </w:ins>
      <w:ins w:id="259" w:author="Matt Selway" w:date="2019-12-03T21:17:00Z">
        <w:r>
          <w:t xml:space="preserve">The output Channel omits the </w:t>
        </w:r>
        <w:proofErr w:type="spellStart"/>
        <w:r>
          <w:t>SecurityTokens</w:t>
        </w:r>
        <w:proofErr w:type="spellEnd"/>
        <w:r>
          <w:t xml:space="preserve"> to prevent lea</w:t>
        </w:r>
      </w:ins>
      <w:ins w:id="260" w:author="Matt Selway" w:date="2019-12-03T21:18:00Z">
        <w:r>
          <w:t>kage of sensitive information.</w:t>
        </w:r>
      </w:ins>
    </w:p>
    <w:p w14:paraId="011AAA4E" w14:textId="4EEB9DB8" w:rsidR="00B33BD0" w:rsidRDefault="00E83E4F" w:rsidP="00244FCA">
      <w:pPr>
        <w:pStyle w:val="Heading3"/>
      </w:pPr>
      <w:bookmarkStart w:id="261" w:name="_Toc25337034"/>
      <w:bookmarkStart w:id="262" w:name="_Toc25357160"/>
      <w:bookmarkStart w:id="263" w:name="_Toc26878687"/>
      <w:r>
        <w:t>Add Security Tokens</w:t>
      </w:r>
      <w:bookmarkEnd w:id="261"/>
      <w:bookmarkEnd w:id="262"/>
      <w:bookmarkEnd w:id="263"/>
    </w:p>
    <w:p w14:paraId="0672304C" w14:textId="72FDEEE9" w:rsidR="00BB0129" w:rsidRDefault="00B33BD0" w:rsidP="00BF5A6C">
      <w:pPr>
        <w:pStyle w:val="BodyText"/>
      </w:pPr>
      <w:r>
        <w:t xml:space="preserve">The Add Security Tokens service </w:t>
      </w:r>
      <w:r w:rsidR="00716D77">
        <w:t xml:space="preserve">in general </w:t>
      </w:r>
      <w:r>
        <w:t xml:space="preserve">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39784FF"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65B39385" w14:textId="77777777" w:rsidR="00BB0129" w:rsidRDefault="00E83E4F">
            <w:pPr>
              <w:pStyle w:val="Compact"/>
            </w:pPr>
            <w:r>
              <w:t>Name</w:t>
            </w:r>
          </w:p>
        </w:tc>
        <w:tc>
          <w:tcPr>
            <w:tcW w:w="0" w:type="auto"/>
          </w:tcPr>
          <w:p w14:paraId="352F5332" w14:textId="77777777" w:rsidR="00BB0129" w:rsidRDefault="00E83E4F">
            <w:pPr>
              <w:pStyle w:val="Compact"/>
            </w:pPr>
            <w:proofErr w:type="spellStart"/>
            <w:r>
              <w:t>AddSecurityTokens</w:t>
            </w:r>
            <w:proofErr w:type="spellEnd"/>
          </w:p>
        </w:tc>
      </w:tr>
      <w:tr w:rsidR="00BB0129" w14:paraId="350D4E9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16D610B1" w14:textId="77777777" w:rsidR="00BB0129" w:rsidRDefault="00E83E4F">
            <w:pPr>
              <w:pStyle w:val="Compact"/>
            </w:pPr>
            <w:r>
              <w:t>Description</w:t>
            </w:r>
          </w:p>
        </w:tc>
        <w:tc>
          <w:tcPr>
            <w:tcW w:w="0" w:type="auto"/>
          </w:tcPr>
          <w:p w14:paraId="2D4B1910" w14:textId="77777777" w:rsidR="00BB0129" w:rsidRDefault="00E83E4F">
            <w:pPr>
              <w:pStyle w:val="Compact"/>
            </w:pPr>
            <w:r>
              <w:t>Adds security tokens to a channel.</w:t>
            </w:r>
          </w:p>
        </w:tc>
      </w:tr>
      <w:tr w:rsidR="00BB0129" w14:paraId="44C17726" w14:textId="77777777" w:rsidTr="00244FCA">
        <w:tc>
          <w:tcPr>
            <w:tcW w:w="0" w:type="auto"/>
          </w:tcPr>
          <w:p w14:paraId="5A8C86D0" w14:textId="77777777" w:rsidR="00BB0129" w:rsidRDefault="00E83E4F">
            <w:pPr>
              <w:pStyle w:val="Compact"/>
            </w:pPr>
            <w:r>
              <w:t>Input</w:t>
            </w:r>
          </w:p>
        </w:tc>
        <w:tc>
          <w:tcPr>
            <w:tcW w:w="0" w:type="auto"/>
          </w:tcPr>
          <w:p w14:paraId="5C1CCDDA" w14:textId="3D2BEB50" w:rsidR="00BB0129" w:rsidRDefault="00E83E4F">
            <w:proofErr w:type="spellStart"/>
            <w:r>
              <w:t>ChannelURI</w:t>
            </w:r>
            <w:proofErr w:type="spellEnd"/>
            <w:r>
              <w:t xml:space="preserve"> [1]</w:t>
            </w:r>
          </w:p>
          <w:p w14:paraId="5811FA70" w14:textId="09ED9347" w:rsidR="00BB0129" w:rsidRDefault="00E83E4F">
            <w:proofErr w:type="spellStart"/>
            <w:r>
              <w:t>SecurityToken</w:t>
            </w:r>
            <w:proofErr w:type="spellEnd"/>
            <w:r>
              <w:t xml:space="preserve"> [</w:t>
            </w:r>
            <w:proofErr w:type="gramStart"/>
            <w:r>
              <w:t>1..</w:t>
            </w:r>
            <w:proofErr w:type="gramEnd"/>
            <w:r>
              <w:t>*]</w:t>
            </w:r>
          </w:p>
        </w:tc>
      </w:tr>
      <w:tr w:rsidR="00BB0129" w14:paraId="76C51FB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4D04CC30" w14:textId="77777777" w:rsidR="00BB0129" w:rsidRDefault="00E83E4F">
            <w:pPr>
              <w:pStyle w:val="Compact"/>
            </w:pPr>
            <w:r>
              <w:t>Behavior</w:t>
            </w:r>
          </w:p>
        </w:tc>
        <w:tc>
          <w:tcPr>
            <w:tcW w:w="0" w:type="auto"/>
          </w:tcPr>
          <w:p w14:paraId="4C1A300B"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3B1F156" w14:textId="783E7AB8" w:rsidR="00BB0129" w:rsidRDefault="00E83E4F">
            <w:r>
              <w:t xml:space="preserve">If the specified channel is assigned security tokens and </w:t>
            </w:r>
            <w:ins w:id="264" w:author="Matt Selway" w:date="2019-12-03T21:29:00Z">
              <w:r w:rsidR="005659A3">
                <w:t xml:space="preserve">the token provided to the operation for authentication </w:t>
              </w:r>
            </w:ins>
            <w:commentRangeStart w:id="265"/>
            <w:del w:id="266" w:author="Matt Selway" w:date="2019-12-03T21:29:00Z">
              <w:r w:rsidDel="005659A3">
                <w:delText xml:space="preserve">the </w:delText>
              </w:r>
            </w:del>
            <w:ins w:id="267" w:author="Dennis Brandl" w:date="2019-11-25T18:52:00Z">
              <w:del w:id="268" w:author="Matt Selway" w:date="2019-12-03T21:29:00Z">
                <w:r w:rsidR="00C50453" w:rsidDel="005659A3">
                  <w:delText xml:space="preserve">at least one of the </w:delText>
                </w:r>
              </w:del>
            </w:ins>
            <w:del w:id="269" w:author="Matt Selway" w:date="2019-12-03T21:29:00Z">
              <w:r w:rsidDel="005659A3">
                <w:delText>provided token</w:delText>
              </w:r>
            </w:del>
            <w:ins w:id="270" w:author="Dennis Brandl" w:date="2019-11-25T18:52:00Z">
              <w:del w:id="271" w:author="Matt Selway" w:date="2019-12-03T21:29:00Z">
                <w:r w:rsidR="00C50453" w:rsidDel="005659A3">
                  <w:delText>s</w:delText>
                </w:r>
              </w:del>
            </w:ins>
            <w:del w:id="272" w:author="Matt Selway" w:date="2019-12-03T21:29:00Z">
              <w:r w:rsidDel="005659A3">
                <w:delText xml:space="preserve"> </w:delText>
              </w:r>
              <w:commentRangeEnd w:id="265"/>
              <w:r w:rsidR="009E021E" w:rsidDel="005659A3">
                <w:rPr>
                  <w:rStyle w:val="CommentReference"/>
                </w:rPr>
                <w:commentReference w:id="265"/>
              </w:r>
            </w:del>
            <w:r>
              <w:t xml:space="preserve">does not match a token assigned to the channel, then a </w:t>
            </w:r>
            <w:proofErr w:type="spellStart"/>
            <w:r>
              <w:t>ChannelFault</w:t>
            </w:r>
            <w:proofErr w:type="spellEnd"/>
            <w:r>
              <w:t xml:space="preserve"> is returned.</w:t>
            </w:r>
          </w:p>
          <w:p w14:paraId="29EE7594" w14:textId="77777777" w:rsidR="00BB0129" w:rsidRDefault="00E83E4F">
            <w:r>
              <w:t xml:space="preserve">If a specified </w:t>
            </w:r>
            <w:proofErr w:type="spellStart"/>
            <w:r>
              <w:t>SecurityToken</w:t>
            </w:r>
            <w:proofErr w:type="spellEnd"/>
            <w:r>
              <w:t xml:space="preserve"> is already assigned to the channel, then no further action is taken to maintain a distinct list.</w:t>
            </w:r>
          </w:p>
          <w:p w14:paraId="7C8433D3" w14:textId="41B7E982" w:rsidR="00A41E62" w:rsidRDefault="000B2C09">
            <w:commentRangeStart w:id="273"/>
            <w:commentRangeStart w:id="274"/>
            <w:r>
              <w:lastRenderedPageBreak/>
              <w:t xml:space="preserve">If a </w:t>
            </w:r>
            <w:proofErr w:type="spellStart"/>
            <w:r>
              <w:t>SecurityToken</w:t>
            </w:r>
            <w:proofErr w:type="spellEnd"/>
            <w:r>
              <w:t xml:space="preserve"> is being added to </w:t>
            </w:r>
            <w:r w:rsidR="00BB0505">
              <w:t xml:space="preserve">a </w:t>
            </w:r>
            <w:r>
              <w:t>Channel</w:t>
            </w:r>
            <w:r w:rsidR="00BB0505">
              <w:t xml:space="preserve"> that was created without any security tokens</w:t>
            </w:r>
            <w:r>
              <w:t>, then a</w:t>
            </w:r>
            <w:ins w:id="275" w:author="Matt Selway" w:date="2019-12-03T21:22:00Z">
              <w:r w:rsidR="005659A3">
                <w:t>n</w:t>
              </w:r>
            </w:ins>
            <w:r>
              <w:t xml:space="preserve"> </w:t>
            </w:r>
            <w:commentRangeStart w:id="276"/>
            <w:commentRangeStart w:id="277"/>
            <w:del w:id="278" w:author="Matt Selway" w:date="2019-12-03T21:22:00Z">
              <w:r w:rsidDel="005659A3">
                <w:delText>ChannelFault/</w:delText>
              </w:r>
            </w:del>
            <w:proofErr w:type="spellStart"/>
            <w:r>
              <w:t>OperationFault</w:t>
            </w:r>
            <w:proofErr w:type="spellEnd"/>
            <w:r>
              <w:t xml:space="preserve"> </w:t>
            </w:r>
            <w:commentRangeEnd w:id="276"/>
            <w:r w:rsidR="0060367B">
              <w:rPr>
                <w:rStyle w:val="CommentReference"/>
              </w:rPr>
              <w:commentReference w:id="276"/>
            </w:r>
            <w:commentRangeEnd w:id="277"/>
            <w:r w:rsidR="005659A3">
              <w:rPr>
                <w:rStyle w:val="CommentReference"/>
              </w:rPr>
              <w:commentReference w:id="277"/>
            </w:r>
            <w:r w:rsidR="001D5DE3">
              <w:t xml:space="preserve">MUST </w:t>
            </w:r>
            <w:r>
              <w:t>be returned.</w:t>
            </w:r>
            <w:commentRangeEnd w:id="273"/>
            <w:r>
              <w:rPr>
                <w:rStyle w:val="CommentReference"/>
              </w:rPr>
              <w:commentReference w:id="273"/>
            </w:r>
            <w:commentRangeEnd w:id="274"/>
            <w:r w:rsidR="00BB0505">
              <w:rPr>
                <w:rStyle w:val="CommentReference"/>
              </w:rPr>
              <w:commentReference w:id="274"/>
            </w:r>
          </w:p>
        </w:tc>
      </w:tr>
      <w:tr w:rsidR="00BB0129" w14:paraId="04F2AA04" w14:textId="77777777" w:rsidTr="00244FCA">
        <w:tc>
          <w:tcPr>
            <w:tcW w:w="0" w:type="auto"/>
          </w:tcPr>
          <w:p w14:paraId="035E5EEA" w14:textId="77777777" w:rsidR="00BB0129" w:rsidRDefault="00E83E4F">
            <w:pPr>
              <w:pStyle w:val="Compact"/>
            </w:pPr>
            <w:r>
              <w:lastRenderedPageBreak/>
              <w:t>Output</w:t>
            </w:r>
          </w:p>
        </w:tc>
        <w:tc>
          <w:tcPr>
            <w:tcW w:w="0" w:type="auto"/>
          </w:tcPr>
          <w:p w14:paraId="566BE9BC" w14:textId="77777777" w:rsidR="00BB0129" w:rsidRDefault="00E83E4F">
            <w:pPr>
              <w:pStyle w:val="Compact"/>
            </w:pPr>
            <w:r>
              <w:t>N/A</w:t>
            </w:r>
          </w:p>
        </w:tc>
      </w:tr>
      <w:tr w:rsidR="00BB0129" w14:paraId="04FE386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6C711153" w14:textId="77777777" w:rsidR="00BB0129" w:rsidRDefault="00E83E4F">
            <w:pPr>
              <w:pStyle w:val="Compact"/>
            </w:pPr>
            <w:r>
              <w:t>Faults</w:t>
            </w:r>
          </w:p>
        </w:tc>
        <w:tc>
          <w:tcPr>
            <w:tcW w:w="0" w:type="auto"/>
          </w:tcPr>
          <w:p w14:paraId="76FFF090" w14:textId="77777777" w:rsidR="00BB0129" w:rsidRDefault="00E83E4F">
            <w:pPr>
              <w:pStyle w:val="Compact"/>
              <w:rPr>
                <w:ins w:id="279" w:author="Matt Selway" w:date="2019-12-03T21:22:00Z"/>
              </w:rPr>
            </w:pPr>
            <w:proofErr w:type="spellStart"/>
            <w:r>
              <w:t>ChannelFault</w:t>
            </w:r>
            <w:proofErr w:type="spellEnd"/>
          </w:p>
          <w:p w14:paraId="48B28DFF" w14:textId="27752977" w:rsidR="005659A3" w:rsidRDefault="005659A3">
            <w:pPr>
              <w:pStyle w:val="Compact"/>
            </w:pPr>
            <w:proofErr w:type="spellStart"/>
            <w:ins w:id="280" w:author="Matt Selway" w:date="2019-12-03T21:22:00Z">
              <w:r>
                <w:t>OperationFault</w:t>
              </w:r>
            </w:ins>
            <w:proofErr w:type="spellEnd"/>
            <w:ins w:id="281" w:author="Matt Selway" w:date="2019-12-03T21:26:00Z">
              <w:r>
                <w:t xml:space="preserve"> – This is in addition to the Service Definition </w:t>
              </w:r>
            </w:ins>
            <w:ins w:id="282" w:author="Matt Selway" w:date="2019-12-03T21:27:00Z">
              <w:r>
                <w:t>provided by ISA</w:t>
              </w:r>
            </w:ins>
            <w:ins w:id="283" w:author="Matt Selway" w:date="2019-12-03T21:40:00Z">
              <w:r w:rsidR="00971941">
                <w:t>-</w:t>
              </w:r>
            </w:ins>
            <w:ins w:id="284" w:author="Matt Selway" w:date="2019-12-03T21:27:00Z">
              <w:r>
                <w:t>95.00.06</w:t>
              </w:r>
            </w:ins>
          </w:p>
        </w:tc>
      </w:tr>
    </w:tbl>
    <w:p w14:paraId="43102FDB" w14:textId="39A097F5" w:rsidR="001D4D7E" w:rsidRDefault="001D4D7E" w:rsidP="001D4D7E">
      <w:pPr>
        <w:pStyle w:val="Heading4"/>
      </w:pPr>
      <w:bookmarkStart w:id="285" w:name="remove-security-tokens"/>
      <w:bookmarkStart w:id="286" w:name="_Toc25337035"/>
      <w:bookmarkStart w:id="287" w:name="_Toc25337775"/>
      <w:bookmarkEnd w:id="285"/>
      <w:bookmarkEnd w:id="286"/>
      <w:bookmarkEnd w:id="287"/>
      <w:r>
        <w:t>SOAP Mapping</w:t>
      </w:r>
    </w:p>
    <w:p w14:paraId="5F08B82D" w14:textId="297006FC" w:rsidR="001D4D7E" w:rsidRDefault="001D4D7E" w:rsidP="001D4D7E">
      <w:pPr>
        <w:pStyle w:val="BodyText"/>
      </w:pPr>
      <w:r>
        <w:t xml:space="preserve">The </w:t>
      </w:r>
      <w:r w:rsidR="00C02BF5">
        <w:t>Add Security Tokens</w:t>
      </w:r>
      <w:r>
        <w:t xml:space="preserve"> general interface is mapped into SOAP 1.1/1.2 as embedded XML schemas in WSDL descriptions according to the following schema types.</w:t>
      </w:r>
    </w:p>
    <w:p w14:paraId="29FD1C4A" w14:textId="1FC84014" w:rsidR="00B33BD0" w:rsidRDefault="001D4D7E" w:rsidP="001D4D7E">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1D4D7E" w14:paraId="4954972A"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33890409" w14:textId="77777777" w:rsidR="001D4D7E" w:rsidRPr="005659A3" w:rsidRDefault="001D4D7E" w:rsidP="00371F65">
            <w:pPr>
              <w:pStyle w:val="Compact"/>
              <w:rPr>
                <w:bCs/>
              </w:rPr>
            </w:pPr>
            <w:r w:rsidRPr="005659A3">
              <w:rPr>
                <w:bCs/>
              </w:rPr>
              <w:t>Input</w:t>
            </w:r>
          </w:p>
        </w:tc>
        <w:tc>
          <w:tcPr>
            <w:tcW w:w="4397" w:type="pct"/>
          </w:tcPr>
          <w:p w14:paraId="2A6CA2EA" w14:textId="361A0896" w:rsidR="001D4D7E" w:rsidRPr="005659A3" w:rsidRDefault="00B6120B" w:rsidP="00371F65">
            <w:pPr>
              <w:rPr>
                <w:bCs/>
              </w:rPr>
            </w:pPr>
            <w:proofErr w:type="spellStart"/>
            <w:r w:rsidRPr="005659A3">
              <w:rPr>
                <w:bCs/>
              </w:rPr>
              <w:t>AddSecurityTokens</w:t>
            </w:r>
            <w:proofErr w:type="spellEnd"/>
            <w:r w:rsidRPr="005659A3">
              <w:rPr>
                <w:bCs/>
              </w:rPr>
              <w:t xml:space="preserve"> </w:t>
            </w:r>
            <w:r w:rsidR="001D4D7E" w:rsidRPr="005659A3">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001D4D7E" w:rsidRPr="005659A3">
              <w:rPr>
                <w:rStyle w:val="Hyperlink"/>
                <w:bCs/>
              </w:rPr>
              <w:t>isbm:</w:t>
            </w:r>
            <w:r w:rsidR="0004039A" w:rsidRPr="005659A3">
              <w:rPr>
                <w:rStyle w:val="Hyperlink"/>
                <w:bCs/>
              </w:rPr>
              <w:t>AddSecurityTokens</w:t>
            </w:r>
            <w:proofErr w:type="spellEnd"/>
            <w:r w:rsidR="00320F19">
              <w:rPr>
                <w:rStyle w:val="Hyperlink"/>
                <w:bCs/>
              </w:rPr>
              <w:fldChar w:fldCharType="end"/>
            </w:r>
            <w:r w:rsidR="001D4D7E" w:rsidRPr="005659A3">
              <w:rPr>
                <w:bCs/>
              </w:rPr>
              <w:t>)</w:t>
            </w:r>
          </w:p>
          <w:p w14:paraId="7811D0BF" w14:textId="77777777" w:rsidR="00C02BF5" w:rsidRPr="005659A3" w:rsidRDefault="001D4D7E" w:rsidP="00C02BF5">
            <w:pPr>
              <w:pStyle w:val="ListParagraph"/>
              <w:numPr>
                <w:ilvl w:val="0"/>
                <w:numId w:val="7"/>
              </w:numPr>
              <w:rPr>
                <w:bCs/>
              </w:rPr>
            </w:pPr>
            <w:proofErr w:type="spellStart"/>
            <w:r w:rsidRPr="005659A3">
              <w:rPr>
                <w:bCs/>
              </w:rPr>
              <w:t>ChannelURI</w:t>
            </w:r>
            <w:proofErr w:type="spellEnd"/>
            <w:r w:rsidRPr="005659A3">
              <w:rPr>
                <w:bCs/>
              </w:rPr>
              <w:t xml:space="preserve"> (</w:t>
            </w:r>
            <w:proofErr w:type="spellStart"/>
            <w:r w:rsidR="00320F19">
              <w:fldChar w:fldCharType="begin"/>
            </w:r>
            <w:r w:rsidR="00320F19">
              <w:instrText xml:space="preserve"> HYPERLINK "http://www.w3.org/TR/xmlschema-2/" \l "string" \h </w:instrText>
            </w:r>
            <w:r w:rsidR="00320F19">
              <w:fldChar w:fldCharType="separate"/>
            </w:r>
            <w:r w:rsidRPr="005659A3">
              <w:rPr>
                <w:rStyle w:val="Hyperlink"/>
                <w:bCs/>
              </w:rPr>
              <w:t>xs:string</w:t>
            </w:r>
            <w:proofErr w:type="spellEnd"/>
            <w:r w:rsidR="00320F19">
              <w:rPr>
                <w:rStyle w:val="Hyperlink"/>
                <w:bCs/>
              </w:rPr>
              <w:fldChar w:fldCharType="end"/>
            </w:r>
            <w:r w:rsidRPr="005659A3">
              <w:rPr>
                <w:bCs/>
              </w:rPr>
              <w:t>) [1]</w:t>
            </w:r>
          </w:p>
          <w:p w14:paraId="1895E3E5" w14:textId="5D4A2BC3" w:rsidR="001D4D7E" w:rsidRPr="005659A3" w:rsidRDefault="001D4D7E" w:rsidP="00C02BF5">
            <w:pPr>
              <w:pStyle w:val="ListParagraph"/>
              <w:numPr>
                <w:ilvl w:val="0"/>
                <w:numId w:val="7"/>
              </w:numPr>
              <w:rPr>
                <w:bCs/>
              </w:rPr>
            </w:pPr>
            <w:proofErr w:type="spellStart"/>
            <w:r w:rsidRPr="005659A3">
              <w:rPr>
                <w:bCs/>
              </w:rPr>
              <w:t>SecurityToken</w:t>
            </w:r>
            <w:proofErr w:type="spellEnd"/>
            <w:r w:rsidRPr="005659A3">
              <w:rPr>
                <w:bCs/>
              </w:rPr>
              <w:t xml:space="preserve"> (</w:t>
            </w:r>
            <w:proofErr w:type="spellStart"/>
            <w:r w:rsidR="00320F19">
              <w:fldChar w:fldCharType="begin"/>
            </w:r>
            <w:r w:rsidR="00320F19">
              <w:instrText xml:space="preserve"> HYPERLINK \l "security-token-xml" \h </w:instrText>
            </w:r>
            <w:r w:rsidR="00320F19">
              <w:fldChar w:fldCharType="separate"/>
            </w:r>
            <w:proofErr w:type="gramStart"/>
            <w:r w:rsidRPr="005659A3">
              <w:rPr>
                <w:rStyle w:val="Hyperlink"/>
                <w:bCs/>
              </w:rPr>
              <w:t>isbm:SecurityToken</w:t>
            </w:r>
            <w:proofErr w:type="spellEnd"/>
            <w:proofErr w:type="gramEnd"/>
            <w:r w:rsidR="00320F19">
              <w:rPr>
                <w:rStyle w:val="Hyperlink"/>
                <w:bCs/>
              </w:rPr>
              <w:fldChar w:fldCharType="end"/>
            </w:r>
            <w:r w:rsidRPr="005659A3">
              <w:rPr>
                <w:bCs/>
              </w:rPr>
              <w:t>) [</w:t>
            </w:r>
            <w:r w:rsidR="00C02BF5" w:rsidRPr="005659A3">
              <w:rPr>
                <w:bCs/>
              </w:rPr>
              <w:t>1</w:t>
            </w:r>
            <w:r w:rsidRPr="005659A3">
              <w:rPr>
                <w:bCs/>
              </w:rPr>
              <w:t>..*]</w:t>
            </w:r>
          </w:p>
        </w:tc>
      </w:tr>
      <w:tr w:rsidR="001D4D7E" w14:paraId="4F83D2CD" w14:textId="77777777" w:rsidTr="00A166D3">
        <w:tc>
          <w:tcPr>
            <w:tcW w:w="603" w:type="pct"/>
          </w:tcPr>
          <w:p w14:paraId="4D381154" w14:textId="77777777" w:rsidR="001D4D7E" w:rsidRDefault="001D4D7E" w:rsidP="00371F65">
            <w:pPr>
              <w:pStyle w:val="Compact"/>
            </w:pPr>
            <w:r>
              <w:t>Output</w:t>
            </w:r>
          </w:p>
        </w:tc>
        <w:tc>
          <w:tcPr>
            <w:tcW w:w="4397" w:type="pct"/>
          </w:tcPr>
          <w:p w14:paraId="7AFDB301" w14:textId="4E604B52" w:rsidR="001D4D7E" w:rsidRDefault="000D3B37" w:rsidP="00371F65">
            <w:proofErr w:type="spellStart"/>
            <w:r w:rsidRPr="000D3B37">
              <w:t>AddSecurityTokensResponse</w:t>
            </w:r>
            <w:proofErr w:type="spellEnd"/>
            <w:r w:rsidR="001D4D7E">
              <w:t xml:space="preserve"> (</w:t>
            </w:r>
            <w:proofErr w:type="spellStart"/>
            <w:r w:rsidR="00320F19">
              <w:fldChar w:fldCharType="begin"/>
            </w:r>
            <w:r w:rsidR="00320F19">
              <w:instrText xml:space="preserve"> HYPERLINK "http://www.openoandm.org/ws-isbm/1.1/wsdl/ChannelManagementService.wsdl" </w:instrText>
            </w:r>
            <w:r w:rsidR="00320F19">
              <w:fldChar w:fldCharType="separate"/>
            </w:r>
            <w:r w:rsidR="001D4D7E" w:rsidRPr="00DA02E8">
              <w:rPr>
                <w:rStyle w:val="Hyperlink"/>
              </w:rPr>
              <w:t>isbm:</w:t>
            </w:r>
            <w:r w:rsidR="00766B62" w:rsidRPr="00766B62">
              <w:rPr>
                <w:rStyle w:val="Hyperlink"/>
              </w:rPr>
              <w:t>AddSecurityTokensResponse</w:t>
            </w:r>
            <w:proofErr w:type="spellEnd"/>
            <w:r w:rsidR="00320F19">
              <w:rPr>
                <w:rStyle w:val="Hyperlink"/>
              </w:rPr>
              <w:fldChar w:fldCharType="end"/>
            </w:r>
            <w:r w:rsidR="001D4D7E">
              <w:t>)</w:t>
            </w:r>
          </w:p>
          <w:p w14:paraId="71C9385A" w14:textId="77777777" w:rsidR="001D4D7E" w:rsidRDefault="001D4D7E" w:rsidP="00371F65">
            <w:pPr>
              <w:pStyle w:val="ListParagraph"/>
              <w:numPr>
                <w:ilvl w:val="0"/>
                <w:numId w:val="7"/>
              </w:numPr>
            </w:pPr>
            <w:r>
              <w:t>No content</w:t>
            </w:r>
          </w:p>
        </w:tc>
      </w:tr>
      <w:tr w:rsidR="001D4D7E" w14:paraId="3593B84E"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0F3AD0ED" w14:textId="77777777" w:rsidR="001D4D7E" w:rsidRDefault="001D4D7E" w:rsidP="00371F65">
            <w:pPr>
              <w:pStyle w:val="Compact"/>
            </w:pPr>
            <w:r>
              <w:t>Faults</w:t>
            </w:r>
          </w:p>
        </w:tc>
        <w:tc>
          <w:tcPr>
            <w:tcW w:w="4397" w:type="pct"/>
          </w:tcPr>
          <w:p w14:paraId="5E6DCE64" w14:textId="77777777" w:rsidR="001D4D7E" w:rsidRDefault="001D4D7E" w:rsidP="00371F65">
            <w:pPr>
              <w:pStyle w:val="Compact"/>
            </w:pPr>
            <w:proofErr w:type="spellStart"/>
            <w:r>
              <w:t>ChannelFault</w:t>
            </w:r>
            <w:proofErr w:type="spellEnd"/>
            <w:r>
              <w:t xml:space="preserve"> (</w:t>
            </w:r>
            <w:proofErr w:type="spellStart"/>
            <w:r w:rsidR="00320F19">
              <w:fldChar w:fldCharType="begin"/>
            </w:r>
            <w:r w:rsidR="00320F19">
              <w:instrText xml:space="preserve"> HYPERLINK "http://www.openoandm.org/ws-isbm/1.1/wsdl/ChannelManagementService.wsdl" </w:instrText>
            </w:r>
            <w:r w:rsidR="00320F19">
              <w:fldChar w:fldCharType="separate"/>
            </w:r>
            <w:r w:rsidRPr="00DA02E8">
              <w:rPr>
                <w:rStyle w:val="Hyperlink"/>
              </w:rPr>
              <w:t>isbm:ChannelFault</w:t>
            </w:r>
            <w:proofErr w:type="spellEnd"/>
            <w:r w:rsidR="00320F19">
              <w:rPr>
                <w:rStyle w:val="Hyperlink"/>
              </w:rPr>
              <w:fldChar w:fldCharType="end"/>
            </w:r>
            <w:r>
              <w:t>)</w:t>
            </w:r>
          </w:p>
        </w:tc>
      </w:tr>
    </w:tbl>
    <w:p w14:paraId="7F126A57" w14:textId="60F27103" w:rsidR="001D4D7E" w:rsidRDefault="001D4D7E" w:rsidP="001D4D7E">
      <w:pPr>
        <w:pStyle w:val="Heading4"/>
      </w:pPr>
      <w:r>
        <w:t>REST Mapping</w:t>
      </w:r>
    </w:p>
    <w:p w14:paraId="00867BED" w14:textId="387CBE8D" w:rsidR="001D4D7E" w:rsidRDefault="001D4D7E" w:rsidP="001D4D7E">
      <w:pPr>
        <w:pStyle w:val="BodyText"/>
      </w:pPr>
      <w:r>
        <w:t xml:space="preserve">The </w:t>
      </w:r>
      <w:r w:rsidR="00EB3D6B">
        <w:t xml:space="preserve">Add Security Tokens </w:t>
      </w:r>
      <w:r>
        <w:t xml:space="preserve">general interface is mapped into a RESTful interface as an </w:t>
      </w:r>
      <w:proofErr w:type="spellStart"/>
      <w:r>
        <w:t>OpenAPI</w:t>
      </w:r>
      <w:proofErr w:type="spellEnd"/>
      <w:r>
        <w:t xml:space="preserve"> description according to the following rules.</w:t>
      </w:r>
    </w:p>
    <w:p w14:paraId="424CF15D" w14:textId="77777777" w:rsidR="001D4D7E" w:rsidRDefault="001D4D7E" w:rsidP="001D4D7E">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4D7E" w14:paraId="019E7DE3" w14:textId="77777777" w:rsidTr="005659A3">
        <w:trPr>
          <w:cnfStyle w:val="000000100000" w:firstRow="0" w:lastRow="0" w:firstColumn="0" w:lastColumn="0" w:oddVBand="0" w:evenVBand="0" w:oddHBand="1" w:evenHBand="0" w:firstRowFirstColumn="0" w:firstRowLastColumn="0" w:lastRowFirstColumn="0" w:lastRowLastColumn="0"/>
        </w:trPr>
        <w:tc>
          <w:tcPr>
            <w:tcW w:w="603" w:type="pct"/>
          </w:tcPr>
          <w:p w14:paraId="1CD45474" w14:textId="77777777" w:rsidR="001D4D7E" w:rsidRPr="003B5061" w:rsidRDefault="001D4D7E" w:rsidP="00371F65">
            <w:pPr>
              <w:pStyle w:val="Compact"/>
            </w:pPr>
            <w:r w:rsidRPr="003B5061">
              <w:t>HTTP M</w:t>
            </w:r>
            <w:r>
              <w:t>ethod</w:t>
            </w:r>
          </w:p>
        </w:tc>
        <w:tc>
          <w:tcPr>
            <w:tcW w:w="4397" w:type="pct"/>
          </w:tcPr>
          <w:p w14:paraId="18B8B904" w14:textId="77777777" w:rsidR="001D4D7E" w:rsidRPr="003B5061" w:rsidRDefault="001D4D7E" w:rsidP="00371F65">
            <w:pPr>
              <w:rPr>
                <w:bCs/>
              </w:rPr>
            </w:pPr>
            <w:r>
              <w:rPr>
                <w:bCs/>
              </w:rPr>
              <w:t>POST</w:t>
            </w:r>
          </w:p>
        </w:tc>
      </w:tr>
      <w:tr w:rsidR="001D4D7E" w14:paraId="40D8D5C3" w14:textId="77777777" w:rsidTr="005659A3">
        <w:tc>
          <w:tcPr>
            <w:tcW w:w="603" w:type="pct"/>
          </w:tcPr>
          <w:p w14:paraId="3850201E" w14:textId="77777777" w:rsidR="001D4D7E" w:rsidRPr="003B5061" w:rsidRDefault="001D4D7E" w:rsidP="00371F65">
            <w:pPr>
              <w:pStyle w:val="Compact"/>
            </w:pPr>
            <w:r>
              <w:t xml:space="preserve">URL </w:t>
            </w:r>
          </w:p>
        </w:tc>
        <w:tc>
          <w:tcPr>
            <w:tcW w:w="4397" w:type="pct"/>
          </w:tcPr>
          <w:p w14:paraId="74ECF0A5" w14:textId="79C057FE" w:rsidR="001D4D7E" w:rsidRPr="003B5061" w:rsidRDefault="001D4D7E" w:rsidP="00371F65">
            <w:pPr>
              <w:rPr>
                <w:bCs/>
              </w:rPr>
            </w:pPr>
            <w:r>
              <w:rPr>
                <w:bCs/>
              </w:rPr>
              <w:t>/channels</w:t>
            </w:r>
            <w:r w:rsidR="00EB3D6B">
              <w:rPr>
                <w:bCs/>
              </w:rPr>
              <w:t>/{channel-id}/security-tokens</w:t>
            </w:r>
          </w:p>
        </w:tc>
      </w:tr>
      <w:tr w:rsidR="001D4D7E" w14:paraId="55E9D283" w14:textId="77777777" w:rsidTr="005659A3">
        <w:trPr>
          <w:cnfStyle w:val="000000100000" w:firstRow="0" w:lastRow="0" w:firstColumn="0" w:lastColumn="0" w:oddVBand="0" w:evenVBand="0" w:oddHBand="1" w:evenHBand="0" w:firstRowFirstColumn="0" w:firstRowLastColumn="0" w:lastRowFirstColumn="0" w:lastRowLastColumn="0"/>
        </w:trPr>
        <w:tc>
          <w:tcPr>
            <w:tcW w:w="603" w:type="pct"/>
          </w:tcPr>
          <w:p w14:paraId="598D825D" w14:textId="77777777" w:rsidR="001D4D7E" w:rsidRPr="003B5061" w:rsidRDefault="001D4D7E" w:rsidP="00371F65">
            <w:pPr>
              <w:pStyle w:val="Compact"/>
            </w:pPr>
            <w:r>
              <w:t>HTTP Body</w:t>
            </w:r>
          </w:p>
        </w:tc>
        <w:tc>
          <w:tcPr>
            <w:tcW w:w="4397" w:type="pct"/>
          </w:tcPr>
          <w:p w14:paraId="24CF1289" w14:textId="2E6D492A" w:rsidR="001D4D7E" w:rsidRPr="003B5061" w:rsidRDefault="001B70F4" w:rsidP="00371F65">
            <w:pPr>
              <w:rPr>
                <w:bCs/>
              </w:rPr>
            </w:pPr>
            <w:proofErr w:type="spellStart"/>
            <w:r>
              <w:t>a</w:t>
            </w:r>
            <w:r w:rsidR="00E40B96" w:rsidRPr="00E40B96">
              <w:t>ddSecurityTokens</w:t>
            </w:r>
            <w:proofErr w:type="spellEnd"/>
            <w:r w:rsidR="00E40B96" w:rsidRPr="00E40B96">
              <w:rPr>
                <w:bCs/>
              </w:rPr>
              <w:t xml:space="preserve"> </w:t>
            </w:r>
            <w:r w:rsidR="001D4D7E">
              <w:rPr>
                <w:bCs/>
              </w:rPr>
              <w:t>(</w:t>
            </w:r>
            <w:proofErr w:type="spellStart"/>
            <w:r w:rsidR="00320F19">
              <w:fldChar w:fldCharType="begin"/>
            </w:r>
            <w:r w:rsidR="00320F19">
              <w:instrText xml:space="preserve"> HYPERLINK "http://www.openoandm.org/ws-isbm/1.1/yaml/channel_management_service.yml" </w:instrText>
            </w:r>
            <w:r w:rsidR="00320F19">
              <w:fldChar w:fldCharType="separate"/>
            </w:r>
            <w:r w:rsidR="0041783C" w:rsidRPr="0041783C">
              <w:rPr>
                <w:rStyle w:val="Hyperlink"/>
              </w:rPr>
              <w:t>json:</w:t>
            </w:r>
            <w:r>
              <w:rPr>
                <w:rStyle w:val="Hyperlink"/>
              </w:rPr>
              <w:t>a</w:t>
            </w:r>
            <w:r w:rsidR="0041783C" w:rsidRPr="0041783C">
              <w:rPr>
                <w:rStyle w:val="Hyperlink"/>
              </w:rPr>
              <w:t>ddSecurityTokens</w:t>
            </w:r>
            <w:proofErr w:type="spellEnd"/>
            <w:r w:rsidR="00320F19">
              <w:rPr>
                <w:rStyle w:val="Hyperlink"/>
              </w:rPr>
              <w:fldChar w:fldCharType="end"/>
            </w:r>
            <w:r w:rsidR="001D4D7E">
              <w:rPr>
                <w:bCs/>
              </w:rPr>
              <w:t>)</w:t>
            </w:r>
          </w:p>
          <w:p w14:paraId="62D30EC0" w14:textId="1162639F" w:rsidR="001D4D7E" w:rsidRPr="003B5061" w:rsidRDefault="001D4D7E" w:rsidP="00371F65">
            <w:pPr>
              <w:pStyle w:val="ListParagraph"/>
              <w:numPr>
                <w:ilvl w:val="0"/>
                <w:numId w:val="7"/>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20F19">
              <w:fldChar w:fldCharType="begin"/>
            </w:r>
            <w:r w:rsidR="00320F19">
              <w:instrText xml:space="preserve"> HYPERLINK \l "_SecurityToken" </w:instrText>
            </w:r>
            <w:r w:rsidR="00320F19">
              <w:fldChar w:fldCharType="separate"/>
            </w:r>
            <w:proofErr w:type="gramStart"/>
            <w:r w:rsidRPr="00D22CB7">
              <w:rPr>
                <w:rStyle w:val="Hyperlink"/>
                <w:bCs/>
              </w:rPr>
              <w:t>json:SecurityToken</w:t>
            </w:r>
            <w:proofErr w:type="spellEnd"/>
            <w:proofErr w:type="gramEnd"/>
            <w:r w:rsidR="00320F19">
              <w:rPr>
                <w:rStyle w:val="Hyperlink"/>
                <w:bCs/>
              </w:rPr>
              <w:fldChar w:fldCharType="end"/>
            </w:r>
            <w:r w:rsidRPr="00272291">
              <w:rPr>
                <w:bCs/>
              </w:rPr>
              <w:t>)</w:t>
            </w:r>
            <w:r>
              <w:rPr>
                <w:bCs/>
              </w:rPr>
              <w:t xml:space="preserve"> [</w:t>
            </w:r>
            <w:r w:rsidR="00EB3D6B">
              <w:rPr>
                <w:bCs/>
              </w:rPr>
              <w:t>1</w:t>
            </w:r>
            <w:r>
              <w:rPr>
                <w:bCs/>
              </w:rPr>
              <w:t>..*]</w:t>
            </w:r>
          </w:p>
        </w:tc>
      </w:tr>
      <w:tr w:rsidR="001D4D7E" w14:paraId="5221ADD1" w14:textId="77777777" w:rsidTr="005659A3">
        <w:tc>
          <w:tcPr>
            <w:tcW w:w="603" w:type="pct"/>
          </w:tcPr>
          <w:p w14:paraId="063DC19D" w14:textId="77777777" w:rsidR="001D4D7E" w:rsidRDefault="001D4D7E" w:rsidP="00371F65">
            <w:pPr>
              <w:pStyle w:val="Compact"/>
            </w:pPr>
            <w:r>
              <w:t>HTTP Response (Success)</w:t>
            </w:r>
          </w:p>
        </w:tc>
        <w:tc>
          <w:tcPr>
            <w:tcW w:w="4397" w:type="pct"/>
          </w:tcPr>
          <w:p w14:paraId="0A39453B" w14:textId="712870BD" w:rsidR="001D4D7E" w:rsidRDefault="001D4D7E" w:rsidP="00371F65">
            <w:pPr>
              <w:pStyle w:val="Compact"/>
            </w:pPr>
            <w:r>
              <w:t>201 Created</w:t>
            </w:r>
          </w:p>
        </w:tc>
      </w:tr>
      <w:tr w:rsidR="001D4D7E" w14:paraId="33ED2F9D" w14:textId="77777777" w:rsidTr="005659A3">
        <w:trPr>
          <w:cnfStyle w:val="000000100000" w:firstRow="0" w:lastRow="0" w:firstColumn="0" w:lastColumn="0" w:oddVBand="0" w:evenVBand="0" w:oddHBand="1" w:evenHBand="0" w:firstRowFirstColumn="0" w:firstRowLastColumn="0" w:lastRowFirstColumn="0" w:lastRowLastColumn="0"/>
        </w:trPr>
        <w:tc>
          <w:tcPr>
            <w:tcW w:w="603" w:type="pct"/>
          </w:tcPr>
          <w:p w14:paraId="71160C68" w14:textId="77777777" w:rsidR="001D4D7E" w:rsidRDefault="001D4D7E" w:rsidP="00371F65">
            <w:pPr>
              <w:pStyle w:val="Compact"/>
            </w:pPr>
            <w:r>
              <w:t>Output</w:t>
            </w:r>
          </w:p>
        </w:tc>
        <w:tc>
          <w:tcPr>
            <w:tcW w:w="4397" w:type="pct"/>
          </w:tcPr>
          <w:p w14:paraId="75E6D7AE" w14:textId="46D58290" w:rsidR="001D4D7E" w:rsidRDefault="004C75AB" w:rsidP="00371F65">
            <w:pPr>
              <w:pStyle w:val="Compact"/>
            </w:pPr>
            <w:r>
              <w:t>None</w:t>
            </w:r>
          </w:p>
        </w:tc>
      </w:tr>
      <w:tr w:rsidR="001D4D7E" w14:paraId="523D9F58" w14:textId="77777777" w:rsidTr="005659A3">
        <w:tc>
          <w:tcPr>
            <w:tcW w:w="603" w:type="pct"/>
          </w:tcPr>
          <w:p w14:paraId="2D486830" w14:textId="77777777" w:rsidR="001D4D7E" w:rsidRDefault="001D4D7E" w:rsidP="00371F65">
            <w:pPr>
              <w:pStyle w:val="Compact"/>
            </w:pPr>
            <w:r>
              <w:t>HTTP Response</w:t>
            </w:r>
          </w:p>
          <w:p w14:paraId="4DD1BE39" w14:textId="77777777" w:rsidR="001D4D7E" w:rsidRDefault="001D4D7E" w:rsidP="00371F65">
            <w:pPr>
              <w:pStyle w:val="Compact"/>
            </w:pPr>
            <w:r>
              <w:t>(Error)</w:t>
            </w:r>
          </w:p>
        </w:tc>
        <w:tc>
          <w:tcPr>
            <w:tcW w:w="4397" w:type="pct"/>
          </w:tcPr>
          <w:p w14:paraId="027B60CF" w14:textId="5B5E8181" w:rsidR="001D4D7E" w:rsidRDefault="001D4D7E" w:rsidP="00371F65">
            <w:pPr>
              <w:pStyle w:val="Compact"/>
            </w:pPr>
            <w:proofErr w:type="spellStart"/>
            <w:r>
              <w:t>ChannelFault</w:t>
            </w:r>
            <w:proofErr w:type="spellEnd"/>
            <w:r>
              <w:t xml:space="preserve"> (</w:t>
            </w:r>
            <w:proofErr w:type="spellStart"/>
            <w:r w:rsidR="00320F19">
              <w:fldChar w:fldCharType="begin"/>
            </w:r>
            <w:r w:rsidR="00320F19">
              <w:instrText xml:space="preserve"> HYPERLINK "http://www.openoandm.org/ws-isbm/1.1/yaml/channel_management_service.yml" </w:instrText>
            </w:r>
            <w:r w:rsidR="00320F19">
              <w:fldChar w:fldCharType="separate"/>
            </w:r>
            <w:r w:rsidRPr="00ED5528">
              <w:rPr>
                <w:rStyle w:val="Hyperlink"/>
              </w:rPr>
              <w:t>json:ChannelFault</w:t>
            </w:r>
            <w:proofErr w:type="spellEnd"/>
            <w:r w:rsidR="00320F19">
              <w:rPr>
                <w:rStyle w:val="Hyperlink"/>
              </w:rPr>
              <w:fldChar w:fldCharType="end"/>
            </w:r>
            <w:r>
              <w:t>) – 40</w:t>
            </w:r>
            <w:r w:rsidR="006D4DC5">
              <w:t>4</w:t>
            </w:r>
            <w:r>
              <w:t xml:space="preserve"> </w:t>
            </w:r>
            <w:r w:rsidR="006D4DC5">
              <w:t>Not Found</w:t>
            </w:r>
          </w:p>
        </w:tc>
      </w:tr>
    </w:tbl>
    <w:p w14:paraId="59F2F942" w14:textId="50B4B185" w:rsidR="00DC0CCA" w:rsidRPr="005659A3" w:rsidRDefault="00C50453" w:rsidP="005659A3">
      <w:pPr>
        <w:pStyle w:val="Note"/>
      </w:pPr>
      <w:r w:rsidRPr="005659A3">
        <w:t>NOTE</w:t>
      </w:r>
      <w:r w:rsidRPr="005659A3">
        <w:tab/>
      </w:r>
      <w:ins w:id="288" w:author="Matt Selway" w:date="2019-12-03T21:32:00Z">
        <w:r w:rsidR="00971941">
          <w:t xml:space="preserve">Returns nothing in contrast </w:t>
        </w:r>
      </w:ins>
      <w:del w:id="289" w:author="Matt Selway" w:date="2019-12-03T21:32:00Z">
        <w:r w:rsidR="00DC0CCA" w:rsidRPr="005659A3" w:rsidDel="00971941">
          <w:delText xml:space="preserve">Does not conform </w:delText>
        </w:r>
      </w:del>
      <w:r w:rsidR="00DC0CCA" w:rsidRPr="005659A3">
        <w:t xml:space="preserve">to </w:t>
      </w:r>
      <w:ins w:id="290" w:author="Matt Selway" w:date="2019-12-03T21:31:00Z">
        <w:r w:rsidR="005659A3">
          <w:t xml:space="preserve">the requirements of </w:t>
        </w:r>
        <w:r w:rsidR="00971941">
          <w:t xml:space="preserve">a </w:t>
        </w:r>
      </w:ins>
      <w:r w:rsidR="005659A3" w:rsidRPr="00A166D3">
        <w:t xml:space="preserve">HTTP </w:t>
      </w:r>
      <w:del w:id="291" w:author="Matt Selway" w:date="2019-12-03T21:31:00Z">
        <w:r w:rsidR="005659A3" w:rsidRPr="00A166D3" w:rsidDel="00971941">
          <w:delText xml:space="preserve">requirements of </w:delText>
        </w:r>
      </w:del>
      <w:r w:rsidR="005659A3" w:rsidRPr="00A166D3">
        <w:t>201 response</w:t>
      </w:r>
      <w:r w:rsidR="00DC0CCA" w:rsidRPr="005659A3">
        <w:t xml:space="preserve"> </w:t>
      </w:r>
      <w:ins w:id="292" w:author="Matt Selway" w:date="2019-12-03T21:31:00Z">
        <w:r w:rsidR="00971941">
          <w:t>(</w:t>
        </w:r>
        <w:r w:rsidR="00971941">
          <w:fldChar w:fldCharType="begin"/>
        </w:r>
        <w:r w:rsidR="00971941">
          <w:instrText xml:space="preserve"> HYPERLINK "</w:instrText>
        </w:r>
        <w:r w:rsidR="00971941" w:rsidRPr="00971941">
          <w:instrText>https://www.w3.org/Protocols/rfc2616/rfc2616-sec10.html</w:instrText>
        </w:r>
        <w:r w:rsidR="00971941">
          <w:instrText xml:space="preserve">" </w:instrText>
        </w:r>
        <w:r w:rsidR="00971941">
          <w:fldChar w:fldCharType="separate"/>
        </w:r>
        <w:r w:rsidR="00971941" w:rsidRPr="004A38B7">
          <w:rPr>
            <w:rStyle w:val="Hyperlink"/>
            <w:sz w:val="16"/>
          </w:rPr>
          <w:t>https://www.w3.org/Protocols/rfc2616/rfc2616-sec10.html</w:t>
        </w:r>
        <w:r w:rsidR="00971941">
          <w:fldChar w:fldCharType="end"/>
        </w:r>
        <w:r w:rsidR="00971941">
          <w:t>)</w:t>
        </w:r>
      </w:ins>
      <w:ins w:id="293" w:author="Matt Selway" w:date="2019-12-03T21:32:00Z">
        <w:r w:rsidR="00971941">
          <w:t>, which would expect t</w:t>
        </w:r>
      </w:ins>
      <w:ins w:id="294" w:author="Matt Selway" w:date="2019-12-03T21:33:00Z">
        <w:r w:rsidR="00971941">
          <w:t>he security tokens to be returned</w:t>
        </w:r>
      </w:ins>
      <w:ins w:id="295" w:author="Matt Selway" w:date="2019-12-03T21:34:00Z">
        <w:r w:rsidR="00971941">
          <w:t>, to prevent lea</w:t>
        </w:r>
      </w:ins>
      <w:ins w:id="296" w:author="Matt Selway" w:date="2019-12-03T21:35:00Z">
        <w:r w:rsidR="00971941">
          <w:t>kage of sensitive information.</w:t>
        </w:r>
      </w:ins>
      <w:del w:id="297" w:author="Matt Selway" w:date="2019-12-03T21:35:00Z">
        <w:r w:rsidR="00DC0CCA" w:rsidRPr="005659A3" w:rsidDel="00971941">
          <w:delText>for security reasons</w:delText>
        </w:r>
        <w:r w:rsidR="001E19D7" w:rsidRPr="005659A3" w:rsidDel="00971941">
          <w:delText xml:space="preserve"> because security tokens MUST not be </w:delText>
        </w:r>
        <w:commentRangeStart w:id="298"/>
        <w:commentRangeStart w:id="299"/>
        <w:r w:rsidR="001E19D7" w:rsidRPr="005659A3" w:rsidDel="00971941">
          <w:delText>exposed</w:delText>
        </w:r>
        <w:commentRangeEnd w:id="298"/>
        <w:r w:rsidR="00484EEA" w:rsidRPr="005659A3" w:rsidDel="00971941">
          <w:rPr>
            <w:rStyle w:val="CommentReference"/>
            <w:szCs w:val="20"/>
          </w:rPr>
          <w:commentReference w:id="298"/>
        </w:r>
        <w:commentRangeEnd w:id="299"/>
        <w:r w:rsidRPr="005659A3" w:rsidDel="00971941">
          <w:rPr>
            <w:rStyle w:val="CommentReference"/>
            <w:szCs w:val="20"/>
          </w:rPr>
          <w:commentReference w:id="299"/>
        </w:r>
      </w:del>
      <w:r w:rsidR="001E19D7" w:rsidRPr="005659A3">
        <w:t>.</w:t>
      </w:r>
    </w:p>
    <w:p w14:paraId="27C63C7B" w14:textId="54EC3BEC" w:rsidR="00BB0129" w:rsidRDefault="00E83E4F" w:rsidP="00244FCA">
      <w:pPr>
        <w:pStyle w:val="Heading3"/>
      </w:pPr>
      <w:bookmarkStart w:id="300" w:name="_Toc25337036"/>
      <w:bookmarkStart w:id="301" w:name="_Toc25357161"/>
      <w:bookmarkStart w:id="302" w:name="_Toc26878688"/>
      <w:r>
        <w:t>Remove Security Tokens</w:t>
      </w:r>
      <w:bookmarkEnd w:id="300"/>
      <w:bookmarkEnd w:id="301"/>
      <w:bookmarkEnd w:id="302"/>
    </w:p>
    <w:p w14:paraId="16846118" w14:textId="040B675F" w:rsidR="00CF438F" w:rsidRPr="00CF438F" w:rsidRDefault="00CF438F" w:rsidP="00CF438F">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87E912A"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7B0B0097" w14:textId="77777777" w:rsidR="00BB0129" w:rsidRDefault="00E83E4F">
            <w:pPr>
              <w:pStyle w:val="Compact"/>
            </w:pPr>
            <w:r>
              <w:lastRenderedPageBreak/>
              <w:t>Name</w:t>
            </w:r>
          </w:p>
        </w:tc>
        <w:tc>
          <w:tcPr>
            <w:tcW w:w="0" w:type="auto"/>
          </w:tcPr>
          <w:p w14:paraId="70228CC0" w14:textId="77777777" w:rsidR="00BB0129" w:rsidRDefault="00E83E4F">
            <w:pPr>
              <w:pStyle w:val="Compact"/>
            </w:pPr>
            <w:proofErr w:type="spellStart"/>
            <w:r>
              <w:t>RemoveSecurityTokens</w:t>
            </w:r>
            <w:proofErr w:type="spellEnd"/>
          </w:p>
        </w:tc>
      </w:tr>
      <w:tr w:rsidR="00BB0129" w14:paraId="16CC21B6"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2A93FC5C" w14:textId="77777777" w:rsidR="00BB0129" w:rsidRDefault="00E83E4F">
            <w:pPr>
              <w:pStyle w:val="Compact"/>
            </w:pPr>
            <w:r>
              <w:t>Description</w:t>
            </w:r>
          </w:p>
        </w:tc>
        <w:tc>
          <w:tcPr>
            <w:tcW w:w="0" w:type="auto"/>
          </w:tcPr>
          <w:p w14:paraId="0A4511E5" w14:textId="77777777" w:rsidR="00BB0129" w:rsidRDefault="00E83E4F">
            <w:pPr>
              <w:pStyle w:val="Compact"/>
            </w:pPr>
            <w:r>
              <w:t>Removes security tokens from a channel.</w:t>
            </w:r>
          </w:p>
        </w:tc>
      </w:tr>
      <w:tr w:rsidR="00BB0129" w14:paraId="741176B4" w14:textId="77777777" w:rsidTr="00244FCA">
        <w:tc>
          <w:tcPr>
            <w:tcW w:w="0" w:type="auto"/>
          </w:tcPr>
          <w:p w14:paraId="3035FA57" w14:textId="77777777" w:rsidR="00BB0129" w:rsidRDefault="00E83E4F">
            <w:pPr>
              <w:pStyle w:val="Compact"/>
            </w:pPr>
            <w:r>
              <w:t>Input</w:t>
            </w:r>
          </w:p>
        </w:tc>
        <w:tc>
          <w:tcPr>
            <w:tcW w:w="0" w:type="auto"/>
          </w:tcPr>
          <w:p w14:paraId="21D1B06D" w14:textId="0CFB7532" w:rsidR="00BB0129" w:rsidRDefault="00E83E4F">
            <w:proofErr w:type="spellStart"/>
            <w:r>
              <w:t>ChannelURI</w:t>
            </w:r>
            <w:proofErr w:type="spellEnd"/>
            <w:r>
              <w:t xml:space="preserve"> [1]</w:t>
            </w:r>
          </w:p>
          <w:p w14:paraId="046A10C1" w14:textId="429C5A51" w:rsidR="00BB0129" w:rsidRDefault="00E83E4F">
            <w:proofErr w:type="spellStart"/>
            <w:r>
              <w:t>SecurityToken</w:t>
            </w:r>
            <w:proofErr w:type="spellEnd"/>
            <w:r>
              <w:t xml:space="preserve"> </w:t>
            </w:r>
            <w:commentRangeStart w:id="303"/>
            <w:commentRangeStart w:id="304"/>
            <w:r>
              <w:t>[</w:t>
            </w:r>
            <w:proofErr w:type="gramStart"/>
            <w:r>
              <w:t>1..</w:t>
            </w:r>
            <w:proofErr w:type="gramEnd"/>
            <w:r>
              <w:t>*]</w:t>
            </w:r>
            <w:commentRangeEnd w:id="303"/>
            <w:r w:rsidR="00BB69DD">
              <w:rPr>
                <w:rStyle w:val="CommentReference"/>
              </w:rPr>
              <w:commentReference w:id="303"/>
            </w:r>
            <w:commentRangeEnd w:id="304"/>
            <w:r w:rsidR="00C50453">
              <w:rPr>
                <w:rStyle w:val="CommentReference"/>
              </w:rPr>
              <w:commentReference w:id="304"/>
            </w:r>
          </w:p>
        </w:tc>
      </w:tr>
      <w:tr w:rsidR="00BB0129" w14:paraId="30544C1D"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5D03D93D" w14:textId="77777777" w:rsidR="00BB0129" w:rsidRDefault="00E83E4F">
            <w:pPr>
              <w:pStyle w:val="Compact"/>
            </w:pPr>
            <w:r>
              <w:t>Behavior</w:t>
            </w:r>
          </w:p>
        </w:tc>
        <w:tc>
          <w:tcPr>
            <w:tcW w:w="0" w:type="auto"/>
          </w:tcPr>
          <w:p w14:paraId="77B1F11E"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007C04B0" w14:textId="54BC8F41" w:rsidR="00BB0129" w:rsidRDefault="00A166D3">
            <w:ins w:id="305" w:author="Matt Selway" w:date="2019-12-03T21:49:00Z">
              <w:r>
                <w:t xml:space="preserve">If the specified channel is assigned security tokens and the token provided to the operation for authentication does not match a token assigned to the channel, then a </w:t>
              </w:r>
              <w:proofErr w:type="spellStart"/>
              <w:r>
                <w:t>ChannelFault</w:t>
              </w:r>
              <w:proofErr w:type="spellEnd"/>
              <w:r>
                <w:t xml:space="preserve"> is returned.</w:t>
              </w:r>
            </w:ins>
            <w:commentRangeStart w:id="306"/>
            <w:commentRangeStart w:id="307"/>
            <w:del w:id="308" w:author="Matt Selway" w:date="2019-12-03T21:49:00Z">
              <w:r w:rsidR="00E83E4F" w:rsidDel="00A166D3">
                <w:delText>If the specified channel is assigned security tokens and the provided token</w:delText>
              </w:r>
            </w:del>
            <w:ins w:id="309" w:author="Dennis Brandl" w:date="2019-11-25T18:54:00Z">
              <w:del w:id="310" w:author="Matt Selway" w:date="2019-12-03T21:49:00Z">
                <w:r w:rsidR="00C50453" w:rsidDel="00A166D3">
                  <w:delText>s</w:delText>
                </w:r>
              </w:del>
            </w:ins>
            <w:del w:id="311" w:author="Matt Selway" w:date="2019-12-03T21:49:00Z">
              <w:r w:rsidR="00E83E4F" w:rsidDel="00A166D3">
                <w:delText xml:space="preserve"> does not match a </w:delText>
              </w:r>
            </w:del>
            <w:ins w:id="312" w:author="Dennis Brandl" w:date="2019-11-25T18:55:00Z">
              <w:del w:id="313" w:author="Matt Selway" w:date="2019-12-03T21:49:00Z">
                <w:r w:rsidR="00C50453" w:rsidDel="00A166D3">
                  <w:delText xml:space="preserve">the </w:delText>
                </w:r>
              </w:del>
            </w:ins>
            <w:del w:id="314" w:author="Matt Selway" w:date="2019-12-03T21:49:00Z">
              <w:r w:rsidR="00E83E4F" w:rsidDel="00A166D3">
                <w:delText>token</w:delText>
              </w:r>
            </w:del>
            <w:ins w:id="315" w:author="Dennis Brandl" w:date="2019-11-25T18:55:00Z">
              <w:del w:id="316" w:author="Matt Selway" w:date="2019-12-03T21:49:00Z">
                <w:r w:rsidR="00C50453" w:rsidDel="00A166D3">
                  <w:delText>s</w:delText>
                </w:r>
              </w:del>
            </w:ins>
            <w:del w:id="317" w:author="Matt Selway" w:date="2019-12-03T21:49:00Z">
              <w:r w:rsidR="00E83E4F" w:rsidDel="00A166D3">
                <w:delText xml:space="preserve"> assigned to the channel, then a ChannelFault is returned</w:delText>
              </w:r>
            </w:del>
            <w:r w:rsidR="00E83E4F">
              <w:t>.</w:t>
            </w:r>
            <w:commentRangeEnd w:id="306"/>
            <w:r w:rsidR="00C50453">
              <w:rPr>
                <w:rStyle w:val="CommentReference"/>
              </w:rPr>
              <w:commentReference w:id="306"/>
            </w:r>
            <w:commentRangeEnd w:id="307"/>
            <w:r>
              <w:rPr>
                <w:rStyle w:val="CommentReference"/>
              </w:rPr>
              <w:commentReference w:id="307"/>
            </w:r>
          </w:p>
          <w:p w14:paraId="30CC7FEC" w14:textId="3C5D6922" w:rsidR="00BB0129" w:rsidRDefault="00E83E4F">
            <w:r>
              <w:t xml:space="preserve">If any specified </w:t>
            </w:r>
            <w:proofErr w:type="spellStart"/>
            <w:r>
              <w:t>SecurityToken</w:t>
            </w:r>
            <w:proofErr w:type="spellEnd"/>
            <w:r>
              <w:t xml:space="preserve"> is not assigned to the channel, then a</w:t>
            </w:r>
            <w:del w:id="318" w:author="Dennis Brandl" w:date="2019-11-25T18:54:00Z">
              <w:r w:rsidDel="00C50453">
                <w:delText>n</w:delText>
              </w:r>
            </w:del>
            <w:r>
              <w:t xml:space="preserve"> </w:t>
            </w:r>
            <w:proofErr w:type="spellStart"/>
            <w:r>
              <w:t>SecurityTokenFault</w:t>
            </w:r>
            <w:proofErr w:type="spellEnd"/>
            <w:r>
              <w:t xml:space="preserve"> is returned. No tokens are removed from the channel, even if they are valid.</w:t>
            </w:r>
          </w:p>
        </w:tc>
      </w:tr>
      <w:tr w:rsidR="00BB0129" w14:paraId="5C6EDF8D" w14:textId="77777777" w:rsidTr="00244FCA">
        <w:tc>
          <w:tcPr>
            <w:tcW w:w="0" w:type="auto"/>
          </w:tcPr>
          <w:p w14:paraId="2CF8CF89" w14:textId="77777777" w:rsidR="00BB0129" w:rsidRDefault="00E83E4F">
            <w:pPr>
              <w:pStyle w:val="Compact"/>
            </w:pPr>
            <w:r>
              <w:t>Output</w:t>
            </w:r>
          </w:p>
        </w:tc>
        <w:tc>
          <w:tcPr>
            <w:tcW w:w="0" w:type="auto"/>
          </w:tcPr>
          <w:p w14:paraId="603E988A" w14:textId="77777777" w:rsidR="00BB0129" w:rsidRDefault="00E83E4F">
            <w:pPr>
              <w:pStyle w:val="Compact"/>
            </w:pPr>
            <w:r>
              <w:t>N/A</w:t>
            </w:r>
          </w:p>
        </w:tc>
      </w:tr>
      <w:tr w:rsidR="00BB0129" w14:paraId="2514FA1E"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24831EA8" w14:textId="77777777" w:rsidR="00BB0129" w:rsidRDefault="00E83E4F">
            <w:pPr>
              <w:pStyle w:val="Compact"/>
            </w:pPr>
            <w:r>
              <w:t>Faults</w:t>
            </w:r>
          </w:p>
        </w:tc>
        <w:tc>
          <w:tcPr>
            <w:tcW w:w="0" w:type="auto"/>
          </w:tcPr>
          <w:p w14:paraId="553BE53A" w14:textId="77777777" w:rsidR="00BB0129" w:rsidRDefault="00E83E4F">
            <w:proofErr w:type="spellStart"/>
            <w:r>
              <w:t>ChannelFault</w:t>
            </w:r>
            <w:proofErr w:type="spellEnd"/>
          </w:p>
          <w:p w14:paraId="75D5C5DF" w14:textId="77777777" w:rsidR="00BB0129" w:rsidRDefault="00E83E4F">
            <w:proofErr w:type="spellStart"/>
            <w:r>
              <w:t>SecurityTokenFault</w:t>
            </w:r>
            <w:proofErr w:type="spellEnd"/>
          </w:p>
        </w:tc>
      </w:tr>
    </w:tbl>
    <w:p w14:paraId="3388DA7E" w14:textId="4D5C7484" w:rsidR="00910D0C" w:rsidRDefault="00910D0C" w:rsidP="00910D0C">
      <w:pPr>
        <w:pStyle w:val="Heading4"/>
      </w:pPr>
      <w:bookmarkStart w:id="319" w:name="delete-channel"/>
      <w:bookmarkEnd w:id="319"/>
      <w:r>
        <w:t>SOAP Mapping</w:t>
      </w:r>
    </w:p>
    <w:p w14:paraId="2432DC28" w14:textId="029D6D0F" w:rsidR="00910D0C" w:rsidRDefault="00910D0C" w:rsidP="00910D0C">
      <w:pPr>
        <w:pStyle w:val="BodyText"/>
      </w:pPr>
      <w:r>
        <w:t>The Remove Security Tokens general interface is mapped into SOAP 1.1/1.2 as embedded XML schemas in WSDL descriptions according to the following schema types.</w:t>
      </w:r>
    </w:p>
    <w:p w14:paraId="4E34AFD7" w14:textId="77777777" w:rsidR="00910D0C" w:rsidRDefault="00910D0C" w:rsidP="00910D0C">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910D0C" w14:paraId="1E89E897"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564AA59E" w14:textId="77777777" w:rsidR="00910D0C" w:rsidRPr="00A166D3" w:rsidRDefault="00910D0C" w:rsidP="00371F65">
            <w:pPr>
              <w:pStyle w:val="Compact"/>
              <w:rPr>
                <w:bCs/>
              </w:rPr>
            </w:pPr>
            <w:r w:rsidRPr="00A166D3">
              <w:rPr>
                <w:bCs/>
              </w:rPr>
              <w:t>Input</w:t>
            </w:r>
          </w:p>
        </w:tc>
        <w:tc>
          <w:tcPr>
            <w:tcW w:w="4397" w:type="pct"/>
          </w:tcPr>
          <w:p w14:paraId="08C0886D" w14:textId="157FC3F0" w:rsidR="00910D0C" w:rsidRPr="00A166D3" w:rsidRDefault="006E1054" w:rsidP="00371F65">
            <w:pPr>
              <w:rPr>
                <w:bCs/>
              </w:rPr>
            </w:pPr>
            <w:proofErr w:type="spellStart"/>
            <w:r w:rsidRPr="00A166D3">
              <w:rPr>
                <w:bCs/>
              </w:rPr>
              <w:t>Remove</w:t>
            </w:r>
            <w:r w:rsidR="00910D0C" w:rsidRPr="00A166D3">
              <w:rPr>
                <w:bCs/>
              </w:rPr>
              <w:t>SecurityTokens</w:t>
            </w:r>
            <w:proofErr w:type="spellEnd"/>
            <w:r w:rsidR="00910D0C" w:rsidRPr="00A166D3">
              <w:rPr>
                <w:bCs/>
              </w:rPr>
              <w:t xml:space="preserve"> (</w:t>
            </w:r>
            <w:proofErr w:type="spellStart"/>
            <w:r w:rsidR="00320F19">
              <w:fldChar w:fldCharType="begin"/>
            </w:r>
            <w:r w:rsidR="00320F19">
              <w:instrText xml:space="preserve"> HYPERLINK "http://www.openoandm.org/ws-isbm/1.1/wsdl/ChannelManagementService.wsdl" </w:instrText>
            </w:r>
            <w:r w:rsidR="00320F19">
              <w:fldChar w:fldCharType="separate"/>
            </w:r>
            <w:r w:rsidR="00910D0C" w:rsidRPr="00A166D3">
              <w:rPr>
                <w:rStyle w:val="Hyperlink"/>
                <w:bCs/>
              </w:rPr>
              <w:t>isbm:</w:t>
            </w:r>
            <w:r w:rsidRPr="00A166D3">
              <w:rPr>
                <w:rStyle w:val="Hyperlink"/>
                <w:bCs/>
              </w:rPr>
              <w:t>Remove</w:t>
            </w:r>
            <w:r w:rsidR="00910D0C" w:rsidRPr="00A166D3">
              <w:rPr>
                <w:rStyle w:val="Hyperlink"/>
                <w:bCs/>
              </w:rPr>
              <w:t>SecurityTokens</w:t>
            </w:r>
            <w:proofErr w:type="spellEnd"/>
            <w:r w:rsidR="00320F19">
              <w:rPr>
                <w:rStyle w:val="Hyperlink"/>
                <w:bCs/>
              </w:rPr>
              <w:fldChar w:fldCharType="end"/>
            </w:r>
            <w:r w:rsidR="00910D0C" w:rsidRPr="00A166D3">
              <w:rPr>
                <w:bCs/>
              </w:rPr>
              <w:t>)</w:t>
            </w:r>
          </w:p>
          <w:p w14:paraId="5D3E71E5" w14:textId="77777777" w:rsidR="00910D0C" w:rsidRPr="00A166D3" w:rsidRDefault="00910D0C" w:rsidP="00371F65">
            <w:pPr>
              <w:pStyle w:val="ListParagraph"/>
              <w:numPr>
                <w:ilvl w:val="0"/>
                <w:numId w:val="7"/>
              </w:numPr>
              <w:rPr>
                <w:bCs/>
              </w:rPr>
            </w:pPr>
            <w:proofErr w:type="spellStart"/>
            <w:r w:rsidRPr="00A166D3">
              <w:rPr>
                <w:bCs/>
              </w:rPr>
              <w:t>ChannelURI</w:t>
            </w:r>
            <w:proofErr w:type="spellEnd"/>
            <w:r w:rsidRPr="00A166D3">
              <w:rPr>
                <w:bCs/>
              </w:rPr>
              <w:t xml:space="preserve"> (</w:t>
            </w:r>
            <w:proofErr w:type="spellStart"/>
            <w:r w:rsidR="00320F19">
              <w:fldChar w:fldCharType="begin"/>
            </w:r>
            <w:r w:rsidR="00320F19">
              <w:instrText xml:space="preserve"> HYPERLINK "http://www.w3.org/TR/xmlschema-2/" \l "string" \h </w:instrText>
            </w:r>
            <w:r w:rsidR="00320F19">
              <w:fldChar w:fldCharType="separate"/>
            </w:r>
            <w:r w:rsidRPr="00A166D3">
              <w:rPr>
                <w:rStyle w:val="Hyperlink"/>
                <w:bCs/>
              </w:rPr>
              <w:t>xs:string</w:t>
            </w:r>
            <w:proofErr w:type="spellEnd"/>
            <w:r w:rsidR="00320F19">
              <w:rPr>
                <w:rStyle w:val="Hyperlink"/>
                <w:bCs/>
              </w:rPr>
              <w:fldChar w:fldCharType="end"/>
            </w:r>
            <w:r w:rsidRPr="00A166D3">
              <w:rPr>
                <w:bCs/>
              </w:rPr>
              <w:t>) [1]</w:t>
            </w:r>
          </w:p>
          <w:p w14:paraId="3FA45627" w14:textId="77777777" w:rsidR="00910D0C" w:rsidRPr="00A166D3" w:rsidRDefault="00910D0C" w:rsidP="00371F65">
            <w:pPr>
              <w:pStyle w:val="ListParagraph"/>
              <w:numPr>
                <w:ilvl w:val="0"/>
                <w:numId w:val="7"/>
              </w:numPr>
              <w:rPr>
                <w:bCs/>
              </w:rPr>
            </w:pPr>
            <w:proofErr w:type="spellStart"/>
            <w:r w:rsidRPr="00A166D3">
              <w:rPr>
                <w:bCs/>
              </w:rPr>
              <w:t>SecurityToken</w:t>
            </w:r>
            <w:proofErr w:type="spellEnd"/>
            <w:r w:rsidRPr="00A166D3">
              <w:rPr>
                <w:bCs/>
              </w:rPr>
              <w:t xml:space="preserve"> (</w:t>
            </w:r>
            <w:proofErr w:type="spellStart"/>
            <w:r w:rsidR="00320F19">
              <w:fldChar w:fldCharType="begin"/>
            </w:r>
            <w:r w:rsidR="00320F19">
              <w:instrText xml:space="preserve"> HYPERLINK \l "security-token-xml" \h </w:instrText>
            </w:r>
            <w:r w:rsidR="00320F19">
              <w:fldChar w:fldCharType="separate"/>
            </w:r>
            <w:proofErr w:type="gramStart"/>
            <w:r w:rsidRPr="00A166D3">
              <w:rPr>
                <w:rStyle w:val="Hyperlink"/>
                <w:bCs/>
              </w:rPr>
              <w:t>isbm:SecurityToken</w:t>
            </w:r>
            <w:proofErr w:type="spellEnd"/>
            <w:proofErr w:type="gramEnd"/>
            <w:r w:rsidR="00320F19">
              <w:rPr>
                <w:rStyle w:val="Hyperlink"/>
                <w:bCs/>
              </w:rPr>
              <w:fldChar w:fldCharType="end"/>
            </w:r>
            <w:r w:rsidRPr="00A166D3">
              <w:rPr>
                <w:bCs/>
              </w:rPr>
              <w:t>) [1..*]</w:t>
            </w:r>
          </w:p>
        </w:tc>
      </w:tr>
      <w:tr w:rsidR="00910D0C" w14:paraId="2F8EC4CD" w14:textId="77777777" w:rsidTr="00A166D3">
        <w:tc>
          <w:tcPr>
            <w:tcW w:w="603" w:type="pct"/>
          </w:tcPr>
          <w:p w14:paraId="2BACBB34" w14:textId="77777777" w:rsidR="00910D0C" w:rsidRDefault="00910D0C" w:rsidP="00371F65">
            <w:pPr>
              <w:pStyle w:val="Compact"/>
            </w:pPr>
            <w:r>
              <w:t>Output</w:t>
            </w:r>
          </w:p>
        </w:tc>
        <w:tc>
          <w:tcPr>
            <w:tcW w:w="4397" w:type="pct"/>
          </w:tcPr>
          <w:p w14:paraId="1C968545" w14:textId="69A87161" w:rsidR="00910D0C" w:rsidRDefault="00F60965" w:rsidP="00371F65">
            <w:proofErr w:type="spellStart"/>
            <w:r w:rsidRPr="00F60965">
              <w:t>RemoveSecurityTokensResponse</w:t>
            </w:r>
            <w:proofErr w:type="spellEnd"/>
            <w:r w:rsidR="00910D0C">
              <w:t xml:space="preserve"> (</w:t>
            </w:r>
            <w:proofErr w:type="spellStart"/>
            <w:r w:rsidR="00320F19">
              <w:fldChar w:fldCharType="begin"/>
            </w:r>
            <w:r w:rsidR="00320F19">
              <w:instrText xml:space="preserve"> HYPERLINK "http://www.openoandm.org/ws-isbm/1.1/wsdl/ChannelManagementService.wsdl" </w:instrText>
            </w:r>
            <w:r w:rsidR="00320F19">
              <w:fldChar w:fldCharType="separate"/>
            </w:r>
            <w:r w:rsidR="00910D0C" w:rsidRPr="00DA02E8">
              <w:rPr>
                <w:rStyle w:val="Hyperlink"/>
              </w:rPr>
              <w:t>isbm:</w:t>
            </w:r>
            <w:r w:rsidRPr="00F60965">
              <w:rPr>
                <w:rStyle w:val="Hyperlink"/>
              </w:rPr>
              <w:t>RemoveSecurityTokensResponse</w:t>
            </w:r>
            <w:proofErr w:type="spellEnd"/>
            <w:r w:rsidR="00320F19">
              <w:rPr>
                <w:rStyle w:val="Hyperlink"/>
              </w:rPr>
              <w:fldChar w:fldCharType="end"/>
            </w:r>
            <w:r w:rsidR="00910D0C">
              <w:t>)</w:t>
            </w:r>
          </w:p>
          <w:p w14:paraId="55837790" w14:textId="77777777" w:rsidR="00910D0C" w:rsidRDefault="00910D0C" w:rsidP="00371F65">
            <w:pPr>
              <w:pStyle w:val="ListParagraph"/>
              <w:numPr>
                <w:ilvl w:val="0"/>
                <w:numId w:val="7"/>
              </w:numPr>
            </w:pPr>
            <w:r>
              <w:t>No content</w:t>
            </w:r>
          </w:p>
        </w:tc>
      </w:tr>
      <w:tr w:rsidR="00910D0C" w14:paraId="38419C2F"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1320BF1F" w14:textId="77777777" w:rsidR="00910D0C" w:rsidRDefault="00910D0C" w:rsidP="00371F65">
            <w:pPr>
              <w:pStyle w:val="Compact"/>
            </w:pPr>
            <w:r>
              <w:t>Faults</w:t>
            </w:r>
          </w:p>
        </w:tc>
        <w:tc>
          <w:tcPr>
            <w:tcW w:w="4397" w:type="pct"/>
          </w:tcPr>
          <w:p w14:paraId="571C8647" w14:textId="77777777" w:rsidR="00910D0C" w:rsidRDefault="00910D0C" w:rsidP="00371F65">
            <w:pPr>
              <w:pStyle w:val="Compact"/>
            </w:pPr>
            <w:proofErr w:type="spellStart"/>
            <w:r>
              <w:t>ChannelFault</w:t>
            </w:r>
            <w:proofErr w:type="spellEnd"/>
            <w:r>
              <w:t xml:space="preserve"> (</w:t>
            </w:r>
            <w:proofErr w:type="spellStart"/>
            <w:r w:rsidR="00320F19">
              <w:fldChar w:fldCharType="begin"/>
            </w:r>
            <w:r w:rsidR="00320F19">
              <w:instrText xml:space="preserve"> HYPERLINK "http://www.openoandm.org/ws-isbm/1.1/wsdl/ChannelManagementService.wsdl" </w:instrText>
            </w:r>
            <w:r w:rsidR="00320F19">
              <w:fldChar w:fldCharType="separate"/>
            </w:r>
            <w:r w:rsidRPr="00DA02E8">
              <w:rPr>
                <w:rStyle w:val="Hyperlink"/>
              </w:rPr>
              <w:t>isbm:ChannelFault</w:t>
            </w:r>
            <w:proofErr w:type="spellEnd"/>
            <w:r w:rsidR="00320F19">
              <w:rPr>
                <w:rStyle w:val="Hyperlink"/>
              </w:rPr>
              <w:fldChar w:fldCharType="end"/>
            </w:r>
            <w:r>
              <w:t>)</w:t>
            </w:r>
          </w:p>
          <w:p w14:paraId="6A50C926" w14:textId="24E8869F" w:rsidR="00BE2B5F" w:rsidRDefault="00BE2B5F" w:rsidP="00371F65">
            <w:pPr>
              <w:pStyle w:val="Compact"/>
            </w:pPr>
            <w:proofErr w:type="spellStart"/>
            <w:r>
              <w:t>SecurityTokenFault</w:t>
            </w:r>
            <w:proofErr w:type="spellEnd"/>
            <w:r>
              <w:t xml:space="preserve"> (</w:t>
            </w:r>
            <w:proofErr w:type="spellStart"/>
            <w:r w:rsidR="00320F19">
              <w:fldChar w:fldCharType="begin"/>
            </w:r>
            <w:r w:rsidR="00320F19">
              <w:instrText xml:space="preserve"> HYPERLINK "http://www.openoandm.org/ws-isbm/1.1/wsdl/ChannelManagementService.wsdl" </w:instrText>
            </w:r>
            <w:r w:rsidR="00320F19">
              <w:fldChar w:fldCharType="separate"/>
            </w:r>
            <w:r w:rsidRPr="000F03E3">
              <w:rPr>
                <w:rStyle w:val="Hyperlink"/>
              </w:rPr>
              <w:t>isbm:SecurityTokenFault</w:t>
            </w:r>
            <w:proofErr w:type="spellEnd"/>
            <w:r w:rsidR="00320F19">
              <w:rPr>
                <w:rStyle w:val="Hyperlink"/>
              </w:rPr>
              <w:fldChar w:fldCharType="end"/>
            </w:r>
            <w:r>
              <w:t>)</w:t>
            </w:r>
          </w:p>
        </w:tc>
      </w:tr>
    </w:tbl>
    <w:p w14:paraId="481187B2" w14:textId="28A0C765" w:rsidR="00910D0C" w:rsidRDefault="00910D0C" w:rsidP="00910D0C">
      <w:pPr>
        <w:pStyle w:val="Heading4"/>
      </w:pPr>
      <w:r>
        <w:t>REST Mapping</w:t>
      </w:r>
    </w:p>
    <w:p w14:paraId="638FA296" w14:textId="4227CE90" w:rsidR="00910D0C" w:rsidRDefault="00910D0C" w:rsidP="00910D0C">
      <w:pPr>
        <w:pStyle w:val="BodyText"/>
      </w:pPr>
      <w:r>
        <w:t xml:space="preserve">The Remove Security Tokens general interface is mapped into a RESTful interface as an </w:t>
      </w:r>
      <w:proofErr w:type="spellStart"/>
      <w:r>
        <w:t>OpenAPI</w:t>
      </w:r>
      <w:proofErr w:type="spellEnd"/>
      <w:r>
        <w:t xml:space="preserve"> description according to the following rules.</w:t>
      </w:r>
    </w:p>
    <w:p w14:paraId="185D360D" w14:textId="77777777" w:rsidR="00910D0C" w:rsidRDefault="00910D0C" w:rsidP="00910D0C">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10D0C" w14:paraId="1BF4D026"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4AEF573B" w14:textId="77777777" w:rsidR="00910D0C" w:rsidRPr="003B5061" w:rsidRDefault="00910D0C" w:rsidP="00371F65">
            <w:pPr>
              <w:pStyle w:val="Compact"/>
            </w:pPr>
            <w:r w:rsidRPr="003B5061">
              <w:t>HTTP M</w:t>
            </w:r>
            <w:r>
              <w:t>ethod</w:t>
            </w:r>
          </w:p>
        </w:tc>
        <w:tc>
          <w:tcPr>
            <w:tcW w:w="4397" w:type="pct"/>
          </w:tcPr>
          <w:p w14:paraId="5AF24959" w14:textId="0C88368B" w:rsidR="00910D0C" w:rsidRPr="003B5061" w:rsidRDefault="001C44C9" w:rsidP="00371F65">
            <w:pPr>
              <w:rPr>
                <w:bCs/>
              </w:rPr>
            </w:pPr>
            <w:r>
              <w:rPr>
                <w:bCs/>
              </w:rPr>
              <w:t>DELETE</w:t>
            </w:r>
          </w:p>
        </w:tc>
      </w:tr>
      <w:tr w:rsidR="00910D0C" w14:paraId="1613EE75" w14:textId="77777777" w:rsidTr="00371F65">
        <w:tc>
          <w:tcPr>
            <w:tcW w:w="603" w:type="pct"/>
          </w:tcPr>
          <w:p w14:paraId="19E1FC1A" w14:textId="77777777" w:rsidR="00910D0C" w:rsidRPr="003B5061" w:rsidRDefault="00910D0C" w:rsidP="00371F65">
            <w:pPr>
              <w:pStyle w:val="Compact"/>
            </w:pPr>
            <w:r>
              <w:t xml:space="preserve">URL </w:t>
            </w:r>
          </w:p>
        </w:tc>
        <w:tc>
          <w:tcPr>
            <w:tcW w:w="4397" w:type="pct"/>
          </w:tcPr>
          <w:p w14:paraId="0D913110" w14:textId="77777777" w:rsidR="00910D0C" w:rsidRPr="003B5061" w:rsidRDefault="00910D0C" w:rsidP="00371F65">
            <w:pPr>
              <w:rPr>
                <w:bCs/>
              </w:rPr>
            </w:pPr>
            <w:r>
              <w:rPr>
                <w:bCs/>
              </w:rPr>
              <w:t>/channels/{channel-id}/security-tokens</w:t>
            </w:r>
          </w:p>
        </w:tc>
      </w:tr>
      <w:tr w:rsidR="00910D0C" w14:paraId="0EBCFC51"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5AFC876" w14:textId="77777777" w:rsidR="00910D0C" w:rsidRPr="003B5061" w:rsidRDefault="00910D0C" w:rsidP="00371F65">
            <w:pPr>
              <w:pStyle w:val="Compact"/>
            </w:pPr>
            <w:r>
              <w:t>HTTP Body</w:t>
            </w:r>
          </w:p>
        </w:tc>
        <w:tc>
          <w:tcPr>
            <w:tcW w:w="4397" w:type="pct"/>
          </w:tcPr>
          <w:p w14:paraId="13AA1510" w14:textId="6B1F9EF7" w:rsidR="00910D0C" w:rsidRPr="003B5061" w:rsidRDefault="00530B67" w:rsidP="00371F65">
            <w:pPr>
              <w:rPr>
                <w:bCs/>
              </w:rPr>
            </w:pPr>
            <w:proofErr w:type="spellStart"/>
            <w:r>
              <w:t>r</w:t>
            </w:r>
            <w:r w:rsidR="006E1054">
              <w:t>emove</w:t>
            </w:r>
            <w:r w:rsidR="00910D0C" w:rsidRPr="00E40B96">
              <w:t>SecurityTokens</w:t>
            </w:r>
            <w:proofErr w:type="spellEnd"/>
            <w:r w:rsidR="00910D0C" w:rsidRPr="00E40B96">
              <w:rPr>
                <w:bCs/>
              </w:rPr>
              <w:t xml:space="preserve"> </w:t>
            </w:r>
            <w:r w:rsidR="00910D0C">
              <w:rPr>
                <w:bCs/>
              </w:rPr>
              <w:t>(</w:t>
            </w:r>
            <w:proofErr w:type="spellStart"/>
            <w:r w:rsidR="00320F19">
              <w:fldChar w:fldCharType="begin"/>
            </w:r>
            <w:r w:rsidR="00320F19">
              <w:instrText xml:space="preserve"> HYPERLINK "http://www.openoandm.org/ws-isbm/1.1/yaml/channel_management_service.yml" </w:instrText>
            </w:r>
            <w:r w:rsidR="00320F19">
              <w:fldChar w:fldCharType="separate"/>
            </w:r>
            <w:r w:rsidR="00910D0C" w:rsidRPr="0041783C">
              <w:rPr>
                <w:rStyle w:val="Hyperlink"/>
              </w:rPr>
              <w:t>json:</w:t>
            </w:r>
            <w:r>
              <w:rPr>
                <w:rStyle w:val="Hyperlink"/>
              </w:rPr>
              <w:t>r</w:t>
            </w:r>
            <w:r w:rsidR="006E1054">
              <w:rPr>
                <w:rStyle w:val="Hyperlink"/>
              </w:rPr>
              <w:t>emove</w:t>
            </w:r>
            <w:r w:rsidR="00910D0C" w:rsidRPr="0041783C">
              <w:rPr>
                <w:rStyle w:val="Hyperlink"/>
              </w:rPr>
              <w:t>SecurityTokens</w:t>
            </w:r>
            <w:proofErr w:type="spellEnd"/>
            <w:r w:rsidR="00320F19">
              <w:rPr>
                <w:rStyle w:val="Hyperlink"/>
              </w:rPr>
              <w:fldChar w:fldCharType="end"/>
            </w:r>
            <w:r w:rsidR="00910D0C">
              <w:rPr>
                <w:bCs/>
              </w:rPr>
              <w:t>)</w:t>
            </w:r>
          </w:p>
          <w:p w14:paraId="58F6CA55" w14:textId="77777777" w:rsidR="00910D0C" w:rsidRPr="003B5061" w:rsidRDefault="00910D0C" w:rsidP="00371F65">
            <w:pPr>
              <w:pStyle w:val="ListParagraph"/>
              <w:numPr>
                <w:ilvl w:val="0"/>
                <w:numId w:val="7"/>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20F19">
              <w:fldChar w:fldCharType="begin"/>
            </w:r>
            <w:r w:rsidR="00320F19">
              <w:instrText xml:space="preserve"> HYPERLINK \l "_SecurityToken" </w:instrText>
            </w:r>
            <w:r w:rsidR="00320F19">
              <w:fldChar w:fldCharType="separate"/>
            </w:r>
            <w:proofErr w:type="gramStart"/>
            <w:r w:rsidRPr="00D22CB7">
              <w:rPr>
                <w:rStyle w:val="Hyperlink"/>
                <w:bCs/>
              </w:rPr>
              <w:t>json:SecurityToken</w:t>
            </w:r>
            <w:proofErr w:type="spellEnd"/>
            <w:proofErr w:type="gramEnd"/>
            <w:r w:rsidR="00320F19">
              <w:rPr>
                <w:rStyle w:val="Hyperlink"/>
                <w:bCs/>
              </w:rPr>
              <w:fldChar w:fldCharType="end"/>
            </w:r>
            <w:r w:rsidRPr="00272291">
              <w:rPr>
                <w:bCs/>
              </w:rPr>
              <w:t>)</w:t>
            </w:r>
            <w:r>
              <w:rPr>
                <w:bCs/>
              </w:rPr>
              <w:t xml:space="preserve"> [1..*]</w:t>
            </w:r>
          </w:p>
        </w:tc>
      </w:tr>
      <w:tr w:rsidR="00910D0C" w14:paraId="0024E0EF" w14:textId="77777777" w:rsidTr="00371F65">
        <w:tc>
          <w:tcPr>
            <w:tcW w:w="603" w:type="pct"/>
          </w:tcPr>
          <w:p w14:paraId="03287650" w14:textId="77777777" w:rsidR="00910D0C" w:rsidRDefault="00910D0C" w:rsidP="00371F65">
            <w:pPr>
              <w:pStyle w:val="Compact"/>
            </w:pPr>
            <w:r>
              <w:lastRenderedPageBreak/>
              <w:t>HTTP Response (Success)</w:t>
            </w:r>
          </w:p>
        </w:tc>
        <w:tc>
          <w:tcPr>
            <w:tcW w:w="4397" w:type="pct"/>
          </w:tcPr>
          <w:p w14:paraId="424F8818" w14:textId="4ACBBCB0" w:rsidR="00910D0C" w:rsidRDefault="00910D0C" w:rsidP="00371F65">
            <w:pPr>
              <w:pStyle w:val="Compact"/>
            </w:pPr>
            <w:r>
              <w:t>20</w:t>
            </w:r>
            <w:r w:rsidR="009508BF">
              <w:t>4</w:t>
            </w:r>
            <w:r>
              <w:t xml:space="preserve"> </w:t>
            </w:r>
            <w:r w:rsidR="009508BF">
              <w:t>No Content</w:t>
            </w:r>
          </w:p>
        </w:tc>
      </w:tr>
      <w:tr w:rsidR="00910D0C" w14:paraId="5049E473"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21D5DDA2" w14:textId="77777777" w:rsidR="00910D0C" w:rsidRDefault="00910D0C" w:rsidP="00371F65">
            <w:pPr>
              <w:pStyle w:val="Compact"/>
            </w:pPr>
            <w:r>
              <w:t>Output</w:t>
            </w:r>
          </w:p>
        </w:tc>
        <w:tc>
          <w:tcPr>
            <w:tcW w:w="4397" w:type="pct"/>
          </w:tcPr>
          <w:p w14:paraId="24A45B28" w14:textId="77777777" w:rsidR="00910D0C" w:rsidRDefault="00910D0C" w:rsidP="00371F65">
            <w:pPr>
              <w:pStyle w:val="Compact"/>
            </w:pPr>
            <w:r>
              <w:t>None</w:t>
            </w:r>
          </w:p>
        </w:tc>
      </w:tr>
      <w:tr w:rsidR="00392F55" w14:paraId="69A09CDD" w14:textId="77777777" w:rsidTr="00392F55">
        <w:trPr>
          <w:trHeight w:val="972"/>
        </w:trPr>
        <w:tc>
          <w:tcPr>
            <w:tcW w:w="603" w:type="pct"/>
          </w:tcPr>
          <w:p w14:paraId="3DCDDE3A" w14:textId="77777777" w:rsidR="00392F55" w:rsidRDefault="00392F55" w:rsidP="00392F55">
            <w:pPr>
              <w:pStyle w:val="Compact"/>
            </w:pPr>
            <w:r>
              <w:t>HTTP Response</w:t>
            </w:r>
          </w:p>
          <w:p w14:paraId="1DD337BB" w14:textId="77777777" w:rsidR="00392F55" w:rsidRDefault="00392F55" w:rsidP="00392F55">
            <w:pPr>
              <w:pStyle w:val="Compact"/>
            </w:pPr>
            <w:r>
              <w:t>(Error)</w:t>
            </w:r>
          </w:p>
        </w:tc>
        <w:tc>
          <w:tcPr>
            <w:tcW w:w="4397" w:type="pct"/>
          </w:tcPr>
          <w:p w14:paraId="2D882ED4" w14:textId="77777777" w:rsidR="00392F55" w:rsidRDefault="00392F55" w:rsidP="00392F55">
            <w:pPr>
              <w:pStyle w:val="Compact"/>
            </w:pPr>
            <w:proofErr w:type="spellStart"/>
            <w:r>
              <w:t>ChannelFault</w:t>
            </w:r>
            <w:proofErr w:type="spellEnd"/>
            <w:r>
              <w:t xml:space="preserve"> (</w:t>
            </w:r>
            <w:proofErr w:type="spellStart"/>
            <w:r w:rsidR="00320F19">
              <w:fldChar w:fldCharType="begin"/>
            </w:r>
            <w:r w:rsidR="00320F19">
              <w:instrText xml:space="preserve"> HYPERLINK "http://www.openoandm.org/ws-isbm/1.1/yaml/channel_management_service.yml" </w:instrText>
            </w:r>
            <w:r w:rsidR="00320F19">
              <w:fldChar w:fldCharType="separate"/>
            </w:r>
            <w:r w:rsidRPr="00ED5528">
              <w:rPr>
                <w:rStyle w:val="Hyperlink"/>
              </w:rPr>
              <w:t>json:ChannelFault</w:t>
            </w:r>
            <w:proofErr w:type="spellEnd"/>
            <w:r w:rsidR="00320F19">
              <w:rPr>
                <w:rStyle w:val="Hyperlink"/>
              </w:rPr>
              <w:fldChar w:fldCharType="end"/>
            </w:r>
            <w:r>
              <w:t>) – 404 Not Found</w:t>
            </w:r>
          </w:p>
          <w:p w14:paraId="4B0DC08C" w14:textId="019D857D" w:rsidR="00392F55" w:rsidRDefault="00392F55" w:rsidP="00392F55">
            <w:proofErr w:type="spellStart"/>
            <w:r>
              <w:t>SecurityTokenFault</w:t>
            </w:r>
            <w:proofErr w:type="spellEnd"/>
            <w:r>
              <w:t xml:space="preserve"> </w:t>
            </w:r>
            <w:r w:rsidRPr="00392F55">
              <w:t>(</w:t>
            </w:r>
            <w:proofErr w:type="spellStart"/>
            <w:r w:rsidR="00320F19">
              <w:fldChar w:fldCharType="begin"/>
            </w:r>
            <w:r w:rsidR="00320F19">
              <w:instrText xml:space="preserve"> HYPERLINK "http://www.openoandm.org/ws-isbm/1.1/yaml/channel_management_service.yml" </w:instrText>
            </w:r>
            <w:r w:rsidR="00320F19">
              <w:fldChar w:fldCharType="separate"/>
            </w:r>
            <w:r w:rsidRPr="001532A9">
              <w:rPr>
                <w:rStyle w:val="Hyperlink"/>
              </w:rPr>
              <w:t>json:SecurityTokenFault</w:t>
            </w:r>
            <w:proofErr w:type="spellEnd"/>
            <w:r w:rsidR="00320F19">
              <w:rPr>
                <w:rStyle w:val="Hyperlink"/>
              </w:rPr>
              <w:fldChar w:fldCharType="end"/>
            </w:r>
            <w:r w:rsidRPr="00392F55">
              <w:t>) – 40</w:t>
            </w:r>
            <w:r w:rsidR="001532A9">
              <w:t>9</w:t>
            </w:r>
            <w:r w:rsidRPr="00392F55">
              <w:t xml:space="preserve"> </w:t>
            </w:r>
            <w:r w:rsidR="00E52231">
              <w:t>Conflict</w:t>
            </w:r>
          </w:p>
        </w:tc>
      </w:tr>
    </w:tbl>
    <w:p w14:paraId="30CC1F5A" w14:textId="2BCCF5BF" w:rsidR="00BB0129" w:rsidRDefault="00E83E4F" w:rsidP="00244FCA">
      <w:pPr>
        <w:pStyle w:val="Heading3"/>
      </w:pPr>
      <w:bookmarkStart w:id="320" w:name="_Toc25337037"/>
      <w:bookmarkStart w:id="321" w:name="_Toc25357162"/>
      <w:bookmarkStart w:id="322" w:name="_Toc26878689"/>
      <w:r>
        <w:t>Delete Channel</w:t>
      </w:r>
      <w:bookmarkEnd w:id="320"/>
      <w:bookmarkEnd w:id="321"/>
      <w:bookmarkEnd w:id="322"/>
    </w:p>
    <w:p w14:paraId="56B1EBD9" w14:textId="1ECC6126" w:rsidR="00287F17" w:rsidRPr="00287F17" w:rsidRDefault="00287F17" w:rsidP="00287F17">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6C051A78"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21DB79FE" w14:textId="77777777" w:rsidR="00BB0129" w:rsidRDefault="00E83E4F">
            <w:pPr>
              <w:pStyle w:val="Compact"/>
            </w:pPr>
            <w:r>
              <w:t>Name</w:t>
            </w:r>
          </w:p>
        </w:tc>
        <w:tc>
          <w:tcPr>
            <w:tcW w:w="0" w:type="auto"/>
          </w:tcPr>
          <w:p w14:paraId="7BE3C4E2" w14:textId="77777777" w:rsidR="00BB0129" w:rsidRDefault="00E83E4F">
            <w:pPr>
              <w:pStyle w:val="Compact"/>
            </w:pPr>
            <w:proofErr w:type="spellStart"/>
            <w:r>
              <w:t>DeleteChannel</w:t>
            </w:r>
            <w:proofErr w:type="spellEnd"/>
          </w:p>
        </w:tc>
      </w:tr>
      <w:tr w:rsidR="00BB0129" w14:paraId="0E5E8D19"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AD55DEA" w14:textId="77777777" w:rsidR="00BB0129" w:rsidRDefault="00E83E4F">
            <w:pPr>
              <w:pStyle w:val="Compact"/>
            </w:pPr>
            <w:r>
              <w:t>Description</w:t>
            </w:r>
          </w:p>
        </w:tc>
        <w:tc>
          <w:tcPr>
            <w:tcW w:w="0" w:type="auto"/>
          </w:tcPr>
          <w:p w14:paraId="06809847" w14:textId="77777777" w:rsidR="00BB0129" w:rsidRDefault="00E83E4F">
            <w:pPr>
              <w:pStyle w:val="Compact"/>
            </w:pPr>
            <w:r>
              <w:t>Deletes a channel.</w:t>
            </w:r>
          </w:p>
        </w:tc>
      </w:tr>
      <w:tr w:rsidR="00BB0129" w14:paraId="702DDA11" w14:textId="77777777" w:rsidTr="00430FC3">
        <w:tc>
          <w:tcPr>
            <w:tcW w:w="0" w:type="auto"/>
          </w:tcPr>
          <w:p w14:paraId="5C57BF7D" w14:textId="77777777" w:rsidR="00BB0129" w:rsidRDefault="00E83E4F">
            <w:pPr>
              <w:pStyle w:val="Compact"/>
            </w:pPr>
            <w:r>
              <w:t>Input</w:t>
            </w:r>
          </w:p>
        </w:tc>
        <w:tc>
          <w:tcPr>
            <w:tcW w:w="0" w:type="auto"/>
          </w:tcPr>
          <w:p w14:paraId="2D59FC39" w14:textId="070A4E94" w:rsidR="00BB0129" w:rsidRDefault="00E83E4F">
            <w:pPr>
              <w:pStyle w:val="Compact"/>
            </w:pPr>
            <w:proofErr w:type="spellStart"/>
            <w:r>
              <w:t>ChannelURI</w:t>
            </w:r>
            <w:proofErr w:type="spellEnd"/>
            <w:r>
              <w:t xml:space="preserve"> [1]</w:t>
            </w:r>
          </w:p>
        </w:tc>
      </w:tr>
      <w:tr w:rsidR="00BB0129" w14:paraId="2E74AF1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2A13A355" w14:textId="77777777" w:rsidR="00BB0129" w:rsidRDefault="00E83E4F">
            <w:pPr>
              <w:pStyle w:val="Compact"/>
            </w:pPr>
            <w:r>
              <w:t>Behavior</w:t>
            </w:r>
          </w:p>
        </w:tc>
        <w:tc>
          <w:tcPr>
            <w:tcW w:w="0" w:type="auto"/>
          </w:tcPr>
          <w:p w14:paraId="4E6DAFBF"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60FC113F"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412E7614" w14:textId="77777777" w:rsidR="00BB0129" w:rsidRDefault="00E83E4F">
            <w:r>
              <w:t>The channel along with associated sessions and messages are deleted. No notification is provided to any applications with active sessions.</w:t>
            </w:r>
          </w:p>
        </w:tc>
      </w:tr>
      <w:tr w:rsidR="00BB0129" w14:paraId="3BDD616F" w14:textId="77777777" w:rsidTr="00430FC3">
        <w:tc>
          <w:tcPr>
            <w:tcW w:w="0" w:type="auto"/>
          </w:tcPr>
          <w:p w14:paraId="4D6DC651" w14:textId="77777777" w:rsidR="00BB0129" w:rsidRDefault="00E83E4F">
            <w:pPr>
              <w:pStyle w:val="Compact"/>
            </w:pPr>
            <w:r>
              <w:t>Output</w:t>
            </w:r>
          </w:p>
        </w:tc>
        <w:tc>
          <w:tcPr>
            <w:tcW w:w="0" w:type="auto"/>
          </w:tcPr>
          <w:p w14:paraId="075DFDC7" w14:textId="77777777" w:rsidR="00BB0129" w:rsidRDefault="00E83E4F">
            <w:pPr>
              <w:pStyle w:val="Compact"/>
            </w:pPr>
            <w:r>
              <w:t>N/A</w:t>
            </w:r>
          </w:p>
        </w:tc>
      </w:tr>
      <w:tr w:rsidR="00BB0129" w14:paraId="3D59895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6EFA442" w14:textId="77777777" w:rsidR="00BB0129" w:rsidRDefault="00E83E4F">
            <w:pPr>
              <w:pStyle w:val="Compact"/>
            </w:pPr>
            <w:r>
              <w:t>Faults</w:t>
            </w:r>
          </w:p>
        </w:tc>
        <w:tc>
          <w:tcPr>
            <w:tcW w:w="0" w:type="auto"/>
          </w:tcPr>
          <w:p w14:paraId="227D5604" w14:textId="77777777" w:rsidR="00BB0129" w:rsidRDefault="00E83E4F">
            <w:pPr>
              <w:pStyle w:val="Compact"/>
            </w:pPr>
            <w:proofErr w:type="spellStart"/>
            <w:r>
              <w:t>ChannelFault</w:t>
            </w:r>
            <w:proofErr w:type="spellEnd"/>
          </w:p>
        </w:tc>
      </w:tr>
    </w:tbl>
    <w:p w14:paraId="2EF740DA" w14:textId="10E3F332" w:rsidR="00BB0129" w:rsidRDefault="00E83E4F" w:rsidP="00430FC3">
      <w:pPr>
        <w:pStyle w:val="Heading3"/>
      </w:pPr>
      <w:bookmarkStart w:id="323" w:name="get-channel"/>
      <w:bookmarkStart w:id="324" w:name="_Toc25337038"/>
      <w:bookmarkStart w:id="325" w:name="_Toc25357163"/>
      <w:bookmarkStart w:id="326" w:name="_Toc26878690"/>
      <w:bookmarkEnd w:id="323"/>
      <w:r>
        <w:t>Get Channel</w:t>
      </w:r>
      <w:bookmarkEnd w:id="324"/>
      <w:bookmarkEnd w:id="325"/>
      <w:bookmarkEnd w:id="326"/>
    </w:p>
    <w:tbl>
      <w:tblPr>
        <w:tblStyle w:val="ListTable2"/>
        <w:tblW w:w="5000" w:type="pct"/>
        <w:tblLook w:val="0420" w:firstRow="1" w:lastRow="0" w:firstColumn="0" w:lastColumn="0" w:noHBand="0" w:noVBand="1"/>
      </w:tblPr>
      <w:tblGrid>
        <w:gridCol w:w="1217"/>
        <w:gridCol w:w="8863"/>
      </w:tblGrid>
      <w:tr w:rsidR="00BB0129" w14:paraId="56E2D241"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5E7FA809" w14:textId="77777777" w:rsidR="00BB0129" w:rsidRDefault="00E83E4F">
            <w:pPr>
              <w:pStyle w:val="Compact"/>
            </w:pPr>
            <w:r>
              <w:t>Name</w:t>
            </w:r>
          </w:p>
        </w:tc>
        <w:tc>
          <w:tcPr>
            <w:tcW w:w="0" w:type="auto"/>
          </w:tcPr>
          <w:p w14:paraId="625E4DFD" w14:textId="77777777" w:rsidR="00BB0129" w:rsidRDefault="00E83E4F">
            <w:pPr>
              <w:pStyle w:val="Compact"/>
            </w:pPr>
            <w:proofErr w:type="spellStart"/>
            <w:r>
              <w:t>GetChannel</w:t>
            </w:r>
            <w:proofErr w:type="spellEnd"/>
          </w:p>
        </w:tc>
      </w:tr>
      <w:tr w:rsidR="00BB0129" w14:paraId="70DED58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6A8DE4E" w14:textId="77777777" w:rsidR="00BB0129" w:rsidRDefault="00E83E4F">
            <w:pPr>
              <w:pStyle w:val="Compact"/>
            </w:pPr>
            <w:r>
              <w:t>Description</w:t>
            </w:r>
          </w:p>
        </w:tc>
        <w:tc>
          <w:tcPr>
            <w:tcW w:w="0" w:type="auto"/>
          </w:tcPr>
          <w:p w14:paraId="2765363F" w14:textId="77777777" w:rsidR="00BB0129" w:rsidRDefault="00E83E4F">
            <w:pPr>
              <w:pStyle w:val="Compact"/>
            </w:pPr>
            <w:r>
              <w:t>Gets information about a channel.</w:t>
            </w:r>
          </w:p>
        </w:tc>
      </w:tr>
      <w:tr w:rsidR="00BB0129" w14:paraId="6D5CA310" w14:textId="77777777" w:rsidTr="00430FC3">
        <w:tc>
          <w:tcPr>
            <w:tcW w:w="0" w:type="auto"/>
          </w:tcPr>
          <w:p w14:paraId="2FB31A5A" w14:textId="77777777" w:rsidR="00BB0129" w:rsidRDefault="00E83E4F">
            <w:pPr>
              <w:pStyle w:val="Compact"/>
            </w:pPr>
            <w:r>
              <w:t>Input</w:t>
            </w:r>
          </w:p>
        </w:tc>
        <w:tc>
          <w:tcPr>
            <w:tcW w:w="0" w:type="auto"/>
          </w:tcPr>
          <w:p w14:paraId="0506B50F" w14:textId="17FCAAA6" w:rsidR="00BB0129" w:rsidRDefault="00E83E4F">
            <w:pPr>
              <w:pStyle w:val="Compact"/>
            </w:pPr>
            <w:proofErr w:type="spellStart"/>
            <w:r>
              <w:t>ChannelUR</w:t>
            </w:r>
            <w:r w:rsidR="009557FC">
              <w:t>I</w:t>
            </w:r>
            <w:proofErr w:type="spellEnd"/>
            <w:r w:rsidR="009557FC">
              <w:t xml:space="preserve"> </w:t>
            </w:r>
            <w:r>
              <w:t>[1]</w:t>
            </w:r>
          </w:p>
        </w:tc>
      </w:tr>
      <w:tr w:rsidR="00BB0129" w14:paraId="7C70AE0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5E899DF" w14:textId="77777777" w:rsidR="00BB0129" w:rsidRDefault="00E83E4F">
            <w:pPr>
              <w:pStyle w:val="Compact"/>
            </w:pPr>
            <w:r>
              <w:t>Behavior</w:t>
            </w:r>
          </w:p>
        </w:tc>
        <w:tc>
          <w:tcPr>
            <w:tcW w:w="0" w:type="auto"/>
          </w:tcPr>
          <w:p w14:paraId="1763B9A2"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67D5497A"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tc>
      </w:tr>
      <w:tr w:rsidR="00BB0129" w14:paraId="27A86833" w14:textId="77777777" w:rsidTr="00430FC3">
        <w:tc>
          <w:tcPr>
            <w:tcW w:w="0" w:type="auto"/>
          </w:tcPr>
          <w:p w14:paraId="09D215AC" w14:textId="77777777" w:rsidR="00BB0129" w:rsidRDefault="00E83E4F">
            <w:pPr>
              <w:pStyle w:val="Compact"/>
            </w:pPr>
            <w:r>
              <w:t>Output</w:t>
            </w:r>
          </w:p>
        </w:tc>
        <w:tc>
          <w:tcPr>
            <w:tcW w:w="0" w:type="auto"/>
          </w:tcPr>
          <w:p w14:paraId="5B961F28" w14:textId="51C2CAFF" w:rsidR="00BB0129" w:rsidRDefault="00E83E4F">
            <w:r>
              <w:t>Channel</w:t>
            </w:r>
            <w:r w:rsidR="007D595A">
              <w:t xml:space="preserve"> </w:t>
            </w:r>
            <w:r>
              <w:t>[1], composed of:</w:t>
            </w:r>
          </w:p>
          <w:p w14:paraId="293619CC" w14:textId="4689CFAA" w:rsidR="00BB0129" w:rsidRDefault="00E83E4F">
            <w:r>
              <w:t>    </w:t>
            </w:r>
            <w:proofErr w:type="spellStart"/>
            <w:r>
              <w:t>ChannelURI</w:t>
            </w:r>
            <w:proofErr w:type="spellEnd"/>
            <w:r>
              <w:t xml:space="preserve"> [1]</w:t>
            </w:r>
          </w:p>
          <w:p w14:paraId="1B887FE7" w14:textId="0904B755" w:rsidR="00BB0129" w:rsidRDefault="00E83E4F">
            <w:r>
              <w:t>    </w:t>
            </w:r>
            <w:proofErr w:type="spellStart"/>
            <w:r>
              <w:t>ChannelType</w:t>
            </w:r>
            <w:proofErr w:type="spellEnd"/>
            <w:r>
              <w:t xml:space="preserve"> [1]</w:t>
            </w:r>
          </w:p>
          <w:p w14:paraId="5E9F7DC2" w14:textId="21458F91" w:rsidR="00BB0129" w:rsidRDefault="00E83E4F">
            <w:r>
              <w:t>    </w:t>
            </w:r>
            <w:proofErr w:type="spellStart"/>
            <w:r>
              <w:t>ChannelDescription</w:t>
            </w:r>
            <w:proofErr w:type="spellEnd"/>
            <w:r>
              <w:t xml:space="preserve"> [</w:t>
            </w:r>
            <w:proofErr w:type="gramStart"/>
            <w:r>
              <w:t>0..</w:t>
            </w:r>
            <w:proofErr w:type="gramEnd"/>
            <w:r>
              <w:t>1]</w:t>
            </w:r>
          </w:p>
        </w:tc>
      </w:tr>
      <w:tr w:rsidR="00BB0129" w14:paraId="7C00214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2B23583" w14:textId="77777777" w:rsidR="00BB0129" w:rsidRDefault="00E83E4F">
            <w:pPr>
              <w:pStyle w:val="Compact"/>
            </w:pPr>
            <w:r>
              <w:t>Faults</w:t>
            </w:r>
          </w:p>
        </w:tc>
        <w:tc>
          <w:tcPr>
            <w:tcW w:w="0" w:type="auto"/>
          </w:tcPr>
          <w:p w14:paraId="09BB92EC" w14:textId="77777777" w:rsidR="00BB0129" w:rsidRDefault="00E83E4F">
            <w:pPr>
              <w:pStyle w:val="Compact"/>
            </w:pPr>
            <w:proofErr w:type="spellStart"/>
            <w:r>
              <w:t>ChannelFault</w:t>
            </w:r>
            <w:proofErr w:type="spellEnd"/>
          </w:p>
        </w:tc>
      </w:tr>
    </w:tbl>
    <w:p w14:paraId="2C09A4CF" w14:textId="3724EDAC" w:rsidR="00BB0129" w:rsidRDefault="00E83E4F" w:rsidP="00430FC3">
      <w:pPr>
        <w:pStyle w:val="Heading3"/>
      </w:pPr>
      <w:bookmarkStart w:id="327" w:name="get-channels"/>
      <w:bookmarkStart w:id="328" w:name="_Toc25337039"/>
      <w:bookmarkStart w:id="329" w:name="_Toc25357164"/>
      <w:bookmarkStart w:id="330" w:name="_Toc26878691"/>
      <w:bookmarkEnd w:id="327"/>
      <w:r>
        <w:t>Get Channels</w:t>
      </w:r>
      <w:bookmarkEnd w:id="328"/>
      <w:bookmarkEnd w:id="329"/>
      <w:bookmarkEnd w:id="330"/>
    </w:p>
    <w:tbl>
      <w:tblPr>
        <w:tblStyle w:val="ListTable2"/>
        <w:tblW w:w="5000" w:type="pct"/>
        <w:tblLook w:val="0420" w:firstRow="1" w:lastRow="0" w:firstColumn="0" w:lastColumn="0" w:noHBand="0" w:noVBand="1"/>
      </w:tblPr>
      <w:tblGrid>
        <w:gridCol w:w="1217"/>
        <w:gridCol w:w="8863"/>
      </w:tblGrid>
      <w:tr w:rsidR="00BB0129" w14:paraId="694E74F7"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090465DB" w14:textId="77777777" w:rsidR="00BB0129" w:rsidRDefault="00E83E4F">
            <w:pPr>
              <w:pStyle w:val="Compact"/>
            </w:pPr>
            <w:r>
              <w:t>Name</w:t>
            </w:r>
          </w:p>
        </w:tc>
        <w:tc>
          <w:tcPr>
            <w:tcW w:w="0" w:type="auto"/>
          </w:tcPr>
          <w:p w14:paraId="08C42F12" w14:textId="77777777" w:rsidR="00BB0129" w:rsidRDefault="00E83E4F">
            <w:pPr>
              <w:pStyle w:val="Compact"/>
            </w:pPr>
            <w:proofErr w:type="spellStart"/>
            <w:r>
              <w:t>GetChannels</w:t>
            </w:r>
            <w:proofErr w:type="spellEnd"/>
          </w:p>
        </w:tc>
      </w:tr>
      <w:tr w:rsidR="00BB0129" w14:paraId="6F73CDB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1EA271D" w14:textId="77777777" w:rsidR="00BB0129" w:rsidRDefault="00E83E4F">
            <w:pPr>
              <w:pStyle w:val="Compact"/>
            </w:pPr>
            <w:r>
              <w:t>Description</w:t>
            </w:r>
          </w:p>
        </w:tc>
        <w:tc>
          <w:tcPr>
            <w:tcW w:w="0" w:type="auto"/>
          </w:tcPr>
          <w:p w14:paraId="0EEB2EEC" w14:textId="77777777" w:rsidR="00BB0129" w:rsidRDefault="00E83E4F">
            <w:pPr>
              <w:pStyle w:val="Compact"/>
            </w:pPr>
            <w:r>
              <w:t>Gets information about all channels.</w:t>
            </w:r>
          </w:p>
        </w:tc>
      </w:tr>
      <w:tr w:rsidR="00BB0129" w14:paraId="0DF48DBC" w14:textId="77777777" w:rsidTr="00430FC3">
        <w:tc>
          <w:tcPr>
            <w:tcW w:w="0" w:type="auto"/>
          </w:tcPr>
          <w:p w14:paraId="48A8600A" w14:textId="77777777" w:rsidR="00BB0129" w:rsidRDefault="00E83E4F">
            <w:pPr>
              <w:pStyle w:val="Compact"/>
            </w:pPr>
            <w:r>
              <w:t>Input</w:t>
            </w:r>
          </w:p>
        </w:tc>
        <w:tc>
          <w:tcPr>
            <w:tcW w:w="0" w:type="auto"/>
          </w:tcPr>
          <w:p w14:paraId="7E79490E" w14:textId="77777777" w:rsidR="00BB0129" w:rsidRDefault="00E83E4F">
            <w:pPr>
              <w:pStyle w:val="Compact"/>
            </w:pPr>
            <w:r>
              <w:t>N/A</w:t>
            </w:r>
          </w:p>
        </w:tc>
      </w:tr>
      <w:tr w:rsidR="00BB0129" w14:paraId="2A47BA2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79EE0B48" w14:textId="77777777" w:rsidR="00BB0129" w:rsidRDefault="00E83E4F">
            <w:pPr>
              <w:pStyle w:val="Compact"/>
            </w:pPr>
            <w:r>
              <w:lastRenderedPageBreak/>
              <w:t>Behavior</w:t>
            </w:r>
          </w:p>
        </w:tc>
        <w:tc>
          <w:tcPr>
            <w:tcW w:w="0" w:type="auto"/>
          </w:tcPr>
          <w:p w14:paraId="3C33CCE1" w14:textId="77777777" w:rsidR="00BB0129" w:rsidRDefault="00E83E4F">
            <w:pPr>
              <w:pStyle w:val="Compact"/>
            </w:pPr>
            <w:r>
              <w:t>The channels returned are filtered by those that match the security token. Any channel that does not have security tokens assigned are returned regardless.</w:t>
            </w:r>
          </w:p>
        </w:tc>
      </w:tr>
      <w:tr w:rsidR="00BB0129" w14:paraId="6D5D55A5" w14:textId="77777777" w:rsidTr="00430FC3">
        <w:tc>
          <w:tcPr>
            <w:tcW w:w="0" w:type="auto"/>
          </w:tcPr>
          <w:p w14:paraId="1CBDC2B7" w14:textId="77777777" w:rsidR="00BB0129" w:rsidRDefault="00E83E4F">
            <w:pPr>
              <w:pStyle w:val="Compact"/>
            </w:pPr>
            <w:r>
              <w:t>Output</w:t>
            </w:r>
          </w:p>
        </w:tc>
        <w:tc>
          <w:tcPr>
            <w:tcW w:w="0" w:type="auto"/>
          </w:tcPr>
          <w:p w14:paraId="36E397B6" w14:textId="54B61BA1" w:rsidR="00BB0129" w:rsidRDefault="00E83E4F">
            <w:r>
              <w:t>Chann</w:t>
            </w:r>
            <w:r w:rsidR="007F0B22">
              <w:t xml:space="preserve">el </w:t>
            </w:r>
            <w:r>
              <w:t>[</w:t>
            </w:r>
            <w:proofErr w:type="gramStart"/>
            <w:r>
              <w:t>0..</w:t>
            </w:r>
            <w:proofErr w:type="gramEnd"/>
            <w:r>
              <w:t>*], composed of:</w:t>
            </w:r>
          </w:p>
          <w:p w14:paraId="543FE18E" w14:textId="77777777" w:rsidR="00BB0129" w:rsidRDefault="00E83E4F">
            <w:r>
              <w:t>    </w:t>
            </w:r>
            <w:proofErr w:type="spellStart"/>
            <w:r>
              <w:t>ChannelURI</w:t>
            </w:r>
            <w:proofErr w:type="spellEnd"/>
            <w:r>
              <w:t xml:space="preserve"> (</w:t>
            </w:r>
            <w:proofErr w:type="spellStart"/>
            <w:r w:rsidR="00320F19">
              <w:fldChar w:fldCharType="begin"/>
            </w:r>
            <w:r w:rsidR="00320F19">
              <w:instrText xml:space="preserve"> HYPERLINK "http://www.w3.org/TR/xmlschema-2/" \l "string" \h </w:instrText>
            </w:r>
            <w:r w:rsidR="00320F19">
              <w:fldChar w:fldCharType="separate"/>
            </w:r>
            <w:r>
              <w:rPr>
                <w:rStyle w:val="Hyperlink"/>
              </w:rPr>
              <w:t>xs:string</w:t>
            </w:r>
            <w:proofErr w:type="spellEnd"/>
            <w:r w:rsidR="00320F19">
              <w:rPr>
                <w:rStyle w:val="Hyperlink"/>
              </w:rPr>
              <w:fldChar w:fldCharType="end"/>
            </w:r>
            <w:r>
              <w:t>) [1]</w:t>
            </w:r>
          </w:p>
          <w:p w14:paraId="31BCE685" w14:textId="77777777" w:rsidR="00BB0129" w:rsidRDefault="00E83E4F">
            <w:r>
              <w:t>    </w:t>
            </w:r>
            <w:proofErr w:type="spellStart"/>
            <w:r>
              <w:t>ChannelType</w:t>
            </w:r>
            <w:proofErr w:type="spellEnd"/>
            <w:r>
              <w:t xml:space="preserve"> (</w:t>
            </w:r>
            <w:proofErr w:type="spellStart"/>
            <w:r w:rsidR="00320F19">
              <w:fldChar w:fldCharType="begin"/>
            </w:r>
            <w:r w:rsidR="00320F19">
              <w:instrText xml:space="preserve"> HYPERLINK "http://www.openoandm.org/ws-isbm/1.0/ws-isbm.html" \l "channel-type-xml" \h </w:instrText>
            </w:r>
            <w:r w:rsidR="00320F19">
              <w:fldChar w:fldCharType="separate"/>
            </w:r>
            <w:r>
              <w:rPr>
                <w:rStyle w:val="Hyperlink"/>
              </w:rPr>
              <w:t>isbm:ChannelType</w:t>
            </w:r>
            <w:proofErr w:type="spellEnd"/>
            <w:r w:rsidR="00320F19">
              <w:rPr>
                <w:rStyle w:val="Hyperlink"/>
              </w:rPr>
              <w:fldChar w:fldCharType="end"/>
            </w:r>
            <w:r>
              <w:t>) [1]</w:t>
            </w:r>
          </w:p>
          <w:p w14:paraId="36E43F4E" w14:textId="77777777" w:rsidR="00BB0129" w:rsidRDefault="00E83E4F">
            <w:r>
              <w:t>    </w:t>
            </w:r>
            <w:proofErr w:type="spellStart"/>
            <w:r>
              <w:t>ChannelDescription</w:t>
            </w:r>
            <w:proofErr w:type="spellEnd"/>
            <w:r>
              <w:t xml:space="preserve"> (</w:t>
            </w:r>
            <w:proofErr w:type="spellStart"/>
            <w:r w:rsidR="00320F19">
              <w:fldChar w:fldCharType="begin"/>
            </w:r>
            <w:r w:rsidR="00320F19">
              <w:instrText xml:space="preserve"> HYPERLINK "http://www.w3.org/TR/xmlschema-2/" \l "string" \h </w:instrText>
            </w:r>
            <w:r w:rsidR="00320F19">
              <w:fldChar w:fldCharType="separate"/>
            </w:r>
            <w:r>
              <w:rPr>
                <w:rStyle w:val="Hyperlink"/>
              </w:rPr>
              <w:t>xs:string</w:t>
            </w:r>
            <w:proofErr w:type="spellEnd"/>
            <w:r w:rsidR="00320F19">
              <w:rPr>
                <w:rStyle w:val="Hyperlink"/>
              </w:rPr>
              <w:fldChar w:fldCharType="end"/>
            </w:r>
            <w:r>
              <w:t>) [0..1]</w:t>
            </w:r>
          </w:p>
        </w:tc>
      </w:tr>
      <w:tr w:rsidR="00BB0129" w14:paraId="02C825D0"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0AB91A1" w14:textId="77777777" w:rsidR="00BB0129" w:rsidRDefault="00E83E4F">
            <w:pPr>
              <w:pStyle w:val="Compact"/>
            </w:pPr>
            <w:r>
              <w:t>Faults</w:t>
            </w:r>
          </w:p>
        </w:tc>
        <w:tc>
          <w:tcPr>
            <w:tcW w:w="0" w:type="auto"/>
          </w:tcPr>
          <w:p w14:paraId="40FE9C8A" w14:textId="77777777" w:rsidR="00BB0129" w:rsidRDefault="00E83E4F">
            <w:pPr>
              <w:pStyle w:val="Compact"/>
            </w:pPr>
            <w:r>
              <w:t>N/A</w:t>
            </w:r>
          </w:p>
        </w:tc>
      </w:tr>
    </w:tbl>
    <w:p w14:paraId="545160FF" w14:textId="1D4724DF" w:rsidR="004F3470" w:rsidRDefault="004F3470" w:rsidP="00BF5A6C">
      <w:pPr>
        <w:pStyle w:val="Heading4"/>
      </w:pPr>
      <w:bookmarkStart w:id="331" w:name="notification-service"/>
      <w:bookmarkStart w:id="332" w:name="_Toc25337040"/>
      <w:bookmarkEnd w:id="331"/>
      <w:r>
        <w:t xml:space="preserve">SOAP </w:t>
      </w:r>
      <w:bookmarkEnd w:id="332"/>
      <w:r>
        <w:t>Mapping</w:t>
      </w:r>
    </w:p>
    <w:p w14:paraId="1C071237" w14:textId="7AF4F718" w:rsidR="0043207D" w:rsidRPr="0043207D" w:rsidRDefault="0043207D" w:rsidP="0043207D">
      <w:pPr>
        <w:pStyle w:val="BodyText"/>
      </w:pPr>
      <w:r>
        <w:t>The following table shows the SOAP and REST interfaces for the Channel Management Services.</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BF5A6C" w14:paraId="2325A366"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4B14B250" w14:textId="77777777" w:rsidR="00BF5A6C" w:rsidRPr="00BF5A6C" w:rsidRDefault="00BF5A6C" w:rsidP="00371F65">
            <w:pPr>
              <w:pStyle w:val="Compact"/>
            </w:pPr>
            <w:r w:rsidRPr="00BF5A6C">
              <w:t>Input</w:t>
            </w:r>
          </w:p>
        </w:tc>
        <w:tc>
          <w:tcPr>
            <w:tcW w:w="4397" w:type="pct"/>
          </w:tcPr>
          <w:p w14:paraId="74097476" w14:textId="77777777" w:rsidR="00BF5A6C" w:rsidRPr="00BF5A6C" w:rsidRDefault="00BF5A6C" w:rsidP="00371F65">
            <w:pPr>
              <w:rPr>
                <w:bCs/>
              </w:rPr>
            </w:pPr>
            <w:proofErr w:type="spellStart"/>
            <w:r w:rsidRPr="00BF5A6C">
              <w:t>GetChannels</w:t>
            </w:r>
            <w:proofErr w:type="spellEnd"/>
            <w:r w:rsidRPr="00BF5A6C">
              <w:rPr>
                <w:bCs/>
              </w:rPr>
              <w:t xml:space="preserve"> (</w:t>
            </w:r>
            <w:proofErr w:type="spellStart"/>
            <w:r w:rsidR="00320F19">
              <w:fldChar w:fldCharType="begin"/>
            </w:r>
            <w:r w:rsidR="00320F19">
              <w:instrText xml:space="preserve"> HYPERLINK "http://www.openoandm.org/ws-isbm/1.1/wsdl/ChannelManagementService.wsdl" </w:instrText>
            </w:r>
            <w:r w:rsidR="00320F19">
              <w:fldChar w:fldCharType="separate"/>
            </w:r>
            <w:r w:rsidRPr="00BF5A6C">
              <w:rPr>
                <w:rStyle w:val="Hyperlink"/>
              </w:rPr>
              <w:t>isbm:</w:t>
            </w:r>
            <w:r w:rsidRPr="00BF5A6C">
              <w:rPr>
                <w:rStyle w:val="Hyperlink"/>
                <w:bCs/>
              </w:rPr>
              <w:t>G</w:t>
            </w:r>
            <w:r w:rsidRPr="00BF5A6C">
              <w:rPr>
                <w:rStyle w:val="Hyperlink"/>
              </w:rPr>
              <w:t>etChannel</w:t>
            </w:r>
            <w:r w:rsidR="00320F19">
              <w:rPr>
                <w:rStyle w:val="Hyperlink"/>
              </w:rPr>
              <w:fldChar w:fldCharType="end"/>
            </w:r>
            <w:r w:rsidRPr="00BF5A6C">
              <w:rPr>
                <w:rStyle w:val="Hyperlink"/>
              </w:rPr>
              <w:t>s</w:t>
            </w:r>
            <w:proofErr w:type="spellEnd"/>
            <w:r w:rsidRPr="00BF5A6C">
              <w:rPr>
                <w:bCs/>
              </w:rPr>
              <w:t>)</w:t>
            </w:r>
          </w:p>
          <w:p w14:paraId="29C5C50F" w14:textId="77777777" w:rsidR="00BF5A6C" w:rsidRPr="00BF5A6C" w:rsidRDefault="00BF5A6C" w:rsidP="00BF5A6C">
            <w:pPr>
              <w:pStyle w:val="ListParagraph"/>
              <w:numPr>
                <w:ilvl w:val="0"/>
                <w:numId w:val="7"/>
              </w:numPr>
            </w:pPr>
            <w:proofErr w:type="spellStart"/>
            <w:r w:rsidRPr="00BF5A6C">
              <w:t>ChannelURI</w:t>
            </w:r>
            <w:proofErr w:type="spellEnd"/>
            <w:r w:rsidRPr="00BF5A6C">
              <w:t xml:space="preserve"> (</w:t>
            </w:r>
            <w:proofErr w:type="spellStart"/>
            <w:r w:rsidR="00320F19">
              <w:fldChar w:fldCharType="begin"/>
            </w:r>
            <w:r w:rsidR="00320F19">
              <w:instrText xml:space="preserve"> HYPERLINK "http://www.w3.org/TR/xmlschema-2/" \l "string" \h </w:instrText>
            </w:r>
            <w:r w:rsidR="00320F19">
              <w:fldChar w:fldCharType="separate"/>
            </w:r>
            <w:r w:rsidRPr="00BF5A6C">
              <w:rPr>
                <w:rStyle w:val="Hyperlink"/>
              </w:rPr>
              <w:t>xs:string</w:t>
            </w:r>
            <w:proofErr w:type="spellEnd"/>
            <w:r w:rsidR="00320F19">
              <w:rPr>
                <w:rStyle w:val="Hyperlink"/>
              </w:rPr>
              <w:fldChar w:fldCharType="end"/>
            </w:r>
            <w:r w:rsidRPr="00BF5A6C">
              <w:t>) [1]</w:t>
            </w:r>
          </w:p>
        </w:tc>
      </w:tr>
      <w:tr w:rsidR="00BF5A6C" w14:paraId="566B1E2C" w14:textId="77777777" w:rsidTr="00BF5A6C">
        <w:tc>
          <w:tcPr>
            <w:tcW w:w="603" w:type="pct"/>
          </w:tcPr>
          <w:p w14:paraId="61F37067" w14:textId="03DB9668" w:rsidR="00BF5A6C" w:rsidRDefault="00BF5A6C" w:rsidP="00AE68DF">
            <w:pPr>
              <w:pStyle w:val="Compact"/>
            </w:pPr>
            <w:r>
              <w:t>Output</w:t>
            </w:r>
          </w:p>
        </w:tc>
        <w:tc>
          <w:tcPr>
            <w:tcW w:w="4397" w:type="pct"/>
          </w:tcPr>
          <w:p w14:paraId="0FE284F4" w14:textId="77777777" w:rsidR="00BF5A6C" w:rsidRDefault="00BF5A6C" w:rsidP="00AE68DF">
            <w:proofErr w:type="spellStart"/>
            <w:r>
              <w:t>Get</w:t>
            </w:r>
            <w:r w:rsidRPr="00947376">
              <w:t>Channel</w:t>
            </w:r>
            <w:r>
              <w:t>s</w:t>
            </w:r>
            <w:r w:rsidRPr="00947376">
              <w:t>Response</w:t>
            </w:r>
            <w:proofErr w:type="spellEnd"/>
            <w:r>
              <w:t xml:space="preserve"> (</w:t>
            </w:r>
            <w:proofErr w:type="spellStart"/>
            <w:r w:rsidR="00320F19">
              <w:fldChar w:fldCharType="begin"/>
            </w:r>
            <w:r w:rsidR="00320F19">
              <w:instrText xml:space="preserve"> HYPERLINK "http://www.openoandm.org/ws-isbm/1.1/wsdl/ChannelManagementService.wsdl" </w:instrText>
            </w:r>
            <w:r w:rsidR="00320F19">
              <w:fldChar w:fldCharType="separate"/>
            </w:r>
            <w:r>
              <w:rPr>
                <w:rStyle w:val="Hyperlink"/>
              </w:rPr>
              <w:t>isbm:Get</w:t>
            </w:r>
            <w:r w:rsidRPr="00947376">
              <w:rPr>
                <w:rStyle w:val="Hyperlink"/>
              </w:rPr>
              <w:t>Channel</w:t>
            </w:r>
            <w:r>
              <w:rPr>
                <w:rStyle w:val="Hyperlink"/>
              </w:rPr>
              <w:t>s</w:t>
            </w:r>
            <w:r w:rsidRPr="00947376">
              <w:rPr>
                <w:rStyle w:val="Hyperlink"/>
              </w:rPr>
              <w:t>Response</w:t>
            </w:r>
            <w:proofErr w:type="spellEnd"/>
            <w:r w:rsidR="00320F19">
              <w:rPr>
                <w:rStyle w:val="Hyperlink"/>
              </w:rPr>
              <w:fldChar w:fldCharType="end"/>
            </w:r>
            <w:r>
              <w:t>)</w:t>
            </w:r>
          </w:p>
          <w:p w14:paraId="00135185" w14:textId="77777777" w:rsidR="00BF5A6C" w:rsidRDefault="00BF5A6C" w:rsidP="00AE68DF">
            <w:pPr>
              <w:pStyle w:val="ListParagraph"/>
              <w:numPr>
                <w:ilvl w:val="0"/>
                <w:numId w:val="7"/>
              </w:numPr>
            </w:pPr>
            <w:r>
              <w:t>Channel (</w:t>
            </w:r>
            <w:proofErr w:type="spellStart"/>
            <w:r w:rsidR="00320F19">
              <w:fldChar w:fldCharType="begin"/>
            </w:r>
            <w:r w:rsidR="00320F19">
              <w:instrText xml:space="preserve"> HYPERLINK \l "channel-xml" </w:instrText>
            </w:r>
            <w:r w:rsidR="00320F19">
              <w:fldChar w:fldCharType="separate"/>
            </w:r>
            <w:proofErr w:type="gramStart"/>
            <w:r w:rsidRPr="00A5568A">
              <w:rPr>
                <w:rStyle w:val="Hyperlink"/>
              </w:rPr>
              <w:t>isbm:Channel</w:t>
            </w:r>
            <w:proofErr w:type="spellEnd"/>
            <w:proofErr w:type="gramEnd"/>
            <w:r w:rsidR="00320F19">
              <w:rPr>
                <w:rStyle w:val="Hyperlink"/>
              </w:rPr>
              <w:fldChar w:fldCharType="end"/>
            </w:r>
            <w:r>
              <w:t>) [0..*], composed of:</w:t>
            </w:r>
          </w:p>
          <w:p w14:paraId="002B1CBC" w14:textId="569C21B5" w:rsidR="00BF5A6C" w:rsidRPr="00BF5A6C" w:rsidRDefault="00BF5A6C" w:rsidP="00BF5A6C">
            <w:pPr>
              <w:pStyle w:val="ListParagraph"/>
              <w:numPr>
                <w:ilvl w:val="1"/>
                <w:numId w:val="7"/>
              </w:numPr>
            </w:pPr>
            <w:proofErr w:type="spellStart"/>
            <w:r w:rsidRPr="00BF5A6C">
              <w:t>ChannelURI</w:t>
            </w:r>
            <w:proofErr w:type="spellEnd"/>
            <w:r w:rsidRPr="00BF5A6C">
              <w:t xml:space="preserve"> (</w:t>
            </w:r>
            <w:proofErr w:type="spellStart"/>
            <w:r w:rsidR="00320F19">
              <w:fldChar w:fldCharType="begin"/>
            </w:r>
            <w:r w:rsidR="00320F19">
              <w:instrText xml:space="preserve"> HYPERLINK "http://www.w3.org/TR/xmlschema-2/" \l "string" \h </w:instrText>
            </w:r>
            <w:r w:rsidR="00320F19">
              <w:fldChar w:fldCharType="separate"/>
            </w:r>
            <w:r w:rsidRPr="00277D21">
              <w:rPr>
                <w:rStyle w:val="Hyperlink"/>
              </w:rPr>
              <w:t>xs:string</w:t>
            </w:r>
            <w:proofErr w:type="spellEnd"/>
            <w:r w:rsidR="00320F19">
              <w:rPr>
                <w:rStyle w:val="Hyperlink"/>
              </w:rPr>
              <w:fldChar w:fldCharType="end"/>
            </w:r>
            <w:r w:rsidRPr="00BF5A6C">
              <w:t>) [1]</w:t>
            </w:r>
          </w:p>
          <w:p w14:paraId="10F9FB5E" w14:textId="7C8362CC" w:rsidR="00BF5A6C" w:rsidRPr="00BF5A6C" w:rsidRDefault="00BF5A6C" w:rsidP="00BF5A6C">
            <w:pPr>
              <w:pStyle w:val="ListParagraph"/>
              <w:numPr>
                <w:ilvl w:val="1"/>
                <w:numId w:val="7"/>
              </w:numPr>
            </w:pPr>
            <w:proofErr w:type="spellStart"/>
            <w:r w:rsidRPr="00BF5A6C">
              <w:t>ChannelType</w:t>
            </w:r>
            <w:proofErr w:type="spellEnd"/>
            <w:r w:rsidRPr="00BF5A6C">
              <w:t xml:space="preserve"> (</w:t>
            </w:r>
            <w:proofErr w:type="spellStart"/>
            <w:r w:rsidR="00320F19">
              <w:fldChar w:fldCharType="begin"/>
            </w:r>
            <w:r w:rsidR="00320F19">
              <w:instrText xml:space="preserve"> HYPERLINK \l "_ChannelType" \h </w:instrText>
            </w:r>
            <w:r w:rsidR="00320F19">
              <w:fldChar w:fldCharType="separate"/>
            </w:r>
            <w:proofErr w:type="gramStart"/>
            <w:r w:rsidRPr="00277D21">
              <w:rPr>
                <w:rStyle w:val="Hyperlink"/>
              </w:rPr>
              <w:t>isbm:ChannelType</w:t>
            </w:r>
            <w:proofErr w:type="spellEnd"/>
            <w:proofErr w:type="gramEnd"/>
            <w:r w:rsidR="00320F19">
              <w:rPr>
                <w:rStyle w:val="Hyperlink"/>
              </w:rPr>
              <w:fldChar w:fldCharType="end"/>
            </w:r>
            <w:r w:rsidRPr="00BF5A6C">
              <w:t>) [1]</w:t>
            </w:r>
          </w:p>
          <w:p w14:paraId="2F5E7995" w14:textId="51CE5564" w:rsidR="00BF5A6C" w:rsidRDefault="00BF5A6C" w:rsidP="00BF5A6C">
            <w:pPr>
              <w:pStyle w:val="ListParagraph"/>
              <w:numPr>
                <w:ilvl w:val="1"/>
                <w:numId w:val="7"/>
              </w:numPr>
            </w:pPr>
            <w:proofErr w:type="spellStart"/>
            <w:r w:rsidRPr="00BF5A6C">
              <w:t>ChannelDescription</w:t>
            </w:r>
            <w:proofErr w:type="spellEnd"/>
            <w:r w:rsidRPr="00BF5A6C">
              <w:t xml:space="preserve"> (</w:t>
            </w:r>
            <w:proofErr w:type="spellStart"/>
            <w:r w:rsidR="00320F19">
              <w:fldChar w:fldCharType="begin"/>
            </w:r>
            <w:r w:rsidR="00320F19">
              <w:instrText xml:space="preserve"> HYPERLINK "http://www.w3.org/TR/xmlschema-2/" \l "string" \h </w:instrText>
            </w:r>
            <w:r w:rsidR="00320F19">
              <w:fldChar w:fldCharType="separate"/>
            </w:r>
            <w:r w:rsidRPr="00277D21">
              <w:rPr>
                <w:rStyle w:val="Hyperlink"/>
              </w:rPr>
              <w:t>xs:string</w:t>
            </w:r>
            <w:proofErr w:type="spellEnd"/>
            <w:r w:rsidR="00320F19">
              <w:rPr>
                <w:rStyle w:val="Hyperlink"/>
              </w:rPr>
              <w:fldChar w:fldCharType="end"/>
            </w:r>
            <w:r w:rsidRPr="00BF5A6C">
              <w:t>) [0..1]</w:t>
            </w:r>
          </w:p>
        </w:tc>
      </w:tr>
      <w:tr w:rsidR="00BF5A6C" w14:paraId="652088AB"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01FC8569" w14:textId="479BA0C3" w:rsidR="00BF5A6C" w:rsidRDefault="00BF5A6C" w:rsidP="00AE68DF">
            <w:pPr>
              <w:pStyle w:val="Compact"/>
            </w:pPr>
            <w:r>
              <w:t>Faults</w:t>
            </w:r>
          </w:p>
        </w:tc>
        <w:tc>
          <w:tcPr>
            <w:tcW w:w="4397" w:type="pct"/>
          </w:tcPr>
          <w:p w14:paraId="4F96BEBF" w14:textId="77777777" w:rsidR="00BF5A6C" w:rsidRDefault="00BF5A6C" w:rsidP="00AE68DF">
            <w:pPr>
              <w:pStyle w:val="Compact"/>
            </w:pPr>
            <w:r w:rsidRPr="00BF5A6C">
              <w:t>N/A</w:t>
            </w:r>
          </w:p>
        </w:tc>
      </w:tr>
    </w:tbl>
    <w:p w14:paraId="6AF917A5" w14:textId="093CD561" w:rsidR="004F3470" w:rsidRDefault="004F3470" w:rsidP="004F3470">
      <w:pPr>
        <w:pStyle w:val="Heading4"/>
      </w:pPr>
      <w:r>
        <w:t>REST Mapping</w:t>
      </w:r>
    </w:p>
    <w:p w14:paraId="710D124B" w14:textId="4BC7822D" w:rsidR="004F3470" w:rsidRDefault="004F3470" w:rsidP="004F3470">
      <w:pPr>
        <w:pStyle w:val="BodyText"/>
      </w:pPr>
      <w:r>
        <w:t xml:space="preserve">The Get Channels general interface is mapped into a RESTful interface as an </w:t>
      </w:r>
      <w:proofErr w:type="spellStart"/>
      <w:r>
        <w:t>OpenAPI</w:t>
      </w:r>
      <w:proofErr w:type="spellEnd"/>
      <w:r>
        <w:t xml:space="preserve"> description according to the following rules.</w:t>
      </w:r>
    </w:p>
    <w:p w14:paraId="1D83C31B" w14:textId="21F0352F" w:rsidR="004F3470" w:rsidRDefault="004F3470" w:rsidP="00BF5A6C">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BF5A6C" w14:paraId="2985020D"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76670992" w14:textId="2D955955" w:rsidR="00BF5A6C" w:rsidRPr="00BF5A6C" w:rsidRDefault="00BF5A6C" w:rsidP="00371F65">
            <w:pPr>
              <w:pStyle w:val="Compact"/>
              <w:rPr>
                <w:sz w:val="18"/>
              </w:rPr>
            </w:pPr>
            <w:r w:rsidRPr="00BF5A6C">
              <w:rPr>
                <w:sz w:val="18"/>
                <w:lang w:val="en-AU"/>
              </w:rPr>
              <w:t xml:space="preserve">HTTP </w:t>
            </w:r>
            <w:r w:rsidRPr="003B5061">
              <w:t>M</w:t>
            </w:r>
            <w:r>
              <w:t>ethod</w:t>
            </w:r>
          </w:p>
        </w:tc>
        <w:tc>
          <w:tcPr>
            <w:tcW w:w="4397" w:type="pct"/>
          </w:tcPr>
          <w:p w14:paraId="40842B7C" w14:textId="0FE4A046" w:rsidR="00BF5A6C" w:rsidRPr="00BF5A6C" w:rsidRDefault="00BF5A6C" w:rsidP="00BF5A6C">
            <w:pPr>
              <w:rPr>
                <w:sz w:val="18"/>
              </w:rPr>
            </w:pPr>
            <w:r>
              <w:rPr>
                <w:bCs/>
              </w:rPr>
              <w:t>GET</w:t>
            </w:r>
          </w:p>
        </w:tc>
      </w:tr>
      <w:tr w:rsidR="00BF5A6C" w14:paraId="0C1D764E" w14:textId="77777777" w:rsidTr="00BF5A6C">
        <w:tc>
          <w:tcPr>
            <w:tcW w:w="603" w:type="pct"/>
          </w:tcPr>
          <w:p w14:paraId="6F2A3ADD" w14:textId="77777777" w:rsidR="00BF5A6C" w:rsidRPr="00BF5A6C" w:rsidRDefault="00BF5A6C" w:rsidP="00371F65">
            <w:pPr>
              <w:pStyle w:val="Compact"/>
              <w:rPr>
                <w:lang w:val="en-AU"/>
              </w:rPr>
            </w:pPr>
            <w:r>
              <w:t xml:space="preserve">URL </w:t>
            </w:r>
          </w:p>
        </w:tc>
        <w:tc>
          <w:tcPr>
            <w:tcW w:w="4397" w:type="pct"/>
          </w:tcPr>
          <w:p w14:paraId="422121E0" w14:textId="77777777" w:rsidR="00BF5A6C" w:rsidRPr="00BF5A6C" w:rsidRDefault="00BF5A6C" w:rsidP="00BF5A6C">
            <w:pPr>
              <w:rPr>
                <w:sz w:val="18"/>
              </w:rPr>
            </w:pPr>
            <w:r w:rsidRPr="00BF5A6C">
              <w:t>/channels</w:t>
            </w:r>
          </w:p>
        </w:tc>
      </w:tr>
      <w:tr w:rsidR="00BF5A6C" w14:paraId="5AE5A00F"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478E8FE3" w14:textId="4AC44850" w:rsidR="00BF5A6C" w:rsidRPr="00BF5A6C" w:rsidRDefault="00BF5A6C" w:rsidP="00371F65">
            <w:pPr>
              <w:pStyle w:val="Compact"/>
              <w:rPr>
                <w:sz w:val="18"/>
              </w:rPr>
            </w:pPr>
            <w:r w:rsidRPr="00BF5A6C">
              <w:rPr>
                <w:sz w:val="18"/>
                <w:lang w:val="en-AU"/>
              </w:rPr>
              <w:t xml:space="preserve">HTTP </w:t>
            </w:r>
            <w:r>
              <w:t>Body</w:t>
            </w:r>
          </w:p>
        </w:tc>
        <w:tc>
          <w:tcPr>
            <w:tcW w:w="4397" w:type="pct"/>
          </w:tcPr>
          <w:p w14:paraId="6E3DFB7B" w14:textId="09603B39" w:rsidR="00BF5A6C" w:rsidRPr="00BF5A6C" w:rsidRDefault="00BF5A6C" w:rsidP="00BF5A6C">
            <w:pPr>
              <w:rPr>
                <w:sz w:val="18"/>
              </w:rPr>
            </w:pPr>
            <w:r>
              <w:t>None</w:t>
            </w:r>
          </w:p>
        </w:tc>
      </w:tr>
      <w:tr w:rsidR="00BF5A6C" w14:paraId="7983F6E9" w14:textId="77777777" w:rsidTr="00BF5A6C">
        <w:tc>
          <w:tcPr>
            <w:tcW w:w="603" w:type="pct"/>
          </w:tcPr>
          <w:p w14:paraId="005076E7" w14:textId="63682732" w:rsidR="00BF5A6C" w:rsidRPr="00BF5A6C" w:rsidRDefault="00BF5A6C" w:rsidP="00371F65">
            <w:pPr>
              <w:pStyle w:val="Compact"/>
              <w:rPr>
                <w:sz w:val="18"/>
              </w:rPr>
            </w:pPr>
            <w:r w:rsidRPr="00BF5A6C">
              <w:rPr>
                <w:sz w:val="18"/>
                <w:lang w:val="en-AU"/>
              </w:rPr>
              <w:t xml:space="preserve">HTTP </w:t>
            </w:r>
            <w:r>
              <w:t>Response (Success)</w:t>
            </w:r>
          </w:p>
        </w:tc>
        <w:tc>
          <w:tcPr>
            <w:tcW w:w="4397" w:type="pct"/>
          </w:tcPr>
          <w:p w14:paraId="2F5C0DA3" w14:textId="1A3C0A0D" w:rsidR="00BF5A6C" w:rsidRPr="00BF5A6C" w:rsidRDefault="00BF5A6C" w:rsidP="00371F65">
            <w:pPr>
              <w:pStyle w:val="Compact"/>
              <w:rPr>
                <w:sz w:val="18"/>
              </w:rPr>
            </w:pPr>
            <w:r>
              <w:t>200 OK</w:t>
            </w:r>
          </w:p>
        </w:tc>
      </w:tr>
      <w:tr w:rsidR="00BF5A6C" w14:paraId="015CEE8F"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647510C5" w14:textId="77777777" w:rsidR="00BF5A6C" w:rsidRPr="00BF5A6C" w:rsidRDefault="00BF5A6C" w:rsidP="00371F65">
            <w:pPr>
              <w:pStyle w:val="Compact"/>
            </w:pPr>
            <w:r>
              <w:t>Output</w:t>
            </w:r>
          </w:p>
        </w:tc>
        <w:tc>
          <w:tcPr>
            <w:tcW w:w="4397" w:type="pct"/>
          </w:tcPr>
          <w:p w14:paraId="7A11364C" w14:textId="77777777" w:rsidR="00BF5A6C" w:rsidRPr="00BF5A6C" w:rsidRDefault="00BF5A6C" w:rsidP="00371F65">
            <w:pPr>
              <w:pStyle w:val="Compact"/>
              <w:rPr>
                <w:sz w:val="18"/>
              </w:rPr>
            </w:pPr>
            <w:r w:rsidRPr="009E20EB">
              <w:t xml:space="preserve">Channel </w:t>
            </w:r>
            <w:r>
              <w:rPr>
                <w:bCs/>
              </w:rPr>
              <w:t>(</w:t>
            </w:r>
            <w:proofErr w:type="spellStart"/>
            <w:r w:rsidR="00320F19">
              <w:fldChar w:fldCharType="begin"/>
            </w:r>
            <w:r w:rsidR="00320F19">
              <w:instrText xml:space="preserve"> HYPERLINK \l "_Channel" </w:instrText>
            </w:r>
            <w:r w:rsidR="00320F19">
              <w:fldChar w:fldCharType="separate"/>
            </w:r>
            <w:proofErr w:type="gramStart"/>
            <w:r w:rsidRPr="00CE07DE">
              <w:rPr>
                <w:rStyle w:val="Hyperlink"/>
                <w:bCs/>
              </w:rPr>
              <w:t>json:Channel</w:t>
            </w:r>
            <w:proofErr w:type="spellEnd"/>
            <w:proofErr w:type="gramEnd"/>
            <w:r w:rsidR="00320F19">
              <w:rPr>
                <w:rStyle w:val="Hyperlink"/>
                <w:bCs/>
              </w:rPr>
              <w:fldChar w:fldCharType="end"/>
            </w:r>
            <w:r>
              <w:rPr>
                <w:bCs/>
              </w:rPr>
              <w:t xml:space="preserve">) [0..*] </w:t>
            </w:r>
            <w:r w:rsidRPr="009E20EB">
              <w:t xml:space="preserve">excluding </w:t>
            </w:r>
            <w:proofErr w:type="spellStart"/>
            <w:r>
              <w:rPr>
                <w:bCs/>
              </w:rPr>
              <w:t>s</w:t>
            </w:r>
            <w:r w:rsidRPr="00272291">
              <w:rPr>
                <w:bCs/>
              </w:rPr>
              <w:t>ecurityTokens</w:t>
            </w:r>
            <w:proofErr w:type="spellEnd"/>
          </w:p>
        </w:tc>
      </w:tr>
      <w:tr w:rsidR="00BF5A6C" w14:paraId="5246F1C3" w14:textId="77777777" w:rsidTr="00BF5A6C">
        <w:trPr>
          <w:trHeight w:val="972"/>
        </w:trPr>
        <w:tc>
          <w:tcPr>
            <w:tcW w:w="603" w:type="pct"/>
          </w:tcPr>
          <w:p w14:paraId="7D57F6B7" w14:textId="7FE6F173" w:rsidR="00BF5A6C" w:rsidRPr="00BF5A6C" w:rsidRDefault="00BF5A6C" w:rsidP="00371F65">
            <w:pPr>
              <w:pStyle w:val="Compact"/>
              <w:rPr>
                <w:sz w:val="18"/>
              </w:rPr>
            </w:pPr>
            <w:r w:rsidRPr="00BF5A6C">
              <w:rPr>
                <w:sz w:val="18"/>
                <w:lang w:val="en-AU"/>
              </w:rPr>
              <w:t xml:space="preserve">HTTP </w:t>
            </w:r>
            <w:r>
              <w:t>Response</w:t>
            </w:r>
          </w:p>
          <w:p w14:paraId="32A0B5B4" w14:textId="2CD41B12" w:rsidR="00BF5A6C" w:rsidRPr="00BF5A6C" w:rsidRDefault="00BF5A6C" w:rsidP="00371F65">
            <w:pPr>
              <w:pStyle w:val="Compact"/>
              <w:rPr>
                <w:sz w:val="18"/>
              </w:rPr>
            </w:pPr>
            <w:r>
              <w:t>(Error)</w:t>
            </w:r>
          </w:p>
        </w:tc>
        <w:tc>
          <w:tcPr>
            <w:tcW w:w="4397" w:type="pct"/>
          </w:tcPr>
          <w:p w14:paraId="5A679188" w14:textId="77777777" w:rsidR="00BF5A6C" w:rsidRPr="00BF5A6C" w:rsidRDefault="00BF5A6C" w:rsidP="00371F65">
            <w:pPr>
              <w:pStyle w:val="Compact"/>
              <w:rPr>
                <w:sz w:val="18"/>
              </w:rPr>
            </w:pPr>
            <w:r w:rsidRPr="00BF5A6C">
              <w:rPr>
                <w:sz w:val="18"/>
                <w:lang w:val="en-AU"/>
              </w:rPr>
              <w:t>N/A</w:t>
            </w:r>
          </w:p>
        </w:tc>
      </w:tr>
    </w:tbl>
    <w:p w14:paraId="535F6192" w14:textId="57DB26F3" w:rsidR="00BB0129" w:rsidRDefault="00E83E4F" w:rsidP="00430FC3">
      <w:pPr>
        <w:pStyle w:val="Heading2"/>
      </w:pPr>
      <w:bookmarkStart w:id="333" w:name="_Toc25337043"/>
      <w:bookmarkStart w:id="334" w:name="_Toc25357165"/>
      <w:bookmarkStart w:id="335" w:name="_Toc26878692"/>
      <w:r>
        <w:lastRenderedPageBreak/>
        <w:t>Notification Service</w:t>
      </w:r>
      <w:bookmarkEnd w:id="333"/>
      <w:bookmarkEnd w:id="334"/>
      <w:bookmarkEnd w:id="335"/>
    </w:p>
    <w:p w14:paraId="24CBC6BA" w14:textId="792A3511" w:rsidR="00683E8A" w:rsidRDefault="00683E8A" w:rsidP="00430FC3">
      <w:pPr>
        <w:pStyle w:val="BodyText"/>
      </w:pPr>
      <w:r>
        <w:t xml:space="preserve">The Notification Service for SOAP Interface is </w:t>
      </w:r>
      <w:hyperlink r:id="rId51">
        <w:r>
          <w:rPr>
            <w:rStyle w:val="Hyperlink"/>
          </w:rPr>
          <w:t>available as a WSDL description</w:t>
        </w:r>
      </w:hyperlink>
      <w:r>
        <w:t xml:space="preserve"> and for REST Interface is </w:t>
      </w:r>
      <w:hyperlink r:id="rId52"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ins w:id="336" w:author="Dennis Brandl" w:date="2019-11-25T18:57:00Z">
        <w:r w:rsidR="00C50453">
          <w:t xml:space="preserve">  The notification service is a callback from the </w:t>
        </w:r>
        <w:del w:id="337" w:author="Matt Selway" w:date="2019-12-03T21:51:00Z">
          <w:r w:rsidR="00C50453" w:rsidDel="00A166D3">
            <w:delText>ws_</w:delText>
          </w:r>
        </w:del>
        <w:r w:rsidR="00C50453">
          <w:t xml:space="preserve">ISBM provider to an application that has opened a channel </w:t>
        </w:r>
      </w:ins>
      <w:ins w:id="338" w:author="Dennis Brandl" w:date="2019-11-25T18:58:00Z">
        <w:r w:rsidR="00C50453">
          <w:t xml:space="preserve">using a </w:t>
        </w:r>
      </w:ins>
      <w:ins w:id="339" w:author="Dennis Brandl" w:date="2019-11-25T18:57:00Z">
        <w:r w:rsidR="00C50453">
          <w:t>notifica</w:t>
        </w:r>
      </w:ins>
      <w:ins w:id="340" w:author="Dennis Brandl" w:date="2019-11-25T18:58:00Z">
        <w:r w:rsidR="00C50453">
          <w:t xml:space="preserve">tion option.  The </w:t>
        </w:r>
        <w:proofErr w:type="spellStart"/>
        <w:r w:rsidR="00C50453">
          <w:t>NotifyListener</w:t>
        </w:r>
        <w:proofErr w:type="spellEnd"/>
        <w:r w:rsidR="00C50453">
          <w:t xml:space="preserve"> service is a service that </w:t>
        </w:r>
        <w:commentRangeStart w:id="341"/>
        <w:r w:rsidR="00C50453">
          <w:t xml:space="preserve">MUST </w:t>
        </w:r>
      </w:ins>
      <w:commentRangeEnd w:id="341"/>
      <w:r w:rsidR="00A166D3">
        <w:rPr>
          <w:rStyle w:val="CommentReference"/>
        </w:rPr>
        <w:commentReference w:id="341"/>
      </w:r>
      <w:ins w:id="342" w:author="Dennis Brandl" w:date="2019-11-25T18:58:00Z">
        <w:r w:rsidR="00C50453">
          <w:t>be implemented by the application.  The notification se</w:t>
        </w:r>
      </w:ins>
      <w:ins w:id="343" w:author="Dennis Brandl" w:date="2019-11-25T18:59:00Z">
        <w:r w:rsidR="00C50453">
          <w:t xml:space="preserve">rvice provides the ability to wait for responses and not require polling of sessions to determine if a message is available.  </w:t>
        </w:r>
      </w:ins>
    </w:p>
    <w:p w14:paraId="5F94A824" w14:textId="64368206" w:rsidR="00BB0129" w:rsidRDefault="00E83E4F" w:rsidP="00430FC3">
      <w:pPr>
        <w:pStyle w:val="Heading3"/>
      </w:pPr>
      <w:bookmarkStart w:id="344" w:name="notify-listener"/>
      <w:bookmarkStart w:id="345" w:name="_Toc25337044"/>
      <w:bookmarkStart w:id="346" w:name="_Toc25357166"/>
      <w:bookmarkStart w:id="347" w:name="_Toc26878693"/>
      <w:bookmarkEnd w:id="344"/>
      <w:r>
        <w:t>Notify Listener</w:t>
      </w:r>
      <w:bookmarkEnd w:id="345"/>
      <w:bookmarkEnd w:id="346"/>
      <w:bookmarkEnd w:id="347"/>
    </w:p>
    <w:p w14:paraId="5E7DD864" w14:textId="4F50C1C2" w:rsidR="0036497A" w:rsidRPr="0036497A" w:rsidRDefault="0036497A" w:rsidP="0036497A">
      <w:pPr>
        <w:pStyle w:val="BodyText"/>
      </w:pPr>
      <w:r>
        <w:t>The Notif</w:t>
      </w:r>
      <w:r w:rsidR="00001DF8">
        <w:t>y Listener</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1E29BC9F"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6503638A" w14:textId="77777777" w:rsidR="00BB0129" w:rsidRDefault="00E83E4F">
            <w:pPr>
              <w:pStyle w:val="Compact"/>
            </w:pPr>
            <w:r>
              <w:t>Name</w:t>
            </w:r>
          </w:p>
        </w:tc>
        <w:tc>
          <w:tcPr>
            <w:tcW w:w="0" w:type="auto"/>
          </w:tcPr>
          <w:p w14:paraId="4E0E85A4" w14:textId="77777777" w:rsidR="00BB0129" w:rsidRDefault="00E83E4F">
            <w:pPr>
              <w:pStyle w:val="Compact"/>
            </w:pPr>
            <w:proofErr w:type="spellStart"/>
            <w:r>
              <w:t>NotifyListener</w:t>
            </w:r>
            <w:proofErr w:type="spellEnd"/>
          </w:p>
        </w:tc>
      </w:tr>
      <w:tr w:rsidR="00BB0129" w14:paraId="30CB06D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235E3A6" w14:textId="77777777" w:rsidR="00BB0129" w:rsidRDefault="00E83E4F">
            <w:pPr>
              <w:pStyle w:val="Compact"/>
            </w:pPr>
            <w:r>
              <w:t>Description</w:t>
            </w:r>
          </w:p>
        </w:tc>
        <w:tc>
          <w:tcPr>
            <w:tcW w:w="0" w:type="auto"/>
          </w:tcPr>
          <w:p w14:paraId="286B2083" w14:textId="77777777" w:rsidR="00BB0129" w:rsidRDefault="00E83E4F">
            <w:pPr>
              <w:pStyle w:val="Compact"/>
            </w:pPr>
            <w:r>
              <w:t>Provides a notification of a new message being able to be read for a session. The Listener URL invoked was provided when the application desiring notifications subscribed to the channel.</w:t>
            </w:r>
          </w:p>
        </w:tc>
      </w:tr>
      <w:tr w:rsidR="00BB0129" w14:paraId="2D664BEB" w14:textId="77777777" w:rsidTr="00430FC3">
        <w:tc>
          <w:tcPr>
            <w:tcW w:w="0" w:type="auto"/>
          </w:tcPr>
          <w:p w14:paraId="77D1A032" w14:textId="77777777" w:rsidR="00BB0129" w:rsidRDefault="00E83E4F">
            <w:pPr>
              <w:pStyle w:val="Compact"/>
            </w:pPr>
            <w:r>
              <w:t>Input</w:t>
            </w:r>
          </w:p>
        </w:tc>
        <w:tc>
          <w:tcPr>
            <w:tcW w:w="0" w:type="auto"/>
          </w:tcPr>
          <w:p w14:paraId="3FFB8C4F" w14:textId="3D949A55" w:rsidR="00BB0129" w:rsidRDefault="00E83E4F">
            <w:proofErr w:type="spellStart"/>
            <w:r>
              <w:t>SessionID</w:t>
            </w:r>
            <w:proofErr w:type="spellEnd"/>
            <w:r w:rsidR="00666CD3">
              <w:t xml:space="preserve"> </w:t>
            </w:r>
            <w:r>
              <w:t>[1]</w:t>
            </w:r>
          </w:p>
          <w:p w14:paraId="30428D24" w14:textId="5E03FE17" w:rsidR="00BB0129" w:rsidRDefault="00E83E4F">
            <w:proofErr w:type="spellStart"/>
            <w:r>
              <w:t>MessageID</w:t>
            </w:r>
            <w:proofErr w:type="spellEnd"/>
            <w:r w:rsidR="00666CD3">
              <w:t xml:space="preserve"> </w:t>
            </w:r>
            <w:r>
              <w:t>[1]</w:t>
            </w:r>
          </w:p>
          <w:p w14:paraId="042D5AC6" w14:textId="5034F171" w:rsidR="00BB0129" w:rsidRDefault="00E83E4F">
            <w:r>
              <w:t>Topic</w:t>
            </w:r>
            <w:r w:rsidR="00666CD3">
              <w:t xml:space="preserve"> </w:t>
            </w:r>
            <w:r>
              <w:t>[</w:t>
            </w:r>
            <w:proofErr w:type="gramStart"/>
            <w:r>
              <w:t>0..</w:t>
            </w:r>
            <w:proofErr w:type="gramEnd"/>
            <w:r>
              <w:t>*]</w:t>
            </w:r>
          </w:p>
          <w:p w14:paraId="5B001659" w14:textId="24B38109" w:rsidR="00BB0129" w:rsidRDefault="00E83E4F">
            <w:proofErr w:type="spellStart"/>
            <w:r>
              <w:t>RequestMessageID</w:t>
            </w:r>
            <w:proofErr w:type="spellEnd"/>
            <w:r w:rsidR="00666CD3">
              <w:t xml:space="preserve"> </w:t>
            </w:r>
            <w:r>
              <w:t>[</w:t>
            </w:r>
            <w:proofErr w:type="gramStart"/>
            <w:r>
              <w:t>0..</w:t>
            </w:r>
            <w:proofErr w:type="gramEnd"/>
            <w:r>
              <w:t>1]</w:t>
            </w:r>
          </w:p>
        </w:tc>
      </w:tr>
      <w:tr w:rsidR="00BB0129" w14:paraId="1041B21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87B4C50" w14:textId="77777777" w:rsidR="00BB0129" w:rsidRDefault="00E83E4F">
            <w:pPr>
              <w:pStyle w:val="Compact"/>
            </w:pPr>
            <w:r>
              <w:t>Behavior</w:t>
            </w:r>
          </w:p>
        </w:tc>
        <w:tc>
          <w:tcPr>
            <w:tcW w:w="0" w:type="auto"/>
          </w:tcPr>
          <w:p w14:paraId="3D2B8004" w14:textId="77777777" w:rsidR="00BB0129" w:rsidRDefault="00E83E4F">
            <w:r>
              <w:t>Topic MUST NOT be used for consumer request session response notification.</w:t>
            </w:r>
          </w:p>
          <w:p w14:paraId="48DAE2F5" w14:textId="77777777" w:rsidR="00BB0129" w:rsidRDefault="00E83E4F">
            <w:proofErr w:type="spellStart"/>
            <w:r>
              <w:t>RequestMessageID</w:t>
            </w:r>
            <w:proofErr w:type="spellEnd"/>
            <w:r>
              <w:t xml:space="preserve"> allows correlation with the original request and thus it MUST only be used for consumer request session response notification.</w:t>
            </w:r>
          </w:p>
        </w:tc>
      </w:tr>
      <w:tr w:rsidR="00BB0129" w14:paraId="24E0B57D" w14:textId="77777777" w:rsidTr="00430FC3">
        <w:tc>
          <w:tcPr>
            <w:tcW w:w="0" w:type="auto"/>
          </w:tcPr>
          <w:p w14:paraId="435AC599" w14:textId="77777777" w:rsidR="00BB0129" w:rsidRDefault="00E83E4F">
            <w:pPr>
              <w:pStyle w:val="Compact"/>
            </w:pPr>
            <w:r>
              <w:t>Output</w:t>
            </w:r>
          </w:p>
        </w:tc>
        <w:tc>
          <w:tcPr>
            <w:tcW w:w="0" w:type="auto"/>
          </w:tcPr>
          <w:p w14:paraId="0C5B47DE" w14:textId="77777777" w:rsidR="00BB0129" w:rsidRDefault="00E83E4F">
            <w:pPr>
              <w:pStyle w:val="Compact"/>
            </w:pPr>
            <w:r>
              <w:t>N/A</w:t>
            </w:r>
          </w:p>
        </w:tc>
      </w:tr>
      <w:tr w:rsidR="00BB0129" w14:paraId="2221065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B9F4BD5" w14:textId="77777777" w:rsidR="00BB0129" w:rsidRDefault="00E83E4F">
            <w:pPr>
              <w:pStyle w:val="Compact"/>
            </w:pPr>
            <w:r>
              <w:t>Faults</w:t>
            </w:r>
          </w:p>
        </w:tc>
        <w:tc>
          <w:tcPr>
            <w:tcW w:w="0" w:type="auto"/>
          </w:tcPr>
          <w:p w14:paraId="092D18E7" w14:textId="77777777" w:rsidR="00BB0129" w:rsidRDefault="00E83E4F">
            <w:pPr>
              <w:pStyle w:val="Compact"/>
            </w:pPr>
            <w:r>
              <w:t>N/A</w:t>
            </w:r>
          </w:p>
        </w:tc>
      </w:tr>
    </w:tbl>
    <w:p w14:paraId="02DC912D" w14:textId="35F4F385" w:rsidR="00537127" w:rsidRDefault="00537127" w:rsidP="00BF5A6C">
      <w:pPr>
        <w:pStyle w:val="Heading4"/>
      </w:pPr>
      <w:bookmarkStart w:id="348" w:name="provider-publication-service"/>
      <w:bookmarkStart w:id="349" w:name="_Toc25337045"/>
      <w:bookmarkEnd w:id="348"/>
      <w:r>
        <w:t>SOAP Mapping</w:t>
      </w:r>
      <w:bookmarkEnd w:id="349"/>
    </w:p>
    <w:p w14:paraId="62BA2F9B" w14:textId="6A0F07DC" w:rsidR="00537127" w:rsidRDefault="00537127" w:rsidP="00537127">
      <w:pPr>
        <w:pStyle w:val="BodyText"/>
      </w:pPr>
      <w:r>
        <w:t xml:space="preserve">The </w:t>
      </w:r>
      <w:r w:rsidR="00001DF8">
        <w:t>Notify Listener</w:t>
      </w:r>
      <w:r>
        <w:t xml:space="preserve"> general interface is mapped into SOAP 1.1/1.2 as embedded XML schemas in WSDL descriptions according to the following schema types.</w:t>
      </w:r>
    </w:p>
    <w:p w14:paraId="1BC1395C" w14:textId="3BDCAC42" w:rsidR="00537127" w:rsidRDefault="00537127" w:rsidP="00BF5A6C">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F5A6C" w14:paraId="5EAE5E15"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5B320FA3" w14:textId="77777777" w:rsidR="00BF5A6C" w:rsidRPr="00BF5A6C" w:rsidRDefault="00BF5A6C" w:rsidP="00371F65">
            <w:pPr>
              <w:pStyle w:val="Compact"/>
            </w:pPr>
            <w:r w:rsidRPr="00151DB9">
              <w:rPr>
                <w:b w:val="0"/>
              </w:rPr>
              <w:t>Input</w:t>
            </w:r>
          </w:p>
        </w:tc>
        <w:tc>
          <w:tcPr>
            <w:tcW w:w="4397" w:type="pct"/>
          </w:tcPr>
          <w:p w14:paraId="2A8ED062" w14:textId="77777777" w:rsidR="00BF5A6C" w:rsidRPr="005A6279" w:rsidRDefault="00BF5A6C" w:rsidP="00371F65">
            <w:pPr>
              <w:rPr>
                <w:b w:val="0"/>
                <w:bCs w:val="0"/>
              </w:rPr>
            </w:pPr>
            <w:proofErr w:type="spellStart"/>
            <w:r w:rsidRPr="009F24DF">
              <w:rPr>
                <w:b w:val="0"/>
              </w:rPr>
              <w:t>NotifyListener</w:t>
            </w:r>
            <w:proofErr w:type="spellEnd"/>
            <w:r w:rsidRPr="00B6120B">
              <w:rPr>
                <w:b w:val="0"/>
                <w:bCs w:val="0"/>
              </w:rPr>
              <w:t xml:space="preserve"> </w:t>
            </w:r>
            <w:r>
              <w:rPr>
                <w:b w:val="0"/>
                <w:bCs w:val="0"/>
              </w:rPr>
              <w:t>(</w:t>
            </w:r>
            <w:proofErr w:type="spellStart"/>
            <w:r w:rsidR="00320F19">
              <w:fldChar w:fldCharType="begin"/>
            </w:r>
            <w:r w:rsidR="00320F19">
              <w:instrText xml:space="preserve"> HYPERLINK "http://www.openoandm.org/ws-isbm/1.1/wsdl/ChannelManagementService.wsdl" </w:instrText>
            </w:r>
            <w:r w:rsidR="00320F19">
              <w:fldChar w:fldCharType="separate"/>
            </w:r>
            <w:r w:rsidRPr="0062535A">
              <w:rPr>
                <w:rStyle w:val="Hyperlink"/>
                <w:b w:val="0"/>
                <w:bCs w:val="0"/>
              </w:rPr>
              <w:t>isbm:</w:t>
            </w:r>
            <w:r w:rsidR="00320F19">
              <w:rPr>
                <w:rStyle w:val="Hyperlink"/>
              </w:rPr>
              <w:fldChar w:fldCharType="end"/>
            </w:r>
            <w:r w:rsidRPr="009F24DF">
              <w:rPr>
                <w:b w:val="0"/>
                <w:bCs w:val="0"/>
              </w:rPr>
              <w:t>NotifyListener</w:t>
            </w:r>
            <w:proofErr w:type="spellEnd"/>
            <w:r>
              <w:rPr>
                <w:b w:val="0"/>
                <w:bCs w:val="0"/>
              </w:rPr>
              <w:t>)</w:t>
            </w:r>
          </w:p>
          <w:p w14:paraId="43DD1638" w14:textId="77777777" w:rsidR="00BF5A6C" w:rsidRPr="00666CD3" w:rsidRDefault="00BF5A6C" w:rsidP="00666CD3">
            <w:pPr>
              <w:pStyle w:val="ListParagraph"/>
              <w:numPr>
                <w:ilvl w:val="0"/>
                <w:numId w:val="7"/>
              </w:numPr>
              <w:rPr>
                <w:b w:val="0"/>
              </w:rPr>
            </w:pPr>
            <w:proofErr w:type="spellStart"/>
            <w:r w:rsidRPr="00666CD3">
              <w:rPr>
                <w:b w:val="0"/>
              </w:rPr>
              <w:t>SessionID</w:t>
            </w:r>
            <w:proofErr w:type="spellEnd"/>
            <w:r w:rsidRPr="00666CD3">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Pr="00666CD3">
              <w:rPr>
                <w:rStyle w:val="Hyperlink"/>
                <w:b w:val="0"/>
              </w:rPr>
              <w:t>xs:string</w:t>
            </w:r>
            <w:proofErr w:type="spellEnd"/>
            <w:r w:rsidR="00320F19">
              <w:rPr>
                <w:rStyle w:val="Hyperlink"/>
              </w:rPr>
              <w:fldChar w:fldCharType="end"/>
            </w:r>
            <w:r w:rsidRPr="00666CD3">
              <w:rPr>
                <w:b w:val="0"/>
              </w:rPr>
              <w:t>) [1]</w:t>
            </w:r>
          </w:p>
          <w:p w14:paraId="13AA3B49" w14:textId="77777777" w:rsidR="00BF5A6C" w:rsidRPr="00666CD3" w:rsidRDefault="00BF5A6C" w:rsidP="00666CD3">
            <w:pPr>
              <w:pStyle w:val="ListParagraph"/>
              <w:numPr>
                <w:ilvl w:val="0"/>
                <w:numId w:val="7"/>
              </w:numPr>
              <w:rPr>
                <w:b w:val="0"/>
              </w:rPr>
            </w:pPr>
            <w:proofErr w:type="spellStart"/>
            <w:r w:rsidRPr="00666CD3">
              <w:rPr>
                <w:b w:val="0"/>
              </w:rPr>
              <w:t>MessageID</w:t>
            </w:r>
            <w:proofErr w:type="spellEnd"/>
            <w:r w:rsidRPr="00666CD3">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Pr="00666CD3">
              <w:rPr>
                <w:rStyle w:val="Hyperlink"/>
                <w:b w:val="0"/>
              </w:rPr>
              <w:t>xs:string</w:t>
            </w:r>
            <w:proofErr w:type="spellEnd"/>
            <w:r w:rsidR="00320F19">
              <w:rPr>
                <w:rStyle w:val="Hyperlink"/>
              </w:rPr>
              <w:fldChar w:fldCharType="end"/>
            </w:r>
            <w:r w:rsidRPr="00666CD3">
              <w:rPr>
                <w:b w:val="0"/>
              </w:rPr>
              <w:t>) [1]</w:t>
            </w:r>
          </w:p>
          <w:p w14:paraId="04B12A4D" w14:textId="77777777" w:rsidR="00BF5A6C" w:rsidRPr="00666CD3" w:rsidRDefault="00BF5A6C" w:rsidP="00666CD3">
            <w:pPr>
              <w:pStyle w:val="ListParagraph"/>
              <w:numPr>
                <w:ilvl w:val="0"/>
                <w:numId w:val="7"/>
              </w:numPr>
              <w:rPr>
                <w:b w:val="0"/>
              </w:rPr>
            </w:pPr>
            <w:r w:rsidRPr="00666CD3">
              <w:rPr>
                <w:b w:val="0"/>
              </w:rPr>
              <w:t>Topic (</w:t>
            </w:r>
            <w:proofErr w:type="spellStart"/>
            <w:r w:rsidR="00320F19">
              <w:fldChar w:fldCharType="begin"/>
            </w:r>
            <w:r w:rsidR="00320F19">
              <w:instrText xml:space="preserve"> HYPERLINK "http://www.w3.org/TR/xmlschema-2/" \l "string" \h </w:instrText>
            </w:r>
            <w:r w:rsidR="00320F19">
              <w:fldChar w:fldCharType="separate"/>
            </w:r>
            <w:r w:rsidRPr="00666CD3">
              <w:rPr>
                <w:rStyle w:val="Hyperlink"/>
                <w:b w:val="0"/>
              </w:rPr>
              <w:t>xs:string</w:t>
            </w:r>
            <w:proofErr w:type="spellEnd"/>
            <w:r w:rsidR="00320F19">
              <w:rPr>
                <w:rStyle w:val="Hyperlink"/>
              </w:rPr>
              <w:fldChar w:fldCharType="end"/>
            </w:r>
            <w:r w:rsidRPr="00666CD3">
              <w:rPr>
                <w:b w:val="0"/>
              </w:rPr>
              <w:t>) [0..*]</w:t>
            </w:r>
          </w:p>
          <w:p w14:paraId="1BB08A17" w14:textId="77777777" w:rsidR="00BF5A6C" w:rsidRPr="005A6279" w:rsidRDefault="00BF5A6C" w:rsidP="00BF5A6C">
            <w:pPr>
              <w:pStyle w:val="ListParagraph"/>
              <w:numPr>
                <w:ilvl w:val="0"/>
                <w:numId w:val="7"/>
              </w:numPr>
            </w:pPr>
            <w:proofErr w:type="spellStart"/>
            <w:r w:rsidRPr="00666CD3">
              <w:rPr>
                <w:b w:val="0"/>
              </w:rPr>
              <w:t>RequestMessageID</w:t>
            </w:r>
            <w:proofErr w:type="spellEnd"/>
            <w:r w:rsidRPr="00666CD3">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Pr="00666CD3">
              <w:rPr>
                <w:rStyle w:val="Hyperlink"/>
                <w:b w:val="0"/>
              </w:rPr>
              <w:t>xs:string</w:t>
            </w:r>
            <w:proofErr w:type="spellEnd"/>
            <w:r w:rsidR="00320F19">
              <w:rPr>
                <w:rStyle w:val="Hyperlink"/>
              </w:rPr>
              <w:fldChar w:fldCharType="end"/>
            </w:r>
            <w:r w:rsidRPr="00666CD3">
              <w:rPr>
                <w:b w:val="0"/>
              </w:rPr>
              <w:t>) [0..1]</w:t>
            </w:r>
          </w:p>
        </w:tc>
      </w:tr>
      <w:tr w:rsidR="00BF5A6C" w14:paraId="6BB7C7E4"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609AF8A0" w14:textId="1E6F95CA" w:rsidR="00BF5A6C" w:rsidRDefault="00BF5A6C" w:rsidP="00371F65">
            <w:pPr>
              <w:pStyle w:val="Compact"/>
            </w:pPr>
            <w:r>
              <w:t>Output</w:t>
            </w:r>
          </w:p>
        </w:tc>
        <w:tc>
          <w:tcPr>
            <w:tcW w:w="4397" w:type="pct"/>
          </w:tcPr>
          <w:p w14:paraId="5FDF6517" w14:textId="5A0273F1" w:rsidR="00BF5A6C" w:rsidRDefault="00BF5A6C" w:rsidP="00371F65">
            <w:proofErr w:type="spellStart"/>
            <w:r w:rsidRPr="00C063AF">
              <w:t>NotifyListenerResponse</w:t>
            </w:r>
            <w:proofErr w:type="spellEnd"/>
            <w:r>
              <w:t xml:space="preserve"> (</w:t>
            </w:r>
            <w:proofErr w:type="spellStart"/>
            <w:r w:rsidR="00320F19">
              <w:fldChar w:fldCharType="begin"/>
            </w:r>
            <w:r w:rsidR="00320F19">
              <w:instrText xml:space="preserve"> HYPERLINK "http://www.openoandm.org/ws-isbm/1.1/wsdl/ChannelManagementService.wsdl" </w:instrText>
            </w:r>
            <w:r w:rsidR="00320F19">
              <w:fldChar w:fldCharType="separate"/>
            </w:r>
            <w:r>
              <w:rPr>
                <w:rStyle w:val="Hyperlink"/>
              </w:rPr>
              <w:t>isbm:</w:t>
            </w:r>
            <w:r w:rsidRPr="00C063AF">
              <w:rPr>
                <w:rStyle w:val="Hyperlink"/>
              </w:rPr>
              <w:t>NotifyListenerResponse</w:t>
            </w:r>
            <w:proofErr w:type="spellEnd"/>
            <w:r w:rsidR="00320F19">
              <w:rPr>
                <w:rStyle w:val="Hyperlink"/>
              </w:rPr>
              <w:fldChar w:fldCharType="end"/>
            </w:r>
            <w:r>
              <w:t>)</w:t>
            </w:r>
          </w:p>
          <w:p w14:paraId="18360703" w14:textId="77777777" w:rsidR="00BF5A6C" w:rsidRDefault="00BF5A6C" w:rsidP="00BF5A6C">
            <w:pPr>
              <w:pStyle w:val="ListParagraph"/>
              <w:numPr>
                <w:ilvl w:val="0"/>
                <w:numId w:val="7"/>
              </w:numPr>
            </w:pPr>
            <w:r>
              <w:t>No content</w:t>
            </w:r>
          </w:p>
        </w:tc>
      </w:tr>
      <w:tr w:rsidR="00BF5A6C" w14:paraId="0E423ECA" w14:textId="77777777" w:rsidTr="00371F65">
        <w:tc>
          <w:tcPr>
            <w:tcW w:w="603" w:type="pct"/>
          </w:tcPr>
          <w:p w14:paraId="67CBA10B" w14:textId="1E2596FB" w:rsidR="00BF5A6C" w:rsidRDefault="00BF5A6C" w:rsidP="00371F65">
            <w:pPr>
              <w:pStyle w:val="Compact"/>
            </w:pPr>
            <w:r>
              <w:t>Faults</w:t>
            </w:r>
          </w:p>
        </w:tc>
        <w:tc>
          <w:tcPr>
            <w:tcW w:w="4397" w:type="pct"/>
          </w:tcPr>
          <w:p w14:paraId="09EE1903" w14:textId="681E0CDB" w:rsidR="00BF5A6C" w:rsidRDefault="00BF5A6C" w:rsidP="00371F65">
            <w:pPr>
              <w:pStyle w:val="Compact"/>
            </w:pPr>
            <w:r>
              <w:t>N/A</w:t>
            </w:r>
          </w:p>
        </w:tc>
      </w:tr>
    </w:tbl>
    <w:p w14:paraId="154D2964" w14:textId="77CE0185" w:rsidR="00537127" w:rsidRDefault="00537127" w:rsidP="00537127">
      <w:pPr>
        <w:pStyle w:val="Heading4"/>
      </w:pPr>
      <w:bookmarkStart w:id="350" w:name="_Toc25337046"/>
      <w:bookmarkStart w:id="351" w:name="_Toc25337784"/>
      <w:bookmarkEnd w:id="350"/>
      <w:bookmarkEnd w:id="351"/>
      <w:r>
        <w:lastRenderedPageBreak/>
        <w:t>REST Mapping</w:t>
      </w:r>
    </w:p>
    <w:p w14:paraId="4C39A48A" w14:textId="29CC4DBD" w:rsidR="00537127" w:rsidRDefault="00537127" w:rsidP="00537127">
      <w:pPr>
        <w:pStyle w:val="BodyText"/>
      </w:pPr>
      <w:r>
        <w:t xml:space="preserve">The </w:t>
      </w:r>
      <w:r w:rsidR="00001DF8">
        <w:t>Notify Listener</w:t>
      </w:r>
      <w:r>
        <w:t xml:space="preserve"> general interface is mapped into a RESTful interface as an </w:t>
      </w:r>
      <w:proofErr w:type="spellStart"/>
      <w:r>
        <w:t>OpenAPI</w:t>
      </w:r>
      <w:proofErr w:type="spellEnd"/>
      <w:r>
        <w:t xml:space="preserve"> description according to the following rules.</w:t>
      </w:r>
    </w:p>
    <w:p w14:paraId="5A6A1959" w14:textId="77777777" w:rsidR="00537127" w:rsidRDefault="00537127" w:rsidP="0053712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37127" w14:paraId="46E6585E"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335B55A8" w14:textId="77777777" w:rsidR="00537127" w:rsidRPr="003B5061" w:rsidRDefault="00537127" w:rsidP="00371F65">
            <w:pPr>
              <w:pStyle w:val="Compact"/>
            </w:pPr>
            <w:r w:rsidRPr="003B5061">
              <w:t>HTTP M</w:t>
            </w:r>
            <w:r>
              <w:t>ethod</w:t>
            </w:r>
          </w:p>
        </w:tc>
        <w:tc>
          <w:tcPr>
            <w:tcW w:w="4397" w:type="pct"/>
          </w:tcPr>
          <w:p w14:paraId="51F1DE34" w14:textId="6EBA74FC" w:rsidR="00537127" w:rsidRPr="003B5061" w:rsidRDefault="008319BA" w:rsidP="00371F65">
            <w:pPr>
              <w:rPr>
                <w:bCs/>
              </w:rPr>
            </w:pPr>
            <w:r>
              <w:rPr>
                <w:bCs/>
              </w:rPr>
              <w:t>PU</w:t>
            </w:r>
            <w:r w:rsidR="00537127">
              <w:rPr>
                <w:bCs/>
              </w:rPr>
              <w:t>T</w:t>
            </w:r>
          </w:p>
        </w:tc>
      </w:tr>
      <w:tr w:rsidR="00537127" w14:paraId="5770CE28" w14:textId="77777777" w:rsidTr="00371F65">
        <w:tc>
          <w:tcPr>
            <w:tcW w:w="603" w:type="pct"/>
          </w:tcPr>
          <w:p w14:paraId="0DD8E212" w14:textId="77777777" w:rsidR="00537127" w:rsidRPr="003B5061" w:rsidRDefault="00537127" w:rsidP="00371F65">
            <w:pPr>
              <w:pStyle w:val="Compact"/>
            </w:pPr>
            <w:r>
              <w:t xml:space="preserve">URL </w:t>
            </w:r>
          </w:p>
        </w:tc>
        <w:tc>
          <w:tcPr>
            <w:tcW w:w="4397" w:type="pct"/>
          </w:tcPr>
          <w:p w14:paraId="546590CC" w14:textId="5DD27783" w:rsidR="00537127" w:rsidRPr="003B5061" w:rsidRDefault="00537127" w:rsidP="00371F65">
            <w:pPr>
              <w:rPr>
                <w:bCs/>
              </w:rPr>
            </w:pPr>
            <w:r>
              <w:rPr>
                <w:bCs/>
              </w:rPr>
              <w:t>/</w:t>
            </w:r>
            <w:r w:rsidR="00985BAF">
              <w:rPr>
                <w:bCs/>
              </w:rPr>
              <w:t>notifications/{session-</w:t>
            </w:r>
            <w:r w:rsidR="00E62C7A">
              <w:rPr>
                <w:bCs/>
              </w:rPr>
              <w:t>i</w:t>
            </w:r>
            <w:r w:rsidR="00985BAF">
              <w:rPr>
                <w:bCs/>
              </w:rPr>
              <w:t>d}/{message-id}</w:t>
            </w:r>
          </w:p>
        </w:tc>
      </w:tr>
      <w:tr w:rsidR="00537127" w14:paraId="0CEFE09F"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DA1AB87" w14:textId="77777777" w:rsidR="00537127" w:rsidRPr="003B5061" w:rsidRDefault="00537127" w:rsidP="00371F65">
            <w:pPr>
              <w:pStyle w:val="Compact"/>
            </w:pPr>
            <w:r>
              <w:t>HTTP Body</w:t>
            </w:r>
          </w:p>
        </w:tc>
        <w:tc>
          <w:tcPr>
            <w:tcW w:w="4397" w:type="pct"/>
          </w:tcPr>
          <w:p w14:paraId="0E5EFE29" w14:textId="40D5779A" w:rsidR="0078484D" w:rsidRPr="003B5061" w:rsidRDefault="00D33ECC" w:rsidP="0078484D">
            <w:pPr>
              <w:rPr>
                <w:bCs/>
              </w:rPr>
            </w:pPr>
            <w:proofErr w:type="spellStart"/>
            <w:r w:rsidRPr="00D33ECC">
              <w:t>notifyListener</w:t>
            </w:r>
            <w:proofErr w:type="spellEnd"/>
            <w:r w:rsidR="0078484D" w:rsidRPr="00E40B96">
              <w:rPr>
                <w:bCs/>
              </w:rPr>
              <w:t xml:space="preserve"> </w:t>
            </w:r>
            <w:r w:rsidR="0078484D">
              <w:rPr>
                <w:bCs/>
              </w:rPr>
              <w:t>(</w:t>
            </w:r>
            <w:proofErr w:type="spellStart"/>
            <w:r w:rsidR="00320F19">
              <w:fldChar w:fldCharType="begin"/>
            </w:r>
            <w:r w:rsidR="00320F19">
              <w:instrText xml:space="preserve"> HYPERLINK "http://www.openoandm.org/ws-isbm/1.1/yaml/channel_management_service.yml" </w:instrText>
            </w:r>
            <w:r w:rsidR="00320F19">
              <w:fldChar w:fldCharType="separate"/>
            </w:r>
            <w:r w:rsidR="0078484D" w:rsidRPr="0041783C">
              <w:rPr>
                <w:rStyle w:val="Hyperlink"/>
              </w:rPr>
              <w:t>json:</w:t>
            </w:r>
            <w:r w:rsidRPr="00D33ECC">
              <w:rPr>
                <w:rStyle w:val="Hyperlink"/>
              </w:rPr>
              <w:t>notifyListener</w:t>
            </w:r>
            <w:proofErr w:type="spellEnd"/>
            <w:r w:rsidR="00320F19">
              <w:rPr>
                <w:rStyle w:val="Hyperlink"/>
              </w:rPr>
              <w:fldChar w:fldCharType="end"/>
            </w:r>
            <w:r w:rsidR="0078484D">
              <w:rPr>
                <w:bCs/>
              </w:rPr>
              <w:t>)</w:t>
            </w:r>
          </w:p>
          <w:p w14:paraId="72F30357" w14:textId="7E09519B" w:rsidR="001174AB" w:rsidRPr="001174AB" w:rsidRDefault="001174AB" w:rsidP="001174AB">
            <w:pPr>
              <w:pStyle w:val="ListParagraph"/>
              <w:numPr>
                <w:ilvl w:val="0"/>
                <w:numId w:val="7"/>
              </w:numPr>
            </w:pPr>
            <w:r w:rsidRPr="001174AB">
              <w:t xml:space="preserve">Topic </w:t>
            </w:r>
            <w:r>
              <w:t xml:space="preserve">“topic” </w:t>
            </w:r>
            <w:r w:rsidRPr="001174AB">
              <w:t>(</w:t>
            </w:r>
            <w:proofErr w:type="spellStart"/>
            <w:proofErr w:type="gramStart"/>
            <w:r>
              <w:t>json:string</w:t>
            </w:r>
            <w:proofErr w:type="spellEnd"/>
            <w:proofErr w:type="gramEnd"/>
            <w:r w:rsidRPr="001174AB">
              <w:t>) [0..*]</w:t>
            </w:r>
          </w:p>
          <w:p w14:paraId="5E3E0919" w14:textId="27992833" w:rsidR="00537127" w:rsidRPr="003B5061" w:rsidRDefault="00814786" w:rsidP="00814786">
            <w:pPr>
              <w:pStyle w:val="ListParagraph"/>
              <w:numPr>
                <w:ilvl w:val="0"/>
                <w:numId w:val="7"/>
              </w:numPr>
            </w:pPr>
            <w:proofErr w:type="spellStart"/>
            <w:r w:rsidRPr="00814786">
              <w:t>RequestMessageID</w:t>
            </w:r>
            <w:proofErr w:type="spellEnd"/>
            <w:r w:rsidR="000208EF">
              <w:t xml:space="preserve"> “</w:t>
            </w:r>
            <w:proofErr w:type="spellStart"/>
            <w:r w:rsidR="000208EF" w:rsidRPr="000208EF">
              <w:t>requestMessageId</w:t>
            </w:r>
            <w:proofErr w:type="spellEnd"/>
            <w:r w:rsidR="000208EF">
              <w:t>”</w:t>
            </w:r>
            <w:r w:rsidRPr="00814786">
              <w:t xml:space="preserve"> (</w:t>
            </w:r>
            <w:proofErr w:type="spellStart"/>
            <w:r w:rsidR="00320F19">
              <w:fldChar w:fldCharType="begin"/>
            </w:r>
            <w:r w:rsidR="00320F19">
              <w:instrText xml:space="preserve"> HYPERLINK "http://www.w3.org/TR/xmlschema-2/" \l "string" \h </w:instrText>
            </w:r>
            <w:r w:rsidR="00320F19">
              <w:fldChar w:fldCharType="separate"/>
            </w:r>
            <w:r w:rsidR="00DF4CEE">
              <w:rPr>
                <w:rStyle w:val="Hyperlink"/>
              </w:rPr>
              <w:t>json</w:t>
            </w:r>
            <w:r w:rsidRPr="00814786">
              <w:rPr>
                <w:rStyle w:val="Hyperlink"/>
              </w:rPr>
              <w:t>:string</w:t>
            </w:r>
            <w:proofErr w:type="spellEnd"/>
            <w:r w:rsidR="00320F19">
              <w:rPr>
                <w:rStyle w:val="Hyperlink"/>
              </w:rPr>
              <w:fldChar w:fldCharType="end"/>
            </w:r>
            <w:r w:rsidRPr="00814786">
              <w:t>) [0..1]</w:t>
            </w:r>
          </w:p>
        </w:tc>
      </w:tr>
      <w:tr w:rsidR="00537127" w14:paraId="6C7C3882" w14:textId="77777777" w:rsidTr="00371F65">
        <w:tc>
          <w:tcPr>
            <w:tcW w:w="603" w:type="pct"/>
          </w:tcPr>
          <w:p w14:paraId="6988F3C0" w14:textId="77777777" w:rsidR="00537127" w:rsidRDefault="00537127" w:rsidP="00371F65">
            <w:pPr>
              <w:pStyle w:val="Compact"/>
            </w:pPr>
            <w:r>
              <w:t>HTTP Response (Success)</w:t>
            </w:r>
          </w:p>
        </w:tc>
        <w:tc>
          <w:tcPr>
            <w:tcW w:w="4397" w:type="pct"/>
          </w:tcPr>
          <w:p w14:paraId="45FBEB3C" w14:textId="0765FFA1" w:rsidR="00537127" w:rsidRDefault="00537127" w:rsidP="00371F65">
            <w:pPr>
              <w:pStyle w:val="Compact"/>
            </w:pPr>
            <w:r>
              <w:t>20</w:t>
            </w:r>
            <w:r w:rsidR="007D54A8">
              <w:t>4</w:t>
            </w:r>
            <w:r>
              <w:t xml:space="preserve"> </w:t>
            </w:r>
            <w:r w:rsidR="007D54A8" w:rsidRPr="007D54A8">
              <w:t>No Content</w:t>
            </w:r>
          </w:p>
        </w:tc>
      </w:tr>
      <w:tr w:rsidR="00537127" w14:paraId="7E1959CC"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7490B9A7" w14:textId="77777777" w:rsidR="00537127" w:rsidRDefault="00537127" w:rsidP="00371F65">
            <w:pPr>
              <w:pStyle w:val="Compact"/>
            </w:pPr>
            <w:r>
              <w:t>Output</w:t>
            </w:r>
          </w:p>
        </w:tc>
        <w:tc>
          <w:tcPr>
            <w:tcW w:w="4397" w:type="pct"/>
          </w:tcPr>
          <w:p w14:paraId="6F2F2131" w14:textId="214B6429" w:rsidR="00537127" w:rsidRDefault="00055AFA" w:rsidP="00371F65">
            <w:pPr>
              <w:pStyle w:val="Compact"/>
            </w:pPr>
            <w:r>
              <w:t>None</w:t>
            </w:r>
          </w:p>
        </w:tc>
      </w:tr>
      <w:tr w:rsidR="00537127" w14:paraId="169EAD3A" w14:textId="77777777" w:rsidTr="00371F65">
        <w:trPr>
          <w:trHeight w:val="972"/>
        </w:trPr>
        <w:tc>
          <w:tcPr>
            <w:tcW w:w="603" w:type="pct"/>
          </w:tcPr>
          <w:p w14:paraId="2D96D0D6" w14:textId="77777777" w:rsidR="00537127" w:rsidRDefault="00537127" w:rsidP="00371F65">
            <w:pPr>
              <w:pStyle w:val="Compact"/>
            </w:pPr>
            <w:r>
              <w:t>HTTP Response</w:t>
            </w:r>
          </w:p>
          <w:p w14:paraId="0DD6609C" w14:textId="77777777" w:rsidR="00537127" w:rsidRDefault="00537127" w:rsidP="00371F65">
            <w:pPr>
              <w:pStyle w:val="Compact"/>
            </w:pPr>
            <w:r>
              <w:t>(Error)</w:t>
            </w:r>
          </w:p>
        </w:tc>
        <w:tc>
          <w:tcPr>
            <w:tcW w:w="4397" w:type="pct"/>
          </w:tcPr>
          <w:p w14:paraId="7445035B" w14:textId="783C9A8D" w:rsidR="00537127" w:rsidRDefault="00DC3690" w:rsidP="00371F65">
            <w:pPr>
              <w:pStyle w:val="Compact"/>
            </w:pPr>
            <w:ins w:id="352" w:author="Karamjit Kaur" w:date="2019-12-10T15:31:00Z">
              <w:r>
                <w:t>None</w:t>
              </w:r>
            </w:ins>
            <w:del w:id="353" w:author="Karamjit Kaur" w:date="2019-12-10T15:31:00Z">
              <w:r w:rsidR="00DD405B" w:rsidDel="00DC3690">
                <w:delText>ParameterFault (</w:delText>
              </w:r>
              <w:r w:rsidR="00320F19" w:rsidDel="00DC3690">
                <w:fldChar w:fldCharType="begin"/>
              </w:r>
              <w:r w:rsidR="00320F19" w:rsidDel="00DC3690">
                <w:delInstrText xml:space="preserve"> HYPERLINK "http://www.openoandm.org/ws-isbm/1.1/yaml/channel_management_service.yml" </w:delInstrText>
              </w:r>
              <w:r w:rsidR="00320F19" w:rsidDel="00DC3690">
                <w:fldChar w:fldCharType="separate"/>
              </w:r>
              <w:r w:rsidR="00DD405B" w:rsidRPr="00ED5528" w:rsidDel="00DC3690">
                <w:rPr>
                  <w:rStyle w:val="Hyperlink"/>
                </w:rPr>
                <w:delText>json:</w:delText>
              </w:r>
              <w:r w:rsidR="00DD405B" w:rsidDel="00DC3690">
                <w:rPr>
                  <w:rStyle w:val="Hyperlink"/>
                </w:rPr>
                <w:delText>Parameter</w:delText>
              </w:r>
              <w:r w:rsidR="00DD405B" w:rsidRPr="00ED5528" w:rsidDel="00DC3690">
                <w:rPr>
                  <w:rStyle w:val="Hyperlink"/>
                </w:rPr>
                <w:delText>Fault</w:delText>
              </w:r>
              <w:r w:rsidR="00320F19" w:rsidDel="00DC3690">
                <w:rPr>
                  <w:rStyle w:val="Hyperlink"/>
                </w:rPr>
                <w:fldChar w:fldCharType="end"/>
              </w:r>
              <w:r w:rsidR="00DD405B" w:rsidDel="00DC3690">
                <w:delText xml:space="preserve">) – </w:delText>
              </w:r>
              <w:r w:rsidR="00F031AB" w:rsidRPr="00F031AB" w:rsidDel="00DC3690">
                <w:delText>400 Bad Request</w:delText>
              </w:r>
            </w:del>
          </w:p>
        </w:tc>
      </w:tr>
    </w:tbl>
    <w:p w14:paraId="01A22064" w14:textId="038D8D13" w:rsidR="00D201EC" w:rsidRDefault="00C50453" w:rsidP="00A82007">
      <w:pPr>
        <w:pStyle w:val="Note"/>
      </w:pPr>
      <w:r>
        <w:t>NOTE</w:t>
      </w:r>
      <w:r>
        <w:tab/>
      </w:r>
      <w:r w:rsidR="00D201EC">
        <w:t>Session-id and message-id are provided in the URL to identify</w:t>
      </w:r>
      <w:r>
        <w:t xml:space="preserve"> the</w:t>
      </w:r>
      <w:r w:rsidR="00D201EC">
        <w:t xml:space="preserve"> resource for </w:t>
      </w:r>
      <w:r w:rsidR="00D33643">
        <w:t xml:space="preserve">the </w:t>
      </w:r>
      <w:r w:rsidR="00D201EC">
        <w:t xml:space="preserve">PUT method. Both </w:t>
      </w:r>
      <w:r w:rsidR="00F00EC8">
        <w:t xml:space="preserve">session-id and message-id </w:t>
      </w:r>
      <w:r w:rsidR="00D201EC">
        <w:t>have been used to ensure uniqueness across different sessions.</w:t>
      </w:r>
    </w:p>
    <w:p w14:paraId="67FC5EAA" w14:textId="218B0024" w:rsidR="00BB0129" w:rsidRDefault="00E83E4F" w:rsidP="00264707">
      <w:pPr>
        <w:pStyle w:val="Heading2"/>
      </w:pPr>
      <w:bookmarkStart w:id="354" w:name="_Toc25337047"/>
      <w:bookmarkStart w:id="355" w:name="_Toc25357167"/>
      <w:bookmarkStart w:id="356" w:name="_Toc26878694"/>
      <w:r>
        <w:t>Provider Publication Service</w:t>
      </w:r>
      <w:bookmarkEnd w:id="354"/>
      <w:bookmarkEnd w:id="355"/>
      <w:bookmarkEnd w:id="356"/>
    </w:p>
    <w:p w14:paraId="39898C81" w14:textId="61CF13C5" w:rsidR="00CD74EA" w:rsidRDefault="00E83E4F" w:rsidP="00CD74EA">
      <w:pPr>
        <w:pStyle w:val="BodyText"/>
      </w:pPr>
      <w:r>
        <w:t xml:space="preserve">The Provider Publication Service </w:t>
      </w:r>
      <w:r w:rsidR="00CD74EA">
        <w:t xml:space="preserve">for SOAP Interface is </w:t>
      </w:r>
      <w:hyperlink r:id="rId53">
        <w:r w:rsidR="00CD74EA">
          <w:rPr>
            <w:rStyle w:val="Hyperlink"/>
          </w:rPr>
          <w:t>available as a WSDL description</w:t>
        </w:r>
      </w:hyperlink>
      <w:r w:rsidR="00CD74EA">
        <w:t xml:space="preserve"> and for REST Interface is </w:t>
      </w:r>
      <w:hyperlink r:id="rId54" w:history="1">
        <w:r w:rsidR="00CD74EA" w:rsidRPr="0015341C">
          <w:rPr>
            <w:rStyle w:val="Hyperlink"/>
          </w:rPr>
          <w:t xml:space="preserve">available as </w:t>
        </w:r>
        <w:proofErr w:type="spellStart"/>
        <w:r w:rsidR="00CD74EA" w:rsidRPr="0015341C">
          <w:rPr>
            <w:rStyle w:val="Hyperlink"/>
            <w:rFonts w:cs="Arial"/>
            <w:shd w:val="clear" w:color="auto" w:fill="FFFFFF"/>
          </w:rPr>
          <w:t>OpenAPI</w:t>
        </w:r>
        <w:proofErr w:type="spellEnd"/>
        <w:r w:rsidR="00CD74EA" w:rsidRPr="0015341C">
          <w:rPr>
            <w:rStyle w:val="Hyperlink"/>
            <w:rFonts w:cs="Arial"/>
            <w:shd w:val="clear" w:color="auto" w:fill="FFFFFF"/>
          </w:rPr>
          <w:t xml:space="preserve"> 3.0.1 descriptions in </w:t>
        </w:r>
        <w:r w:rsidR="00CD74EA" w:rsidRPr="0015341C">
          <w:rPr>
            <w:rStyle w:val="Hyperlink"/>
          </w:rPr>
          <w:t>YAML</w:t>
        </w:r>
      </w:hyperlink>
      <w:r w:rsidR="00CD74EA">
        <w:t>.</w:t>
      </w:r>
    </w:p>
    <w:p w14:paraId="432F7A42" w14:textId="16A6E2E8" w:rsidR="00BB0129" w:rsidRDefault="00E83E4F" w:rsidP="00264707">
      <w:pPr>
        <w:pStyle w:val="Heading3"/>
      </w:pPr>
      <w:bookmarkStart w:id="357" w:name="open-publication-session"/>
      <w:bookmarkStart w:id="358" w:name="_Toc25337048"/>
      <w:bookmarkStart w:id="359" w:name="_Toc25357168"/>
      <w:bookmarkStart w:id="360" w:name="_Toc26878695"/>
      <w:bookmarkEnd w:id="357"/>
      <w:r>
        <w:t>Open Publication Session</w:t>
      </w:r>
      <w:bookmarkEnd w:id="358"/>
      <w:bookmarkEnd w:id="359"/>
      <w:bookmarkEnd w:id="360"/>
    </w:p>
    <w:p w14:paraId="3AC6EAC6" w14:textId="33C72D07" w:rsidR="00FA6950" w:rsidRPr="00FA6950" w:rsidRDefault="00730ABB" w:rsidP="00FA6950">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FD53CC6"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0F721F08" w14:textId="77777777" w:rsidR="00BB0129" w:rsidRDefault="00E83E4F">
            <w:pPr>
              <w:pStyle w:val="Compact"/>
            </w:pPr>
            <w:r>
              <w:t>Name</w:t>
            </w:r>
          </w:p>
        </w:tc>
        <w:tc>
          <w:tcPr>
            <w:tcW w:w="0" w:type="auto"/>
          </w:tcPr>
          <w:p w14:paraId="281D1C59" w14:textId="77777777" w:rsidR="00BB0129" w:rsidRDefault="00E83E4F">
            <w:pPr>
              <w:pStyle w:val="Compact"/>
            </w:pPr>
            <w:proofErr w:type="spellStart"/>
            <w:r>
              <w:t>OpenPublicationSession</w:t>
            </w:r>
            <w:proofErr w:type="spellEnd"/>
          </w:p>
        </w:tc>
      </w:tr>
      <w:tr w:rsidR="00BB0129" w14:paraId="27BA035F"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2896BD8" w14:textId="77777777" w:rsidR="00BB0129" w:rsidRDefault="00E83E4F">
            <w:pPr>
              <w:pStyle w:val="Compact"/>
            </w:pPr>
            <w:r>
              <w:t>Description</w:t>
            </w:r>
          </w:p>
        </w:tc>
        <w:tc>
          <w:tcPr>
            <w:tcW w:w="0" w:type="auto"/>
          </w:tcPr>
          <w:p w14:paraId="5CFB174E" w14:textId="77777777" w:rsidR="00BB0129" w:rsidRDefault="00E83E4F">
            <w:pPr>
              <w:pStyle w:val="Compact"/>
            </w:pPr>
            <w:r>
              <w:t>Opens a publication session for a channel.</w:t>
            </w:r>
          </w:p>
        </w:tc>
      </w:tr>
      <w:tr w:rsidR="00BB0129" w14:paraId="09131F33" w14:textId="77777777" w:rsidTr="00264707">
        <w:tc>
          <w:tcPr>
            <w:tcW w:w="0" w:type="auto"/>
          </w:tcPr>
          <w:p w14:paraId="26202CE7" w14:textId="77777777" w:rsidR="00BB0129" w:rsidRDefault="00E83E4F">
            <w:pPr>
              <w:pStyle w:val="Compact"/>
            </w:pPr>
            <w:r>
              <w:t>Input</w:t>
            </w:r>
          </w:p>
        </w:tc>
        <w:tc>
          <w:tcPr>
            <w:tcW w:w="0" w:type="auto"/>
          </w:tcPr>
          <w:p w14:paraId="3B676825" w14:textId="68BD6971" w:rsidR="00BB0129" w:rsidRDefault="00E83E4F">
            <w:pPr>
              <w:pStyle w:val="Compact"/>
            </w:pPr>
            <w:proofErr w:type="spellStart"/>
            <w:r>
              <w:t>ChannelURI</w:t>
            </w:r>
            <w:proofErr w:type="spellEnd"/>
            <w:r>
              <w:t xml:space="preserve"> [1]</w:t>
            </w:r>
          </w:p>
        </w:tc>
      </w:tr>
      <w:tr w:rsidR="00BB0129" w14:paraId="3D349E4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DA08D24" w14:textId="77777777" w:rsidR="00BB0129" w:rsidRDefault="00E83E4F">
            <w:pPr>
              <w:pStyle w:val="Compact"/>
            </w:pPr>
            <w:r>
              <w:t>Behavior</w:t>
            </w:r>
          </w:p>
        </w:tc>
        <w:tc>
          <w:tcPr>
            <w:tcW w:w="0" w:type="auto"/>
          </w:tcPr>
          <w:p w14:paraId="53537EF6"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453A77E3"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6F16151B" w14:textId="77777777" w:rsidR="00BB0129" w:rsidRDefault="00E83E4F">
            <w:r>
              <w:t xml:space="preserve">If the channel type is not a Publication type, then an </w:t>
            </w:r>
            <w:proofErr w:type="spellStart"/>
            <w:r>
              <w:t>OperationFault</w:t>
            </w:r>
            <w:proofErr w:type="spellEnd"/>
            <w:r>
              <w:t xml:space="preserve"> is returned.</w:t>
            </w:r>
          </w:p>
        </w:tc>
      </w:tr>
      <w:tr w:rsidR="00BB0129" w14:paraId="3FAB107F" w14:textId="77777777" w:rsidTr="00264707">
        <w:tc>
          <w:tcPr>
            <w:tcW w:w="0" w:type="auto"/>
          </w:tcPr>
          <w:p w14:paraId="26A7D764" w14:textId="77777777" w:rsidR="00BB0129" w:rsidRDefault="00E83E4F">
            <w:pPr>
              <w:pStyle w:val="Compact"/>
            </w:pPr>
            <w:r>
              <w:t>Output</w:t>
            </w:r>
          </w:p>
        </w:tc>
        <w:tc>
          <w:tcPr>
            <w:tcW w:w="0" w:type="auto"/>
          </w:tcPr>
          <w:p w14:paraId="0FFEDE83" w14:textId="7266D890" w:rsidR="00BB0129" w:rsidRDefault="00E83E4F">
            <w:pPr>
              <w:pStyle w:val="Compact"/>
            </w:pPr>
            <w:proofErr w:type="spellStart"/>
            <w:r>
              <w:t>SessionID</w:t>
            </w:r>
            <w:proofErr w:type="spellEnd"/>
            <w:r w:rsidR="00F81D08">
              <w:t xml:space="preserve"> </w:t>
            </w:r>
            <w:r>
              <w:t>[1]</w:t>
            </w:r>
          </w:p>
        </w:tc>
      </w:tr>
      <w:tr w:rsidR="00BB0129" w14:paraId="503FBA1C"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20A4A7DD" w14:textId="77777777" w:rsidR="00BB0129" w:rsidRDefault="00E83E4F">
            <w:pPr>
              <w:pStyle w:val="Compact"/>
            </w:pPr>
            <w:r>
              <w:t>Faults</w:t>
            </w:r>
          </w:p>
        </w:tc>
        <w:tc>
          <w:tcPr>
            <w:tcW w:w="0" w:type="auto"/>
          </w:tcPr>
          <w:p w14:paraId="67C886F3" w14:textId="77777777" w:rsidR="00BB0129" w:rsidRDefault="00E83E4F">
            <w:proofErr w:type="spellStart"/>
            <w:r>
              <w:t>ChannelFault</w:t>
            </w:r>
            <w:proofErr w:type="spellEnd"/>
          </w:p>
          <w:p w14:paraId="12EE04ED" w14:textId="77777777" w:rsidR="00BB0129" w:rsidRDefault="00E83E4F">
            <w:proofErr w:type="spellStart"/>
            <w:r>
              <w:t>OperationFault</w:t>
            </w:r>
            <w:proofErr w:type="spellEnd"/>
          </w:p>
        </w:tc>
      </w:tr>
    </w:tbl>
    <w:p w14:paraId="3D201970" w14:textId="3C29272B" w:rsidR="003D6BCA" w:rsidRDefault="003D6BCA" w:rsidP="003D6BCA">
      <w:pPr>
        <w:pStyle w:val="Heading4"/>
      </w:pPr>
      <w:bookmarkStart w:id="361" w:name="post-publication"/>
      <w:bookmarkStart w:id="362" w:name="_Toc25337049"/>
      <w:bookmarkEnd w:id="361"/>
      <w:r>
        <w:lastRenderedPageBreak/>
        <w:t>SOAP Mapping</w:t>
      </w:r>
    </w:p>
    <w:p w14:paraId="137CBC2D" w14:textId="1B9E66E0" w:rsidR="003D6BCA" w:rsidRDefault="003D6BCA" w:rsidP="003D6BCA">
      <w:pPr>
        <w:pStyle w:val="BodyText"/>
      </w:pPr>
      <w:r>
        <w:t xml:space="preserve">The </w:t>
      </w:r>
      <w:r w:rsidR="00F37CC4" w:rsidRPr="00F37CC4">
        <w:t>Open Publication Session</w:t>
      </w:r>
      <w:r w:rsidR="00F37CC4">
        <w:t xml:space="preserve"> </w:t>
      </w:r>
      <w:r>
        <w:t>general interface is mapped into SOAP 1.1/1.2 as embedded XML schemas in WSDL descriptions according to the following schema types.</w:t>
      </w:r>
    </w:p>
    <w:p w14:paraId="334BBFB3" w14:textId="77777777" w:rsidR="003D6BCA" w:rsidRDefault="003D6BCA" w:rsidP="003D6BC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D6BCA" w14:paraId="05046E89"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7C05F616" w14:textId="77777777" w:rsidR="003D6BCA" w:rsidRPr="00BF5A6C" w:rsidRDefault="003D6BCA" w:rsidP="00371F65">
            <w:pPr>
              <w:pStyle w:val="Compact"/>
            </w:pPr>
            <w:r w:rsidRPr="00151DB9">
              <w:rPr>
                <w:b w:val="0"/>
              </w:rPr>
              <w:t>Input</w:t>
            </w:r>
          </w:p>
        </w:tc>
        <w:tc>
          <w:tcPr>
            <w:tcW w:w="4397" w:type="pct"/>
          </w:tcPr>
          <w:p w14:paraId="0BBEB5D0" w14:textId="3282186B" w:rsidR="003D6BCA" w:rsidRPr="005A6279" w:rsidRDefault="00371F65" w:rsidP="00371F65">
            <w:pPr>
              <w:rPr>
                <w:b w:val="0"/>
                <w:bCs w:val="0"/>
              </w:rPr>
            </w:pPr>
            <w:proofErr w:type="spellStart"/>
            <w:r w:rsidRPr="00371F65">
              <w:rPr>
                <w:b w:val="0"/>
              </w:rPr>
              <w:t>OpenPublicationSession</w:t>
            </w:r>
            <w:proofErr w:type="spellEnd"/>
            <w:r w:rsidRPr="00371F65">
              <w:rPr>
                <w:b w:val="0"/>
              </w:rPr>
              <w:t xml:space="preserve"> </w:t>
            </w:r>
            <w:r w:rsidR="003D6BCA">
              <w:rPr>
                <w:b w:val="0"/>
                <w:bCs w:val="0"/>
              </w:rPr>
              <w:t>(</w:t>
            </w:r>
            <w:proofErr w:type="spellStart"/>
            <w:r w:rsidR="00320F19">
              <w:fldChar w:fldCharType="begin"/>
            </w:r>
            <w:r w:rsidR="00320F19">
              <w:instrText xml:space="preserve"> HYPERLINK "http://www.openoandm.org/ws-isbm/1.1/wsdl/ChannelManagementService.wsdl" </w:instrText>
            </w:r>
            <w:r w:rsidR="00320F19">
              <w:fldChar w:fldCharType="separate"/>
            </w:r>
            <w:r w:rsidR="003D6BCA" w:rsidRPr="0062535A">
              <w:rPr>
                <w:rStyle w:val="Hyperlink"/>
                <w:b w:val="0"/>
                <w:bCs w:val="0"/>
              </w:rPr>
              <w:t>isbm:</w:t>
            </w:r>
            <w:r w:rsidR="00320F19">
              <w:rPr>
                <w:rStyle w:val="Hyperlink"/>
              </w:rPr>
              <w:fldChar w:fldCharType="end"/>
            </w:r>
            <w:r w:rsidR="00E44812" w:rsidRPr="00E44812">
              <w:rPr>
                <w:b w:val="0"/>
                <w:bCs w:val="0"/>
              </w:rPr>
              <w:t>OpenPublicationSession</w:t>
            </w:r>
            <w:proofErr w:type="spellEnd"/>
            <w:r w:rsidR="003D6BCA">
              <w:rPr>
                <w:b w:val="0"/>
                <w:bCs w:val="0"/>
              </w:rPr>
              <w:t>)</w:t>
            </w:r>
          </w:p>
          <w:p w14:paraId="06B2661F" w14:textId="17BD52DF" w:rsidR="003D6BCA" w:rsidRPr="005A6279" w:rsidRDefault="00B16608" w:rsidP="00B16608">
            <w:pPr>
              <w:pStyle w:val="ListParagraph"/>
              <w:numPr>
                <w:ilvl w:val="0"/>
                <w:numId w:val="7"/>
              </w:numPr>
            </w:pPr>
            <w:proofErr w:type="spellStart"/>
            <w:r w:rsidRPr="00B16608">
              <w:rPr>
                <w:b w:val="0"/>
              </w:rPr>
              <w:t>ChannelURI</w:t>
            </w:r>
            <w:proofErr w:type="spellEnd"/>
            <w:r w:rsidRPr="00B16608">
              <w:rPr>
                <w:b w:val="0"/>
              </w:rPr>
              <w:t xml:space="preserve"> </w:t>
            </w:r>
            <w:r w:rsidR="003D6BCA" w:rsidRPr="00666CD3">
              <w:rPr>
                <w:b w:val="0"/>
              </w:rPr>
              <w:t>(</w:t>
            </w:r>
            <w:proofErr w:type="spellStart"/>
            <w:r w:rsidR="00320F19">
              <w:fldChar w:fldCharType="begin"/>
            </w:r>
            <w:r w:rsidR="00320F19">
              <w:instrText xml:space="preserve"> HYPERLINK "http://www.w3.org/TR/xmlschema-2/" \l "string" \h </w:instrText>
            </w:r>
            <w:r w:rsidR="00320F19">
              <w:fldChar w:fldCharType="separate"/>
            </w:r>
            <w:r w:rsidR="003D6BCA" w:rsidRPr="00666CD3">
              <w:rPr>
                <w:rStyle w:val="Hyperlink"/>
                <w:b w:val="0"/>
              </w:rPr>
              <w:t>xs:string</w:t>
            </w:r>
            <w:proofErr w:type="spellEnd"/>
            <w:r w:rsidR="00320F19">
              <w:rPr>
                <w:rStyle w:val="Hyperlink"/>
              </w:rPr>
              <w:fldChar w:fldCharType="end"/>
            </w:r>
            <w:r w:rsidR="003D6BCA" w:rsidRPr="00666CD3">
              <w:rPr>
                <w:b w:val="0"/>
              </w:rPr>
              <w:t>) [1]</w:t>
            </w:r>
          </w:p>
        </w:tc>
      </w:tr>
      <w:tr w:rsidR="00957F55" w14:paraId="57FBCF7F"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6113063" w14:textId="77777777" w:rsidR="00957F55" w:rsidRDefault="00957F55" w:rsidP="00957F55">
            <w:pPr>
              <w:pStyle w:val="Compact"/>
            </w:pPr>
            <w:r>
              <w:t>Output</w:t>
            </w:r>
          </w:p>
        </w:tc>
        <w:tc>
          <w:tcPr>
            <w:tcW w:w="4397" w:type="pct"/>
          </w:tcPr>
          <w:p w14:paraId="2523BD68" w14:textId="52A619AA" w:rsidR="00957F55" w:rsidRPr="00957F55" w:rsidRDefault="00B212FB" w:rsidP="00957F55">
            <w:pPr>
              <w:rPr>
                <w:bCs/>
              </w:rPr>
            </w:pPr>
            <w:proofErr w:type="spellStart"/>
            <w:r w:rsidRPr="00B212FB">
              <w:t>OpenPublicationSessionResponse</w:t>
            </w:r>
            <w:proofErr w:type="spellEnd"/>
            <w:r w:rsidR="00957F55" w:rsidRPr="00957F55">
              <w:t xml:space="preserve"> </w:t>
            </w:r>
            <w:r w:rsidR="00957F55"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00957F55" w:rsidRPr="00957F55">
              <w:rPr>
                <w:rStyle w:val="Hyperlink"/>
                <w:bCs/>
              </w:rPr>
              <w:t>isbm:</w:t>
            </w:r>
            <w:r w:rsidR="00320F19">
              <w:rPr>
                <w:rStyle w:val="Hyperlink"/>
                <w:bCs/>
              </w:rPr>
              <w:fldChar w:fldCharType="end"/>
            </w:r>
            <w:r w:rsidRPr="00B212FB">
              <w:t>OpenPublicationSessionResponse</w:t>
            </w:r>
            <w:proofErr w:type="spellEnd"/>
            <w:r w:rsidR="00957F55" w:rsidRPr="00957F55">
              <w:rPr>
                <w:bCs/>
              </w:rPr>
              <w:t>)</w:t>
            </w:r>
          </w:p>
          <w:p w14:paraId="5F86F898" w14:textId="20B9DEE6" w:rsidR="00957F55" w:rsidRPr="00957F55" w:rsidRDefault="00957F55" w:rsidP="00957F55">
            <w:pPr>
              <w:pStyle w:val="ListParagraph"/>
              <w:numPr>
                <w:ilvl w:val="0"/>
                <w:numId w:val="7"/>
              </w:numPr>
            </w:pPr>
            <w:proofErr w:type="spellStart"/>
            <w:r>
              <w:t>SessionID</w:t>
            </w:r>
            <w:proofErr w:type="spellEnd"/>
            <w:r w:rsidRPr="00957F55">
              <w:t xml:space="preserve"> (</w:t>
            </w:r>
            <w:proofErr w:type="spellStart"/>
            <w:r w:rsidR="00320F19">
              <w:fldChar w:fldCharType="begin"/>
            </w:r>
            <w:r w:rsidR="00320F19">
              <w:instrText xml:space="preserve"> HYPERLINK "http://www.w3.org/TR/xmlschema-2/" \l "string" \h </w:instrText>
            </w:r>
            <w:r w:rsidR="00320F19">
              <w:fldChar w:fldCharType="separate"/>
            </w:r>
            <w:r w:rsidRPr="00957F55">
              <w:rPr>
                <w:rStyle w:val="Hyperlink"/>
              </w:rPr>
              <w:t>xs:string</w:t>
            </w:r>
            <w:proofErr w:type="spellEnd"/>
            <w:r w:rsidR="00320F19">
              <w:rPr>
                <w:rStyle w:val="Hyperlink"/>
              </w:rPr>
              <w:fldChar w:fldCharType="end"/>
            </w:r>
            <w:r w:rsidRPr="00957F55">
              <w:t>) [1]</w:t>
            </w:r>
          </w:p>
        </w:tc>
      </w:tr>
      <w:tr w:rsidR="00957F55" w14:paraId="44F39AA4" w14:textId="77777777" w:rsidTr="00371F65">
        <w:tc>
          <w:tcPr>
            <w:tcW w:w="603" w:type="pct"/>
          </w:tcPr>
          <w:p w14:paraId="72542F6C" w14:textId="77777777" w:rsidR="00957F55" w:rsidRDefault="00957F55" w:rsidP="00957F55">
            <w:pPr>
              <w:pStyle w:val="Compact"/>
            </w:pPr>
            <w:r>
              <w:t>Faults</w:t>
            </w:r>
          </w:p>
        </w:tc>
        <w:tc>
          <w:tcPr>
            <w:tcW w:w="4397" w:type="pct"/>
          </w:tcPr>
          <w:p w14:paraId="562D9EC8" w14:textId="77777777" w:rsidR="006E1C29" w:rsidRDefault="006E1C29" w:rsidP="006E1C29">
            <w:proofErr w:type="spellStart"/>
            <w:r>
              <w:t>ChannelFault</w:t>
            </w:r>
            <w:proofErr w:type="spellEnd"/>
          </w:p>
          <w:p w14:paraId="22AC3ED8" w14:textId="2F313367" w:rsidR="00957F55" w:rsidRDefault="006E1C29" w:rsidP="006E1C29">
            <w:pPr>
              <w:pStyle w:val="Compact"/>
            </w:pPr>
            <w:proofErr w:type="spellStart"/>
            <w:r>
              <w:t>OperationFault</w:t>
            </w:r>
            <w:proofErr w:type="spellEnd"/>
          </w:p>
        </w:tc>
      </w:tr>
    </w:tbl>
    <w:p w14:paraId="50806BEE" w14:textId="77777777" w:rsidR="003D6BCA" w:rsidRDefault="003D6BCA" w:rsidP="003D6BCA">
      <w:pPr>
        <w:pStyle w:val="Heading4"/>
      </w:pPr>
      <w:r>
        <w:t>REST Mapping</w:t>
      </w:r>
    </w:p>
    <w:p w14:paraId="69B967F1" w14:textId="49C6C60C" w:rsidR="003D6BCA" w:rsidRDefault="003D6BCA" w:rsidP="003D6BCA">
      <w:pPr>
        <w:pStyle w:val="BodyText"/>
      </w:pPr>
      <w:r>
        <w:t xml:space="preserve">The </w:t>
      </w:r>
      <w:r w:rsidR="006E6D95" w:rsidRPr="00F37CC4">
        <w:t>Open Publication Session</w:t>
      </w:r>
      <w:r w:rsidR="006E6D95">
        <w:t xml:space="preserve"> </w:t>
      </w:r>
      <w:r>
        <w:t xml:space="preserve">general interface is mapped into a RESTful interface as an </w:t>
      </w:r>
      <w:proofErr w:type="spellStart"/>
      <w:r>
        <w:t>OpenAPI</w:t>
      </w:r>
      <w:proofErr w:type="spellEnd"/>
      <w:r>
        <w:t xml:space="preserve"> description according to the following rules.</w:t>
      </w:r>
    </w:p>
    <w:p w14:paraId="08D58AA1" w14:textId="77777777" w:rsidR="003D6BCA" w:rsidRDefault="003D6BCA" w:rsidP="003D6BC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D6BCA" w14:paraId="6AB68470"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0334028E" w14:textId="77777777" w:rsidR="003D6BCA" w:rsidRPr="003B5061" w:rsidRDefault="003D6BCA" w:rsidP="00371F65">
            <w:pPr>
              <w:pStyle w:val="Compact"/>
            </w:pPr>
            <w:r w:rsidRPr="003B5061">
              <w:t>HTTP M</w:t>
            </w:r>
            <w:r>
              <w:t>ethod</w:t>
            </w:r>
          </w:p>
        </w:tc>
        <w:tc>
          <w:tcPr>
            <w:tcW w:w="4397" w:type="pct"/>
          </w:tcPr>
          <w:p w14:paraId="7D52C0AC" w14:textId="41ACB2B6" w:rsidR="003D6BCA" w:rsidRPr="003B5061" w:rsidRDefault="003D6BCA" w:rsidP="00371F65">
            <w:pPr>
              <w:rPr>
                <w:bCs/>
              </w:rPr>
            </w:pPr>
            <w:r>
              <w:rPr>
                <w:bCs/>
              </w:rPr>
              <w:t>P</w:t>
            </w:r>
            <w:r w:rsidR="0088324F">
              <w:rPr>
                <w:bCs/>
              </w:rPr>
              <w:t>OST</w:t>
            </w:r>
          </w:p>
        </w:tc>
      </w:tr>
      <w:tr w:rsidR="003D6BCA" w14:paraId="2386F38A" w14:textId="77777777" w:rsidTr="00371F65">
        <w:tc>
          <w:tcPr>
            <w:tcW w:w="603" w:type="pct"/>
          </w:tcPr>
          <w:p w14:paraId="7703BA7D" w14:textId="77777777" w:rsidR="003D6BCA" w:rsidRPr="003B5061" w:rsidRDefault="003D6BCA" w:rsidP="00371F65">
            <w:pPr>
              <w:pStyle w:val="Compact"/>
            </w:pPr>
            <w:r>
              <w:t xml:space="preserve">URL </w:t>
            </w:r>
          </w:p>
        </w:tc>
        <w:tc>
          <w:tcPr>
            <w:tcW w:w="4397" w:type="pct"/>
          </w:tcPr>
          <w:p w14:paraId="65164CA3" w14:textId="5C3E4F21" w:rsidR="003D6BCA" w:rsidRPr="003B5061" w:rsidRDefault="009E1AD6" w:rsidP="00371F65">
            <w:pPr>
              <w:rPr>
                <w:bCs/>
              </w:rPr>
            </w:pPr>
            <w:r w:rsidRPr="009E1AD6">
              <w:rPr>
                <w:bCs/>
              </w:rPr>
              <w:t>/channels/{channel-id}/publication-sessions</w:t>
            </w:r>
          </w:p>
        </w:tc>
      </w:tr>
      <w:tr w:rsidR="003D6BCA" w14:paraId="695FF061"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0B39C54F" w14:textId="77777777" w:rsidR="003D6BCA" w:rsidRPr="003B5061" w:rsidRDefault="003D6BCA" w:rsidP="00371F65">
            <w:pPr>
              <w:pStyle w:val="Compact"/>
            </w:pPr>
            <w:r>
              <w:t>HTTP Body</w:t>
            </w:r>
          </w:p>
        </w:tc>
        <w:tc>
          <w:tcPr>
            <w:tcW w:w="4397" w:type="pct"/>
          </w:tcPr>
          <w:p w14:paraId="51C7644E" w14:textId="7D813A44" w:rsidR="003D6BCA" w:rsidRPr="003B5061" w:rsidRDefault="00186F67" w:rsidP="00186F67">
            <w:r>
              <w:t>None</w:t>
            </w:r>
          </w:p>
        </w:tc>
      </w:tr>
      <w:tr w:rsidR="003D6BCA" w14:paraId="2726DBC1" w14:textId="77777777" w:rsidTr="00371F65">
        <w:tc>
          <w:tcPr>
            <w:tcW w:w="603" w:type="pct"/>
          </w:tcPr>
          <w:p w14:paraId="2095B698" w14:textId="77777777" w:rsidR="003D6BCA" w:rsidRDefault="003D6BCA" w:rsidP="00371F65">
            <w:pPr>
              <w:pStyle w:val="Compact"/>
            </w:pPr>
            <w:r>
              <w:t>HTTP Response (Success)</w:t>
            </w:r>
          </w:p>
        </w:tc>
        <w:tc>
          <w:tcPr>
            <w:tcW w:w="4397" w:type="pct"/>
          </w:tcPr>
          <w:p w14:paraId="2A8ABAA3" w14:textId="0AB3FD5F" w:rsidR="003D6BCA" w:rsidRDefault="003D6BCA" w:rsidP="00371F65">
            <w:pPr>
              <w:pStyle w:val="Compact"/>
            </w:pPr>
            <w:r>
              <w:t>20</w:t>
            </w:r>
            <w:r w:rsidR="0090168D">
              <w:t>1 Created</w:t>
            </w:r>
          </w:p>
        </w:tc>
      </w:tr>
      <w:tr w:rsidR="003D6BCA" w14:paraId="78C7B02C"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8C93B1B" w14:textId="77777777" w:rsidR="003D6BCA" w:rsidRDefault="003D6BCA" w:rsidP="00371F65">
            <w:pPr>
              <w:pStyle w:val="Compact"/>
            </w:pPr>
            <w:r>
              <w:t>Output</w:t>
            </w:r>
          </w:p>
        </w:tc>
        <w:tc>
          <w:tcPr>
            <w:tcW w:w="4397" w:type="pct"/>
          </w:tcPr>
          <w:p w14:paraId="0D0620D4" w14:textId="1914DE0A" w:rsidR="00C169F0" w:rsidRDefault="00C169F0" w:rsidP="00371F65">
            <w:pPr>
              <w:pStyle w:val="Compact"/>
            </w:pPr>
            <w:r>
              <w:t>Session (</w:t>
            </w:r>
            <w:proofErr w:type="spellStart"/>
            <w:proofErr w:type="gramStart"/>
            <w:r>
              <w:t>json:Session</w:t>
            </w:r>
            <w:proofErr w:type="spellEnd"/>
            <w:proofErr w:type="gramEnd"/>
            <w:r>
              <w:t>)</w:t>
            </w:r>
          </w:p>
          <w:p w14:paraId="7AED32ED" w14:textId="792B4BC1" w:rsidR="003D6BCA" w:rsidRDefault="00682F76" w:rsidP="00C169F0">
            <w:pPr>
              <w:pStyle w:val="ListParagraph"/>
              <w:numPr>
                <w:ilvl w:val="0"/>
                <w:numId w:val="7"/>
              </w:numPr>
            </w:pPr>
            <w:proofErr w:type="spellStart"/>
            <w:r>
              <w:t>SessionID</w:t>
            </w:r>
            <w:proofErr w:type="spellEnd"/>
            <w:r w:rsidRPr="00957F55">
              <w:t xml:space="preserve"> </w:t>
            </w:r>
            <w:r>
              <w:t>“</w:t>
            </w:r>
            <w:proofErr w:type="spellStart"/>
            <w:r w:rsidRPr="00682F76">
              <w:t>sessionId</w:t>
            </w:r>
            <w:proofErr w:type="spellEnd"/>
            <w:r>
              <w:t xml:space="preserve">” </w:t>
            </w:r>
            <w:r w:rsidRPr="00957F55">
              <w:t>(</w:t>
            </w:r>
            <w:proofErr w:type="spellStart"/>
            <w:r w:rsidR="00320F19">
              <w:fldChar w:fldCharType="begin"/>
            </w:r>
            <w:r w:rsidR="00320F19">
              <w:instrText xml:space="preserve"> HYPERLINK "http://www.w3.org/TR/xmlschema-2/" \l "string" \h </w:instrText>
            </w:r>
            <w:r w:rsidR="00320F19">
              <w:fldChar w:fldCharType="separate"/>
            </w:r>
            <w:r>
              <w:rPr>
                <w:rStyle w:val="Hyperlink"/>
              </w:rPr>
              <w:t>json</w:t>
            </w:r>
            <w:r w:rsidRPr="00957F55">
              <w:rPr>
                <w:rStyle w:val="Hyperlink"/>
              </w:rPr>
              <w:t>:string</w:t>
            </w:r>
            <w:proofErr w:type="spellEnd"/>
            <w:r w:rsidR="00320F19">
              <w:rPr>
                <w:rStyle w:val="Hyperlink"/>
              </w:rPr>
              <w:fldChar w:fldCharType="end"/>
            </w:r>
            <w:r w:rsidRPr="00957F55">
              <w:t>) [1]</w:t>
            </w:r>
          </w:p>
        </w:tc>
      </w:tr>
      <w:tr w:rsidR="006C1BAD" w14:paraId="4E9608AD" w14:textId="77777777" w:rsidTr="00371F65">
        <w:trPr>
          <w:trHeight w:val="972"/>
        </w:trPr>
        <w:tc>
          <w:tcPr>
            <w:tcW w:w="603" w:type="pct"/>
          </w:tcPr>
          <w:p w14:paraId="1FBE6E6A" w14:textId="77777777" w:rsidR="006C1BAD" w:rsidRDefault="006C1BAD" w:rsidP="006C1BAD">
            <w:pPr>
              <w:pStyle w:val="Compact"/>
            </w:pPr>
            <w:r>
              <w:t>HTTP Response</w:t>
            </w:r>
          </w:p>
          <w:p w14:paraId="679E97AC" w14:textId="77777777" w:rsidR="006C1BAD" w:rsidRDefault="006C1BAD" w:rsidP="006C1BAD">
            <w:pPr>
              <w:pStyle w:val="Compact"/>
            </w:pPr>
            <w:r>
              <w:t>(Error)</w:t>
            </w:r>
          </w:p>
        </w:tc>
        <w:tc>
          <w:tcPr>
            <w:tcW w:w="4397" w:type="pct"/>
          </w:tcPr>
          <w:p w14:paraId="565CCCBA" w14:textId="0205EBF2" w:rsidR="006C1BAD" w:rsidRDefault="006C1BAD" w:rsidP="006C1BAD">
            <w:proofErr w:type="spellStart"/>
            <w:r>
              <w:t>ChannelFault</w:t>
            </w:r>
            <w:proofErr w:type="spellEnd"/>
            <w:r w:rsidR="00A61C20">
              <w:t xml:space="preserve"> (</w:t>
            </w:r>
            <w:proofErr w:type="spellStart"/>
            <w:proofErr w:type="gramStart"/>
            <w:r w:rsidR="00A61C20">
              <w:t>json:ChannelFault</w:t>
            </w:r>
            <w:proofErr w:type="spellEnd"/>
            <w:proofErr w:type="gramEnd"/>
            <w:r w:rsidR="00A61C20">
              <w:t>)</w:t>
            </w:r>
            <w:r w:rsidR="00CD4024">
              <w:t xml:space="preserve"> – 404 Not Found</w:t>
            </w:r>
          </w:p>
          <w:p w14:paraId="14627188" w14:textId="5DB5610D" w:rsidR="006C1BAD" w:rsidRDefault="006C1BAD" w:rsidP="006C1BAD">
            <w:pPr>
              <w:pStyle w:val="Compact"/>
            </w:pPr>
            <w:proofErr w:type="spellStart"/>
            <w:r>
              <w:t>OperationFault</w:t>
            </w:r>
            <w:proofErr w:type="spellEnd"/>
            <w:r w:rsidR="009A4FB8">
              <w:t xml:space="preserve"> (</w:t>
            </w:r>
            <w:proofErr w:type="spellStart"/>
            <w:proofErr w:type="gramStart"/>
            <w:r w:rsidR="009A4FB8">
              <w:t>json:OperationFault</w:t>
            </w:r>
            <w:proofErr w:type="spellEnd"/>
            <w:proofErr w:type="gramEnd"/>
            <w:r w:rsidR="009A4FB8">
              <w:t xml:space="preserve">) – </w:t>
            </w:r>
            <w:r w:rsidR="009A4FB8" w:rsidRPr="009A4FB8">
              <w:t xml:space="preserve">422 </w:t>
            </w:r>
            <w:proofErr w:type="spellStart"/>
            <w:r w:rsidR="009A4FB8" w:rsidRPr="009A4FB8">
              <w:t>Unprocessable</w:t>
            </w:r>
            <w:proofErr w:type="spellEnd"/>
            <w:r w:rsidR="009A4FB8" w:rsidRPr="009A4FB8">
              <w:t xml:space="preserve"> Entity</w:t>
            </w:r>
          </w:p>
          <w:p w14:paraId="4A2D800B" w14:textId="46E683FE" w:rsidR="00A61C20" w:rsidRDefault="00A61C20" w:rsidP="006C1BAD">
            <w:pPr>
              <w:pStyle w:val="Compact"/>
            </w:pPr>
          </w:p>
        </w:tc>
      </w:tr>
    </w:tbl>
    <w:p w14:paraId="37D39EFC" w14:textId="056E7E23" w:rsidR="00BB0129" w:rsidRDefault="00E83E4F" w:rsidP="00264707">
      <w:pPr>
        <w:pStyle w:val="Heading3"/>
      </w:pPr>
      <w:bookmarkStart w:id="363" w:name="_Toc26878696"/>
      <w:r>
        <w:t>Post Publication</w:t>
      </w:r>
      <w:bookmarkEnd w:id="362"/>
      <w:bookmarkEnd w:id="363"/>
    </w:p>
    <w:p w14:paraId="7AE9C886" w14:textId="627340B0" w:rsidR="008A1078" w:rsidRPr="008A1078" w:rsidRDefault="008A1078" w:rsidP="008A107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4C1ABC4B"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C870914" w14:textId="77777777" w:rsidR="00BB0129" w:rsidRDefault="00E83E4F">
            <w:pPr>
              <w:pStyle w:val="Compact"/>
            </w:pPr>
            <w:r>
              <w:t>Name</w:t>
            </w:r>
          </w:p>
        </w:tc>
        <w:tc>
          <w:tcPr>
            <w:tcW w:w="0" w:type="auto"/>
          </w:tcPr>
          <w:p w14:paraId="737434CE" w14:textId="77777777" w:rsidR="00BB0129" w:rsidRDefault="00E83E4F">
            <w:pPr>
              <w:pStyle w:val="Compact"/>
            </w:pPr>
            <w:proofErr w:type="spellStart"/>
            <w:r>
              <w:t>PostPublication</w:t>
            </w:r>
            <w:proofErr w:type="spellEnd"/>
          </w:p>
        </w:tc>
      </w:tr>
      <w:tr w:rsidR="00BB0129" w14:paraId="39C3127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8B67405" w14:textId="77777777" w:rsidR="00BB0129" w:rsidRDefault="00E83E4F">
            <w:pPr>
              <w:pStyle w:val="Compact"/>
            </w:pPr>
            <w:r>
              <w:t>Description</w:t>
            </w:r>
          </w:p>
        </w:tc>
        <w:tc>
          <w:tcPr>
            <w:tcW w:w="0" w:type="auto"/>
          </w:tcPr>
          <w:p w14:paraId="4A8DB770" w14:textId="77777777" w:rsidR="00BB0129" w:rsidRDefault="00E83E4F">
            <w:pPr>
              <w:pStyle w:val="Compact"/>
            </w:pPr>
            <w:r>
              <w:t>Posts a publication message on a channel.</w:t>
            </w:r>
          </w:p>
        </w:tc>
      </w:tr>
      <w:tr w:rsidR="00BB0129" w14:paraId="1B028392" w14:textId="77777777" w:rsidTr="00264707">
        <w:tc>
          <w:tcPr>
            <w:tcW w:w="0" w:type="auto"/>
          </w:tcPr>
          <w:p w14:paraId="0BA728DC" w14:textId="77777777" w:rsidR="00BB0129" w:rsidRDefault="00E83E4F">
            <w:pPr>
              <w:pStyle w:val="Compact"/>
            </w:pPr>
            <w:r>
              <w:t>Input</w:t>
            </w:r>
          </w:p>
        </w:tc>
        <w:tc>
          <w:tcPr>
            <w:tcW w:w="0" w:type="auto"/>
          </w:tcPr>
          <w:p w14:paraId="26D72F0E" w14:textId="37199495" w:rsidR="00BB0129" w:rsidRDefault="00E83E4F">
            <w:proofErr w:type="spellStart"/>
            <w:r>
              <w:t>SessionID</w:t>
            </w:r>
            <w:proofErr w:type="spellEnd"/>
            <w:r>
              <w:t xml:space="preserve"> [1]</w:t>
            </w:r>
          </w:p>
          <w:p w14:paraId="2834E93B" w14:textId="26F3563F" w:rsidR="00BB0129" w:rsidRDefault="00E83E4F">
            <w:proofErr w:type="spellStart"/>
            <w:r>
              <w:t>MessageContent</w:t>
            </w:r>
            <w:proofErr w:type="spellEnd"/>
            <w:r w:rsidR="00D628EA">
              <w:t xml:space="preserve"> </w:t>
            </w:r>
            <w:r>
              <w:t>[1]</w:t>
            </w:r>
          </w:p>
          <w:p w14:paraId="10E4384E" w14:textId="43F0CF06" w:rsidR="00BB0129" w:rsidRDefault="00E83E4F">
            <w:r>
              <w:t>Topic</w:t>
            </w:r>
            <w:r w:rsidR="00D628EA">
              <w:t xml:space="preserve"> </w:t>
            </w:r>
            <w:r>
              <w:t>[</w:t>
            </w:r>
            <w:proofErr w:type="gramStart"/>
            <w:r>
              <w:t>1..</w:t>
            </w:r>
            <w:proofErr w:type="gramEnd"/>
            <w:r>
              <w:t>*]</w:t>
            </w:r>
          </w:p>
          <w:p w14:paraId="1E50C0D6" w14:textId="3D88DE4B" w:rsidR="00BB0129" w:rsidRDefault="00E83E4F">
            <w:r>
              <w:lastRenderedPageBreak/>
              <w:t>Expiry [</w:t>
            </w:r>
            <w:proofErr w:type="gramStart"/>
            <w:r>
              <w:t>0..</w:t>
            </w:r>
            <w:proofErr w:type="gramEnd"/>
            <w:r>
              <w:t>1]</w:t>
            </w:r>
          </w:p>
        </w:tc>
      </w:tr>
      <w:tr w:rsidR="00BB0129" w14:paraId="222A174D"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7E49DC" w14:textId="77777777" w:rsidR="00BB0129" w:rsidRDefault="00E83E4F">
            <w:pPr>
              <w:pStyle w:val="Compact"/>
            </w:pPr>
            <w:r>
              <w:lastRenderedPageBreak/>
              <w:t>Behavior</w:t>
            </w:r>
          </w:p>
        </w:tc>
        <w:tc>
          <w:tcPr>
            <w:tcW w:w="0" w:type="auto"/>
          </w:tcPr>
          <w:p w14:paraId="69E4643F" w14:textId="77777777" w:rsidR="00BB0129" w:rsidRDefault="00E83E4F">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79E6B13B"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672EF094" w14:textId="77777777" w:rsidTr="00264707">
        <w:tc>
          <w:tcPr>
            <w:tcW w:w="0" w:type="auto"/>
          </w:tcPr>
          <w:p w14:paraId="43CCA9FB" w14:textId="77777777" w:rsidR="00BB0129" w:rsidRDefault="00E83E4F">
            <w:pPr>
              <w:pStyle w:val="Compact"/>
            </w:pPr>
            <w:r>
              <w:t>Output</w:t>
            </w:r>
          </w:p>
        </w:tc>
        <w:tc>
          <w:tcPr>
            <w:tcW w:w="0" w:type="auto"/>
          </w:tcPr>
          <w:p w14:paraId="1DA1E730" w14:textId="77162B58" w:rsidR="00BB0129" w:rsidRDefault="00E83E4F">
            <w:pPr>
              <w:pStyle w:val="Compact"/>
            </w:pPr>
            <w:proofErr w:type="spellStart"/>
            <w:r>
              <w:t>MessageID</w:t>
            </w:r>
            <w:proofErr w:type="spellEnd"/>
            <w:r w:rsidR="008E449A">
              <w:t xml:space="preserve"> </w:t>
            </w:r>
            <w:r>
              <w:t>[1]</w:t>
            </w:r>
          </w:p>
        </w:tc>
      </w:tr>
      <w:tr w:rsidR="00BB0129" w14:paraId="605CB393"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0ED05D4C" w14:textId="77777777" w:rsidR="00BB0129" w:rsidRDefault="00E83E4F">
            <w:pPr>
              <w:pStyle w:val="Compact"/>
            </w:pPr>
            <w:r>
              <w:t>Faults</w:t>
            </w:r>
          </w:p>
        </w:tc>
        <w:tc>
          <w:tcPr>
            <w:tcW w:w="0" w:type="auto"/>
          </w:tcPr>
          <w:p w14:paraId="6A97E5ED" w14:textId="77777777" w:rsidR="00BB0129" w:rsidRDefault="00E83E4F">
            <w:pPr>
              <w:pStyle w:val="Compact"/>
            </w:pPr>
            <w:proofErr w:type="spellStart"/>
            <w:r>
              <w:t>SessionFault</w:t>
            </w:r>
            <w:proofErr w:type="spellEnd"/>
          </w:p>
        </w:tc>
      </w:tr>
    </w:tbl>
    <w:p w14:paraId="4CB0EDDD" w14:textId="77777777" w:rsidR="00D64F6D" w:rsidRDefault="00D64F6D" w:rsidP="00D64F6D">
      <w:pPr>
        <w:pStyle w:val="Heading4"/>
      </w:pPr>
      <w:bookmarkStart w:id="364" w:name="expire-publication"/>
      <w:bookmarkStart w:id="365" w:name="_Toc25337050"/>
      <w:bookmarkStart w:id="366" w:name="_Toc25357170"/>
      <w:bookmarkEnd w:id="364"/>
      <w:r>
        <w:t>SOAP Mapping</w:t>
      </w:r>
    </w:p>
    <w:p w14:paraId="3AA202E3" w14:textId="77777777" w:rsidR="00D64F6D" w:rsidRDefault="00D64F6D" w:rsidP="00D64F6D">
      <w:pPr>
        <w:pStyle w:val="BodyText"/>
      </w:pPr>
      <w:r>
        <w:t>The Post</w:t>
      </w:r>
      <w:r w:rsidRPr="00F37CC4">
        <w:t xml:space="preserve"> Publication </w:t>
      </w:r>
      <w:r>
        <w:t>general interface is mapped into SOAP 1.1/1.2 as embedded XML schemas in WSDL descriptions according to the following schema types.</w:t>
      </w:r>
    </w:p>
    <w:p w14:paraId="7455A2DE" w14:textId="77777777" w:rsidR="00D64F6D" w:rsidRDefault="00D64F6D" w:rsidP="00D64F6D">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D64F6D" w14:paraId="0244A8C3" w14:textId="77777777" w:rsidTr="00E72CCE">
        <w:trPr>
          <w:cnfStyle w:val="000000100000" w:firstRow="0" w:lastRow="0" w:firstColumn="0" w:lastColumn="0" w:oddVBand="0" w:evenVBand="0" w:oddHBand="1" w:evenHBand="0" w:firstRowFirstColumn="0" w:firstRowLastColumn="0" w:lastRowFirstColumn="0" w:lastRowLastColumn="0"/>
        </w:trPr>
        <w:tc>
          <w:tcPr>
            <w:tcW w:w="603" w:type="pct"/>
          </w:tcPr>
          <w:p w14:paraId="145607C7" w14:textId="77777777" w:rsidR="00D64F6D" w:rsidRPr="00E72CCE" w:rsidRDefault="00D64F6D" w:rsidP="00320F19">
            <w:pPr>
              <w:pStyle w:val="Compact"/>
            </w:pPr>
            <w:r w:rsidRPr="00E72CCE">
              <w:t>Input</w:t>
            </w:r>
          </w:p>
        </w:tc>
        <w:tc>
          <w:tcPr>
            <w:tcW w:w="4397" w:type="pct"/>
          </w:tcPr>
          <w:p w14:paraId="43750AC6" w14:textId="77777777" w:rsidR="00D64F6D" w:rsidRPr="00E72CCE" w:rsidRDefault="00D64F6D" w:rsidP="00320F19">
            <w:proofErr w:type="spellStart"/>
            <w:r w:rsidRPr="00E72CCE">
              <w:t>PostPublication</w:t>
            </w:r>
            <w:proofErr w:type="spellEnd"/>
            <w:r w:rsidRPr="00E72CCE">
              <w:t xml:space="preserve"> (</w:t>
            </w:r>
            <w:proofErr w:type="spellStart"/>
            <w:proofErr w:type="gramStart"/>
            <w:r w:rsidRPr="00E72CCE">
              <w:t>isbm:PostPublication</w:t>
            </w:r>
            <w:proofErr w:type="spellEnd"/>
            <w:proofErr w:type="gramEnd"/>
            <w:r w:rsidRPr="00E72CCE">
              <w:t>)</w:t>
            </w:r>
          </w:p>
          <w:p w14:paraId="7C2B3195" w14:textId="77777777" w:rsidR="00D64F6D" w:rsidRPr="00E72CCE" w:rsidRDefault="00D64F6D" w:rsidP="00320F19">
            <w:pPr>
              <w:pStyle w:val="ListParagraph"/>
              <w:numPr>
                <w:ilvl w:val="0"/>
                <w:numId w:val="7"/>
              </w:numPr>
            </w:pPr>
            <w:proofErr w:type="spellStart"/>
            <w:r w:rsidRPr="00E72CCE">
              <w:t>SessionID</w:t>
            </w:r>
            <w:proofErr w:type="spellEnd"/>
            <w:r w:rsidRPr="00E72CCE">
              <w:t xml:space="preserve"> (</w:t>
            </w:r>
            <w:proofErr w:type="spellStart"/>
            <w:r w:rsidR="00320F19" w:rsidRPr="00E72CCE">
              <w:fldChar w:fldCharType="begin"/>
            </w:r>
            <w:r w:rsidR="00320F19" w:rsidRPr="00E72CCE">
              <w:instrText xml:space="preserve"> HYPERLINK "http://www.w3.org/TR/xmlschema-2/" \l "string" \h </w:instrText>
            </w:r>
            <w:r w:rsidR="00320F19" w:rsidRPr="00E72CCE">
              <w:fldChar w:fldCharType="separate"/>
            </w:r>
            <w:r w:rsidRPr="00E72CCE">
              <w:t>xs:string</w:t>
            </w:r>
            <w:proofErr w:type="spellEnd"/>
            <w:r w:rsidR="00320F19" w:rsidRPr="00E72CCE">
              <w:fldChar w:fldCharType="end"/>
            </w:r>
            <w:r w:rsidRPr="00E72CCE">
              <w:t>) [1]</w:t>
            </w:r>
          </w:p>
          <w:p w14:paraId="201A114D" w14:textId="77777777" w:rsidR="00D64F6D" w:rsidRPr="00E72CCE" w:rsidRDefault="00D64F6D" w:rsidP="00320F19">
            <w:pPr>
              <w:pStyle w:val="ListParagraph"/>
              <w:numPr>
                <w:ilvl w:val="0"/>
                <w:numId w:val="7"/>
              </w:numPr>
            </w:pPr>
            <w:proofErr w:type="spellStart"/>
            <w:r w:rsidRPr="00E72CCE">
              <w:t>MessageContent</w:t>
            </w:r>
            <w:proofErr w:type="spellEnd"/>
            <w:r w:rsidRPr="00E72CCE">
              <w:t xml:space="preserve"> (</w:t>
            </w:r>
            <w:proofErr w:type="spellStart"/>
            <w:r w:rsidR="00320F19" w:rsidRPr="00E72CCE">
              <w:fldChar w:fldCharType="begin"/>
            </w:r>
            <w:r w:rsidR="00320F19" w:rsidRPr="00E72CCE">
              <w:instrText xml:space="preserve"> HYPERLINK "http://www.openoandm.org/ws-isbm/1.0/ws-isbm.html" \l "message-content-xml" \h </w:instrText>
            </w:r>
            <w:r w:rsidR="00320F19" w:rsidRPr="00E72CCE">
              <w:fldChar w:fldCharType="separate"/>
            </w:r>
            <w:r w:rsidRPr="00E72CCE">
              <w:t>isbm:MessageContent</w:t>
            </w:r>
            <w:proofErr w:type="spellEnd"/>
            <w:r w:rsidR="00320F19" w:rsidRPr="00E72CCE">
              <w:fldChar w:fldCharType="end"/>
            </w:r>
            <w:r w:rsidRPr="00E72CCE">
              <w:t>) [1]</w:t>
            </w:r>
          </w:p>
          <w:p w14:paraId="2316674E" w14:textId="77777777" w:rsidR="00D64F6D" w:rsidRPr="00E72CCE" w:rsidRDefault="00D64F6D" w:rsidP="00320F19">
            <w:pPr>
              <w:pStyle w:val="ListParagraph"/>
              <w:numPr>
                <w:ilvl w:val="0"/>
                <w:numId w:val="7"/>
              </w:numPr>
            </w:pPr>
            <w:r w:rsidRPr="00E72CCE">
              <w:t>Topic (</w:t>
            </w:r>
            <w:proofErr w:type="spellStart"/>
            <w:r w:rsidR="00320F19" w:rsidRPr="00E72CCE">
              <w:fldChar w:fldCharType="begin"/>
            </w:r>
            <w:r w:rsidR="00320F19" w:rsidRPr="00E72CCE">
              <w:instrText xml:space="preserve"> HYPERLINK "http://www.w3.org/TR/xmlschema-2/" \l "string" \h </w:instrText>
            </w:r>
            <w:r w:rsidR="00320F19" w:rsidRPr="00E72CCE">
              <w:fldChar w:fldCharType="separate"/>
            </w:r>
            <w:r w:rsidRPr="00E72CCE">
              <w:rPr>
                <w:rStyle w:val="Hyperlink"/>
              </w:rPr>
              <w:t>xs:string</w:t>
            </w:r>
            <w:proofErr w:type="spellEnd"/>
            <w:r w:rsidR="00320F19" w:rsidRPr="00E72CCE">
              <w:rPr>
                <w:rStyle w:val="Hyperlink"/>
              </w:rPr>
              <w:fldChar w:fldCharType="end"/>
            </w:r>
            <w:r w:rsidRPr="00E72CCE">
              <w:t>) [1..*]</w:t>
            </w:r>
          </w:p>
          <w:p w14:paraId="2D85D4E2" w14:textId="77777777" w:rsidR="00D64F6D" w:rsidRPr="00E72CCE" w:rsidRDefault="00D64F6D" w:rsidP="00320F19">
            <w:pPr>
              <w:pStyle w:val="ListParagraph"/>
              <w:numPr>
                <w:ilvl w:val="0"/>
                <w:numId w:val="7"/>
              </w:numPr>
            </w:pPr>
            <w:r w:rsidRPr="00E72CCE">
              <w:t>Expiry (</w:t>
            </w:r>
            <w:proofErr w:type="spellStart"/>
            <w:r w:rsidR="00320F19" w:rsidRPr="00E72CCE">
              <w:fldChar w:fldCharType="begin"/>
            </w:r>
            <w:r w:rsidR="00320F19" w:rsidRPr="00E72CCE">
              <w:instrText xml:space="preserve"> HYPERLINK "http://www.w3.org/TR/xmlschema-2/" \l "duration" \h </w:instrText>
            </w:r>
            <w:r w:rsidR="00320F19" w:rsidRPr="00E72CCE">
              <w:fldChar w:fldCharType="separate"/>
            </w:r>
            <w:r w:rsidRPr="00E72CCE">
              <w:rPr>
                <w:rStyle w:val="Hyperlink"/>
              </w:rPr>
              <w:t>xs:duration</w:t>
            </w:r>
            <w:proofErr w:type="spellEnd"/>
            <w:r w:rsidR="00320F19" w:rsidRPr="00E72CCE">
              <w:rPr>
                <w:rStyle w:val="Hyperlink"/>
              </w:rPr>
              <w:fldChar w:fldCharType="end"/>
            </w:r>
            <w:r w:rsidRPr="00E72CCE">
              <w:t>) [0..1]</w:t>
            </w:r>
          </w:p>
        </w:tc>
      </w:tr>
      <w:tr w:rsidR="00D64F6D" w14:paraId="134ACF4A" w14:textId="77777777" w:rsidTr="00E72CCE">
        <w:tc>
          <w:tcPr>
            <w:tcW w:w="603" w:type="pct"/>
          </w:tcPr>
          <w:p w14:paraId="1F0AFF55" w14:textId="77777777" w:rsidR="00D64F6D" w:rsidRDefault="00D64F6D" w:rsidP="00320F19">
            <w:pPr>
              <w:pStyle w:val="Compact"/>
            </w:pPr>
            <w:r>
              <w:t>Output</w:t>
            </w:r>
          </w:p>
        </w:tc>
        <w:tc>
          <w:tcPr>
            <w:tcW w:w="4397" w:type="pct"/>
          </w:tcPr>
          <w:p w14:paraId="03F22618" w14:textId="77777777" w:rsidR="00D64F6D" w:rsidRPr="00957F55" w:rsidRDefault="00D64F6D" w:rsidP="00320F19">
            <w:pPr>
              <w:rPr>
                <w:bCs/>
              </w:rPr>
            </w:pPr>
            <w:proofErr w:type="spellStart"/>
            <w:r w:rsidRPr="008E449A">
              <w:t>PostPublicationResponse</w:t>
            </w:r>
            <w:proofErr w:type="spellEnd"/>
            <w:r w:rsidRPr="008E449A">
              <w:t xml:space="preserve"> </w:t>
            </w:r>
            <w:r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Pr="00957F55">
              <w:rPr>
                <w:rStyle w:val="Hyperlink"/>
                <w:bCs/>
              </w:rPr>
              <w:t>isbm:</w:t>
            </w:r>
            <w:r w:rsidR="00320F19">
              <w:rPr>
                <w:rStyle w:val="Hyperlink"/>
                <w:bCs/>
              </w:rPr>
              <w:fldChar w:fldCharType="end"/>
            </w:r>
            <w:r w:rsidRPr="008E449A">
              <w:t>PostPublicationResponse</w:t>
            </w:r>
            <w:proofErr w:type="spellEnd"/>
            <w:r w:rsidRPr="00957F55">
              <w:rPr>
                <w:bCs/>
              </w:rPr>
              <w:t>)</w:t>
            </w:r>
          </w:p>
          <w:p w14:paraId="7BAC1266" w14:textId="77777777" w:rsidR="00D64F6D" w:rsidRPr="00957F55" w:rsidRDefault="00D64F6D" w:rsidP="00320F19">
            <w:pPr>
              <w:pStyle w:val="ListParagraph"/>
              <w:numPr>
                <w:ilvl w:val="0"/>
                <w:numId w:val="7"/>
              </w:numPr>
            </w:pPr>
            <w:proofErr w:type="spellStart"/>
            <w:r>
              <w:t>MessageID</w:t>
            </w:r>
            <w:proofErr w:type="spellEnd"/>
            <w:r>
              <w:t xml:space="preserve"> </w:t>
            </w:r>
            <w:r w:rsidRPr="00957F55">
              <w:t>(</w:t>
            </w:r>
            <w:proofErr w:type="spellStart"/>
            <w:r w:rsidR="00320F19">
              <w:fldChar w:fldCharType="begin"/>
            </w:r>
            <w:r w:rsidR="00320F19">
              <w:instrText xml:space="preserve"> HYPERLINK "http://www.w3.org/TR/xmlschema-2/" \l "string" \h </w:instrText>
            </w:r>
            <w:r w:rsidR="00320F19">
              <w:fldChar w:fldCharType="separate"/>
            </w:r>
            <w:r w:rsidRPr="00957F55">
              <w:rPr>
                <w:rStyle w:val="Hyperlink"/>
              </w:rPr>
              <w:t>xs:string</w:t>
            </w:r>
            <w:proofErr w:type="spellEnd"/>
            <w:r w:rsidR="00320F19">
              <w:rPr>
                <w:rStyle w:val="Hyperlink"/>
              </w:rPr>
              <w:fldChar w:fldCharType="end"/>
            </w:r>
            <w:r w:rsidRPr="00957F55">
              <w:t>) [1]</w:t>
            </w:r>
          </w:p>
        </w:tc>
      </w:tr>
      <w:tr w:rsidR="00D64F6D" w14:paraId="10D524ED" w14:textId="77777777" w:rsidTr="00E72CCE">
        <w:trPr>
          <w:cnfStyle w:val="000000100000" w:firstRow="0" w:lastRow="0" w:firstColumn="0" w:lastColumn="0" w:oddVBand="0" w:evenVBand="0" w:oddHBand="1" w:evenHBand="0" w:firstRowFirstColumn="0" w:firstRowLastColumn="0" w:lastRowFirstColumn="0" w:lastRowLastColumn="0"/>
        </w:trPr>
        <w:tc>
          <w:tcPr>
            <w:tcW w:w="603" w:type="pct"/>
          </w:tcPr>
          <w:p w14:paraId="37FF03A7" w14:textId="77777777" w:rsidR="00D64F6D" w:rsidRDefault="00D64F6D" w:rsidP="00320F19">
            <w:pPr>
              <w:pStyle w:val="Compact"/>
            </w:pPr>
            <w:r>
              <w:t>Faults</w:t>
            </w:r>
          </w:p>
        </w:tc>
        <w:tc>
          <w:tcPr>
            <w:tcW w:w="4397" w:type="pct"/>
          </w:tcPr>
          <w:p w14:paraId="4D3BF93B" w14:textId="77777777" w:rsidR="00D64F6D" w:rsidRDefault="00D64F6D" w:rsidP="00320F19">
            <w:pPr>
              <w:pStyle w:val="Compact"/>
            </w:pPr>
            <w:proofErr w:type="spellStart"/>
            <w:r>
              <w:t>SessionFault</w:t>
            </w:r>
            <w:proofErr w:type="spellEnd"/>
          </w:p>
        </w:tc>
      </w:tr>
    </w:tbl>
    <w:p w14:paraId="5BF65F6E" w14:textId="77777777" w:rsidR="00D64F6D" w:rsidRDefault="00D64F6D" w:rsidP="00D64F6D">
      <w:pPr>
        <w:pStyle w:val="Heading4"/>
      </w:pPr>
      <w:r>
        <w:t>REST Mapping</w:t>
      </w:r>
    </w:p>
    <w:p w14:paraId="15B7D5CE" w14:textId="77777777" w:rsidR="00D64F6D" w:rsidRDefault="00D64F6D" w:rsidP="00D64F6D">
      <w:pPr>
        <w:pStyle w:val="BodyText"/>
      </w:pPr>
      <w:r>
        <w:t>The Post</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48920751" w14:textId="77777777" w:rsidR="00D64F6D" w:rsidRDefault="00D64F6D" w:rsidP="00D64F6D">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D64F6D" w14:paraId="02A5224E"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52F9335" w14:textId="77777777" w:rsidR="00D64F6D" w:rsidRPr="003B5061" w:rsidRDefault="00D64F6D" w:rsidP="00320F19">
            <w:pPr>
              <w:pStyle w:val="Compact"/>
            </w:pPr>
            <w:r w:rsidRPr="003B5061">
              <w:t>HTTP M</w:t>
            </w:r>
            <w:r>
              <w:t>ethod</w:t>
            </w:r>
          </w:p>
        </w:tc>
        <w:tc>
          <w:tcPr>
            <w:tcW w:w="4397" w:type="pct"/>
          </w:tcPr>
          <w:p w14:paraId="2D2F177F" w14:textId="77777777" w:rsidR="00D64F6D" w:rsidRPr="003B5061" w:rsidRDefault="00D64F6D" w:rsidP="00320F19">
            <w:pPr>
              <w:rPr>
                <w:bCs/>
              </w:rPr>
            </w:pPr>
            <w:r>
              <w:rPr>
                <w:bCs/>
              </w:rPr>
              <w:t>POST</w:t>
            </w:r>
          </w:p>
        </w:tc>
      </w:tr>
      <w:tr w:rsidR="00D64F6D" w14:paraId="5EF94B4D" w14:textId="77777777" w:rsidTr="00320F19">
        <w:tc>
          <w:tcPr>
            <w:tcW w:w="603" w:type="pct"/>
          </w:tcPr>
          <w:p w14:paraId="1421C289" w14:textId="77777777" w:rsidR="00D64F6D" w:rsidRPr="003B5061" w:rsidRDefault="00D64F6D" w:rsidP="00320F19">
            <w:pPr>
              <w:pStyle w:val="Compact"/>
            </w:pPr>
            <w:r>
              <w:t xml:space="preserve">URL </w:t>
            </w:r>
          </w:p>
        </w:tc>
        <w:tc>
          <w:tcPr>
            <w:tcW w:w="4397" w:type="pct"/>
          </w:tcPr>
          <w:p w14:paraId="6E30BE16" w14:textId="77777777" w:rsidR="00D64F6D" w:rsidRPr="003B5061" w:rsidRDefault="00D64F6D" w:rsidP="00320F19">
            <w:pPr>
              <w:rPr>
                <w:bCs/>
              </w:rPr>
            </w:pPr>
            <w:r w:rsidRPr="00211B67">
              <w:rPr>
                <w:bCs/>
              </w:rPr>
              <w:t>/sessions/{session-id}/publications</w:t>
            </w:r>
          </w:p>
        </w:tc>
      </w:tr>
      <w:tr w:rsidR="00D64F6D" w14:paraId="3133F4E3"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1CCAA5D0" w14:textId="77777777" w:rsidR="00D64F6D" w:rsidRPr="003B5061" w:rsidRDefault="00D64F6D" w:rsidP="00320F19">
            <w:pPr>
              <w:pStyle w:val="Compact"/>
            </w:pPr>
            <w:r>
              <w:t>HTTP Body</w:t>
            </w:r>
          </w:p>
        </w:tc>
        <w:tc>
          <w:tcPr>
            <w:tcW w:w="4397" w:type="pct"/>
          </w:tcPr>
          <w:p w14:paraId="2547D210" w14:textId="77777777" w:rsidR="00D64F6D" w:rsidRDefault="00D64F6D" w:rsidP="00320F19">
            <w:proofErr w:type="spellStart"/>
            <w:r w:rsidRPr="00481990">
              <w:t>postPublication</w:t>
            </w:r>
            <w:proofErr w:type="spellEnd"/>
            <w:r>
              <w:t>(</w:t>
            </w:r>
            <w:proofErr w:type="spellStart"/>
            <w:proofErr w:type="gramStart"/>
            <w:r>
              <w:t>json:</w:t>
            </w:r>
            <w:r w:rsidRPr="00481990">
              <w:t>postPublication</w:t>
            </w:r>
            <w:proofErr w:type="spellEnd"/>
            <w:proofErr w:type="gramEnd"/>
            <w:r>
              <w:t>)</w:t>
            </w:r>
          </w:p>
          <w:p w14:paraId="4F527DD0" w14:textId="77777777" w:rsidR="00D64F6D" w:rsidRDefault="00D64F6D" w:rsidP="00320F19">
            <w:pPr>
              <w:pStyle w:val="ListParagraph"/>
              <w:numPr>
                <w:ilvl w:val="0"/>
                <w:numId w:val="7"/>
              </w:numPr>
            </w:pPr>
            <w:r w:rsidRPr="000A6C22">
              <w:t>Message</w:t>
            </w:r>
            <w:r>
              <w:t xml:space="preserve"> (</w:t>
            </w:r>
            <w:proofErr w:type="spellStart"/>
            <w:proofErr w:type="gramStart"/>
            <w:r>
              <w:t>json:Message</w:t>
            </w:r>
            <w:proofErr w:type="spellEnd"/>
            <w:proofErr w:type="gramEnd"/>
            <w:r>
              <w:t>) [1]</w:t>
            </w:r>
          </w:p>
          <w:p w14:paraId="2AB171C6" w14:textId="77777777" w:rsidR="00D64F6D" w:rsidRPr="000A6C22" w:rsidRDefault="00D64F6D" w:rsidP="00320F19">
            <w:pPr>
              <w:pStyle w:val="ListParagraph"/>
              <w:numPr>
                <w:ilvl w:val="1"/>
                <w:numId w:val="7"/>
              </w:numPr>
            </w:pPr>
            <w:r w:rsidRPr="000A6C22">
              <w:t>Content (</w:t>
            </w:r>
            <w:proofErr w:type="spellStart"/>
            <w:r w:rsidR="00320F19">
              <w:fldChar w:fldCharType="begin"/>
            </w:r>
            <w:r w:rsidR="00320F19">
              <w:instrText xml:space="preserve"> HYPERLINK "http://www.openoandm.org/ws-isbm/1.0/ws-isbm.html" \l "message-content-xml" \h </w:instrText>
            </w:r>
            <w:r w:rsidR="00320F19">
              <w:fldChar w:fldCharType="separate"/>
            </w:r>
            <w:r>
              <w:t>json</w:t>
            </w:r>
            <w:r w:rsidRPr="000A6C22">
              <w:t>:MessageContent</w:t>
            </w:r>
            <w:proofErr w:type="spellEnd"/>
            <w:r w:rsidR="00320F19">
              <w:fldChar w:fldCharType="end"/>
            </w:r>
            <w:r w:rsidRPr="000A6C22">
              <w:t>) [1]</w:t>
            </w:r>
          </w:p>
          <w:p w14:paraId="74669144" w14:textId="77777777" w:rsidR="00D64F6D" w:rsidRPr="000A6C22" w:rsidRDefault="00D64F6D" w:rsidP="00320F19">
            <w:pPr>
              <w:pStyle w:val="ListParagraph"/>
              <w:numPr>
                <w:ilvl w:val="1"/>
                <w:numId w:val="7"/>
              </w:numPr>
            </w:pPr>
            <w:r w:rsidRPr="000A6C22">
              <w:t>Topic (</w:t>
            </w:r>
            <w:proofErr w:type="spellStart"/>
            <w:r w:rsidR="00320F19">
              <w:fldChar w:fldCharType="begin"/>
            </w:r>
            <w:r w:rsidR="00320F19">
              <w:instrText xml:space="preserve"> HYPERLINK "http://www.w3.org/TR/xmlschema-2/" \l "string" \h </w:instrText>
            </w:r>
            <w:r w:rsidR="00320F19">
              <w:fldChar w:fldCharType="separate"/>
            </w:r>
            <w:r>
              <w:t>json</w:t>
            </w:r>
            <w:r w:rsidRPr="000A6C22">
              <w:rPr>
                <w:rStyle w:val="Hyperlink"/>
              </w:rPr>
              <w:t>:string</w:t>
            </w:r>
            <w:proofErr w:type="spellEnd"/>
            <w:r w:rsidR="00320F19">
              <w:rPr>
                <w:rStyle w:val="Hyperlink"/>
              </w:rPr>
              <w:fldChar w:fldCharType="end"/>
            </w:r>
            <w:r w:rsidRPr="000A6C22">
              <w:t>) [1..*]</w:t>
            </w:r>
          </w:p>
          <w:p w14:paraId="1DDFE3D4" w14:textId="77777777" w:rsidR="00D64F6D" w:rsidRPr="003B5061" w:rsidRDefault="00D64F6D" w:rsidP="00320F19">
            <w:pPr>
              <w:pStyle w:val="ListParagraph"/>
              <w:numPr>
                <w:ilvl w:val="1"/>
                <w:numId w:val="7"/>
              </w:numPr>
            </w:pPr>
            <w:r w:rsidRPr="000A6C22">
              <w:t>Expiry (</w:t>
            </w:r>
            <w:proofErr w:type="spellStart"/>
            <w:proofErr w:type="gramStart"/>
            <w:r>
              <w:t>json:duration</w:t>
            </w:r>
            <w:proofErr w:type="spellEnd"/>
            <w:proofErr w:type="gramEnd"/>
            <w:r w:rsidRPr="000A6C22">
              <w:t>) [0..1]</w:t>
            </w:r>
          </w:p>
        </w:tc>
      </w:tr>
      <w:tr w:rsidR="00D64F6D" w14:paraId="199BE7AA" w14:textId="77777777" w:rsidTr="00320F19">
        <w:tc>
          <w:tcPr>
            <w:tcW w:w="603" w:type="pct"/>
          </w:tcPr>
          <w:p w14:paraId="31467D23" w14:textId="77777777" w:rsidR="00D64F6D" w:rsidRDefault="00D64F6D" w:rsidP="00320F19">
            <w:pPr>
              <w:pStyle w:val="Compact"/>
            </w:pPr>
            <w:r>
              <w:lastRenderedPageBreak/>
              <w:t>HTTP Response (Success)</w:t>
            </w:r>
          </w:p>
        </w:tc>
        <w:tc>
          <w:tcPr>
            <w:tcW w:w="4397" w:type="pct"/>
          </w:tcPr>
          <w:p w14:paraId="783B64EE" w14:textId="77777777" w:rsidR="00D64F6D" w:rsidRDefault="00D64F6D" w:rsidP="00320F19">
            <w:pPr>
              <w:pStyle w:val="Compact"/>
            </w:pPr>
            <w:r>
              <w:t>201 Created</w:t>
            </w:r>
          </w:p>
        </w:tc>
      </w:tr>
      <w:tr w:rsidR="00D64F6D" w14:paraId="73835734"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0D131923" w14:textId="77777777" w:rsidR="00D64F6D" w:rsidRDefault="00D64F6D" w:rsidP="00320F19">
            <w:pPr>
              <w:pStyle w:val="Compact"/>
            </w:pPr>
            <w:r>
              <w:t>Output</w:t>
            </w:r>
          </w:p>
        </w:tc>
        <w:tc>
          <w:tcPr>
            <w:tcW w:w="4397" w:type="pct"/>
          </w:tcPr>
          <w:p w14:paraId="30B805EB" w14:textId="77777777" w:rsidR="00D64F6D" w:rsidRDefault="00D64F6D" w:rsidP="00320F19">
            <w:pPr>
              <w:pStyle w:val="Compact"/>
            </w:pPr>
            <w:r>
              <w:t>Message (</w:t>
            </w:r>
            <w:proofErr w:type="spellStart"/>
            <w:proofErr w:type="gramStart"/>
            <w:r>
              <w:t>json:Message</w:t>
            </w:r>
            <w:proofErr w:type="spellEnd"/>
            <w:proofErr w:type="gramEnd"/>
            <w:r>
              <w:t>)</w:t>
            </w:r>
          </w:p>
          <w:p w14:paraId="1EC7D6AC" w14:textId="77777777" w:rsidR="00D64F6D" w:rsidRDefault="00D64F6D" w:rsidP="00320F19">
            <w:pPr>
              <w:pStyle w:val="ListParagraph"/>
              <w:numPr>
                <w:ilvl w:val="0"/>
                <w:numId w:val="7"/>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20F19">
              <w:fldChar w:fldCharType="begin"/>
            </w:r>
            <w:r w:rsidR="00320F19">
              <w:instrText xml:space="preserve"> HYPERLINK "http://www.w3.org/TR/xmlschema-2/" \l "string" \h </w:instrText>
            </w:r>
            <w:r w:rsidR="00320F19">
              <w:fldChar w:fldCharType="separate"/>
            </w:r>
            <w:r>
              <w:rPr>
                <w:rStyle w:val="Hyperlink"/>
              </w:rPr>
              <w:t>json</w:t>
            </w:r>
            <w:r w:rsidRPr="00957F55">
              <w:rPr>
                <w:rStyle w:val="Hyperlink"/>
              </w:rPr>
              <w:t>:string</w:t>
            </w:r>
            <w:proofErr w:type="spellEnd"/>
            <w:r w:rsidR="00320F19">
              <w:rPr>
                <w:rStyle w:val="Hyperlink"/>
              </w:rPr>
              <w:fldChar w:fldCharType="end"/>
            </w:r>
            <w:r w:rsidRPr="00957F55">
              <w:t>) [1]</w:t>
            </w:r>
          </w:p>
        </w:tc>
      </w:tr>
      <w:tr w:rsidR="00D64F6D" w14:paraId="2F57370C" w14:textId="77777777" w:rsidTr="00320F19">
        <w:trPr>
          <w:trHeight w:val="972"/>
        </w:trPr>
        <w:tc>
          <w:tcPr>
            <w:tcW w:w="603" w:type="pct"/>
          </w:tcPr>
          <w:p w14:paraId="10B5541D" w14:textId="77777777" w:rsidR="00D64F6D" w:rsidRDefault="00D64F6D" w:rsidP="00320F19">
            <w:pPr>
              <w:pStyle w:val="Compact"/>
            </w:pPr>
            <w:r>
              <w:t>HTTP Response</w:t>
            </w:r>
          </w:p>
          <w:p w14:paraId="17689782" w14:textId="77777777" w:rsidR="00D64F6D" w:rsidRDefault="00D64F6D" w:rsidP="00320F19">
            <w:pPr>
              <w:pStyle w:val="Compact"/>
            </w:pPr>
            <w:r>
              <w:t>(Error)</w:t>
            </w:r>
          </w:p>
        </w:tc>
        <w:tc>
          <w:tcPr>
            <w:tcW w:w="4397" w:type="pct"/>
          </w:tcPr>
          <w:p w14:paraId="228907D5" w14:textId="697DAF0D" w:rsidR="00D64F6D" w:rsidRDefault="00D64F6D" w:rsidP="00320F19">
            <w:proofErr w:type="spellStart"/>
            <w:r>
              <w:t>SessionFault</w:t>
            </w:r>
            <w:proofErr w:type="spellEnd"/>
            <w:r>
              <w:t xml:space="preserve"> (</w:t>
            </w:r>
            <w:proofErr w:type="spellStart"/>
            <w:proofErr w:type="gramStart"/>
            <w:r>
              <w:t>json:SessionFault</w:t>
            </w:r>
            <w:proofErr w:type="spellEnd"/>
            <w:proofErr w:type="gramEnd"/>
            <w:r>
              <w:t>) – 404 Not Found</w:t>
            </w:r>
            <w:ins w:id="367" w:author="Karamjit Kaur" w:date="2019-12-10T15:37:00Z">
              <w:r w:rsidR="00D37357">
                <w:t xml:space="preserve"> </w:t>
              </w:r>
            </w:ins>
          </w:p>
          <w:p w14:paraId="7DFE334B" w14:textId="25DC3923" w:rsidR="00D64F6D" w:rsidRDefault="00D64F6D" w:rsidP="00320F19">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w:t>
            </w:r>
            <w:r w:rsidRPr="009A4FB8">
              <w:t xml:space="preserve">422 </w:t>
            </w:r>
            <w:proofErr w:type="spellStart"/>
            <w:r w:rsidRPr="009A4FB8">
              <w:t>Unprocessable</w:t>
            </w:r>
            <w:proofErr w:type="spellEnd"/>
            <w:r w:rsidRPr="009A4FB8">
              <w:t xml:space="preserve"> Entity</w:t>
            </w:r>
            <w:ins w:id="368" w:author="Karamjit Kaur" w:date="2019-12-10T15:37:00Z">
              <w:r w:rsidR="00D37357">
                <w:t xml:space="preserve"> </w:t>
              </w:r>
            </w:ins>
            <w:ins w:id="369" w:author="Karamjit Kaur" w:date="2019-12-10T15:40:00Z">
              <w:r w:rsidR="00D37357">
                <w:t xml:space="preserve">– </w:t>
              </w:r>
            </w:ins>
            <w:ins w:id="370" w:author="Karamjit Kaur" w:date="2019-12-10T15:39:00Z">
              <w:r w:rsidR="00D37357">
                <w:t>session</w:t>
              </w:r>
            </w:ins>
            <w:ins w:id="371" w:author="Karamjit Kaur" w:date="2019-12-10T15:40:00Z">
              <w:r w:rsidR="00D37357">
                <w:t xml:space="preserve"> </w:t>
              </w:r>
            </w:ins>
            <w:ins w:id="372" w:author="Karamjit Kaur" w:date="2019-12-10T15:39:00Z">
              <w:r w:rsidR="00D37357">
                <w:t>exists but does not correspond to a publication session type</w:t>
              </w:r>
            </w:ins>
          </w:p>
          <w:p w14:paraId="1C02B7F0" w14:textId="77777777" w:rsidR="00D64F6D" w:rsidRDefault="00D64F6D" w:rsidP="00320F19">
            <w:pPr>
              <w:pStyle w:val="Compact"/>
            </w:pPr>
          </w:p>
        </w:tc>
      </w:tr>
    </w:tbl>
    <w:p w14:paraId="5F61FF9E" w14:textId="548C30E1" w:rsidR="00BB0129" w:rsidRDefault="00E83E4F" w:rsidP="00264707">
      <w:pPr>
        <w:pStyle w:val="Heading3"/>
      </w:pPr>
      <w:bookmarkStart w:id="373" w:name="_Toc26878697"/>
      <w:r>
        <w:t>Expire Publication</w:t>
      </w:r>
      <w:bookmarkEnd w:id="365"/>
      <w:bookmarkEnd w:id="366"/>
      <w:bookmarkEnd w:id="373"/>
    </w:p>
    <w:tbl>
      <w:tblPr>
        <w:tblStyle w:val="ListTable2"/>
        <w:tblW w:w="5000" w:type="pct"/>
        <w:tblLook w:val="0420" w:firstRow="1" w:lastRow="0" w:firstColumn="0" w:lastColumn="0" w:noHBand="0" w:noVBand="1"/>
      </w:tblPr>
      <w:tblGrid>
        <w:gridCol w:w="1217"/>
        <w:gridCol w:w="8863"/>
      </w:tblGrid>
      <w:tr w:rsidR="00BB0129" w14:paraId="08A2F414"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D983BD8" w14:textId="77777777" w:rsidR="00BB0129" w:rsidRDefault="00E83E4F">
            <w:pPr>
              <w:pStyle w:val="Compact"/>
            </w:pPr>
            <w:r>
              <w:t>Name</w:t>
            </w:r>
          </w:p>
        </w:tc>
        <w:tc>
          <w:tcPr>
            <w:tcW w:w="0" w:type="auto"/>
          </w:tcPr>
          <w:p w14:paraId="643CB970" w14:textId="77777777" w:rsidR="00BB0129" w:rsidRDefault="00E83E4F">
            <w:pPr>
              <w:pStyle w:val="Compact"/>
            </w:pPr>
            <w:proofErr w:type="spellStart"/>
            <w:r>
              <w:t>ExpirePublication</w:t>
            </w:r>
            <w:proofErr w:type="spellEnd"/>
          </w:p>
        </w:tc>
      </w:tr>
      <w:tr w:rsidR="00BB0129" w14:paraId="1A9546A5"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E7A5670" w14:textId="77777777" w:rsidR="00BB0129" w:rsidRDefault="00E83E4F">
            <w:pPr>
              <w:pStyle w:val="Compact"/>
            </w:pPr>
            <w:r>
              <w:t>Description</w:t>
            </w:r>
          </w:p>
        </w:tc>
        <w:tc>
          <w:tcPr>
            <w:tcW w:w="0" w:type="auto"/>
          </w:tcPr>
          <w:p w14:paraId="66530936" w14:textId="77777777" w:rsidR="00BB0129" w:rsidRDefault="00E83E4F">
            <w:pPr>
              <w:pStyle w:val="Compact"/>
            </w:pPr>
            <w:r>
              <w:t>Expires a posted publication.</w:t>
            </w:r>
          </w:p>
        </w:tc>
      </w:tr>
      <w:tr w:rsidR="00BB0129" w14:paraId="75E76ECA" w14:textId="77777777" w:rsidTr="00264707">
        <w:tc>
          <w:tcPr>
            <w:tcW w:w="0" w:type="auto"/>
          </w:tcPr>
          <w:p w14:paraId="6BC3DC3D" w14:textId="77777777" w:rsidR="00BB0129" w:rsidRDefault="00E83E4F">
            <w:pPr>
              <w:pStyle w:val="Compact"/>
            </w:pPr>
            <w:r>
              <w:t>Input</w:t>
            </w:r>
          </w:p>
        </w:tc>
        <w:tc>
          <w:tcPr>
            <w:tcW w:w="0" w:type="auto"/>
          </w:tcPr>
          <w:p w14:paraId="53E5081F" w14:textId="2D5C3568" w:rsidR="00BB0129" w:rsidRDefault="00E83E4F">
            <w:proofErr w:type="spellStart"/>
            <w:r>
              <w:t>SessionID</w:t>
            </w:r>
            <w:proofErr w:type="spellEnd"/>
            <w:r>
              <w:t xml:space="preserve"> [1]</w:t>
            </w:r>
          </w:p>
          <w:p w14:paraId="14755FC3" w14:textId="305CD9FC" w:rsidR="00BB0129" w:rsidRDefault="00E83E4F">
            <w:proofErr w:type="spellStart"/>
            <w:r>
              <w:t>MessageID</w:t>
            </w:r>
            <w:proofErr w:type="spellEnd"/>
            <w:r>
              <w:t xml:space="preserve"> [1]</w:t>
            </w:r>
          </w:p>
        </w:tc>
      </w:tr>
      <w:tr w:rsidR="00BB0129" w14:paraId="44034D72"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922901" w14:textId="77777777" w:rsidR="00BB0129" w:rsidRDefault="00E83E4F">
            <w:pPr>
              <w:pStyle w:val="Compact"/>
            </w:pPr>
            <w:r>
              <w:t>Behavior</w:t>
            </w:r>
          </w:p>
        </w:tc>
        <w:tc>
          <w:tcPr>
            <w:tcW w:w="0" w:type="auto"/>
          </w:tcPr>
          <w:p w14:paraId="643BDB4F" w14:textId="77777777" w:rsidR="00BB0129" w:rsidRDefault="00E83E4F">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67595EA2"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6A904D22" w14:textId="77777777" w:rsidR="00BB0129" w:rsidRDefault="00E83E4F">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14:paraId="3CEBFADA" w14:textId="77777777" w:rsidR="00BB0129" w:rsidRDefault="00E83E4F">
            <w:r>
              <w:t>The message is expired for all topics associated with the message.</w:t>
            </w:r>
          </w:p>
        </w:tc>
      </w:tr>
      <w:tr w:rsidR="00BB0129" w14:paraId="487FDCD2" w14:textId="77777777" w:rsidTr="00264707">
        <w:tc>
          <w:tcPr>
            <w:tcW w:w="0" w:type="auto"/>
          </w:tcPr>
          <w:p w14:paraId="4DBED67F" w14:textId="77777777" w:rsidR="00BB0129" w:rsidRDefault="00E83E4F">
            <w:pPr>
              <w:pStyle w:val="Compact"/>
            </w:pPr>
            <w:r>
              <w:t>Output</w:t>
            </w:r>
          </w:p>
        </w:tc>
        <w:tc>
          <w:tcPr>
            <w:tcW w:w="0" w:type="auto"/>
          </w:tcPr>
          <w:p w14:paraId="2D3795F0" w14:textId="77777777" w:rsidR="00BB0129" w:rsidRDefault="00E83E4F">
            <w:pPr>
              <w:pStyle w:val="Compact"/>
            </w:pPr>
            <w:r>
              <w:t>N/A</w:t>
            </w:r>
          </w:p>
        </w:tc>
      </w:tr>
      <w:tr w:rsidR="00BB0129" w14:paraId="602AC481"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C474CD0" w14:textId="77777777" w:rsidR="00BB0129" w:rsidRDefault="00E83E4F">
            <w:pPr>
              <w:pStyle w:val="Compact"/>
            </w:pPr>
            <w:r>
              <w:t>Faults</w:t>
            </w:r>
          </w:p>
        </w:tc>
        <w:tc>
          <w:tcPr>
            <w:tcW w:w="0" w:type="auto"/>
          </w:tcPr>
          <w:p w14:paraId="065AB051" w14:textId="77777777" w:rsidR="00BB0129" w:rsidRDefault="00E83E4F">
            <w:pPr>
              <w:pStyle w:val="Compact"/>
            </w:pPr>
            <w:proofErr w:type="spellStart"/>
            <w:r>
              <w:t>SessionFault</w:t>
            </w:r>
            <w:proofErr w:type="spellEnd"/>
          </w:p>
        </w:tc>
      </w:tr>
    </w:tbl>
    <w:p w14:paraId="389C37CD" w14:textId="0C021438" w:rsidR="001D7B22" w:rsidRDefault="001D7B22" w:rsidP="001D7B22">
      <w:pPr>
        <w:pStyle w:val="Heading4"/>
      </w:pPr>
      <w:bookmarkStart w:id="374" w:name="close-publication-session"/>
      <w:bookmarkStart w:id="375" w:name="_Toc25337051"/>
      <w:bookmarkStart w:id="376" w:name="_Toc25357171"/>
      <w:bookmarkEnd w:id="374"/>
      <w:r>
        <w:t>SOAP Mapping</w:t>
      </w:r>
    </w:p>
    <w:p w14:paraId="5C158631" w14:textId="47DE67FD" w:rsidR="001D7B22" w:rsidRDefault="001D7B22" w:rsidP="001D7B22">
      <w:pPr>
        <w:pStyle w:val="BodyText"/>
      </w:pPr>
      <w:r>
        <w:t>The Expire</w:t>
      </w:r>
      <w:r w:rsidRPr="00F37CC4">
        <w:t xml:space="preserve"> Publication </w:t>
      </w:r>
      <w:r>
        <w:t>general interface is mapped into SOAP 1.1/1.2 as embedded XML schemas in WSDL descriptions according to the following schema types.</w:t>
      </w:r>
    </w:p>
    <w:p w14:paraId="40C9F405" w14:textId="77777777" w:rsidR="001D7B22" w:rsidRDefault="001D7B22" w:rsidP="001D7B22">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1D7B22" w14:paraId="4D309CAF" w14:textId="77777777" w:rsidTr="00D06798">
        <w:trPr>
          <w:cnfStyle w:val="000000100000" w:firstRow="0" w:lastRow="0" w:firstColumn="0" w:lastColumn="0" w:oddVBand="0" w:evenVBand="0" w:oddHBand="1" w:evenHBand="0" w:firstRowFirstColumn="0" w:firstRowLastColumn="0" w:lastRowFirstColumn="0" w:lastRowLastColumn="0"/>
        </w:trPr>
        <w:tc>
          <w:tcPr>
            <w:tcW w:w="603" w:type="pct"/>
          </w:tcPr>
          <w:p w14:paraId="1EA34513" w14:textId="77777777" w:rsidR="001D7B22" w:rsidRPr="00D06798" w:rsidRDefault="001D7B22" w:rsidP="002363F5">
            <w:pPr>
              <w:pStyle w:val="Compact"/>
              <w:rPr>
                <w:bCs/>
              </w:rPr>
            </w:pPr>
            <w:r w:rsidRPr="00D06798">
              <w:rPr>
                <w:bCs/>
              </w:rPr>
              <w:t>Input</w:t>
            </w:r>
          </w:p>
        </w:tc>
        <w:tc>
          <w:tcPr>
            <w:tcW w:w="4397" w:type="pct"/>
          </w:tcPr>
          <w:p w14:paraId="789DBAE6" w14:textId="4A1C3D69" w:rsidR="001D7B22" w:rsidRPr="00D06798" w:rsidRDefault="006B2E6B" w:rsidP="002363F5">
            <w:pPr>
              <w:rPr>
                <w:bCs/>
              </w:rPr>
            </w:pPr>
            <w:proofErr w:type="spellStart"/>
            <w:r w:rsidRPr="00D06798">
              <w:rPr>
                <w:bCs/>
              </w:rPr>
              <w:t>Expire</w:t>
            </w:r>
            <w:r w:rsidR="001D7B22" w:rsidRPr="00D06798">
              <w:rPr>
                <w:bCs/>
              </w:rPr>
              <w:t>Publication</w:t>
            </w:r>
            <w:proofErr w:type="spellEnd"/>
            <w:r w:rsidR="001D7B22" w:rsidRPr="00D06798">
              <w:rPr>
                <w:bCs/>
              </w:rPr>
              <w:t xml:space="preserve"> (</w:t>
            </w:r>
            <w:proofErr w:type="spellStart"/>
            <w:proofErr w:type="gramStart"/>
            <w:r w:rsidR="001D7B22" w:rsidRPr="00D06798">
              <w:rPr>
                <w:bCs/>
              </w:rPr>
              <w:t>isbm:</w:t>
            </w:r>
            <w:r w:rsidRPr="00D06798">
              <w:rPr>
                <w:bCs/>
              </w:rPr>
              <w:t>Expire</w:t>
            </w:r>
            <w:r w:rsidR="001D7B22" w:rsidRPr="00D06798">
              <w:rPr>
                <w:bCs/>
              </w:rPr>
              <w:t>Publication</w:t>
            </w:r>
            <w:proofErr w:type="spellEnd"/>
            <w:proofErr w:type="gramEnd"/>
            <w:r w:rsidR="001D7B22" w:rsidRPr="00D06798">
              <w:rPr>
                <w:bCs/>
              </w:rPr>
              <w:t>)</w:t>
            </w:r>
          </w:p>
          <w:p w14:paraId="5617F0F4" w14:textId="77777777" w:rsidR="001D7B22" w:rsidRPr="00D06798" w:rsidRDefault="001D7B22" w:rsidP="002363F5">
            <w:pPr>
              <w:pStyle w:val="ListParagraph"/>
              <w:numPr>
                <w:ilvl w:val="0"/>
                <w:numId w:val="7"/>
              </w:numPr>
              <w:rPr>
                <w:bCs/>
              </w:rPr>
            </w:pPr>
            <w:proofErr w:type="spellStart"/>
            <w:r w:rsidRPr="00D06798">
              <w:rPr>
                <w:bCs/>
              </w:rPr>
              <w:t>SessionID</w:t>
            </w:r>
            <w:proofErr w:type="spellEnd"/>
            <w:r w:rsidRPr="00D06798">
              <w:rPr>
                <w:bCs/>
              </w:rPr>
              <w:t xml:space="preserve"> (</w:t>
            </w:r>
            <w:proofErr w:type="spellStart"/>
            <w:r w:rsidR="00320F19">
              <w:fldChar w:fldCharType="begin"/>
            </w:r>
            <w:r w:rsidR="00320F19">
              <w:instrText xml:space="preserve"> HYPERLINK "http://www.w3.org/TR/xmlschema-2/" \l "string" \h </w:instrText>
            </w:r>
            <w:r w:rsidR="00320F19">
              <w:fldChar w:fldCharType="separate"/>
            </w:r>
            <w:r w:rsidRPr="00D06798">
              <w:rPr>
                <w:bCs/>
              </w:rPr>
              <w:t>xs:string</w:t>
            </w:r>
            <w:proofErr w:type="spellEnd"/>
            <w:r w:rsidR="00320F19">
              <w:rPr>
                <w:bCs/>
              </w:rPr>
              <w:fldChar w:fldCharType="end"/>
            </w:r>
            <w:r w:rsidRPr="00D06798">
              <w:rPr>
                <w:bCs/>
              </w:rPr>
              <w:t>) [1]</w:t>
            </w:r>
          </w:p>
          <w:p w14:paraId="2B7F496D" w14:textId="44975E04" w:rsidR="001D7B22" w:rsidRPr="00D06798" w:rsidRDefault="001D7B22" w:rsidP="008F20DE">
            <w:pPr>
              <w:pStyle w:val="ListParagraph"/>
              <w:numPr>
                <w:ilvl w:val="0"/>
                <w:numId w:val="7"/>
              </w:numPr>
              <w:rPr>
                <w:bCs/>
              </w:rPr>
            </w:pPr>
            <w:proofErr w:type="spellStart"/>
            <w:r w:rsidRPr="00D06798">
              <w:rPr>
                <w:bCs/>
              </w:rPr>
              <w:t>Message</w:t>
            </w:r>
            <w:r w:rsidR="008F20DE" w:rsidRPr="00D06798">
              <w:rPr>
                <w:bCs/>
              </w:rPr>
              <w:t>ID</w:t>
            </w:r>
            <w:proofErr w:type="spellEnd"/>
            <w:r w:rsidRPr="00D06798">
              <w:rPr>
                <w:bCs/>
              </w:rPr>
              <w:t xml:space="preserve"> (</w:t>
            </w:r>
            <w:proofErr w:type="spellStart"/>
            <w:r w:rsidR="00320F19">
              <w:fldChar w:fldCharType="begin"/>
            </w:r>
            <w:r w:rsidR="00320F19">
              <w:instrText xml:space="preserve"> HYPERLINK "http://www.openoandm.org/ws-isbm/1.0/ws-isbm.html" \l "message-content-xml" \h </w:instrText>
            </w:r>
            <w:r w:rsidR="00320F19">
              <w:fldChar w:fldCharType="separate"/>
            </w:r>
            <w:r w:rsidR="008F20DE" w:rsidRPr="00D06798">
              <w:rPr>
                <w:bCs/>
              </w:rPr>
              <w:t>xs:string</w:t>
            </w:r>
            <w:proofErr w:type="spellEnd"/>
            <w:r w:rsidR="00320F19">
              <w:rPr>
                <w:bCs/>
              </w:rPr>
              <w:fldChar w:fldCharType="end"/>
            </w:r>
            <w:r w:rsidRPr="00D06798">
              <w:rPr>
                <w:bCs/>
              </w:rPr>
              <w:t>) [1]</w:t>
            </w:r>
          </w:p>
        </w:tc>
      </w:tr>
      <w:tr w:rsidR="001D7B22" w14:paraId="4E85FE2A" w14:textId="77777777" w:rsidTr="00D06798">
        <w:tc>
          <w:tcPr>
            <w:tcW w:w="603" w:type="pct"/>
          </w:tcPr>
          <w:p w14:paraId="5CF7C75B" w14:textId="77777777" w:rsidR="001D7B22" w:rsidRDefault="001D7B22" w:rsidP="002363F5">
            <w:pPr>
              <w:pStyle w:val="Compact"/>
            </w:pPr>
            <w:r>
              <w:t>Output</w:t>
            </w:r>
          </w:p>
        </w:tc>
        <w:tc>
          <w:tcPr>
            <w:tcW w:w="4397" w:type="pct"/>
          </w:tcPr>
          <w:p w14:paraId="28A7C979" w14:textId="408695A9" w:rsidR="001D7B22" w:rsidRPr="00957F55" w:rsidRDefault="00B738B0" w:rsidP="002363F5">
            <w:pPr>
              <w:rPr>
                <w:bCs/>
              </w:rPr>
            </w:pPr>
            <w:proofErr w:type="spellStart"/>
            <w:r w:rsidRPr="00B738B0">
              <w:t>ExpirePublication</w:t>
            </w:r>
            <w:r w:rsidR="001D7B22" w:rsidRPr="008E449A">
              <w:t>Response</w:t>
            </w:r>
            <w:proofErr w:type="spellEnd"/>
            <w:r w:rsidR="001D7B22" w:rsidRPr="008E449A">
              <w:t xml:space="preserve"> </w:t>
            </w:r>
            <w:r w:rsidR="001D7B22"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001D7B22" w:rsidRPr="00957F55">
              <w:rPr>
                <w:rStyle w:val="Hyperlink"/>
                <w:bCs/>
              </w:rPr>
              <w:t>isbm:</w:t>
            </w:r>
            <w:r w:rsidR="00320F19">
              <w:rPr>
                <w:rStyle w:val="Hyperlink"/>
                <w:bCs/>
              </w:rPr>
              <w:fldChar w:fldCharType="end"/>
            </w:r>
            <w:r w:rsidRPr="00B738B0">
              <w:t>ExpirePublication</w:t>
            </w:r>
            <w:r w:rsidR="001D7B22" w:rsidRPr="008E449A">
              <w:t>Response</w:t>
            </w:r>
            <w:proofErr w:type="spellEnd"/>
            <w:r w:rsidR="001D7B22" w:rsidRPr="00957F55">
              <w:rPr>
                <w:bCs/>
              </w:rPr>
              <w:t>)</w:t>
            </w:r>
          </w:p>
          <w:p w14:paraId="47E8F183" w14:textId="693D1A1A" w:rsidR="001D7B22" w:rsidRPr="00957F55" w:rsidRDefault="00F27186" w:rsidP="002363F5">
            <w:pPr>
              <w:pStyle w:val="ListParagraph"/>
              <w:numPr>
                <w:ilvl w:val="0"/>
                <w:numId w:val="7"/>
              </w:numPr>
            </w:pPr>
            <w:r>
              <w:t>No content</w:t>
            </w:r>
          </w:p>
        </w:tc>
      </w:tr>
      <w:tr w:rsidR="001D7B22" w14:paraId="6C3469F8" w14:textId="77777777" w:rsidTr="00D06798">
        <w:trPr>
          <w:cnfStyle w:val="000000100000" w:firstRow="0" w:lastRow="0" w:firstColumn="0" w:lastColumn="0" w:oddVBand="0" w:evenVBand="0" w:oddHBand="1" w:evenHBand="0" w:firstRowFirstColumn="0" w:firstRowLastColumn="0" w:lastRowFirstColumn="0" w:lastRowLastColumn="0"/>
        </w:trPr>
        <w:tc>
          <w:tcPr>
            <w:tcW w:w="603" w:type="pct"/>
          </w:tcPr>
          <w:p w14:paraId="0574675B" w14:textId="77777777" w:rsidR="001D7B22" w:rsidRDefault="001D7B22" w:rsidP="002363F5">
            <w:pPr>
              <w:pStyle w:val="Compact"/>
            </w:pPr>
            <w:r>
              <w:t>Faults</w:t>
            </w:r>
          </w:p>
        </w:tc>
        <w:tc>
          <w:tcPr>
            <w:tcW w:w="4397" w:type="pct"/>
          </w:tcPr>
          <w:p w14:paraId="5DADB638" w14:textId="77777777" w:rsidR="001D7B22" w:rsidRDefault="001D7B22" w:rsidP="002363F5">
            <w:pPr>
              <w:pStyle w:val="Compact"/>
            </w:pPr>
            <w:proofErr w:type="spellStart"/>
            <w:r>
              <w:t>SessionFault</w:t>
            </w:r>
            <w:proofErr w:type="spellEnd"/>
          </w:p>
        </w:tc>
      </w:tr>
    </w:tbl>
    <w:p w14:paraId="31D230F4" w14:textId="77777777" w:rsidR="001D7B22" w:rsidRDefault="001D7B22" w:rsidP="001D7B22">
      <w:pPr>
        <w:pStyle w:val="Heading4"/>
      </w:pPr>
      <w:r>
        <w:t>REST Mapping</w:t>
      </w:r>
    </w:p>
    <w:p w14:paraId="67ACBCCE" w14:textId="31C511C6" w:rsidR="001D7B22" w:rsidRDefault="001D7B22" w:rsidP="001D7B22">
      <w:pPr>
        <w:pStyle w:val="BodyText"/>
      </w:pPr>
      <w:r>
        <w:t>The Expire</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68D42591" w14:textId="77777777" w:rsidR="001D7B22" w:rsidRDefault="001D7B22" w:rsidP="001D7B22">
      <w:pPr>
        <w:pStyle w:val="BodyText"/>
      </w:pPr>
      <w:r>
        <w:lastRenderedPageBreak/>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7B22" w14:paraId="246D03FF"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DB219BF" w14:textId="77777777" w:rsidR="001D7B22" w:rsidRPr="003B5061" w:rsidRDefault="001D7B22" w:rsidP="002363F5">
            <w:pPr>
              <w:pStyle w:val="Compact"/>
            </w:pPr>
            <w:r w:rsidRPr="003B5061">
              <w:t>HTTP M</w:t>
            </w:r>
            <w:r>
              <w:t>ethod</w:t>
            </w:r>
          </w:p>
        </w:tc>
        <w:tc>
          <w:tcPr>
            <w:tcW w:w="4397" w:type="pct"/>
          </w:tcPr>
          <w:p w14:paraId="249287B5" w14:textId="40893A96" w:rsidR="001D7B22" w:rsidRPr="003B5061" w:rsidRDefault="00ED3F19" w:rsidP="002363F5">
            <w:pPr>
              <w:rPr>
                <w:bCs/>
              </w:rPr>
            </w:pPr>
            <w:r>
              <w:rPr>
                <w:bCs/>
              </w:rPr>
              <w:t>DELETE</w:t>
            </w:r>
          </w:p>
        </w:tc>
      </w:tr>
      <w:tr w:rsidR="001D7B22" w14:paraId="06CA90F3" w14:textId="77777777" w:rsidTr="002363F5">
        <w:tc>
          <w:tcPr>
            <w:tcW w:w="603" w:type="pct"/>
          </w:tcPr>
          <w:p w14:paraId="053F0DEE" w14:textId="77777777" w:rsidR="001D7B22" w:rsidRPr="003B5061" w:rsidRDefault="001D7B22" w:rsidP="002363F5">
            <w:pPr>
              <w:pStyle w:val="Compact"/>
            </w:pPr>
            <w:r>
              <w:t xml:space="preserve">URL </w:t>
            </w:r>
          </w:p>
        </w:tc>
        <w:tc>
          <w:tcPr>
            <w:tcW w:w="4397" w:type="pct"/>
          </w:tcPr>
          <w:p w14:paraId="5F061117" w14:textId="4E861980" w:rsidR="001D7B22" w:rsidRPr="003B5061" w:rsidRDefault="001D7B22" w:rsidP="002363F5">
            <w:pPr>
              <w:rPr>
                <w:bCs/>
              </w:rPr>
            </w:pPr>
            <w:r w:rsidRPr="00211B67">
              <w:rPr>
                <w:bCs/>
              </w:rPr>
              <w:t>/sessions/{session-id}/publications</w:t>
            </w:r>
            <w:r w:rsidR="0011540C">
              <w:rPr>
                <w:bCs/>
              </w:rPr>
              <w:t>/{message-id}</w:t>
            </w:r>
          </w:p>
        </w:tc>
      </w:tr>
      <w:tr w:rsidR="001D7B22" w14:paraId="715BAD21"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4277BD7" w14:textId="77777777" w:rsidR="001D7B22" w:rsidRPr="003B5061" w:rsidRDefault="001D7B22" w:rsidP="002363F5">
            <w:pPr>
              <w:pStyle w:val="Compact"/>
            </w:pPr>
            <w:r>
              <w:t>HTTP Body</w:t>
            </w:r>
          </w:p>
        </w:tc>
        <w:tc>
          <w:tcPr>
            <w:tcW w:w="4397" w:type="pct"/>
          </w:tcPr>
          <w:p w14:paraId="0FBD6F18" w14:textId="6515470E" w:rsidR="001D7B22" w:rsidRPr="003B5061" w:rsidRDefault="006C0706" w:rsidP="006C0706">
            <w:r>
              <w:t>None</w:t>
            </w:r>
          </w:p>
        </w:tc>
      </w:tr>
      <w:tr w:rsidR="001D7B22" w14:paraId="14FEAD4B" w14:textId="77777777" w:rsidTr="002363F5">
        <w:tc>
          <w:tcPr>
            <w:tcW w:w="603" w:type="pct"/>
          </w:tcPr>
          <w:p w14:paraId="650DBAC8" w14:textId="77777777" w:rsidR="001D7B22" w:rsidRDefault="001D7B22" w:rsidP="002363F5">
            <w:pPr>
              <w:pStyle w:val="Compact"/>
            </w:pPr>
            <w:r>
              <w:t>HTTP Response (Success)</w:t>
            </w:r>
          </w:p>
        </w:tc>
        <w:tc>
          <w:tcPr>
            <w:tcW w:w="4397" w:type="pct"/>
          </w:tcPr>
          <w:p w14:paraId="5AC364CB" w14:textId="0A78BEF2" w:rsidR="001D7B22" w:rsidRDefault="001D7B22" w:rsidP="002363F5">
            <w:pPr>
              <w:pStyle w:val="Compact"/>
            </w:pPr>
            <w:r>
              <w:t>20</w:t>
            </w:r>
            <w:r w:rsidR="00E97933">
              <w:t>4</w:t>
            </w:r>
            <w:r>
              <w:t xml:space="preserve"> </w:t>
            </w:r>
            <w:r w:rsidR="00E97933">
              <w:t>No Content</w:t>
            </w:r>
          </w:p>
        </w:tc>
      </w:tr>
      <w:tr w:rsidR="001D7B22" w14:paraId="10F84E35"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094ADF28" w14:textId="77777777" w:rsidR="001D7B22" w:rsidRDefault="001D7B22" w:rsidP="002363F5">
            <w:pPr>
              <w:pStyle w:val="Compact"/>
            </w:pPr>
            <w:r>
              <w:t>Output</w:t>
            </w:r>
          </w:p>
        </w:tc>
        <w:tc>
          <w:tcPr>
            <w:tcW w:w="4397" w:type="pct"/>
          </w:tcPr>
          <w:p w14:paraId="292BD0DC" w14:textId="2A404334" w:rsidR="001D7B22" w:rsidRDefault="003D6B9E" w:rsidP="003D6B9E">
            <w:commentRangeStart w:id="377"/>
            <w:r>
              <w:t>N/A</w:t>
            </w:r>
            <w:commentRangeEnd w:id="377"/>
            <w:r w:rsidR="00642642">
              <w:rPr>
                <w:rStyle w:val="CommentReference"/>
              </w:rPr>
              <w:commentReference w:id="377"/>
            </w:r>
          </w:p>
        </w:tc>
      </w:tr>
      <w:tr w:rsidR="001D7B22" w14:paraId="55AA1BF9" w14:textId="77777777" w:rsidTr="002363F5">
        <w:trPr>
          <w:trHeight w:val="972"/>
        </w:trPr>
        <w:tc>
          <w:tcPr>
            <w:tcW w:w="603" w:type="pct"/>
          </w:tcPr>
          <w:p w14:paraId="20DD0945" w14:textId="77777777" w:rsidR="001D7B22" w:rsidRDefault="001D7B22" w:rsidP="002363F5">
            <w:pPr>
              <w:pStyle w:val="Compact"/>
            </w:pPr>
            <w:r>
              <w:t>HTTP Response</w:t>
            </w:r>
          </w:p>
          <w:p w14:paraId="5AB95084" w14:textId="77777777" w:rsidR="001D7B22" w:rsidRDefault="001D7B22" w:rsidP="002363F5">
            <w:pPr>
              <w:pStyle w:val="Compact"/>
            </w:pPr>
            <w:r>
              <w:t>(Error)</w:t>
            </w:r>
          </w:p>
        </w:tc>
        <w:tc>
          <w:tcPr>
            <w:tcW w:w="4397" w:type="pct"/>
          </w:tcPr>
          <w:p w14:paraId="1252B77D" w14:textId="77777777" w:rsidR="001D7B22" w:rsidRDefault="001D7B22" w:rsidP="002363F5">
            <w:proofErr w:type="spellStart"/>
            <w:r>
              <w:t>SessionFault</w:t>
            </w:r>
            <w:proofErr w:type="spellEnd"/>
            <w:r>
              <w:t xml:space="preserve"> (</w:t>
            </w:r>
            <w:proofErr w:type="spellStart"/>
            <w:proofErr w:type="gramStart"/>
            <w:r>
              <w:t>json:SessionFault</w:t>
            </w:r>
            <w:proofErr w:type="spellEnd"/>
            <w:proofErr w:type="gramEnd"/>
            <w:r>
              <w:t>) – 404 Not Found</w:t>
            </w:r>
          </w:p>
          <w:p w14:paraId="0A560098" w14:textId="7F6A48F0" w:rsidR="001D7B22" w:rsidRDefault="001D7B22" w:rsidP="002363F5">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w:t>
            </w:r>
            <w:r w:rsidRPr="009A4FB8">
              <w:t xml:space="preserve">422 </w:t>
            </w:r>
            <w:proofErr w:type="spellStart"/>
            <w:r w:rsidRPr="009A4FB8">
              <w:t>Unprocessable</w:t>
            </w:r>
            <w:proofErr w:type="spellEnd"/>
            <w:r w:rsidRPr="009A4FB8">
              <w:t xml:space="preserve"> Entity</w:t>
            </w:r>
            <w:ins w:id="378" w:author="Karamjit Kaur" w:date="2019-12-10T15:41:00Z">
              <w:r w:rsidR="00D37357" w:rsidRPr="00D37357">
                <w:t xml:space="preserve"> – session exists but does not correspond to a publication session type</w:t>
              </w:r>
            </w:ins>
          </w:p>
          <w:p w14:paraId="206173F4" w14:textId="77777777" w:rsidR="001D7B22" w:rsidRDefault="001D7B22" w:rsidP="002363F5">
            <w:pPr>
              <w:pStyle w:val="Compact"/>
            </w:pPr>
          </w:p>
        </w:tc>
      </w:tr>
    </w:tbl>
    <w:p w14:paraId="63C161BA" w14:textId="1C134EA1" w:rsidR="00BB0129" w:rsidRDefault="00E83E4F" w:rsidP="00264707">
      <w:pPr>
        <w:pStyle w:val="Heading3"/>
      </w:pPr>
      <w:bookmarkStart w:id="379" w:name="_Toc26878698"/>
      <w:r>
        <w:t>Close Publication Session</w:t>
      </w:r>
      <w:bookmarkEnd w:id="375"/>
      <w:bookmarkEnd w:id="376"/>
      <w:bookmarkEnd w:id="379"/>
    </w:p>
    <w:p w14:paraId="2BBC2B9D" w14:textId="2DD8D0EA" w:rsidR="00A9589A" w:rsidRPr="00A9589A" w:rsidRDefault="00A9589A" w:rsidP="00A9589A">
      <w:pPr>
        <w:pStyle w:val="BodyText"/>
      </w:pPr>
      <w:r>
        <w:t xml:space="preserve">The </w:t>
      </w:r>
      <w:r w:rsidR="00B92172">
        <w:t>Close</w:t>
      </w:r>
      <w:r w:rsidRPr="00F37CC4">
        <w:t xml:space="preserve"> Publication </w:t>
      </w:r>
      <w:r w:rsidR="00B92172">
        <w:t xml:space="preserve">Session </w:t>
      </w:r>
      <w:r>
        <w:t>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D8CB67A"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CF06BF" w14:textId="77777777" w:rsidR="00BB0129" w:rsidRDefault="00E83E4F">
            <w:pPr>
              <w:pStyle w:val="Compact"/>
            </w:pPr>
            <w:r>
              <w:t>Name</w:t>
            </w:r>
          </w:p>
        </w:tc>
        <w:tc>
          <w:tcPr>
            <w:tcW w:w="0" w:type="auto"/>
          </w:tcPr>
          <w:p w14:paraId="7D428F9F" w14:textId="77777777" w:rsidR="00BB0129" w:rsidRDefault="00E83E4F">
            <w:pPr>
              <w:pStyle w:val="Compact"/>
            </w:pPr>
            <w:proofErr w:type="spellStart"/>
            <w:r>
              <w:t>ClosePublicationSession</w:t>
            </w:r>
            <w:proofErr w:type="spellEnd"/>
          </w:p>
        </w:tc>
      </w:tr>
      <w:tr w:rsidR="00BB0129" w14:paraId="6FA77393"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1A415FEE" w14:textId="77777777" w:rsidR="00BB0129" w:rsidRDefault="00E83E4F">
            <w:pPr>
              <w:pStyle w:val="Compact"/>
            </w:pPr>
            <w:r>
              <w:t>Description</w:t>
            </w:r>
          </w:p>
        </w:tc>
        <w:tc>
          <w:tcPr>
            <w:tcW w:w="0" w:type="auto"/>
          </w:tcPr>
          <w:p w14:paraId="5909FFCE" w14:textId="77777777" w:rsidR="00BB0129" w:rsidRDefault="00E83E4F">
            <w:pPr>
              <w:pStyle w:val="Compact"/>
            </w:pPr>
            <w:r>
              <w:t>Closes a publication session.</w:t>
            </w:r>
          </w:p>
        </w:tc>
      </w:tr>
      <w:tr w:rsidR="00BB0129" w14:paraId="0BC2FE89" w14:textId="77777777" w:rsidTr="003E5278">
        <w:tc>
          <w:tcPr>
            <w:tcW w:w="0" w:type="auto"/>
          </w:tcPr>
          <w:p w14:paraId="0609C445" w14:textId="77777777" w:rsidR="00BB0129" w:rsidRDefault="00E83E4F">
            <w:pPr>
              <w:pStyle w:val="Compact"/>
            </w:pPr>
            <w:r>
              <w:t>Input</w:t>
            </w:r>
          </w:p>
        </w:tc>
        <w:tc>
          <w:tcPr>
            <w:tcW w:w="0" w:type="auto"/>
          </w:tcPr>
          <w:p w14:paraId="3FBB33E7" w14:textId="6023C135" w:rsidR="00BB0129" w:rsidRDefault="00E83E4F">
            <w:pPr>
              <w:pStyle w:val="Compact"/>
            </w:pPr>
            <w:proofErr w:type="spellStart"/>
            <w:r>
              <w:t>SessionID</w:t>
            </w:r>
            <w:proofErr w:type="spellEnd"/>
            <w:r w:rsidR="009C0E0C">
              <w:t xml:space="preserve"> </w:t>
            </w:r>
            <w:r>
              <w:t>[1]</w:t>
            </w:r>
          </w:p>
        </w:tc>
      </w:tr>
      <w:tr w:rsidR="00BB0129" w14:paraId="04A17DE4"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52AB8A89" w14:textId="77777777" w:rsidR="00BB0129" w:rsidRDefault="00E83E4F">
            <w:pPr>
              <w:pStyle w:val="Compact"/>
            </w:pPr>
            <w:r>
              <w:t>Behavior</w:t>
            </w:r>
          </w:p>
        </w:tc>
        <w:tc>
          <w:tcPr>
            <w:tcW w:w="0" w:type="auto"/>
          </w:tcPr>
          <w:p w14:paraId="19EE8F86" w14:textId="77777777" w:rsidR="00BB0129" w:rsidRDefault="00E83E4F">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14:paraId="7004D4C7"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0463D2FA" w14:textId="77777777" w:rsidR="00BB0129" w:rsidRDefault="00E83E4F">
            <w:r>
              <w:t>All unexpired messages that have been posted during the session will be expired.</w:t>
            </w:r>
          </w:p>
        </w:tc>
      </w:tr>
      <w:tr w:rsidR="00BB0129" w14:paraId="20FBFB0A" w14:textId="77777777" w:rsidTr="003E5278">
        <w:tc>
          <w:tcPr>
            <w:tcW w:w="0" w:type="auto"/>
          </w:tcPr>
          <w:p w14:paraId="426748BA" w14:textId="77777777" w:rsidR="00BB0129" w:rsidRDefault="00E83E4F">
            <w:pPr>
              <w:pStyle w:val="Compact"/>
            </w:pPr>
            <w:r>
              <w:t>Output</w:t>
            </w:r>
          </w:p>
        </w:tc>
        <w:tc>
          <w:tcPr>
            <w:tcW w:w="0" w:type="auto"/>
          </w:tcPr>
          <w:p w14:paraId="0F5DEA8E" w14:textId="77777777" w:rsidR="00BB0129" w:rsidRDefault="00E83E4F">
            <w:pPr>
              <w:pStyle w:val="Compact"/>
            </w:pPr>
            <w:r>
              <w:t>N/A</w:t>
            </w:r>
          </w:p>
        </w:tc>
      </w:tr>
      <w:tr w:rsidR="00BB0129" w14:paraId="53F1379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7DDA83F9" w14:textId="77777777" w:rsidR="00BB0129" w:rsidRDefault="00E83E4F">
            <w:pPr>
              <w:pStyle w:val="Compact"/>
            </w:pPr>
            <w:r>
              <w:t>Faults</w:t>
            </w:r>
          </w:p>
        </w:tc>
        <w:tc>
          <w:tcPr>
            <w:tcW w:w="0" w:type="auto"/>
          </w:tcPr>
          <w:p w14:paraId="4305E363" w14:textId="77777777" w:rsidR="00BB0129" w:rsidRDefault="00E83E4F">
            <w:pPr>
              <w:pStyle w:val="Compact"/>
            </w:pPr>
            <w:proofErr w:type="spellStart"/>
            <w:r>
              <w:t>SessionFault</w:t>
            </w:r>
            <w:proofErr w:type="spellEnd"/>
          </w:p>
        </w:tc>
      </w:tr>
    </w:tbl>
    <w:p w14:paraId="5BB8D78E" w14:textId="4E4F5D8C" w:rsidR="00354010" w:rsidRDefault="00354010" w:rsidP="00B303C3">
      <w:pPr>
        <w:pStyle w:val="Heading4"/>
      </w:pPr>
      <w:bookmarkStart w:id="380" w:name="consumer-publication-service"/>
      <w:bookmarkStart w:id="381" w:name="_Toc25337052"/>
      <w:bookmarkStart w:id="382" w:name="_Toc25357172"/>
      <w:bookmarkStart w:id="383" w:name="_Toc25337055"/>
      <w:bookmarkEnd w:id="380"/>
      <w:r>
        <w:t xml:space="preserve">SOAP </w:t>
      </w:r>
      <w:bookmarkEnd w:id="381"/>
      <w:bookmarkEnd w:id="382"/>
      <w:r>
        <w:t>Mapping</w:t>
      </w:r>
    </w:p>
    <w:p w14:paraId="5D324BEF" w14:textId="55C494EE" w:rsidR="00354010" w:rsidRDefault="00354010" w:rsidP="00354010">
      <w:pPr>
        <w:pStyle w:val="BodyText"/>
      </w:pPr>
      <w:r>
        <w:t>The Close</w:t>
      </w:r>
      <w:r w:rsidRPr="00F37CC4">
        <w:t xml:space="preserve"> Publication </w:t>
      </w:r>
      <w:r>
        <w:t>Session general interface is mapped into SOAP 1.1/1.2 as embedded XML schemas in WSDL descriptions according to the following schema types.</w:t>
      </w:r>
    </w:p>
    <w:p w14:paraId="6D97F87F" w14:textId="17002036" w:rsidR="00354010" w:rsidRDefault="00354010" w:rsidP="00B303C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303C3" w14:paraId="7C66AF53"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05ECCB80" w14:textId="7AE0805F" w:rsidR="00B303C3" w:rsidRPr="00BF5A6C" w:rsidRDefault="00B303C3" w:rsidP="002363F5">
            <w:pPr>
              <w:pStyle w:val="Compact"/>
            </w:pPr>
            <w:r w:rsidRPr="00151DB9">
              <w:rPr>
                <w:b w:val="0"/>
              </w:rPr>
              <w:t>Input</w:t>
            </w:r>
          </w:p>
        </w:tc>
        <w:tc>
          <w:tcPr>
            <w:tcW w:w="4397" w:type="pct"/>
          </w:tcPr>
          <w:p w14:paraId="6847B14F" w14:textId="11A9A4AA" w:rsidR="00B303C3" w:rsidRPr="00136178" w:rsidRDefault="00B303C3" w:rsidP="002363F5">
            <w:pPr>
              <w:rPr>
                <w:b w:val="0"/>
              </w:rPr>
            </w:pPr>
            <w:proofErr w:type="spellStart"/>
            <w:r>
              <w:rPr>
                <w:b w:val="0"/>
              </w:rPr>
              <w:t>Close</w:t>
            </w:r>
            <w:r w:rsidRPr="00136178">
              <w:rPr>
                <w:b w:val="0"/>
              </w:rPr>
              <w:t>Publication</w:t>
            </w:r>
            <w:r>
              <w:rPr>
                <w:b w:val="0"/>
              </w:rPr>
              <w:t>Session</w:t>
            </w:r>
            <w:proofErr w:type="spellEnd"/>
            <w:r>
              <w:rPr>
                <w:b w:val="0"/>
              </w:rPr>
              <w:t xml:space="preserve"> (</w:t>
            </w:r>
            <w:proofErr w:type="spellStart"/>
            <w:proofErr w:type="gramStart"/>
            <w:r>
              <w:rPr>
                <w:b w:val="0"/>
              </w:rPr>
              <w:t>isbm:Close</w:t>
            </w:r>
            <w:r w:rsidRPr="00136178">
              <w:rPr>
                <w:b w:val="0"/>
              </w:rPr>
              <w:t>Publication</w:t>
            </w:r>
            <w:r>
              <w:rPr>
                <w:b w:val="0"/>
              </w:rPr>
              <w:t>Session</w:t>
            </w:r>
            <w:proofErr w:type="spellEnd"/>
            <w:proofErr w:type="gramEnd"/>
            <w:r>
              <w:rPr>
                <w:b w:val="0"/>
              </w:rPr>
              <w:t>)</w:t>
            </w:r>
          </w:p>
          <w:p w14:paraId="216A0C4D" w14:textId="77777777" w:rsidR="00B303C3" w:rsidRPr="00B303C3" w:rsidRDefault="00B303C3" w:rsidP="00B303C3">
            <w:pPr>
              <w:pStyle w:val="ListParagraph"/>
              <w:numPr>
                <w:ilvl w:val="0"/>
                <w:numId w:val="7"/>
              </w:numPr>
              <w:rPr>
                <w:b w:val="0"/>
              </w:rPr>
            </w:pPr>
            <w:proofErr w:type="spellStart"/>
            <w:r w:rsidRPr="00B212FB">
              <w:rPr>
                <w:b w:val="0"/>
              </w:rPr>
              <w:t>SessionID</w:t>
            </w:r>
            <w:proofErr w:type="spellEnd"/>
            <w:r w:rsidRPr="00B212FB">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Pr="00C418F6">
              <w:rPr>
                <w:b w:val="0"/>
              </w:rPr>
              <w:t>xs:string</w:t>
            </w:r>
            <w:proofErr w:type="spellEnd"/>
            <w:r w:rsidR="00320F19">
              <w:fldChar w:fldCharType="end"/>
            </w:r>
            <w:r w:rsidRPr="00C418F6">
              <w:rPr>
                <w:b w:val="0"/>
              </w:rPr>
              <w:t>) [1]</w:t>
            </w:r>
          </w:p>
        </w:tc>
      </w:tr>
      <w:tr w:rsidR="00B303C3" w14:paraId="1EE30994"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44698BD5" w14:textId="341ED3D1" w:rsidR="00B303C3" w:rsidRDefault="00B303C3" w:rsidP="002363F5">
            <w:pPr>
              <w:pStyle w:val="Compact"/>
            </w:pPr>
            <w:r>
              <w:t>Output</w:t>
            </w:r>
          </w:p>
        </w:tc>
        <w:tc>
          <w:tcPr>
            <w:tcW w:w="4397" w:type="pct"/>
          </w:tcPr>
          <w:p w14:paraId="63ED4A6C" w14:textId="281F940F" w:rsidR="00B303C3" w:rsidRPr="00957F55" w:rsidRDefault="00B303C3" w:rsidP="002363F5">
            <w:pPr>
              <w:rPr>
                <w:bCs/>
              </w:rPr>
            </w:pPr>
            <w:proofErr w:type="spellStart"/>
            <w:r w:rsidRPr="00C11F8A">
              <w:t>ClosePublicationSession</w:t>
            </w:r>
            <w:r w:rsidRPr="008E449A">
              <w:t>Response</w:t>
            </w:r>
            <w:proofErr w:type="spellEnd"/>
            <w:r w:rsidRPr="008E449A">
              <w:t xml:space="preserve"> </w:t>
            </w:r>
            <w:r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Pr="00957F55">
              <w:rPr>
                <w:rStyle w:val="Hyperlink"/>
                <w:bCs/>
              </w:rPr>
              <w:t>isbm:</w:t>
            </w:r>
            <w:r w:rsidR="00320F19">
              <w:rPr>
                <w:rStyle w:val="Hyperlink"/>
                <w:bCs/>
              </w:rPr>
              <w:fldChar w:fldCharType="end"/>
            </w:r>
            <w:r w:rsidRPr="002138C4">
              <w:t>ClosePublicationSession</w:t>
            </w:r>
            <w:r w:rsidRPr="008E449A">
              <w:t>Response</w:t>
            </w:r>
            <w:proofErr w:type="spellEnd"/>
            <w:r w:rsidRPr="00957F55">
              <w:rPr>
                <w:bCs/>
              </w:rPr>
              <w:t>)</w:t>
            </w:r>
          </w:p>
          <w:p w14:paraId="214CEB13" w14:textId="77777777" w:rsidR="00B303C3" w:rsidRPr="00957F55" w:rsidRDefault="00B303C3" w:rsidP="00B303C3">
            <w:pPr>
              <w:pStyle w:val="ListParagraph"/>
              <w:numPr>
                <w:ilvl w:val="0"/>
                <w:numId w:val="7"/>
              </w:numPr>
            </w:pPr>
            <w:r>
              <w:t>No content</w:t>
            </w:r>
          </w:p>
        </w:tc>
      </w:tr>
      <w:tr w:rsidR="00B303C3" w14:paraId="54BE96C0" w14:textId="77777777" w:rsidTr="002363F5">
        <w:tc>
          <w:tcPr>
            <w:tcW w:w="603" w:type="pct"/>
          </w:tcPr>
          <w:p w14:paraId="642AC494" w14:textId="5E7FD831" w:rsidR="00B303C3" w:rsidRDefault="00B303C3" w:rsidP="002363F5">
            <w:pPr>
              <w:pStyle w:val="Compact"/>
            </w:pPr>
            <w:r>
              <w:t>Faults</w:t>
            </w:r>
          </w:p>
        </w:tc>
        <w:tc>
          <w:tcPr>
            <w:tcW w:w="4397" w:type="pct"/>
          </w:tcPr>
          <w:p w14:paraId="00EE65A8" w14:textId="0F471043" w:rsidR="00B303C3" w:rsidRDefault="00B303C3" w:rsidP="002363F5">
            <w:pPr>
              <w:pStyle w:val="Compact"/>
            </w:pPr>
            <w:proofErr w:type="spellStart"/>
            <w:r>
              <w:t>SessionFault</w:t>
            </w:r>
            <w:proofErr w:type="spellEnd"/>
          </w:p>
        </w:tc>
      </w:tr>
    </w:tbl>
    <w:p w14:paraId="69DCE3A3" w14:textId="77777777" w:rsidR="00354010" w:rsidRDefault="00354010" w:rsidP="00354010">
      <w:pPr>
        <w:pStyle w:val="Heading4"/>
      </w:pPr>
      <w:r>
        <w:lastRenderedPageBreak/>
        <w:t>REST Mapping</w:t>
      </w:r>
    </w:p>
    <w:p w14:paraId="5A15CA6A" w14:textId="56271379" w:rsidR="00354010" w:rsidRDefault="00354010" w:rsidP="00354010">
      <w:pPr>
        <w:pStyle w:val="BodyText"/>
      </w:pPr>
      <w:r>
        <w:t>The Close</w:t>
      </w:r>
      <w:r w:rsidRPr="00F37CC4">
        <w:t xml:space="preserve"> Publication</w:t>
      </w:r>
      <w:r>
        <w:t xml:space="preserve"> Session general interface is mapped into a RESTful interface as an </w:t>
      </w:r>
      <w:proofErr w:type="spellStart"/>
      <w:r>
        <w:t>OpenAPI</w:t>
      </w:r>
      <w:proofErr w:type="spellEnd"/>
      <w:r>
        <w:t xml:space="preserve"> description according to the following rules.</w:t>
      </w:r>
    </w:p>
    <w:p w14:paraId="11033B6C" w14:textId="380A8D4D" w:rsidR="00354010" w:rsidRDefault="00354010" w:rsidP="00B303C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14:paraId="366DC9D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362515AA" w14:textId="77777777" w:rsidR="00B303C3" w:rsidRPr="003B5061" w:rsidRDefault="00B303C3" w:rsidP="002363F5">
            <w:pPr>
              <w:pStyle w:val="Compact"/>
            </w:pPr>
            <w:r w:rsidRPr="003B5061">
              <w:t>HTTP M</w:t>
            </w:r>
            <w:r>
              <w:t>ethod</w:t>
            </w:r>
          </w:p>
        </w:tc>
        <w:tc>
          <w:tcPr>
            <w:tcW w:w="4397" w:type="pct"/>
          </w:tcPr>
          <w:p w14:paraId="47BCF0C6" w14:textId="77777777" w:rsidR="00B303C3" w:rsidRPr="003B5061" w:rsidRDefault="00B303C3" w:rsidP="00B303C3">
            <w:pPr>
              <w:rPr>
                <w:bCs/>
              </w:rPr>
            </w:pPr>
            <w:r>
              <w:rPr>
                <w:bCs/>
              </w:rPr>
              <w:t>DELETE</w:t>
            </w:r>
          </w:p>
        </w:tc>
      </w:tr>
      <w:tr w:rsidR="00B303C3" w14:paraId="45BE4705" w14:textId="77777777" w:rsidTr="002363F5">
        <w:tc>
          <w:tcPr>
            <w:tcW w:w="603" w:type="pct"/>
          </w:tcPr>
          <w:p w14:paraId="2BD54E3C" w14:textId="77777777" w:rsidR="00B303C3" w:rsidRPr="003B5061" w:rsidRDefault="00B303C3" w:rsidP="002363F5">
            <w:pPr>
              <w:pStyle w:val="Compact"/>
            </w:pPr>
            <w:r>
              <w:t xml:space="preserve">URL </w:t>
            </w:r>
          </w:p>
        </w:tc>
        <w:tc>
          <w:tcPr>
            <w:tcW w:w="4397" w:type="pct"/>
          </w:tcPr>
          <w:p w14:paraId="312724DF" w14:textId="77777777" w:rsidR="00B303C3" w:rsidRPr="003B5061" w:rsidRDefault="00B303C3" w:rsidP="00B303C3">
            <w:pPr>
              <w:rPr>
                <w:bCs/>
              </w:rPr>
            </w:pPr>
            <w:r w:rsidRPr="00211B67">
              <w:rPr>
                <w:bCs/>
              </w:rPr>
              <w:t>/sessions/{session-id}</w:t>
            </w:r>
          </w:p>
        </w:tc>
      </w:tr>
      <w:tr w:rsidR="00B303C3" w14:paraId="6BF3605C"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C9F1F5A" w14:textId="77777777" w:rsidR="00B303C3" w:rsidRPr="003B5061" w:rsidRDefault="00B303C3" w:rsidP="002363F5">
            <w:pPr>
              <w:pStyle w:val="Compact"/>
            </w:pPr>
            <w:r>
              <w:t>HTTP Body</w:t>
            </w:r>
          </w:p>
        </w:tc>
        <w:tc>
          <w:tcPr>
            <w:tcW w:w="4397" w:type="pct"/>
          </w:tcPr>
          <w:p w14:paraId="1F827C9D" w14:textId="77777777" w:rsidR="00B303C3" w:rsidRPr="003B5061" w:rsidRDefault="00B303C3" w:rsidP="00B303C3">
            <w:r>
              <w:t>None</w:t>
            </w:r>
          </w:p>
        </w:tc>
      </w:tr>
      <w:tr w:rsidR="00B303C3" w14:paraId="109E3061" w14:textId="77777777" w:rsidTr="00B303C3">
        <w:tc>
          <w:tcPr>
            <w:tcW w:w="603" w:type="pct"/>
          </w:tcPr>
          <w:p w14:paraId="6C21F137" w14:textId="7C458DFF" w:rsidR="00B303C3" w:rsidRDefault="00B303C3" w:rsidP="002363F5">
            <w:pPr>
              <w:pStyle w:val="Compact"/>
            </w:pPr>
            <w:r>
              <w:t>HTTP Response (Success)</w:t>
            </w:r>
          </w:p>
        </w:tc>
        <w:tc>
          <w:tcPr>
            <w:tcW w:w="4397" w:type="pct"/>
          </w:tcPr>
          <w:p w14:paraId="76615F9E" w14:textId="1DBAA946" w:rsidR="00B303C3" w:rsidRDefault="00B303C3" w:rsidP="002363F5">
            <w:pPr>
              <w:pStyle w:val="Compact"/>
            </w:pPr>
            <w:r>
              <w:t>204 No Content</w:t>
            </w:r>
          </w:p>
        </w:tc>
      </w:tr>
      <w:tr w:rsidR="00B303C3" w14:paraId="6BE866AB"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7D299634" w14:textId="77777777" w:rsidR="00B303C3" w:rsidRDefault="00B303C3" w:rsidP="002363F5">
            <w:pPr>
              <w:pStyle w:val="Compact"/>
            </w:pPr>
            <w:r>
              <w:t>Output</w:t>
            </w:r>
          </w:p>
        </w:tc>
        <w:tc>
          <w:tcPr>
            <w:tcW w:w="4397" w:type="pct"/>
          </w:tcPr>
          <w:p w14:paraId="3F744E30" w14:textId="77777777" w:rsidR="00B303C3" w:rsidRDefault="00B303C3" w:rsidP="00B303C3">
            <w:r>
              <w:t>N/A</w:t>
            </w:r>
          </w:p>
        </w:tc>
      </w:tr>
      <w:tr w:rsidR="00B303C3" w14:paraId="472A36A0" w14:textId="77777777" w:rsidTr="00B303C3">
        <w:trPr>
          <w:trHeight w:val="972"/>
        </w:trPr>
        <w:tc>
          <w:tcPr>
            <w:tcW w:w="603" w:type="pct"/>
          </w:tcPr>
          <w:p w14:paraId="26480052" w14:textId="397E7CC1" w:rsidR="00B303C3" w:rsidRDefault="00B303C3" w:rsidP="002363F5">
            <w:pPr>
              <w:pStyle w:val="Compact"/>
            </w:pPr>
            <w:r>
              <w:t>HTTP Response</w:t>
            </w:r>
          </w:p>
          <w:p w14:paraId="33410309" w14:textId="3623F310" w:rsidR="00B303C3" w:rsidRDefault="00B303C3" w:rsidP="002363F5">
            <w:pPr>
              <w:pStyle w:val="Compact"/>
            </w:pPr>
            <w:r>
              <w:t>(Error)</w:t>
            </w:r>
          </w:p>
        </w:tc>
        <w:tc>
          <w:tcPr>
            <w:tcW w:w="4397" w:type="pct"/>
          </w:tcPr>
          <w:p w14:paraId="094F6D8C" w14:textId="4AC3EF9C" w:rsidR="00B303C3" w:rsidRDefault="00B303C3" w:rsidP="00B303C3">
            <w:proofErr w:type="spellStart"/>
            <w:r>
              <w:t>SessionFault</w:t>
            </w:r>
            <w:proofErr w:type="spellEnd"/>
            <w:r>
              <w:t xml:space="preserve"> (</w:t>
            </w:r>
            <w:proofErr w:type="spellStart"/>
            <w:proofErr w:type="gramStart"/>
            <w:r>
              <w:t>json:SessionFault</w:t>
            </w:r>
            <w:proofErr w:type="spellEnd"/>
            <w:proofErr w:type="gramEnd"/>
            <w:r>
              <w:t>) – 404 Not Found</w:t>
            </w:r>
          </w:p>
        </w:tc>
      </w:tr>
    </w:tbl>
    <w:p w14:paraId="67EE6189" w14:textId="33128438" w:rsidR="00BB0129" w:rsidRDefault="00E83E4F" w:rsidP="003E5278">
      <w:pPr>
        <w:pStyle w:val="Heading2"/>
      </w:pPr>
      <w:bookmarkStart w:id="384" w:name="_Toc25357175"/>
      <w:bookmarkStart w:id="385" w:name="_Toc26878699"/>
      <w:r>
        <w:t>Consumer Publication Service</w:t>
      </w:r>
      <w:bookmarkEnd w:id="383"/>
      <w:bookmarkEnd w:id="384"/>
      <w:bookmarkEnd w:id="385"/>
    </w:p>
    <w:p w14:paraId="1487E2C2" w14:textId="28DB3FF1" w:rsidR="00B532AE" w:rsidRDefault="00E83E4F" w:rsidP="00296BF2">
      <w:pPr>
        <w:pStyle w:val="BodyText"/>
      </w:pPr>
      <w:bookmarkStart w:id="386" w:name="_Toc25357176"/>
      <w:r>
        <w:t xml:space="preserve">The Consumer Publication </w:t>
      </w:r>
      <w:r w:rsidR="00B532AE">
        <w:t xml:space="preserve">Service for SOAP Interface is </w:t>
      </w:r>
      <w:hyperlink r:id="rId55">
        <w:r w:rsidR="00B532AE">
          <w:rPr>
            <w:rStyle w:val="Hyperlink"/>
          </w:rPr>
          <w:t>available as a WSDL description</w:t>
        </w:r>
      </w:hyperlink>
      <w:r w:rsidR="00B532AE">
        <w:t xml:space="preserve"> and for REST Interface is </w:t>
      </w:r>
      <w:hyperlink r:id="rId56" w:history="1">
        <w:r w:rsidR="00B532AE" w:rsidRPr="0015341C">
          <w:rPr>
            <w:rStyle w:val="Hyperlink"/>
          </w:rPr>
          <w:t xml:space="preserve">available as </w:t>
        </w:r>
        <w:proofErr w:type="spellStart"/>
        <w:r w:rsidR="00B532AE" w:rsidRPr="0015341C">
          <w:rPr>
            <w:rStyle w:val="Hyperlink"/>
            <w:rFonts w:cs="Arial"/>
            <w:shd w:val="clear" w:color="auto" w:fill="FFFFFF"/>
          </w:rPr>
          <w:t>OpenAPI</w:t>
        </w:r>
        <w:proofErr w:type="spellEnd"/>
        <w:r w:rsidR="00B532AE" w:rsidRPr="0015341C">
          <w:rPr>
            <w:rStyle w:val="Hyperlink"/>
            <w:rFonts w:cs="Arial"/>
            <w:shd w:val="clear" w:color="auto" w:fill="FFFFFF"/>
          </w:rPr>
          <w:t xml:space="preserve"> 3.0.1 descriptions in </w:t>
        </w:r>
        <w:r w:rsidR="00B532AE" w:rsidRPr="0015341C">
          <w:rPr>
            <w:rStyle w:val="Hyperlink"/>
          </w:rPr>
          <w:t>YAML</w:t>
        </w:r>
      </w:hyperlink>
      <w:r w:rsidR="00B532AE">
        <w:t>.</w:t>
      </w:r>
    </w:p>
    <w:p w14:paraId="66C41B0B" w14:textId="11F2DF91" w:rsidR="00BB0129" w:rsidRDefault="00E83E4F" w:rsidP="00296BF2">
      <w:pPr>
        <w:pStyle w:val="Heading3"/>
      </w:pPr>
      <w:bookmarkStart w:id="387" w:name="open-subscription-session"/>
      <w:bookmarkStart w:id="388" w:name="_Toc25337056"/>
      <w:bookmarkStart w:id="389" w:name="_Toc26878700"/>
      <w:bookmarkEnd w:id="387"/>
      <w:r>
        <w:t>Open Subscription Session</w:t>
      </w:r>
      <w:bookmarkEnd w:id="386"/>
      <w:bookmarkEnd w:id="388"/>
      <w:bookmarkEnd w:id="389"/>
    </w:p>
    <w:p w14:paraId="2D77798C" w14:textId="2A0F1589" w:rsidR="00433AE1" w:rsidRPr="00433AE1" w:rsidRDefault="00CD5DAD" w:rsidP="00433AE1">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511554F6"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4E5189" w14:textId="77777777" w:rsidR="00BB0129" w:rsidRDefault="00E83E4F">
            <w:pPr>
              <w:pStyle w:val="Compact"/>
            </w:pPr>
            <w:r>
              <w:t>Name</w:t>
            </w:r>
          </w:p>
        </w:tc>
        <w:tc>
          <w:tcPr>
            <w:tcW w:w="0" w:type="auto"/>
          </w:tcPr>
          <w:p w14:paraId="339AB4C2" w14:textId="77777777" w:rsidR="00BB0129" w:rsidRDefault="00E83E4F">
            <w:pPr>
              <w:pStyle w:val="Compact"/>
            </w:pPr>
            <w:proofErr w:type="spellStart"/>
            <w:r>
              <w:t>OpenSubscriptionSession</w:t>
            </w:r>
            <w:proofErr w:type="spellEnd"/>
          </w:p>
        </w:tc>
      </w:tr>
      <w:tr w:rsidR="00BB0129" w14:paraId="5D9581C1"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3A693D15" w14:textId="77777777" w:rsidR="00BB0129" w:rsidRDefault="00E83E4F">
            <w:pPr>
              <w:pStyle w:val="Compact"/>
            </w:pPr>
            <w:r>
              <w:t>Description</w:t>
            </w:r>
          </w:p>
        </w:tc>
        <w:tc>
          <w:tcPr>
            <w:tcW w:w="0" w:type="auto"/>
          </w:tcPr>
          <w:p w14:paraId="72590EB1" w14:textId="77777777" w:rsidR="00BB0129" w:rsidRDefault="00E83E4F">
            <w:pPr>
              <w:pStyle w:val="Compact"/>
            </w:pPr>
            <w:r>
              <w:t>Opens a subscription session for a channel.</w:t>
            </w:r>
          </w:p>
        </w:tc>
      </w:tr>
      <w:tr w:rsidR="00BB0129" w14:paraId="3798FD8A" w14:textId="77777777" w:rsidTr="003E5278">
        <w:tc>
          <w:tcPr>
            <w:tcW w:w="0" w:type="auto"/>
          </w:tcPr>
          <w:p w14:paraId="4B9FA0DB" w14:textId="77777777" w:rsidR="00BB0129" w:rsidRDefault="00E83E4F">
            <w:pPr>
              <w:pStyle w:val="Compact"/>
            </w:pPr>
            <w:r>
              <w:t>Input</w:t>
            </w:r>
          </w:p>
        </w:tc>
        <w:tc>
          <w:tcPr>
            <w:tcW w:w="0" w:type="auto"/>
          </w:tcPr>
          <w:p w14:paraId="45EABFEF" w14:textId="0974E3AB" w:rsidR="00BB0129" w:rsidRDefault="00E83E4F">
            <w:proofErr w:type="spellStart"/>
            <w:r>
              <w:t>ChannelURI</w:t>
            </w:r>
            <w:proofErr w:type="spellEnd"/>
            <w:r w:rsidR="008579EA">
              <w:t xml:space="preserve"> </w:t>
            </w:r>
            <w:r>
              <w:t>[1]</w:t>
            </w:r>
          </w:p>
          <w:p w14:paraId="59D20D83" w14:textId="664675B9" w:rsidR="00BB0129" w:rsidRDefault="00E83E4F">
            <w:r>
              <w:t>Topic [</w:t>
            </w:r>
            <w:proofErr w:type="gramStart"/>
            <w:r>
              <w:t>1..</w:t>
            </w:r>
            <w:proofErr w:type="gramEnd"/>
            <w:r>
              <w:t>*]</w:t>
            </w:r>
          </w:p>
          <w:p w14:paraId="6A5D44B0" w14:textId="39A071DB" w:rsidR="00BB0129" w:rsidRDefault="00E83E4F">
            <w:proofErr w:type="spellStart"/>
            <w:r>
              <w:t>ListenerURL</w:t>
            </w:r>
            <w:proofErr w:type="spellEnd"/>
            <w:r>
              <w:t xml:space="preserve"> [</w:t>
            </w:r>
            <w:proofErr w:type="gramStart"/>
            <w:r>
              <w:t>0..</w:t>
            </w:r>
            <w:proofErr w:type="gramEnd"/>
            <w:r>
              <w:t>1]</w:t>
            </w:r>
          </w:p>
          <w:p w14:paraId="1720F592" w14:textId="66D6A7A4" w:rsidR="00BB0129" w:rsidRDefault="00E83E4F">
            <w:commentRangeStart w:id="390"/>
            <w:commentRangeStart w:id="391"/>
            <w:proofErr w:type="spellStart"/>
            <w:r>
              <w:t>XPathExpression</w:t>
            </w:r>
            <w:proofErr w:type="spellEnd"/>
            <w:r>
              <w:t xml:space="preserve"> </w:t>
            </w:r>
            <w:commentRangeEnd w:id="390"/>
            <w:r w:rsidR="00012ECB">
              <w:rPr>
                <w:rStyle w:val="CommentReference"/>
              </w:rPr>
              <w:commentReference w:id="390"/>
            </w:r>
            <w:commentRangeEnd w:id="391"/>
            <w:r w:rsidR="00743E15">
              <w:rPr>
                <w:rStyle w:val="CommentReference"/>
              </w:rPr>
              <w:commentReference w:id="391"/>
            </w:r>
            <w:r>
              <w:t xml:space="preserve"> [</w:t>
            </w:r>
            <w:proofErr w:type="gramStart"/>
            <w:r>
              <w:t>0..</w:t>
            </w:r>
            <w:proofErr w:type="gramEnd"/>
            <w:r>
              <w:t>1]</w:t>
            </w:r>
          </w:p>
          <w:p w14:paraId="6679AF83" w14:textId="58FB4249" w:rsidR="00BB0129" w:rsidRDefault="00E83E4F">
            <w:proofErr w:type="spellStart"/>
            <w:r>
              <w:t>XPathNamespace</w:t>
            </w:r>
            <w:proofErr w:type="spellEnd"/>
            <w:r>
              <w:t xml:space="preserve"> [</w:t>
            </w:r>
            <w:proofErr w:type="gramStart"/>
            <w:r>
              <w:t>0..</w:t>
            </w:r>
            <w:proofErr w:type="gramEnd"/>
            <w:r>
              <w:t>*], composed of:</w:t>
            </w:r>
          </w:p>
          <w:p w14:paraId="654F2DBF" w14:textId="762EAC06" w:rsidR="00BB0129" w:rsidRDefault="00E83E4F">
            <w:r>
              <w:t>    </w:t>
            </w:r>
            <w:proofErr w:type="spellStart"/>
            <w:r>
              <w:t>NamespacePrefix</w:t>
            </w:r>
            <w:proofErr w:type="spellEnd"/>
            <w:r>
              <w:t xml:space="preserve"> [1]</w:t>
            </w:r>
          </w:p>
          <w:p w14:paraId="299AED94" w14:textId="2BF6931C" w:rsidR="00BB0129" w:rsidRDefault="00E83E4F">
            <w:r>
              <w:t>    </w:t>
            </w:r>
            <w:proofErr w:type="spellStart"/>
            <w:r>
              <w:t>NamespaceName</w:t>
            </w:r>
            <w:proofErr w:type="spellEnd"/>
            <w:r>
              <w:t xml:space="preserve"> [1]</w:t>
            </w:r>
          </w:p>
        </w:tc>
      </w:tr>
      <w:tr w:rsidR="00BB0129" w14:paraId="354DDB9B"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03436882" w14:textId="77777777" w:rsidR="00BB0129" w:rsidRDefault="00E83E4F">
            <w:pPr>
              <w:pStyle w:val="Compact"/>
            </w:pPr>
            <w:r>
              <w:t>Behavior</w:t>
            </w:r>
          </w:p>
        </w:tc>
        <w:tc>
          <w:tcPr>
            <w:tcW w:w="0" w:type="auto"/>
          </w:tcPr>
          <w:p w14:paraId="4C0D00BE"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9E257BD"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6B4CA88D" w14:textId="77777777" w:rsidR="00BB0129" w:rsidRDefault="00E83E4F">
            <w:r>
              <w:t xml:space="preserve">If the channel type is not a Publication type, then an </w:t>
            </w:r>
            <w:proofErr w:type="spellStart"/>
            <w:r>
              <w:t>OperationFault</w:t>
            </w:r>
            <w:proofErr w:type="spellEnd"/>
            <w:r>
              <w:t xml:space="preserve"> is returned.</w:t>
            </w:r>
          </w:p>
          <w:p w14:paraId="76EB2095" w14:textId="77777777" w:rsidR="00BB0129" w:rsidRDefault="00E83E4F">
            <w:r>
              <w:lastRenderedPageBreak/>
              <w:t xml:space="preserve">If multiple </w:t>
            </w:r>
            <w:proofErr w:type="spellStart"/>
            <w:r>
              <w:t>NamespacePrefixes</w:t>
            </w:r>
            <w:proofErr w:type="spellEnd"/>
            <w:r>
              <w:t xml:space="preserve"> exist with different </w:t>
            </w:r>
            <w:proofErr w:type="spellStart"/>
            <w:r>
              <w:t>NamespaceNames</w:t>
            </w:r>
            <w:proofErr w:type="spellEnd"/>
            <w:r>
              <w:t xml:space="preserve">, then a </w:t>
            </w:r>
            <w:proofErr w:type="spellStart"/>
            <w:r>
              <w:t>NamespaceFault</w:t>
            </w:r>
            <w:proofErr w:type="spellEnd"/>
            <w:r>
              <w:t xml:space="preserve"> is returned.</w:t>
            </w:r>
          </w:p>
        </w:tc>
      </w:tr>
      <w:tr w:rsidR="00BB0129" w14:paraId="538B703D" w14:textId="77777777" w:rsidTr="003E5278">
        <w:tc>
          <w:tcPr>
            <w:tcW w:w="0" w:type="auto"/>
          </w:tcPr>
          <w:p w14:paraId="06EE9D4F" w14:textId="77777777" w:rsidR="00BB0129" w:rsidRDefault="00E83E4F">
            <w:pPr>
              <w:pStyle w:val="Compact"/>
            </w:pPr>
            <w:r>
              <w:lastRenderedPageBreak/>
              <w:t>Output</w:t>
            </w:r>
          </w:p>
        </w:tc>
        <w:tc>
          <w:tcPr>
            <w:tcW w:w="0" w:type="auto"/>
          </w:tcPr>
          <w:p w14:paraId="0B158491" w14:textId="50A4A690" w:rsidR="00BB0129" w:rsidRDefault="00E83E4F">
            <w:pPr>
              <w:pStyle w:val="Compact"/>
            </w:pPr>
            <w:proofErr w:type="spellStart"/>
            <w:r>
              <w:t>SessionID</w:t>
            </w:r>
            <w:proofErr w:type="spellEnd"/>
            <w:r w:rsidR="00BC4593">
              <w:t xml:space="preserve"> </w:t>
            </w:r>
            <w:r>
              <w:t>[1]</w:t>
            </w:r>
          </w:p>
        </w:tc>
      </w:tr>
      <w:tr w:rsidR="00BB0129" w14:paraId="5A15998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275DAB87" w14:textId="77777777" w:rsidR="00BB0129" w:rsidRDefault="00E83E4F">
            <w:pPr>
              <w:pStyle w:val="Compact"/>
            </w:pPr>
            <w:r>
              <w:t>Faults</w:t>
            </w:r>
          </w:p>
        </w:tc>
        <w:tc>
          <w:tcPr>
            <w:tcW w:w="0" w:type="auto"/>
          </w:tcPr>
          <w:p w14:paraId="4F8A2BF0" w14:textId="77777777" w:rsidR="00BB0129" w:rsidRDefault="00E83E4F">
            <w:proofErr w:type="spellStart"/>
            <w:r>
              <w:t>ChannelFault</w:t>
            </w:r>
            <w:proofErr w:type="spellEnd"/>
          </w:p>
          <w:p w14:paraId="02C4847C" w14:textId="77777777" w:rsidR="00BB0129" w:rsidRDefault="00E83E4F">
            <w:proofErr w:type="spellStart"/>
            <w:r>
              <w:t>NamespaceFault</w:t>
            </w:r>
            <w:proofErr w:type="spellEnd"/>
          </w:p>
          <w:p w14:paraId="481B4AE9" w14:textId="77777777" w:rsidR="00BB0129" w:rsidRDefault="00E83E4F">
            <w:proofErr w:type="spellStart"/>
            <w:r>
              <w:t>OperationFault</w:t>
            </w:r>
            <w:proofErr w:type="spellEnd"/>
          </w:p>
        </w:tc>
      </w:tr>
    </w:tbl>
    <w:p w14:paraId="116FC99E" w14:textId="77777777" w:rsidR="00575C64" w:rsidRDefault="00575C64" w:rsidP="00575C64">
      <w:pPr>
        <w:pStyle w:val="Heading4"/>
      </w:pPr>
      <w:bookmarkStart w:id="392" w:name="read-publication"/>
      <w:bookmarkStart w:id="393" w:name="_Toc25337057"/>
      <w:bookmarkStart w:id="394" w:name="_Toc25357177"/>
      <w:bookmarkEnd w:id="392"/>
      <w:r>
        <w:t>SOAP Mapping</w:t>
      </w:r>
    </w:p>
    <w:p w14:paraId="08966475" w14:textId="77777777" w:rsidR="00575C64" w:rsidRDefault="00575C64" w:rsidP="00575C64">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14:paraId="0C988202" w14:textId="77777777" w:rsidR="00575C64" w:rsidRDefault="00575C64" w:rsidP="00575C64">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575C64" w14:paraId="25CAC758"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51C049F9" w14:textId="77777777" w:rsidR="00575C64" w:rsidRPr="00BF5A6C" w:rsidRDefault="00575C64" w:rsidP="0016749D">
            <w:pPr>
              <w:pStyle w:val="Compact"/>
            </w:pPr>
            <w:r w:rsidRPr="00151DB9">
              <w:rPr>
                <w:b w:val="0"/>
              </w:rPr>
              <w:t>Input</w:t>
            </w:r>
          </w:p>
        </w:tc>
        <w:tc>
          <w:tcPr>
            <w:tcW w:w="4397" w:type="pct"/>
          </w:tcPr>
          <w:p w14:paraId="58E2C357" w14:textId="77777777" w:rsidR="00575C64" w:rsidRPr="00136178" w:rsidRDefault="00575C64" w:rsidP="0016749D">
            <w:pPr>
              <w:rPr>
                <w:b w:val="0"/>
              </w:rPr>
            </w:pPr>
            <w:proofErr w:type="spellStart"/>
            <w:r w:rsidRPr="008E1611">
              <w:rPr>
                <w:b w:val="0"/>
              </w:rPr>
              <w:t>OpenSubscriptionSession</w:t>
            </w:r>
            <w:proofErr w:type="spellEnd"/>
            <w:r w:rsidRPr="008E1611">
              <w:rPr>
                <w:b w:val="0"/>
              </w:rPr>
              <w:t xml:space="preserve"> </w:t>
            </w:r>
            <w:r>
              <w:rPr>
                <w:b w:val="0"/>
              </w:rPr>
              <w:t>(</w:t>
            </w:r>
            <w:proofErr w:type="spellStart"/>
            <w:proofErr w:type="gramStart"/>
            <w:r>
              <w:rPr>
                <w:b w:val="0"/>
              </w:rPr>
              <w:t>isbm:</w:t>
            </w:r>
            <w:r w:rsidRPr="008E1611">
              <w:rPr>
                <w:b w:val="0"/>
              </w:rPr>
              <w:t>OpenSubscriptionSession</w:t>
            </w:r>
            <w:proofErr w:type="spellEnd"/>
            <w:proofErr w:type="gramEnd"/>
            <w:r>
              <w:rPr>
                <w:b w:val="0"/>
              </w:rPr>
              <w:t>)</w:t>
            </w:r>
          </w:p>
          <w:p w14:paraId="0E6CB5BA" w14:textId="53C61B23" w:rsidR="00575C64" w:rsidRPr="00D4743D" w:rsidRDefault="00575C64" w:rsidP="0016749D">
            <w:pPr>
              <w:pStyle w:val="ListParagraph"/>
              <w:numPr>
                <w:ilvl w:val="0"/>
                <w:numId w:val="7"/>
              </w:numPr>
              <w:rPr>
                <w:b w:val="0"/>
              </w:rPr>
            </w:pPr>
            <w:proofErr w:type="spellStart"/>
            <w:r w:rsidRPr="00D4743D">
              <w:rPr>
                <w:b w:val="0"/>
              </w:rPr>
              <w:t>ChannelURI</w:t>
            </w:r>
            <w:proofErr w:type="spellEnd"/>
            <w:r w:rsidRPr="00D4743D">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Pr="00D4743D">
              <w:rPr>
                <w:rStyle w:val="Hyperlink"/>
                <w:b w:val="0"/>
              </w:rPr>
              <w:t>xs:string</w:t>
            </w:r>
            <w:proofErr w:type="spellEnd"/>
            <w:r w:rsidR="00320F19">
              <w:rPr>
                <w:rStyle w:val="Hyperlink"/>
              </w:rPr>
              <w:fldChar w:fldCharType="end"/>
            </w:r>
            <w:r w:rsidRPr="00D4743D">
              <w:rPr>
                <w:b w:val="0"/>
              </w:rPr>
              <w:t>) [1]</w:t>
            </w:r>
          </w:p>
          <w:p w14:paraId="7B84613B" w14:textId="519F8D55" w:rsidR="00575C64" w:rsidRPr="00D4743D" w:rsidRDefault="00575C64" w:rsidP="0016749D">
            <w:pPr>
              <w:pStyle w:val="ListParagraph"/>
              <w:numPr>
                <w:ilvl w:val="0"/>
                <w:numId w:val="7"/>
              </w:numPr>
              <w:rPr>
                <w:b w:val="0"/>
              </w:rPr>
            </w:pPr>
            <w:r w:rsidRPr="00D4743D">
              <w:rPr>
                <w:b w:val="0"/>
              </w:rPr>
              <w:t>Topic (</w:t>
            </w:r>
            <w:proofErr w:type="spellStart"/>
            <w:r w:rsidR="00320F19">
              <w:fldChar w:fldCharType="begin"/>
            </w:r>
            <w:r w:rsidR="00320F19">
              <w:instrText xml:space="preserve"> HYPERLINK "http://www.w3.org/TR/xmlschema-2/" \l "string" \h </w:instrText>
            </w:r>
            <w:r w:rsidR="00320F19">
              <w:fldChar w:fldCharType="separate"/>
            </w:r>
            <w:r w:rsidRPr="00D4743D">
              <w:rPr>
                <w:rStyle w:val="Hyperlink"/>
                <w:b w:val="0"/>
              </w:rPr>
              <w:t>xs:string</w:t>
            </w:r>
            <w:proofErr w:type="spellEnd"/>
            <w:r w:rsidR="00320F19">
              <w:rPr>
                <w:rStyle w:val="Hyperlink"/>
              </w:rPr>
              <w:fldChar w:fldCharType="end"/>
            </w:r>
            <w:r w:rsidRPr="00D4743D">
              <w:rPr>
                <w:b w:val="0"/>
              </w:rPr>
              <w:t>) [1..*]</w:t>
            </w:r>
          </w:p>
          <w:p w14:paraId="20930B46" w14:textId="26EDC368" w:rsidR="00575C64" w:rsidRPr="00D4743D" w:rsidRDefault="00575C64" w:rsidP="0016749D">
            <w:pPr>
              <w:pStyle w:val="ListParagraph"/>
              <w:numPr>
                <w:ilvl w:val="0"/>
                <w:numId w:val="7"/>
              </w:numPr>
              <w:rPr>
                <w:b w:val="0"/>
              </w:rPr>
            </w:pPr>
            <w:proofErr w:type="spellStart"/>
            <w:r w:rsidRPr="00D4743D">
              <w:rPr>
                <w:b w:val="0"/>
              </w:rPr>
              <w:t>ListenerURL</w:t>
            </w:r>
            <w:proofErr w:type="spellEnd"/>
            <w:r w:rsidRPr="00D4743D">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Pr="00D4743D">
              <w:rPr>
                <w:rStyle w:val="Hyperlink"/>
                <w:b w:val="0"/>
              </w:rPr>
              <w:t>xs:string</w:t>
            </w:r>
            <w:proofErr w:type="spellEnd"/>
            <w:r w:rsidR="00320F19">
              <w:rPr>
                <w:rStyle w:val="Hyperlink"/>
              </w:rPr>
              <w:fldChar w:fldCharType="end"/>
            </w:r>
            <w:r w:rsidRPr="00D4743D">
              <w:rPr>
                <w:b w:val="0"/>
              </w:rPr>
              <w:t>) [0..1]</w:t>
            </w:r>
          </w:p>
          <w:p w14:paraId="44243334" w14:textId="10644A4C" w:rsidR="00575C64" w:rsidRPr="00D4743D" w:rsidRDefault="00575C64" w:rsidP="0016749D">
            <w:pPr>
              <w:pStyle w:val="ListParagraph"/>
              <w:numPr>
                <w:ilvl w:val="0"/>
                <w:numId w:val="7"/>
              </w:numPr>
              <w:rPr>
                <w:b w:val="0"/>
              </w:rPr>
            </w:pPr>
            <w:commentRangeStart w:id="395"/>
            <w:commentRangeStart w:id="396"/>
            <w:proofErr w:type="spellStart"/>
            <w:r w:rsidRPr="00D4743D">
              <w:rPr>
                <w:b w:val="0"/>
              </w:rPr>
              <w:t>XPathExpression</w:t>
            </w:r>
            <w:proofErr w:type="spellEnd"/>
            <w:r w:rsidRPr="00D4743D">
              <w:rPr>
                <w:b w:val="0"/>
              </w:rPr>
              <w:t xml:space="preserve"> </w:t>
            </w:r>
            <w:commentRangeEnd w:id="395"/>
            <w:r w:rsidRPr="00D4743D">
              <w:commentReference w:id="395"/>
            </w:r>
            <w:commentRangeEnd w:id="396"/>
            <w:r w:rsidRPr="00D4743D">
              <w:commentReference w:id="396"/>
            </w:r>
            <w:r w:rsidRPr="00D4743D">
              <w:rPr>
                <w:b w:val="0"/>
              </w:rPr>
              <w:t>(</w:t>
            </w:r>
            <w:proofErr w:type="spellStart"/>
            <w:r w:rsidR="00320F19">
              <w:fldChar w:fldCharType="begin"/>
            </w:r>
            <w:r w:rsidR="00320F19">
              <w:instrText xml:space="preserve"> HYPERLINK "http://www.w3.org/TR/xmlschema-2/" \l "string" \h </w:instrText>
            </w:r>
            <w:r w:rsidR="00320F19">
              <w:fldChar w:fldCharType="separate"/>
            </w:r>
            <w:r w:rsidRPr="00D4743D">
              <w:rPr>
                <w:rStyle w:val="Hyperlink"/>
                <w:b w:val="0"/>
              </w:rPr>
              <w:t>xs:string</w:t>
            </w:r>
            <w:proofErr w:type="spellEnd"/>
            <w:r w:rsidR="00320F19">
              <w:rPr>
                <w:rStyle w:val="Hyperlink"/>
              </w:rPr>
              <w:fldChar w:fldCharType="end"/>
            </w:r>
            <w:r w:rsidRPr="00D4743D">
              <w:rPr>
                <w:b w:val="0"/>
              </w:rPr>
              <w:t>) [0..1]</w:t>
            </w:r>
          </w:p>
          <w:p w14:paraId="3BCD2343" w14:textId="77777777" w:rsidR="00575C64" w:rsidRPr="00D4743D" w:rsidRDefault="00575C64" w:rsidP="0016749D">
            <w:pPr>
              <w:pStyle w:val="ListParagraph"/>
              <w:numPr>
                <w:ilvl w:val="0"/>
                <w:numId w:val="7"/>
              </w:numPr>
              <w:rPr>
                <w:b w:val="0"/>
              </w:rPr>
            </w:pPr>
            <w:proofErr w:type="spellStart"/>
            <w:r w:rsidRPr="00D4743D">
              <w:rPr>
                <w:b w:val="0"/>
              </w:rPr>
              <w:t>XPathNamespace</w:t>
            </w:r>
            <w:proofErr w:type="spellEnd"/>
            <w:r w:rsidRPr="00D4743D">
              <w:rPr>
                <w:b w:val="0"/>
              </w:rPr>
              <w:t xml:space="preserve"> (</w:t>
            </w:r>
            <w:proofErr w:type="spellStart"/>
            <w:r w:rsidR="00320F19">
              <w:fldChar w:fldCharType="begin"/>
            </w:r>
            <w:r w:rsidR="00320F19">
              <w:instrText xml:space="preserve"> HYPERLINK "http://www.openoandm.org/ws-isbm/1.0/ws-isbm.html" \l "namespace-xml" \h </w:instrText>
            </w:r>
            <w:r w:rsidR="00320F19">
              <w:fldChar w:fldCharType="separate"/>
            </w:r>
            <w:r w:rsidRPr="00D4743D">
              <w:t>isbm:Namespace</w:t>
            </w:r>
            <w:proofErr w:type="spellEnd"/>
            <w:r w:rsidR="00320F19">
              <w:fldChar w:fldCharType="end"/>
            </w:r>
            <w:r w:rsidRPr="00D4743D">
              <w:rPr>
                <w:b w:val="0"/>
              </w:rPr>
              <w:t>) [0..*], composed of:</w:t>
            </w:r>
          </w:p>
          <w:p w14:paraId="47CEA538" w14:textId="1C9706AA" w:rsidR="00575C64" w:rsidRPr="00D4743D" w:rsidRDefault="00575C64" w:rsidP="0016749D">
            <w:pPr>
              <w:pStyle w:val="ListParagraph"/>
              <w:numPr>
                <w:ilvl w:val="1"/>
                <w:numId w:val="7"/>
              </w:numPr>
              <w:rPr>
                <w:b w:val="0"/>
              </w:rPr>
            </w:pPr>
            <w:r w:rsidRPr="00D4743D">
              <w:rPr>
                <w:b w:val="0"/>
              </w:rPr>
              <w:t>    </w:t>
            </w:r>
            <w:proofErr w:type="spellStart"/>
            <w:r w:rsidRPr="00D4743D">
              <w:rPr>
                <w:b w:val="0"/>
              </w:rPr>
              <w:t>NamespacePrefix</w:t>
            </w:r>
            <w:proofErr w:type="spellEnd"/>
            <w:r w:rsidRPr="00D4743D">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Pr="00D4743D">
              <w:rPr>
                <w:rStyle w:val="Hyperlink"/>
                <w:b w:val="0"/>
              </w:rPr>
              <w:t>xs:string</w:t>
            </w:r>
            <w:proofErr w:type="spellEnd"/>
            <w:r w:rsidR="00320F19">
              <w:rPr>
                <w:rStyle w:val="Hyperlink"/>
              </w:rPr>
              <w:fldChar w:fldCharType="end"/>
            </w:r>
            <w:r w:rsidRPr="00D4743D">
              <w:rPr>
                <w:b w:val="0"/>
              </w:rPr>
              <w:t>) [1]</w:t>
            </w:r>
          </w:p>
          <w:p w14:paraId="5DA5340D" w14:textId="77777777" w:rsidR="00575C64" w:rsidRPr="00B212FB" w:rsidRDefault="00575C64" w:rsidP="0016749D">
            <w:pPr>
              <w:pStyle w:val="ListParagraph"/>
              <w:numPr>
                <w:ilvl w:val="1"/>
                <w:numId w:val="7"/>
              </w:numPr>
              <w:rPr>
                <w:b w:val="0"/>
              </w:rPr>
            </w:pPr>
            <w:r w:rsidRPr="00D4743D">
              <w:rPr>
                <w:b w:val="0"/>
              </w:rPr>
              <w:t>    </w:t>
            </w:r>
            <w:proofErr w:type="spellStart"/>
            <w:r w:rsidRPr="00D4743D">
              <w:rPr>
                <w:b w:val="0"/>
              </w:rPr>
              <w:t>NamespaceName</w:t>
            </w:r>
            <w:proofErr w:type="spellEnd"/>
            <w:r w:rsidRPr="00D4743D">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Pr="00D4743D">
              <w:rPr>
                <w:rStyle w:val="Hyperlink"/>
                <w:b w:val="0"/>
              </w:rPr>
              <w:t>xs:string</w:t>
            </w:r>
            <w:proofErr w:type="spellEnd"/>
            <w:r w:rsidR="00320F19">
              <w:rPr>
                <w:rStyle w:val="Hyperlink"/>
              </w:rPr>
              <w:fldChar w:fldCharType="end"/>
            </w:r>
            <w:r w:rsidRPr="00D4743D">
              <w:rPr>
                <w:b w:val="0"/>
              </w:rPr>
              <w:t>) [1</w:t>
            </w:r>
            <w:r>
              <w:rPr>
                <w:b w:val="0"/>
              </w:rPr>
              <w:t>]</w:t>
            </w:r>
          </w:p>
        </w:tc>
      </w:tr>
      <w:tr w:rsidR="00575C64" w14:paraId="40DB044E"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6F4E2EAB" w14:textId="77777777" w:rsidR="00575C64" w:rsidRDefault="00575C64" w:rsidP="0016749D">
            <w:pPr>
              <w:pStyle w:val="Compact"/>
            </w:pPr>
            <w:r>
              <w:t>Output</w:t>
            </w:r>
          </w:p>
        </w:tc>
        <w:tc>
          <w:tcPr>
            <w:tcW w:w="4397" w:type="pct"/>
          </w:tcPr>
          <w:p w14:paraId="25613CB3" w14:textId="77777777" w:rsidR="00575C64" w:rsidRPr="00957F55" w:rsidRDefault="00575C64" w:rsidP="0016749D">
            <w:pPr>
              <w:rPr>
                <w:bCs/>
              </w:rPr>
            </w:pPr>
            <w:proofErr w:type="spellStart"/>
            <w:r w:rsidRPr="00A10B21">
              <w:t>OpenSubscriptionSession</w:t>
            </w:r>
            <w:r w:rsidRPr="008E449A">
              <w:t>Response</w:t>
            </w:r>
            <w:proofErr w:type="spellEnd"/>
            <w:r w:rsidRPr="008E449A">
              <w:t xml:space="preserve"> </w:t>
            </w:r>
            <w:r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Pr="00957F55">
              <w:rPr>
                <w:rStyle w:val="Hyperlink"/>
                <w:bCs/>
              </w:rPr>
              <w:t>isbm:</w:t>
            </w:r>
            <w:r w:rsidR="00320F19">
              <w:rPr>
                <w:rStyle w:val="Hyperlink"/>
                <w:bCs/>
              </w:rPr>
              <w:fldChar w:fldCharType="end"/>
            </w:r>
            <w:r w:rsidRPr="00FD18D1">
              <w:t>OpenSubscriptionSessionResponse</w:t>
            </w:r>
            <w:proofErr w:type="spellEnd"/>
            <w:r w:rsidRPr="00957F55">
              <w:rPr>
                <w:bCs/>
              </w:rPr>
              <w:t>)</w:t>
            </w:r>
          </w:p>
          <w:p w14:paraId="1E626C22" w14:textId="77777777" w:rsidR="00575C64" w:rsidRPr="00957F55" w:rsidRDefault="00575C64" w:rsidP="0016749D">
            <w:pPr>
              <w:pStyle w:val="ListParagraph"/>
              <w:numPr>
                <w:ilvl w:val="0"/>
                <w:numId w:val="7"/>
              </w:numPr>
            </w:pPr>
            <w:proofErr w:type="spellStart"/>
            <w:r>
              <w:t>SessionID</w:t>
            </w:r>
            <w:proofErr w:type="spellEnd"/>
            <w:r>
              <w:t xml:space="preserve"> (</w:t>
            </w:r>
            <w:proofErr w:type="spellStart"/>
            <w:r w:rsidR="00320F19">
              <w:fldChar w:fldCharType="begin"/>
            </w:r>
            <w:r w:rsidR="00320F19">
              <w:instrText xml:space="preserve"> HYPERLINK "http://www.w3.org/TR/xmlschema-2/" \l "string" \h </w:instrText>
            </w:r>
            <w:r w:rsidR="00320F19">
              <w:fldChar w:fldCharType="separate"/>
            </w:r>
            <w:r>
              <w:rPr>
                <w:rStyle w:val="Hyperlink"/>
              </w:rPr>
              <w:t>xs:string</w:t>
            </w:r>
            <w:proofErr w:type="spellEnd"/>
            <w:r w:rsidR="00320F19">
              <w:rPr>
                <w:rStyle w:val="Hyperlink"/>
              </w:rPr>
              <w:fldChar w:fldCharType="end"/>
            </w:r>
            <w:r>
              <w:t>) [1]</w:t>
            </w:r>
          </w:p>
        </w:tc>
      </w:tr>
      <w:tr w:rsidR="00575C64" w14:paraId="1D339BAC" w14:textId="77777777" w:rsidTr="0016749D">
        <w:tc>
          <w:tcPr>
            <w:tcW w:w="603" w:type="pct"/>
          </w:tcPr>
          <w:p w14:paraId="2D4107C4" w14:textId="77777777" w:rsidR="00575C64" w:rsidRDefault="00575C64" w:rsidP="0016749D">
            <w:pPr>
              <w:pStyle w:val="Compact"/>
            </w:pPr>
            <w:r>
              <w:t>Faults</w:t>
            </w:r>
          </w:p>
        </w:tc>
        <w:tc>
          <w:tcPr>
            <w:tcW w:w="4397" w:type="pct"/>
          </w:tcPr>
          <w:p w14:paraId="32D3C578" w14:textId="77777777" w:rsidR="00575C64" w:rsidRDefault="00575C64" w:rsidP="0016749D">
            <w:proofErr w:type="spellStart"/>
            <w:r>
              <w:t>ChannelFault</w:t>
            </w:r>
            <w:proofErr w:type="spellEnd"/>
          </w:p>
          <w:p w14:paraId="014B4937" w14:textId="77777777" w:rsidR="00575C64" w:rsidRDefault="00575C64" w:rsidP="0016749D">
            <w:proofErr w:type="spellStart"/>
            <w:r>
              <w:t>NamespaceFault</w:t>
            </w:r>
            <w:proofErr w:type="spellEnd"/>
          </w:p>
          <w:p w14:paraId="4044746F" w14:textId="77777777" w:rsidR="00575C64" w:rsidRDefault="00575C64" w:rsidP="0016749D">
            <w:pPr>
              <w:pStyle w:val="Compact"/>
            </w:pPr>
            <w:proofErr w:type="spellStart"/>
            <w:r>
              <w:t>OperationFault</w:t>
            </w:r>
            <w:proofErr w:type="spellEnd"/>
          </w:p>
        </w:tc>
      </w:tr>
    </w:tbl>
    <w:p w14:paraId="5FE7D027" w14:textId="77777777" w:rsidR="00575C64" w:rsidRDefault="00575C64" w:rsidP="00575C64">
      <w:pPr>
        <w:pStyle w:val="Heading4"/>
      </w:pPr>
      <w:r>
        <w:t>REST Mapping</w:t>
      </w:r>
    </w:p>
    <w:p w14:paraId="5B294A9F" w14:textId="77777777" w:rsidR="00575C64" w:rsidRDefault="00575C64" w:rsidP="00575C64">
      <w:pPr>
        <w:pStyle w:val="BodyText"/>
      </w:pPr>
      <w:r>
        <w:t>The Open</w:t>
      </w:r>
      <w:r w:rsidRPr="00F37CC4">
        <w:t xml:space="preserve"> </w:t>
      </w:r>
      <w:r>
        <w:t>Subscription</w:t>
      </w:r>
      <w:r w:rsidRPr="00F37CC4">
        <w:t xml:space="preserve"> </w:t>
      </w:r>
      <w:r>
        <w:t xml:space="preserve">Session general interface is mapped into a RESTful interface as an </w:t>
      </w:r>
      <w:proofErr w:type="spellStart"/>
      <w:r>
        <w:t>OpenAPI</w:t>
      </w:r>
      <w:proofErr w:type="spellEnd"/>
      <w:r>
        <w:t xml:space="preserve"> description according to the following rules.</w:t>
      </w:r>
    </w:p>
    <w:p w14:paraId="5A20A986" w14:textId="77777777" w:rsidR="00575C64" w:rsidRDefault="00575C64" w:rsidP="00575C64">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75C64" w14:paraId="1212BFC5"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32146BDF" w14:textId="77777777" w:rsidR="00575C64" w:rsidRPr="003B5061" w:rsidRDefault="00575C64" w:rsidP="0016749D">
            <w:pPr>
              <w:pStyle w:val="Compact"/>
            </w:pPr>
            <w:r w:rsidRPr="003B5061">
              <w:t>HTTP M</w:t>
            </w:r>
            <w:r>
              <w:t>ethod</w:t>
            </w:r>
          </w:p>
        </w:tc>
        <w:tc>
          <w:tcPr>
            <w:tcW w:w="4397" w:type="pct"/>
          </w:tcPr>
          <w:p w14:paraId="547B1CF5" w14:textId="77777777" w:rsidR="00575C64" w:rsidRPr="003B5061" w:rsidRDefault="00575C64" w:rsidP="0016749D">
            <w:pPr>
              <w:rPr>
                <w:bCs/>
              </w:rPr>
            </w:pPr>
            <w:r>
              <w:rPr>
                <w:bCs/>
              </w:rPr>
              <w:t>POST</w:t>
            </w:r>
          </w:p>
        </w:tc>
      </w:tr>
      <w:tr w:rsidR="00575C64" w14:paraId="1ABBE3BB" w14:textId="77777777" w:rsidTr="0016749D">
        <w:tc>
          <w:tcPr>
            <w:tcW w:w="603" w:type="pct"/>
          </w:tcPr>
          <w:p w14:paraId="74539718" w14:textId="77777777" w:rsidR="00575C64" w:rsidRPr="003B5061" w:rsidRDefault="00575C64" w:rsidP="0016749D">
            <w:pPr>
              <w:pStyle w:val="Compact"/>
            </w:pPr>
            <w:r>
              <w:t xml:space="preserve">URL </w:t>
            </w:r>
          </w:p>
        </w:tc>
        <w:tc>
          <w:tcPr>
            <w:tcW w:w="4397" w:type="pct"/>
          </w:tcPr>
          <w:p w14:paraId="45D86C34" w14:textId="77777777" w:rsidR="00575C64" w:rsidRPr="003B5061" w:rsidRDefault="00575C64" w:rsidP="0016749D">
            <w:pPr>
              <w:rPr>
                <w:bCs/>
              </w:rPr>
            </w:pPr>
            <w:r w:rsidRPr="00B01DE0">
              <w:rPr>
                <w:bCs/>
              </w:rPr>
              <w:t>/channels/{channel-id}/subscription-sessions</w:t>
            </w:r>
          </w:p>
        </w:tc>
      </w:tr>
      <w:tr w:rsidR="00575C64" w14:paraId="6611E0C8"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351C326F" w14:textId="77777777" w:rsidR="00575C64" w:rsidRPr="003B5061" w:rsidRDefault="00575C64" w:rsidP="0016749D">
            <w:pPr>
              <w:pStyle w:val="Compact"/>
            </w:pPr>
            <w:r>
              <w:t>HTTP Body</w:t>
            </w:r>
          </w:p>
        </w:tc>
        <w:tc>
          <w:tcPr>
            <w:tcW w:w="4397" w:type="pct"/>
          </w:tcPr>
          <w:p w14:paraId="15C79A54" w14:textId="77777777" w:rsidR="00575C64" w:rsidRDefault="00575C64" w:rsidP="0016749D">
            <w:proofErr w:type="spellStart"/>
            <w:r w:rsidRPr="00F85AA8">
              <w:t>openSubscriptionSession</w:t>
            </w:r>
            <w:proofErr w:type="spellEnd"/>
            <w:r>
              <w:t xml:space="preserve"> (</w:t>
            </w:r>
            <w:proofErr w:type="spellStart"/>
            <w:proofErr w:type="gramStart"/>
            <w:r>
              <w:t>json:</w:t>
            </w:r>
            <w:r w:rsidRPr="00F85AA8">
              <w:t>openSubscriptionSession</w:t>
            </w:r>
            <w:proofErr w:type="spellEnd"/>
            <w:proofErr w:type="gramEnd"/>
            <w:r>
              <w:t>)</w:t>
            </w:r>
          </w:p>
          <w:p w14:paraId="25783F5D" w14:textId="77777777" w:rsidR="00575C64" w:rsidRDefault="00575C64" w:rsidP="0016749D">
            <w:pPr>
              <w:pStyle w:val="ListParagraph"/>
              <w:numPr>
                <w:ilvl w:val="0"/>
                <w:numId w:val="7"/>
              </w:numPr>
            </w:pPr>
            <w:r w:rsidRPr="00B50C99">
              <w:rPr>
                <w:bCs/>
              </w:rPr>
              <w:t>Session</w:t>
            </w:r>
            <w:r>
              <w:t xml:space="preserve"> (</w:t>
            </w:r>
            <w:proofErr w:type="spellStart"/>
            <w:proofErr w:type="gramStart"/>
            <w:r>
              <w:t>json:Session</w:t>
            </w:r>
            <w:proofErr w:type="spellEnd"/>
            <w:proofErr w:type="gramEnd"/>
            <w:r>
              <w:t>)</w:t>
            </w:r>
          </w:p>
          <w:p w14:paraId="1123AB21" w14:textId="77777777" w:rsidR="00575C64" w:rsidRDefault="00575C64" w:rsidP="0016749D">
            <w:pPr>
              <w:pStyle w:val="ListParagraph"/>
              <w:numPr>
                <w:ilvl w:val="1"/>
                <w:numId w:val="7"/>
              </w:numPr>
            </w:pPr>
            <w:r>
              <w:lastRenderedPageBreak/>
              <w:t>Topic “topics” (</w:t>
            </w:r>
            <w:proofErr w:type="spellStart"/>
            <w:proofErr w:type="gramStart"/>
            <w:r>
              <w:t>json:string</w:t>
            </w:r>
            <w:proofErr w:type="spellEnd"/>
            <w:proofErr w:type="gramEnd"/>
            <w:r>
              <w:t>) [1..*]</w:t>
            </w:r>
          </w:p>
          <w:p w14:paraId="2068CA63" w14:textId="77777777" w:rsidR="00575C64" w:rsidRDefault="00575C64" w:rsidP="0016749D">
            <w:pPr>
              <w:pStyle w:val="ListParagraph"/>
              <w:numPr>
                <w:ilvl w:val="1"/>
                <w:numId w:val="7"/>
              </w:numPr>
            </w:pPr>
            <w:proofErr w:type="spellStart"/>
            <w:r>
              <w:t>ListenerURL</w:t>
            </w:r>
            <w:proofErr w:type="spellEnd"/>
            <w:r>
              <w:t xml:space="preserve"> “</w:t>
            </w:r>
            <w:proofErr w:type="spellStart"/>
            <w:r w:rsidRPr="00AB2B85">
              <w:t>listenerUrl</w:t>
            </w:r>
            <w:proofErr w:type="spellEnd"/>
            <w:r>
              <w:t>” (</w:t>
            </w:r>
            <w:proofErr w:type="spellStart"/>
            <w:proofErr w:type="gramStart"/>
            <w:r>
              <w:t>json:string</w:t>
            </w:r>
            <w:proofErr w:type="spellEnd"/>
            <w:proofErr w:type="gramEnd"/>
            <w:r>
              <w:t>) [0..1]</w:t>
            </w:r>
          </w:p>
          <w:p w14:paraId="6F28F0AF" w14:textId="77777777" w:rsidR="00575C64" w:rsidRPr="00B87626" w:rsidRDefault="00575C64" w:rsidP="0016749D">
            <w:pPr>
              <w:pStyle w:val="ListParagraph"/>
              <w:numPr>
                <w:ilvl w:val="1"/>
                <w:numId w:val="7"/>
              </w:numPr>
            </w:pPr>
            <w:commentRangeStart w:id="397"/>
            <w:proofErr w:type="spellStart"/>
            <w:r w:rsidRPr="00B87626">
              <w:t>XPathExpression</w:t>
            </w:r>
            <w:proofErr w:type="spellEnd"/>
            <w:r w:rsidRPr="00B87626">
              <w:t xml:space="preserve"> (</w:t>
            </w:r>
            <w:proofErr w:type="spellStart"/>
            <w:r w:rsidR="00320F19">
              <w:fldChar w:fldCharType="begin"/>
            </w:r>
            <w:r w:rsidR="00320F19">
              <w:instrText xml:space="preserve"> HYPERLINK "http://www.w3.org/TR/xmlschema-2/" \l "string" \h </w:instrText>
            </w:r>
            <w:r w:rsidR="00320F19">
              <w:fldChar w:fldCharType="separate"/>
            </w:r>
            <w:r w:rsidRPr="00D4743D">
              <w:t>xs:string</w:t>
            </w:r>
            <w:proofErr w:type="spellEnd"/>
            <w:r w:rsidR="00320F19">
              <w:fldChar w:fldCharType="end"/>
            </w:r>
            <w:r w:rsidRPr="00B87626">
              <w:t>) [0..1]</w:t>
            </w:r>
          </w:p>
          <w:p w14:paraId="10A656AC" w14:textId="77777777" w:rsidR="00575C64" w:rsidRPr="00B87626" w:rsidRDefault="00575C64" w:rsidP="0016749D">
            <w:pPr>
              <w:pStyle w:val="ListParagraph"/>
              <w:numPr>
                <w:ilvl w:val="1"/>
                <w:numId w:val="7"/>
              </w:numPr>
            </w:pPr>
            <w:proofErr w:type="spellStart"/>
            <w:r w:rsidRPr="00B87626">
              <w:t>XPathNamespace</w:t>
            </w:r>
            <w:proofErr w:type="spellEnd"/>
            <w:r w:rsidRPr="00B87626">
              <w:t xml:space="preserve"> (</w:t>
            </w:r>
            <w:proofErr w:type="spellStart"/>
            <w:r w:rsidR="00320F19">
              <w:fldChar w:fldCharType="begin"/>
            </w:r>
            <w:r w:rsidR="00320F19">
              <w:instrText xml:space="preserve"> HYPERLINK "http://www.openoandm.org/ws-isbm/1.0/ws-isbm.html" \l "namespace-xml" \h </w:instrText>
            </w:r>
            <w:r w:rsidR="00320F19">
              <w:fldChar w:fldCharType="separate"/>
            </w:r>
            <w:r w:rsidRPr="00D4743D">
              <w:t>isbm:Namespace</w:t>
            </w:r>
            <w:proofErr w:type="spellEnd"/>
            <w:r w:rsidR="00320F19">
              <w:fldChar w:fldCharType="end"/>
            </w:r>
            <w:r w:rsidRPr="00B87626">
              <w:t>) [0..*], composed of:</w:t>
            </w:r>
          </w:p>
          <w:p w14:paraId="5857C9F1" w14:textId="77777777" w:rsidR="00575C64" w:rsidRPr="00B87626" w:rsidRDefault="00575C64" w:rsidP="0016749D">
            <w:pPr>
              <w:pStyle w:val="ListParagraph"/>
              <w:numPr>
                <w:ilvl w:val="2"/>
                <w:numId w:val="7"/>
              </w:numPr>
            </w:pPr>
            <w:r w:rsidRPr="00B87626">
              <w:t>    </w:t>
            </w:r>
            <w:proofErr w:type="spellStart"/>
            <w:r w:rsidRPr="00B87626">
              <w:t>NamespacePrefix</w:t>
            </w:r>
            <w:proofErr w:type="spellEnd"/>
            <w:r w:rsidRPr="00B87626">
              <w:t xml:space="preserve"> (</w:t>
            </w:r>
            <w:proofErr w:type="spellStart"/>
            <w:r w:rsidR="00320F19">
              <w:fldChar w:fldCharType="begin"/>
            </w:r>
            <w:r w:rsidR="00320F19">
              <w:instrText xml:space="preserve"> HYPERLINK "http://www.w3.org/TR/xmlschema-2/" \l "string" \h </w:instrText>
            </w:r>
            <w:r w:rsidR="00320F19">
              <w:fldChar w:fldCharType="separate"/>
            </w:r>
            <w:r w:rsidRPr="00D4743D">
              <w:t>xs:string</w:t>
            </w:r>
            <w:proofErr w:type="spellEnd"/>
            <w:r w:rsidR="00320F19">
              <w:fldChar w:fldCharType="end"/>
            </w:r>
            <w:r w:rsidRPr="00B87626">
              <w:t>) [1]</w:t>
            </w:r>
          </w:p>
          <w:p w14:paraId="3AEB0B00" w14:textId="77777777" w:rsidR="00575C64" w:rsidRPr="003B5061" w:rsidRDefault="00575C64" w:rsidP="0016749D">
            <w:pPr>
              <w:pStyle w:val="ListParagraph"/>
              <w:numPr>
                <w:ilvl w:val="2"/>
                <w:numId w:val="7"/>
              </w:numPr>
            </w:pPr>
            <w:r w:rsidRPr="00B87626">
              <w:t>    </w:t>
            </w:r>
            <w:proofErr w:type="spellStart"/>
            <w:r w:rsidRPr="00B87626">
              <w:t>NamespaceName</w:t>
            </w:r>
            <w:proofErr w:type="spellEnd"/>
            <w:r w:rsidRPr="00B87626">
              <w:t xml:space="preserve"> (</w:t>
            </w:r>
            <w:proofErr w:type="spellStart"/>
            <w:r w:rsidR="00320F19">
              <w:fldChar w:fldCharType="begin"/>
            </w:r>
            <w:r w:rsidR="00320F19">
              <w:instrText xml:space="preserve"> HYPERLINK "http://www.w3.org/TR/xmlschema-2/" \l "string" \h </w:instrText>
            </w:r>
            <w:r w:rsidR="00320F19">
              <w:fldChar w:fldCharType="separate"/>
            </w:r>
            <w:r w:rsidRPr="00B87626">
              <w:t>xs:string</w:t>
            </w:r>
            <w:proofErr w:type="spellEnd"/>
            <w:r w:rsidR="00320F19">
              <w:fldChar w:fldCharType="end"/>
            </w:r>
            <w:r w:rsidRPr="00B87626">
              <w:t>) [1</w:t>
            </w:r>
            <w:r>
              <w:t>]</w:t>
            </w:r>
            <w:commentRangeEnd w:id="397"/>
            <w:r>
              <w:rPr>
                <w:rStyle w:val="CommentReference"/>
              </w:rPr>
              <w:commentReference w:id="397"/>
            </w:r>
          </w:p>
        </w:tc>
      </w:tr>
      <w:tr w:rsidR="00575C64" w14:paraId="70BCA54A" w14:textId="77777777" w:rsidTr="0016749D">
        <w:tc>
          <w:tcPr>
            <w:tcW w:w="603" w:type="pct"/>
          </w:tcPr>
          <w:p w14:paraId="56E93411" w14:textId="77777777" w:rsidR="00575C64" w:rsidRDefault="00575C64" w:rsidP="0016749D">
            <w:pPr>
              <w:pStyle w:val="Compact"/>
            </w:pPr>
            <w:r>
              <w:lastRenderedPageBreak/>
              <w:t>HTTP Response (Success)</w:t>
            </w:r>
          </w:p>
        </w:tc>
        <w:tc>
          <w:tcPr>
            <w:tcW w:w="4397" w:type="pct"/>
          </w:tcPr>
          <w:p w14:paraId="4B7F6118" w14:textId="77777777" w:rsidR="00575C64" w:rsidRDefault="00575C64" w:rsidP="0016749D">
            <w:pPr>
              <w:pStyle w:val="Compact"/>
            </w:pPr>
            <w:r>
              <w:t>201 Created</w:t>
            </w:r>
          </w:p>
        </w:tc>
      </w:tr>
      <w:tr w:rsidR="00575C64" w14:paraId="189553C9"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01E0458" w14:textId="77777777" w:rsidR="00575C64" w:rsidRDefault="00575C64" w:rsidP="0016749D">
            <w:pPr>
              <w:pStyle w:val="Compact"/>
            </w:pPr>
            <w:r>
              <w:t>Output</w:t>
            </w:r>
          </w:p>
        </w:tc>
        <w:tc>
          <w:tcPr>
            <w:tcW w:w="4397" w:type="pct"/>
          </w:tcPr>
          <w:p w14:paraId="6A994C34" w14:textId="77777777" w:rsidR="00575C64" w:rsidRDefault="00575C64" w:rsidP="0016749D">
            <w:pPr>
              <w:pStyle w:val="Compact"/>
            </w:pPr>
            <w:r>
              <w:t>Session (</w:t>
            </w:r>
            <w:proofErr w:type="spellStart"/>
            <w:proofErr w:type="gramStart"/>
            <w:r>
              <w:t>json:Session</w:t>
            </w:r>
            <w:proofErr w:type="spellEnd"/>
            <w:proofErr w:type="gramEnd"/>
            <w:r>
              <w:t>)</w:t>
            </w:r>
          </w:p>
          <w:p w14:paraId="160D557D" w14:textId="77777777" w:rsidR="00575C64" w:rsidRDefault="00575C64" w:rsidP="0016749D">
            <w:pPr>
              <w:pStyle w:val="ListParagraph"/>
              <w:numPr>
                <w:ilvl w:val="0"/>
                <w:numId w:val="7"/>
              </w:numPr>
            </w:pPr>
            <w:proofErr w:type="spellStart"/>
            <w:r w:rsidRPr="000F3504">
              <w:rPr>
                <w:bCs/>
              </w:rPr>
              <w:t>SessionID</w:t>
            </w:r>
            <w:proofErr w:type="spellEnd"/>
            <w:r>
              <w:t xml:space="preserve"> “</w:t>
            </w:r>
            <w:proofErr w:type="spellStart"/>
            <w:r w:rsidRPr="00682F76">
              <w:t>sessionId</w:t>
            </w:r>
            <w:proofErr w:type="spellEnd"/>
            <w:r>
              <w:t>” (</w:t>
            </w:r>
            <w:proofErr w:type="spellStart"/>
            <w:proofErr w:type="gramStart"/>
            <w:r>
              <w:t>json:string</w:t>
            </w:r>
            <w:proofErr w:type="spellEnd"/>
            <w:proofErr w:type="gramEnd"/>
            <w:r>
              <w:t>) [1]</w:t>
            </w:r>
          </w:p>
        </w:tc>
      </w:tr>
      <w:tr w:rsidR="00575C64" w14:paraId="48764D72" w14:textId="77777777" w:rsidTr="0016749D">
        <w:trPr>
          <w:trHeight w:val="972"/>
        </w:trPr>
        <w:tc>
          <w:tcPr>
            <w:tcW w:w="603" w:type="pct"/>
          </w:tcPr>
          <w:p w14:paraId="33BC026A" w14:textId="77777777" w:rsidR="00575C64" w:rsidRDefault="00575C64" w:rsidP="0016749D">
            <w:pPr>
              <w:pStyle w:val="Compact"/>
            </w:pPr>
            <w:r>
              <w:t>HTTP Response</w:t>
            </w:r>
          </w:p>
          <w:p w14:paraId="4EB55F6B" w14:textId="77777777" w:rsidR="00575C64" w:rsidRDefault="00575C64" w:rsidP="0016749D">
            <w:pPr>
              <w:pStyle w:val="Compact"/>
            </w:pPr>
            <w:r>
              <w:t>(Error)</w:t>
            </w:r>
          </w:p>
        </w:tc>
        <w:tc>
          <w:tcPr>
            <w:tcW w:w="4397" w:type="pct"/>
          </w:tcPr>
          <w:p w14:paraId="1F1A6D94" w14:textId="77777777" w:rsidR="00575C64" w:rsidRDefault="00575C64" w:rsidP="0016749D">
            <w:proofErr w:type="spellStart"/>
            <w:r>
              <w:t>ChannelFault</w:t>
            </w:r>
            <w:proofErr w:type="spellEnd"/>
            <w:r>
              <w:t xml:space="preserve"> (</w:t>
            </w:r>
            <w:proofErr w:type="spellStart"/>
            <w:proofErr w:type="gramStart"/>
            <w:r>
              <w:t>json:ChannelFault</w:t>
            </w:r>
            <w:proofErr w:type="spellEnd"/>
            <w:proofErr w:type="gramEnd"/>
            <w:r>
              <w:t>) – 404 Not Found</w:t>
            </w:r>
          </w:p>
          <w:p w14:paraId="53EA9B35" w14:textId="77777777" w:rsidR="00575C64" w:rsidRDefault="00575C64" w:rsidP="0016749D">
            <w:proofErr w:type="spellStart"/>
            <w:r>
              <w:t>NamespaceFault</w:t>
            </w:r>
            <w:proofErr w:type="spellEnd"/>
            <w:r>
              <w:t xml:space="preserve"> (</w:t>
            </w:r>
            <w:proofErr w:type="spellStart"/>
            <w:proofErr w:type="gramStart"/>
            <w:r>
              <w:t>json:Namespacefault</w:t>
            </w:r>
            <w:proofErr w:type="spellEnd"/>
            <w:proofErr w:type="gramEnd"/>
            <w:r>
              <w:t>) – 400 Bad Request</w:t>
            </w:r>
          </w:p>
          <w:p w14:paraId="6A51354A" w14:textId="77777777" w:rsidR="00575C64" w:rsidRDefault="00575C64" w:rsidP="0016749D">
            <w:proofErr w:type="spellStart"/>
            <w:r>
              <w:t>OperationFault</w:t>
            </w:r>
            <w:proofErr w:type="spellEnd"/>
            <w:r>
              <w:t xml:space="preserve"> (</w:t>
            </w:r>
            <w:proofErr w:type="spellStart"/>
            <w:proofErr w:type="gramStart"/>
            <w:r>
              <w:t>json:OperationFault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09AF8219" w14:textId="53731825" w:rsidR="00BB0129" w:rsidRDefault="00E83E4F" w:rsidP="00296BF2">
      <w:pPr>
        <w:pStyle w:val="Heading3"/>
      </w:pPr>
      <w:bookmarkStart w:id="398" w:name="_Toc26878701"/>
      <w:r>
        <w:t>Read Publication</w:t>
      </w:r>
      <w:bookmarkEnd w:id="393"/>
      <w:bookmarkEnd w:id="394"/>
      <w:bookmarkEnd w:id="398"/>
    </w:p>
    <w:tbl>
      <w:tblPr>
        <w:tblStyle w:val="ListTable2"/>
        <w:tblW w:w="5000" w:type="pct"/>
        <w:tblLook w:val="0420" w:firstRow="1" w:lastRow="0" w:firstColumn="0" w:lastColumn="0" w:noHBand="0" w:noVBand="1"/>
      </w:tblPr>
      <w:tblGrid>
        <w:gridCol w:w="1217"/>
        <w:gridCol w:w="8863"/>
      </w:tblGrid>
      <w:tr w:rsidR="00BB0129" w14:paraId="094FC159"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D1EB972" w14:textId="77777777" w:rsidR="00BB0129" w:rsidRDefault="00E83E4F">
            <w:pPr>
              <w:pStyle w:val="Compact"/>
            </w:pPr>
            <w:r>
              <w:t>Name</w:t>
            </w:r>
          </w:p>
        </w:tc>
        <w:tc>
          <w:tcPr>
            <w:tcW w:w="0" w:type="auto"/>
          </w:tcPr>
          <w:p w14:paraId="0EBD2561" w14:textId="77777777" w:rsidR="00BB0129" w:rsidRDefault="00E83E4F">
            <w:pPr>
              <w:pStyle w:val="Compact"/>
            </w:pPr>
            <w:proofErr w:type="spellStart"/>
            <w:r>
              <w:t>ReadPublication</w:t>
            </w:r>
            <w:proofErr w:type="spellEnd"/>
          </w:p>
        </w:tc>
      </w:tr>
      <w:tr w:rsidR="00BB0129" w14:paraId="6661AD4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3B93545" w14:textId="77777777" w:rsidR="00BB0129" w:rsidRDefault="00E83E4F">
            <w:pPr>
              <w:pStyle w:val="Compact"/>
            </w:pPr>
            <w:r>
              <w:t>Description</w:t>
            </w:r>
          </w:p>
        </w:tc>
        <w:tc>
          <w:tcPr>
            <w:tcW w:w="0" w:type="auto"/>
          </w:tcPr>
          <w:p w14:paraId="033D6BEA" w14:textId="409A96DF" w:rsidR="00BB0129" w:rsidRDefault="00E83E4F">
            <w:pPr>
              <w:pStyle w:val="Compact"/>
            </w:pPr>
            <w:r>
              <w:t>Returns the first non-expired publication message or a previously read expired message that satisfies the session message filters.</w:t>
            </w:r>
            <w:r w:rsidR="008C2388">
              <w:t xml:space="preserve"> </w:t>
            </w:r>
          </w:p>
        </w:tc>
      </w:tr>
      <w:tr w:rsidR="00BB0129" w14:paraId="6081CFE1" w14:textId="77777777" w:rsidTr="00296BF2">
        <w:tc>
          <w:tcPr>
            <w:tcW w:w="0" w:type="auto"/>
          </w:tcPr>
          <w:p w14:paraId="4C422CC7" w14:textId="77777777" w:rsidR="00BB0129" w:rsidRDefault="00E83E4F">
            <w:pPr>
              <w:pStyle w:val="Compact"/>
            </w:pPr>
            <w:r>
              <w:t>Input</w:t>
            </w:r>
          </w:p>
        </w:tc>
        <w:tc>
          <w:tcPr>
            <w:tcW w:w="0" w:type="auto"/>
          </w:tcPr>
          <w:p w14:paraId="21BCBBEA" w14:textId="1F268FB3" w:rsidR="00BB0129" w:rsidRDefault="00E83E4F">
            <w:pPr>
              <w:pStyle w:val="Compact"/>
            </w:pPr>
            <w:proofErr w:type="spellStart"/>
            <w:r>
              <w:t>SessionID</w:t>
            </w:r>
            <w:proofErr w:type="spellEnd"/>
            <w:r w:rsidR="001C5AA5">
              <w:t xml:space="preserve"> </w:t>
            </w:r>
            <w:r>
              <w:t>[1]</w:t>
            </w:r>
          </w:p>
        </w:tc>
      </w:tr>
      <w:tr w:rsidR="00BB0129" w14:paraId="370D93D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F10DCB4" w14:textId="77777777" w:rsidR="00BB0129" w:rsidRDefault="00E83E4F">
            <w:pPr>
              <w:pStyle w:val="Compact"/>
            </w:pPr>
            <w:r>
              <w:t>Behavior</w:t>
            </w:r>
          </w:p>
        </w:tc>
        <w:tc>
          <w:tcPr>
            <w:tcW w:w="0" w:type="auto"/>
          </w:tcPr>
          <w:p w14:paraId="74EFC9CB" w14:textId="77777777" w:rsidR="00BB0129" w:rsidRDefault="00E83E4F">
            <w:r>
              <w:t xml:space="preserve">If the </w:t>
            </w:r>
            <w:proofErr w:type="spellStart"/>
            <w:r>
              <w:t>SessionID</w:t>
            </w:r>
            <w:proofErr w:type="spellEnd"/>
            <w:r>
              <w:t xml:space="preserve"> does not exist or does not correspond to a subscription session, then a </w:t>
            </w:r>
            <w:proofErr w:type="spellStart"/>
            <w:r>
              <w:t>SessionFault</w:t>
            </w:r>
            <w:proofErr w:type="spellEnd"/>
            <w:r>
              <w:t xml:space="preserve"> is returned.</w:t>
            </w:r>
          </w:p>
          <w:p w14:paraId="48CFED44" w14:textId="77777777" w:rsidR="008C2388"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2E1D59DF" w14:textId="108BE1C5" w:rsidR="00743E15" w:rsidRDefault="00743E15">
            <w:r>
              <w:t>The returned Topics will correspond to the intersection of the Topics of the posted publication and the Topics specified in the subscription session.</w:t>
            </w:r>
          </w:p>
        </w:tc>
      </w:tr>
      <w:tr w:rsidR="00BB0129" w14:paraId="48EE222E" w14:textId="77777777" w:rsidTr="00296BF2">
        <w:tc>
          <w:tcPr>
            <w:tcW w:w="0" w:type="auto"/>
          </w:tcPr>
          <w:p w14:paraId="1EEE1C37" w14:textId="77777777" w:rsidR="00BB0129" w:rsidRDefault="00E83E4F">
            <w:pPr>
              <w:pStyle w:val="Compact"/>
            </w:pPr>
            <w:r>
              <w:t>Output</w:t>
            </w:r>
          </w:p>
        </w:tc>
        <w:tc>
          <w:tcPr>
            <w:tcW w:w="0" w:type="auto"/>
          </w:tcPr>
          <w:p w14:paraId="2FBD33C9" w14:textId="5DD80020" w:rsidR="00BB0129" w:rsidRDefault="00E83E4F">
            <w:proofErr w:type="spellStart"/>
            <w:r>
              <w:t>PublicationMessage</w:t>
            </w:r>
            <w:proofErr w:type="spellEnd"/>
            <w:r>
              <w:t xml:space="preserve"> [</w:t>
            </w:r>
            <w:proofErr w:type="gramStart"/>
            <w:r>
              <w:t>0..</w:t>
            </w:r>
            <w:proofErr w:type="gramEnd"/>
            <w:r>
              <w:t>1], composed of:</w:t>
            </w:r>
          </w:p>
          <w:p w14:paraId="08787CA4" w14:textId="70A6C972" w:rsidR="00BB0129" w:rsidRDefault="00E83E4F">
            <w:r>
              <w:t>    </w:t>
            </w:r>
            <w:proofErr w:type="spellStart"/>
            <w:r>
              <w:t>MessageID</w:t>
            </w:r>
            <w:proofErr w:type="spellEnd"/>
            <w:r>
              <w:t xml:space="preserve"> [1]</w:t>
            </w:r>
          </w:p>
          <w:p w14:paraId="11525228" w14:textId="65FD0B63" w:rsidR="00BB0129" w:rsidRDefault="00E83E4F">
            <w:r>
              <w:t>    </w:t>
            </w:r>
            <w:proofErr w:type="spellStart"/>
            <w:r>
              <w:t>MessageContent</w:t>
            </w:r>
            <w:proofErr w:type="spellEnd"/>
            <w:r>
              <w:t xml:space="preserve"> [1]</w:t>
            </w:r>
          </w:p>
          <w:p w14:paraId="1E269350" w14:textId="6835405D" w:rsidR="00BB0129" w:rsidRDefault="00E83E4F">
            <w:r>
              <w:t>    Topic [</w:t>
            </w:r>
            <w:proofErr w:type="gramStart"/>
            <w:r>
              <w:t>1..</w:t>
            </w:r>
            <w:proofErr w:type="gramEnd"/>
            <w:r>
              <w:t>*]</w:t>
            </w:r>
          </w:p>
        </w:tc>
      </w:tr>
      <w:tr w:rsidR="00BB0129" w14:paraId="7849FE29"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A20870" w14:textId="77777777" w:rsidR="00BB0129" w:rsidRDefault="00E83E4F">
            <w:pPr>
              <w:pStyle w:val="Compact"/>
            </w:pPr>
            <w:r>
              <w:t>Faults</w:t>
            </w:r>
          </w:p>
        </w:tc>
        <w:tc>
          <w:tcPr>
            <w:tcW w:w="0" w:type="auto"/>
          </w:tcPr>
          <w:p w14:paraId="4D2AA6B3" w14:textId="77777777" w:rsidR="00BB0129" w:rsidRDefault="00E83E4F">
            <w:pPr>
              <w:pStyle w:val="Compact"/>
            </w:pPr>
            <w:proofErr w:type="spellStart"/>
            <w:r>
              <w:t>SessionFault</w:t>
            </w:r>
            <w:proofErr w:type="spellEnd"/>
          </w:p>
        </w:tc>
      </w:tr>
    </w:tbl>
    <w:p w14:paraId="36D0D103" w14:textId="5BD72954" w:rsidR="007D012A" w:rsidRDefault="007D012A" w:rsidP="007D012A">
      <w:pPr>
        <w:pStyle w:val="Heading4"/>
      </w:pPr>
      <w:bookmarkStart w:id="399" w:name="remove-publication"/>
      <w:bookmarkStart w:id="400" w:name="_Toc25337058"/>
      <w:bookmarkStart w:id="401" w:name="_Toc25357178"/>
      <w:bookmarkEnd w:id="399"/>
      <w:r>
        <w:t>SOAP Mapping</w:t>
      </w:r>
    </w:p>
    <w:p w14:paraId="03EF2E2B" w14:textId="66796E6B" w:rsidR="007D012A" w:rsidRDefault="007D012A" w:rsidP="007D012A">
      <w:pPr>
        <w:pStyle w:val="BodyText"/>
      </w:pPr>
      <w:r>
        <w:t>The Read Publication general interface is mapped into SOAP 1.1/1.2 as embedded XML schemas in WSDL descriptions according to the following schema types.</w:t>
      </w:r>
    </w:p>
    <w:p w14:paraId="09CAE571" w14:textId="77777777" w:rsidR="007D012A" w:rsidRDefault="007D012A" w:rsidP="007D012A">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7D012A" w14:paraId="0655DDF1" w14:textId="77777777" w:rsidTr="00D06798">
        <w:trPr>
          <w:cnfStyle w:val="000000100000" w:firstRow="0" w:lastRow="0" w:firstColumn="0" w:lastColumn="0" w:oddVBand="0" w:evenVBand="0" w:oddHBand="1" w:evenHBand="0" w:firstRowFirstColumn="0" w:firstRowLastColumn="0" w:lastRowFirstColumn="0" w:lastRowLastColumn="0"/>
        </w:trPr>
        <w:tc>
          <w:tcPr>
            <w:tcW w:w="603" w:type="pct"/>
          </w:tcPr>
          <w:p w14:paraId="47D0CDE8" w14:textId="77777777" w:rsidR="007D012A" w:rsidRPr="00D06798" w:rsidRDefault="007D012A" w:rsidP="002363F5">
            <w:pPr>
              <w:pStyle w:val="Compact"/>
              <w:rPr>
                <w:bCs/>
              </w:rPr>
            </w:pPr>
            <w:r w:rsidRPr="00D06798">
              <w:rPr>
                <w:bCs/>
              </w:rPr>
              <w:lastRenderedPageBreak/>
              <w:t>Input</w:t>
            </w:r>
          </w:p>
        </w:tc>
        <w:tc>
          <w:tcPr>
            <w:tcW w:w="4397" w:type="pct"/>
          </w:tcPr>
          <w:p w14:paraId="30781D6A" w14:textId="1712940E" w:rsidR="007D012A" w:rsidRPr="00D06798" w:rsidRDefault="00E44F38" w:rsidP="002363F5">
            <w:pPr>
              <w:rPr>
                <w:bCs/>
              </w:rPr>
            </w:pPr>
            <w:proofErr w:type="spellStart"/>
            <w:r w:rsidRPr="00D06798">
              <w:rPr>
                <w:bCs/>
              </w:rPr>
              <w:t>ReadPublication</w:t>
            </w:r>
            <w:proofErr w:type="spellEnd"/>
            <w:r w:rsidR="007D012A" w:rsidRPr="00D06798">
              <w:rPr>
                <w:bCs/>
              </w:rPr>
              <w:t xml:space="preserve"> (</w:t>
            </w:r>
            <w:proofErr w:type="spellStart"/>
            <w:proofErr w:type="gramStart"/>
            <w:r w:rsidR="007D012A" w:rsidRPr="00D06798">
              <w:rPr>
                <w:bCs/>
              </w:rPr>
              <w:t>isbm:</w:t>
            </w:r>
            <w:r w:rsidRPr="00D06798">
              <w:rPr>
                <w:bCs/>
              </w:rPr>
              <w:t>ReadPublication</w:t>
            </w:r>
            <w:proofErr w:type="spellEnd"/>
            <w:proofErr w:type="gramEnd"/>
            <w:r w:rsidR="007D012A" w:rsidRPr="00D06798">
              <w:rPr>
                <w:bCs/>
              </w:rPr>
              <w:t>)</w:t>
            </w:r>
          </w:p>
          <w:p w14:paraId="0A91617E" w14:textId="248AA333" w:rsidR="007D012A" w:rsidRPr="00D06798" w:rsidRDefault="006C16A7" w:rsidP="006C16A7">
            <w:pPr>
              <w:pStyle w:val="ListParagraph"/>
              <w:numPr>
                <w:ilvl w:val="0"/>
                <w:numId w:val="7"/>
              </w:numPr>
              <w:rPr>
                <w:bCs/>
              </w:rPr>
            </w:pPr>
            <w:proofErr w:type="spellStart"/>
            <w:r w:rsidRPr="00D06798">
              <w:rPr>
                <w:bCs/>
              </w:rPr>
              <w:t>SessionID</w:t>
            </w:r>
            <w:proofErr w:type="spellEnd"/>
            <w:r w:rsidRPr="00D06798">
              <w:rPr>
                <w:bCs/>
              </w:rPr>
              <w:t xml:space="preserve"> (</w:t>
            </w:r>
            <w:proofErr w:type="spellStart"/>
            <w:r w:rsidR="00320F19">
              <w:fldChar w:fldCharType="begin"/>
            </w:r>
            <w:r w:rsidR="00320F19">
              <w:instrText xml:space="preserve"> HYPERLINK "http://www.w3.org/TR/xmlschema-2/" \l "string" \h </w:instrText>
            </w:r>
            <w:r w:rsidR="00320F19">
              <w:fldChar w:fldCharType="separate"/>
            </w:r>
            <w:r w:rsidRPr="00D06798">
              <w:rPr>
                <w:rStyle w:val="Hyperlink"/>
                <w:bCs/>
              </w:rPr>
              <w:t>xs:string</w:t>
            </w:r>
            <w:proofErr w:type="spellEnd"/>
            <w:r w:rsidR="00320F19">
              <w:rPr>
                <w:rStyle w:val="Hyperlink"/>
                <w:bCs/>
              </w:rPr>
              <w:fldChar w:fldCharType="end"/>
            </w:r>
            <w:r w:rsidRPr="00D06798">
              <w:rPr>
                <w:bCs/>
              </w:rPr>
              <w:t>) [1]</w:t>
            </w:r>
          </w:p>
        </w:tc>
      </w:tr>
      <w:tr w:rsidR="007D012A" w14:paraId="45FFF283" w14:textId="77777777" w:rsidTr="00D06798">
        <w:tc>
          <w:tcPr>
            <w:tcW w:w="603" w:type="pct"/>
          </w:tcPr>
          <w:p w14:paraId="27301EC0" w14:textId="77777777" w:rsidR="007D012A" w:rsidRDefault="007D012A" w:rsidP="002363F5">
            <w:pPr>
              <w:pStyle w:val="Compact"/>
            </w:pPr>
            <w:r>
              <w:t>Output</w:t>
            </w:r>
          </w:p>
        </w:tc>
        <w:tc>
          <w:tcPr>
            <w:tcW w:w="4397" w:type="pct"/>
          </w:tcPr>
          <w:p w14:paraId="7C186810" w14:textId="3CE310C5" w:rsidR="007D012A" w:rsidRPr="00957F55" w:rsidRDefault="00207E7C" w:rsidP="002363F5">
            <w:pPr>
              <w:rPr>
                <w:bCs/>
              </w:rPr>
            </w:pPr>
            <w:proofErr w:type="spellStart"/>
            <w:r w:rsidRPr="00207E7C">
              <w:t>ReadPublication</w:t>
            </w:r>
            <w:r w:rsidR="007D012A" w:rsidRPr="008E449A">
              <w:t>Response</w:t>
            </w:r>
            <w:proofErr w:type="spellEnd"/>
            <w:r w:rsidR="007D012A" w:rsidRPr="008E449A">
              <w:t xml:space="preserve"> </w:t>
            </w:r>
            <w:r w:rsidR="007D012A"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007D012A" w:rsidRPr="00957F55">
              <w:rPr>
                <w:rStyle w:val="Hyperlink"/>
                <w:bCs/>
              </w:rPr>
              <w:t>isbm:</w:t>
            </w:r>
            <w:r w:rsidR="00320F19">
              <w:rPr>
                <w:rStyle w:val="Hyperlink"/>
                <w:bCs/>
              </w:rPr>
              <w:fldChar w:fldCharType="end"/>
            </w:r>
            <w:r w:rsidRPr="00207E7C">
              <w:t>ReadPublication</w:t>
            </w:r>
            <w:r w:rsidR="007D012A" w:rsidRPr="00FD18D1">
              <w:t>Response</w:t>
            </w:r>
            <w:proofErr w:type="spellEnd"/>
            <w:r w:rsidR="007D012A" w:rsidRPr="00957F55">
              <w:rPr>
                <w:bCs/>
              </w:rPr>
              <w:t>)</w:t>
            </w:r>
          </w:p>
          <w:p w14:paraId="39538263" w14:textId="77777777" w:rsidR="00166A5D" w:rsidRDefault="00166A5D" w:rsidP="00166A5D">
            <w:pPr>
              <w:pStyle w:val="ListParagraph"/>
              <w:numPr>
                <w:ilvl w:val="0"/>
                <w:numId w:val="7"/>
              </w:numPr>
            </w:pPr>
            <w:proofErr w:type="spellStart"/>
            <w:r>
              <w:t>PublicationMessage</w:t>
            </w:r>
            <w:proofErr w:type="spellEnd"/>
            <w:r>
              <w:t xml:space="preserve"> (</w:t>
            </w:r>
            <w:proofErr w:type="spellStart"/>
            <w:r w:rsidR="00320F19">
              <w:fldChar w:fldCharType="begin"/>
            </w:r>
            <w:r w:rsidR="00320F19">
              <w:instrText xml:space="preserve"> HYPERLINK "http://www.openoandm.org/ws-isbm/1.0/ws-isbm.html" \l "publication-message-xml" \h </w:instrText>
            </w:r>
            <w:r w:rsidR="00320F19">
              <w:fldChar w:fldCharType="separate"/>
            </w:r>
            <w:r w:rsidRPr="00166A5D">
              <w:t>isbm:PublicationMessage</w:t>
            </w:r>
            <w:proofErr w:type="spellEnd"/>
            <w:r w:rsidR="00320F19">
              <w:fldChar w:fldCharType="end"/>
            </w:r>
            <w:r>
              <w:t>) [0..1], composed of:</w:t>
            </w:r>
          </w:p>
          <w:p w14:paraId="53BDEC47" w14:textId="77777777" w:rsidR="00166A5D" w:rsidRDefault="00166A5D" w:rsidP="00166A5D">
            <w:pPr>
              <w:pStyle w:val="ListParagraph"/>
              <w:numPr>
                <w:ilvl w:val="1"/>
                <w:numId w:val="7"/>
              </w:numPr>
            </w:pPr>
            <w:r>
              <w:t>    </w:t>
            </w:r>
            <w:proofErr w:type="spellStart"/>
            <w:r>
              <w:t>MessageID</w:t>
            </w:r>
            <w:proofErr w:type="spellEnd"/>
            <w:r>
              <w:t xml:space="preserve"> (</w:t>
            </w:r>
            <w:proofErr w:type="spellStart"/>
            <w:r w:rsidR="00320F19">
              <w:fldChar w:fldCharType="begin"/>
            </w:r>
            <w:r w:rsidR="00320F19">
              <w:instrText xml:space="preserve"> HYPERLINK "http://www.w3.org/TR/xmlschema-2/" \l "string" \h </w:instrText>
            </w:r>
            <w:r w:rsidR="00320F19">
              <w:fldChar w:fldCharType="separate"/>
            </w:r>
            <w:r w:rsidRPr="00166A5D">
              <w:t>xs:string</w:t>
            </w:r>
            <w:proofErr w:type="spellEnd"/>
            <w:r w:rsidR="00320F19">
              <w:fldChar w:fldCharType="end"/>
            </w:r>
            <w:r>
              <w:t>) [1]</w:t>
            </w:r>
          </w:p>
          <w:p w14:paraId="381E3CB4" w14:textId="77777777" w:rsidR="00166A5D" w:rsidRDefault="00166A5D" w:rsidP="00166A5D">
            <w:pPr>
              <w:pStyle w:val="ListParagraph"/>
              <w:numPr>
                <w:ilvl w:val="1"/>
                <w:numId w:val="7"/>
              </w:numPr>
            </w:pPr>
            <w:r>
              <w:t>    </w:t>
            </w:r>
            <w:proofErr w:type="spellStart"/>
            <w:r>
              <w:t>MessageContent</w:t>
            </w:r>
            <w:proofErr w:type="spellEnd"/>
            <w:r>
              <w:t xml:space="preserve"> (</w:t>
            </w:r>
            <w:proofErr w:type="spellStart"/>
            <w:r w:rsidR="00320F19">
              <w:fldChar w:fldCharType="begin"/>
            </w:r>
            <w:r w:rsidR="00320F19">
              <w:instrText xml:space="preserve"> HYPERLINK "http://www.openoandm.org/ws-isbm/1.0/ws-isbm.html" \l "message-content-xml" \h </w:instrText>
            </w:r>
            <w:r w:rsidR="00320F19">
              <w:fldChar w:fldCharType="separate"/>
            </w:r>
            <w:r w:rsidRPr="00166A5D">
              <w:t>isbm:MessageContent</w:t>
            </w:r>
            <w:proofErr w:type="spellEnd"/>
            <w:r w:rsidR="00320F19">
              <w:fldChar w:fldCharType="end"/>
            </w:r>
            <w:r>
              <w:t>) [1]</w:t>
            </w:r>
          </w:p>
          <w:p w14:paraId="4F5D367B" w14:textId="7B0BA838" w:rsidR="007D012A" w:rsidRPr="00957F55" w:rsidRDefault="00166A5D" w:rsidP="00166A5D">
            <w:pPr>
              <w:pStyle w:val="ListParagraph"/>
              <w:numPr>
                <w:ilvl w:val="1"/>
                <w:numId w:val="7"/>
              </w:numPr>
            </w:pPr>
            <w:r>
              <w:t>    Topic (</w:t>
            </w:r>
            <w:proofErr w:type="spellStart"/>
            <w:r w:rsidR="00320F19">
              <w:fldChar w:fldCharType="begin"/>
            </w:r>
            <w:r w:rsidR="00320F19">
              <w:instrText xml:space="preserve"> HYPERLINK "http://www.w3.org/TR/xmlschema-2/" \l "string" \h </w:instrText>
            </w:r>
            <w:r w:rsidR="00320F19">
              <w:fldChar w:fldCharType="separate"/>
            </w:r>
            <w:r>
              <w:rPr>
                <w:rStyle w:val="Hyperlink"/>
              </w:rPr>
              <w:t>xs:string</w:t>
            </w:r>
            <w:proofErr w:type="spellEnd"/>
            <w:r w:rsidR="00320F19">
              <w:rPr>
                <w:rStyle w:val="Hyperlink"/>
              </w:rPr>
              <w:fldChar w:fldCharType="end"/>
            </w:r>
            <w:r>
              <w:t>) [1..*]</w:t>
            </w:r>
          </w:p>
        </w:tc>
      </w:tr>
      <w:tr w:rsidR="007D012A" w14:paraId="0D8C982B" w14:textId="77777777" w:rsidTr="00D06798">
        <w:trPr>
          <w:cnfStyle w:val="000000100000" w:firstRow="0" w:lastRow="0" w:firstColumn="0" w:lastColumn="0" w:oddVBand="0" w:evenVBand="0" w:oddHBand="1" w:evenHBand="0" w:firstRowFirstColumn="0" w:firstRowLastColumn="0" w:lastRowFirstColumn="0" w:lastRowLastColumn="0"/>
        </w:trPr>
        <w:tc>
          <w:tcPr>
            <w:tcW w:w="603" w:type="pct"/>
          </w:tcPr>
          <w:p w14:paraId="07075FAA" w14:textId="77777777" w:rsidR="007D012A" w:rsidRDefault="007D012A" w:rsidP="002363F5">
            <w:pPr>
              <w:pStyle w:val="Compact"/>
            </w:pPr>
            <w:r>
              <w:t>Faults</w:t>
            </w:r>
          </w:p>
        </w:tc>
        <w:tc>
          <w:tcPr>
            <w:tcW w:w="4397" w:type="pct"/>
          </w:tcPr>
          <w:p w14:paraId="04460724" w14:textId="08815E79" w:rsidR="007D012A" w:rsidRDefault="009E7C7B" w:rsidP="002363F5">
            <w:pPr>
              <w:pStyle w:val="Compact"/>
            </w:pPr>
            <w:proofErr w:type="spellStart"/>
            <w:r>
              <w:t>SessionFault</w:t>
            </w:r>
            <w:proofErr w:type="spellEnd"/>
          </w:p>
        </w:tc>
      </w:tr>
    </w:tbl>
    <w:p w14:paraId="7F685E53" w14:textId="068976D9" w:rsidR="00D06798" w:rsidRPr="00D06798" w:rsidRDefault="00D06798" w:rsidP="00A13805">
      <w:pPr>
        <w:pStyle w:val="Note"/>
        <w:ind w:left="0" w:firstLine="0"/>
        <w:rPr>
          <w:ins w:id="402" w:author="Matt Selway" w:date="2019-12-03T22:13:00Z"/>
        </w:rPr>
      </w:pPr>
      <w:ins w:id="403" w:author="Matt Selway" w:date="2019-12-03T22:14:00Z">
        <w:r>
          <w:t>NOTE</w:t>
        </w:r>
        <w:r>
          <w:tab/>
          <w:t xml:space="preserve">A no message response is </w:t>
        </w:r>
      </w:ins>
      <w:ins w:id="404" w:author="Matt Selway" w:date="2019-12-03T22:15:00Z">
        <w:r w:rsidR="00D049B2">
          <w:t xml:space="preserve">a </w:t>
        </w:r>
      </w:ins>
      <w:ins w:id="405" w:author="Matt Selway" w:date="2019-12-03T22:14:00Z">
        <w:r>
          <w:t xml:space="preserve">successful with no </w:t>
        </w:r>
        <w:proofErr w:type="spellStart"/>
        <w:r>
          <w:t>PublicationMessage</w:t>
        </w:r>
        <w:proofErr w:type="spellEnd"/>
        <w:r>
          <w:t xml:space="preserve"> element.</w:t>
        </w:r>
      </w:ins>
    </w:p>
    <w:p w14:paraId="65B663EA" w14:textId="0C0590D4" w:rsidR="007D012A" w:rsidRDefault="007D012A" w:rsidP="007D012A">
      <w:pPr>
        <w:pStyle w:val="Heading4"/>
      </w:pPr>
      <w:r>
        <w:t>REST Mapping</w:t>
      </w:r>
    </w:p>
    <w:p w14:paraId="2123EDFD" w14:textId="04C2942E" w:rsidR="007D012A" w:rsidRDefault="007D012A" w:rsidP="007D012A">
      <w:pPr>
        <w:pStyle w:val="BodyText"/>
      </w:pPr>
      <w:r>
        <w:t xml:space="preserve">The </w:t>
      </w:r>
      <w:r w:rsidR="00410CFF">
        <w:t xml:space="preserve">Read Publication </w:t>
      </w:r>
      <w:r>
        <w:t xml:space="preserve">general interface is mapped into a RESTful interface as an </w:t>
      </w:r>
      <w:proofErr w:type="spellStart"/>
      <w:r>
        <w:t>OpenAPI</w:t>
      </w:r>
      <w:proofErr w:type="spellEnd"/>
      <w:r>
        <w:t xml:space="preserve"> description according to the following rules.</w:t>
      </w:r>
    </w:p>
    <w:p w14:paraId="7A6DBE8D" w14:textId="77777777" w:rsidR="007D012A" w:rsidRDefault="007D012A" w:rsidP="007D012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7D012A" w14:paraId="4FE92981"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F34178A" w14:textId="77777777" w:rsidR="007D012A" w:rsidRPr="003B5061" w:rsidRDefault="007D012A" w:rsidP="002363F5">
            <w:pPr>
              <w:pStyle w:val="Compact"/>
            </w:pPr>
            <w:r w:rsidRPr="003B5061">
              <w:t>HTTP M</w:t>
            </w:r>
            <w:r>
              <w:t>ethod</w:t>
            </w:r>
          </w:p>
        </w:tc>
        <w:tc>
          <w:tcPr>
            <w:tcW w:w="4397" w:type="pct"/>
          </w:tcPr>
          <w:p w14:paraId="6C77EDC2" w14:textId="74667BE8" w:rsidR="007D012A" w:rsidRPr="003B5061" w:rsidRDefault="00151FC5" w:rsidP="002363F5">
            <w:pPr>
              <w:rPr>
                <w:bCs/>
              </w:rPr>
            </w:pPr>
            <w:r>
              <w:rPr>
                <w:bCs/>
              </w:rPr>
              <w:t>GET</w:t>
            </w:r>
          </w:p>
        </w:tc>
      </w:tr>
      <w:tr w:rsidR="007D012A" w14:paraId="352CC3E7" w14:textId="77777777" w:rsidTr="002363F5">
        <w:tc>
          <w:tcPr>
            <w:tcW w:w="603" w:type="pct"/>
          </w:tcPr>
          <w:p w14:paraId="3EEA27C9" w14:textId="77777777" w:rsidR="007D012A" w:rsidRPr="003B5061" w:rsidRDefault="007D012A" w:rsidP="002363F5">
            <w:pPr>
              <w:pStyle w:val="Compact"/>
            </w:pPr>
            <w:r>
              <w:t xml:space="preserve">URL </w:t>
            </w:r>
          </w:p>
        </w:tc>
        <w:tc>
          <w:tcPr>
            <w:tcW w:w="4397" w:type="pct"/>
          </w:tcPr>
          <w:p w14:paraId="38050F67" w14:textId="6EB54F45" w:rsidR="007D012A" w:rsidRPr="003B5061" w:rsidRDefault="002D240C" w:rsidP="002363F5">
            <w:pPr>
              <w:rPr>
                <w:bCs/>
              </w:rPr>
            </w:pPr>
            <w:r w:rsidRPr="002D240C">
              <w:rPr>
                <w:bCs/>
              </w:rPr>
              <w:t>/sessions/{session-id}/publication</w:t>
            </w:r>
          </w:p>
        </w:tc>
      </w:tr>
      <w:tr w:rsidR="007D012A" w14:paraId="558D1CB6"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1643476" w14:textId="77777777" w:rsidR="007D012A" w:rsidRPr="003B5061" w:rsidRDefault="007D012A" w:rsidP="002363F5">
            <w:pPr>
              <w:pStyle w:val="Compact"/>
            </w:pPr>
            <w:r>
              <w:t>HTTP Body</w:t>
            </w:r>
          </w:p>
        </w:tc>
        <w:tc>
          <w:tcPr>
            <w:tcW w:w="4397" w:type="pct"/>
          </w:tcPr>
          <w:p w14:paraId="7A60258A" w14:textId="3ABB1833" w:rsidR="007D012A" w:rsidRPr="003B5061" w:rsidRDefault="000470E4" w:rsidP="000470E4">
            <w:r>
              <w:t>None</w:t>
            </w:r>
          </w:p>
        </w:tc>
      </w:tr>
      <w:tr w:rsidR="007D012A" w14:paraId="2ADD112F" w14:textId="77777777" w:rsidTr="002363F5">
        <w:tc>
          <w:tcPr>
            <w:tcW w:w="603" w:type="pct"/>
          </w:tcPr>
          <w:p w14:paraId="21935C71" w14:textId="77777777" w:rsidR="007D012A" w:rsidRDefault="007D012A" w:rsidP="002363F5">
            <w:pPr>
              <w:pStyle w:val="Compact"/>
            </w:pPr>
            <w:r>
              <w:t>HTTP Response (Success)</w:t>
            </w:r>
          </w:p>
        </w:tc>
        <w:tc>
          <w:tcPr>
            <w:tcW w:w="4397" w:type="pct"/>
          </w:tcPr>
          <w:p w14:paraId="2D4E2B3A" w14:textId="766D32AC" w:rsidR="007D012A" w:rsidRDefault="007D012A" w:rsidP="002363F5">
            <w:pPr>
              <w:pStyle w:val="Compact"/>
            </w:pPr>
            <w:r>
              <w:t>20</w:t>
            </w:r>
            <w:r w:rsidR="007C578C">
              <w:t>0 OK</w:t>
            </w:r>
          </w:p>
        </w:tc>
      </w:tr>
      <w:tr w:rsidR="007D012A" w14:paraId="190D851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7DE90BFE" w14:textId="77777777" w:rsidR="007D012A" w:rsidRDefault="007D012A" w:rsidP="002363F5">
            <w:pPr>
              <w:pStyle w:val="Compact"/>
            </w:pPr>
            <w:r>
              <w:t>Output</w:t>
            </w:r>
          </w:p>
        </w:tc>
        <w:tc>
          <w:tcPr>
            <w:tcW w:w="4397" w:type="pct"/>
          </w:tcPr>
          <w:p w14:paraId="707DF9E5" w14:textId="06A7955D" w:rsidR="007D012A" w:rsidRDefault="005F275C" w:rsidP="002363F5">
            <w:pPr>
              <w:pStyle w:val="Compact"/>
            </w:pPr>
            <w:r>
              <w:t>Message</w:t>
            </w:r>
            <w:r w:rsidR="007D012A">
              <w:t xml:space="preserve"> (</w:t>
            </w:r>
            <w:proofErr w:type="spellStart"/>
            <w:proofErr w:type="gramStart"/>
            <w:r w:rsidR="007D012A">
              <w:t>json:</w:t>
            </w:r>
            <w:r>
              <w:t>Message</w:t>
            </w:r>
            <w:proofErr w:type="spellEnd"/>
            <w:proofErr w:type="gramEnd"/>
            <w:r w:rsidR="007D012A">
              <w:t>)</w:t>
            </w:r>
          </w:p>
          <w:p w14:paraId="7ED51AF5" w14:textId="16E83BA2" w:rsidR="00FC22CA" w:rsidRDefault="00FC22CA" w:rsidP="00FC22CA">
            <w:pPr>
              <w:pStyle w:val="ListParagraph"/>
              <w:numPr>
                <w:ilvl w:val="0"/>
                <w:numId w:val="7"/>
              </w:numPr>
            </w:pPr>
            <w:proofErr w:type="spellStart"/>
            <w:r>
              <w:t>MessageID</w:t>
            </w:r>
            <w:proofErr w:type="spellEnd"/>
            <w:r w:rsidR="001605F6">
              <w:t xml:space="preserve"> “</w:t>
            </w:r>
            <w:proofErr w:type="spellStart"/>
            <w:r w:rsidR="001605F6" w:rsidRPr="001605F6">
              <w:t>messageId</w:t>
            </w:r>
            <w:proofErr w:type="spellEnd"/>
            <w:r w:rsidR="001605F6">
              <w:t>”</w:t>
            </w:r>
            <w:r>
              <w:t xml:space="preserve"> (</w:t>
            </w:r>
            <w:proofErr w:type="spellStart"/>
            <w:proofErr w:type="gramStart"/>
            <w:r w:rsidR="001F3F8A">
              <w:t>json:string</w:t>
            </w:r>
            <w:proofErr w:type="spellEnd"/>
            <w:proofErr w:type="gramEnd"/>
            <w:r>
              <w:t>) [1]</w:t>
            </w:r>
          </w:p>
          <w:p w14:paraId="50783831" w14:textId="16F81F69" w:rsidR="00FC22CA" w:rsidRDefault="00FC22CA" w:rsidP="00FC22CA">
            <w:pPr>
              <w:pStyle w:val="ListParagraph"/>
              <w:numPr>
                <w:ilvl w:val="0"/>
                <w:numId w:val="7"/>
              </w:numPr>
            </w:pPr>
            <w:proofErr w:type="spellStart"/>
            <w:r>
              <w:t>MessageContent</w:t>
            </w:r>
            <w:proofErr w:type="spellEnd"/>
            <w:r>
              <w:t xml:space="preserve"> </w:t>
            </w:r>
            <w:r w:rsidR="00D522F7">
              <w:t>“</w:t>
            </w:r>
            <w:proofErr w:type="spellStart"/>
            <w:r w:rsidR="00D522F7" w:rsidRPr="00D522F7">
              <w:t>messageContent</w:t>
            </w:r>
            <w:proofErr w:type="spellEnd"/>
            <w:r w:rsidR="00D522F7">
              <w:t xml:space="preserve">” </w:t>
            </w:r>
            <w:r>
              <w:t>(</w:t>
            </w:r>
            <w:proofErr w:type="spellStart"/>
            <w:r w:rsidR="00BF625C">
              <w:t>json:</w:t>
            </w:r>
            <w:hyperlink r:id="rId57" w:anchor="message-content-xml">
              <w:r w:rsidRPr="00166A5D">
                <w:t>MessageContent</w:t>
              </w:r>
              <w:proofErr w:type="spellEnd"/>
            </w:hyperlink>
            <w:r>
              <w:t>) [1]</w:t>
            </w:r>
          </w:p>
          <w:p w14:paraId="2BE8B251" w14:textId="3111BA96" w:rsidR="007D012A" w:rsidRDefault="00FC22CA" w:rsidP="00FC22CA">
            <w:pPr>
              <w:pStyle w:val="ListParagraph"/>
              <w:numPr>
                <w:ilvl w:val="0"/>
                <w:numId w:val="7"/>
              </w:numPr>
            </w:pPr>
            <w:r>
              <w:t xml:space="preserve">Topic </w:t>
            </w:r>
            <w:r w:rsidR="00343CC0">
              <w:t>“</w:t>
            </w:r>
            <w:r w:rsidR="00343CC0" w:rsidRPr="00343CC0">
              <w:t>topics</w:t>
            </w:r>
            <w:r w:rsidR="00343CC0">
              <w:t xml:space="preserve">” </w:t>
            </w:r>
            <w:r>
              <w:t>(</w:t>
            </w:r>
            <w:proofErr w:type="spellStart"/>
            <w:r w:rsidR="00320F19">
              <w:fldChar w:fldCharType="begin"/>
            </w:r>
            <w:r w:rsidR="00320F19">
              <w:instrText xml:space="preserve"> HYPERLINK "http://www.w3.org/TR/xmlschema-2/" \l "string" \h </w:instrText>
            </w:r>
            <w:r w:rsidR="00320F19">
              <w:fldChar w:fldCharType="separate"/>
            </w:r>
            <w:r w:rsidR="00E462D1">
              <w:t>json</w:t>
            </w:r>
            <w:r>
              <w:rPr>
                <w:rStyle w:val="Hyperlink"/>
              </w:rPr>
              <w:t>:string</w:t>
            </w:r>
            <w:proofErr w:type="spellEnd"/>
            <w:r w:rsidR="00320F19">
              <w:rPr>
                <w:rStyle w:val="Hyperlink"/>
              </w:rPr>
              <w:fldChar w:fldCharType="end"/>
            </w:r>
            <w:r>
              <w:t>) [1..*]</w:t>
            </w:r>
          </w:p>
        </w:tc>
      </w:tr>
      <w:tr w:rsidR="007D012A" w14:paraId="0F6D5775" w14:textId="77777777" w:rsidTr="002363F5">
        <w:trPr>
          <w:trHeight w:val="972"/>
        </w:trPr>
        <w:tc>
          <w:tcPr>
            <w:tcW w:w="603" w:type="pct"/>
          </w:tcPr>
          <w:p w14:paraId="36B7E859" w14:textId="77777777" w:rsidR="007D012A" w:rsidRDefault="007D012A" w:rsidP="002363F5">
            <w:pPr>
              <w:pStyle w:val="Compact"/>
            </w:pPr>
            <w:r>
              <w:t>HTTP Response</w:t>
            </w:r>
          </w:p>
          <w:p w14:paraId="4859771F" w14:textId="77777777" w:rsidR="007D012A" w:rsidRDefault="007D012A" w:rsidP="002363F5">
            <w:pPr>
              <w:pStyle w:val="Compact"/>
            </w:pPr>
            <w:r>
              <w:t>(Error)</w:t>
            </w:r>
          </w:p>
        </w:tc>
        <w:tc>
          <w:tcPr>
            <w:tcW w:w="4397" w:type="pct"/>
          </w:tcPr>
          <w:p w14:paraId="2B3BC378" w14:textId="2A4DFEE7" w:rsidR="007D012A" w:rsidRDefault="00FE1C37" w:rsidP="002363F5">
            <w:proofErr w:type="spellStart"/>
            <w:r>
              <w:t>SessionFault</w:t>
            </w:r>
            <w:proofErr w:type="spellEnd"/>
            <w:r>
              <w:t xml:space="preserve"> </w:t>
            </w:r>
            <w:r w:rsidR="007D012A">
              <w:t>(</w:t>
            </w:r>
            <w:proofErr w:type="spellStart"/>
            <w:proofErr w:type="gramStart"/>
            <w:r w:rsidR="007D012A">
              <w:t>json:</w:t>
            </w:r>
            <w:r>
              <w:t>SessionFault</w:t>
            </w:r>
            <w:proofErr w:type="spellEnd"/>
            <w:proofErr w:type="gramEnd"/>
            <w:r w:rsidR="007D012A">
              <w:t>) – 404 Not Found</w:t>
            </w:r>
          </w:p>
          <w:p w14:paraId="13E691A0" w14:textId="46B76553" w:rsidR="007D012A" w:rsidRDefault="00C54E2E" w:rsidP="002363F5">
            <w:proofErr w:type="spellStart"/>
            <w:r>
              <w:t>SessionFault</w:t>
            </w:r>
            <w:proofErr w:type="spellEnd"/>
            <w:r>
              <w:t xml:space="preserve"> (</w:t>
            </w:r>
            <w:proofErr w:type="spellStart"/>
            <w:proofErr w:type="gramStart"/>
            <w:r>
              <w:t>json:SessionFault</w:t>
            </w:r>
            <w:proofErr w:type="spellEnd"/>
            <w:proofErr w:type="gramEnd"/>
            <w:r>
              <w:t>)</w:t>
            </w:r>
            <w:r w:rsidR="007D012A">
              <w:t xml:space="preserve"> – 422 </w:t>
            </w:r>
            <w:proofErr w:type="spellStart"/>
            <w:r w:rsidR="007D012A">
              <w:t>U</w:t>
            </w:r>
            <w:r w:rsidR="007D012A" w:rsidRPr="002E61D1">
              <w:t>nprocessable</w:t>
            </w:r>
            <w:proofErr w:type="spellEnd"/>
            <w:r w:rsidR="007D012A" w:rsidRPr="002E61D1">
              <w:t xml:space="preserve"> </w:t>
            </w:r>
            <w:r w:rsidR="007D012A">
              <w:t>E</w:t>
            </w:r>
            <w:r w:rsidR="007D012A" w:rsidRPr="002E61D1">
              <w:t>ntity</w:t>
            </w:r>
            <w:ins w:id="406" w:author="Karamjit Kaur" w:date="2019-12-10T15:43:00Z">
              <w:r w:rsidR="00D44B31" w:rsidRPr="00D44B31">
                <w:t xml:space="preserve"> – session exists but does not correspond to a </w:t>
              </w:r>
              <w:r w:rsidR="00D44B31">
                <w:t xml:space="preserve">subscription </w:t>
              </w:r>
              <w:r w:rsidR="00D44B31" w:rsidRPr="00D44B31">
                <w:t>session type</w:t>
              </w:r>
            </w:ins>
          </w:p>
        </w:tc>
      </w:tr>
    </w:tbl>
    <w:p w14:paraId="7C4ADFE8" w14:textId="78C77A27" w:rsidR="007A3736" w:rsidRDefault="00C50453" w:rsidP="000C0D84">
      <w:pPr>
        <w:pStyle w:val="Note"/>
      </w:pPr>
      <w:r>
        <w:t>NOTE</w:t>
      </w:r>
      <w:r>
        <w:tab/>
      </w:r>
      <w:ins w:id="407" w:author="Matt Selway" w:date="2019-12-03T22:16:00Z">
        <w:r w:rsidR="00D049B2">
          <w:t xml:space="preserve">A no message response </w:t>
        </w:r>
      </w:ins>
      <w:del w:id="408" w:author="Matt Selway" w:date="2019-12-03T22:16:00Z">
        <w:r w:rsidR="007A3736" w:rsidDel="00D049B2">
          <w:delText xml:space="preserve">In contrast to the SOAP web-service, no message </w:delText>
        </w:r>
      </w:del>
      <w:r w:rsidR="007A3736">
        <w:t xml:space="preserve">is returned as a 404 </w:t>
      </w:r>
      <w:ins w:id="409" w:author="Matt Selway" w:date="2019-12-03T22:16:00Z">
        <w:r w:rsidR="00D049B2">
          <w:t xml:space="preserve">Not Found </w:t>
        </w:r>
      </w:ins>
      <w:r w:rsidR="007A3736">
        <w:t>rather than an "empty" message</w:t>
      </w:r>
      <w:ins w:id="410" w:author="Matt Selway" w:date="2019-12-03T22:16:00Z">
        <w:r w:rsidR="00D049B2">
          <w:t xml:space="preserve"> as it </w:t>
        </w:r>
      </w:ins>
      <w:del w:id="411" w:author="Matt Selway" w:date="2019-12-03T22:16:00Z">
        <w:r w:rsidR="007A3736" w:rsidDel="00D049B2">
          <w:delText>.</w:delText>
        </w:r>
      </w:del>
      <w:del w:id="412" w:author="Matt Selway" w:date="2019-12-03T22:11:00Z">
        <w:r w:rsidR="007A3736" w:rsidDel="00D06798">
          <w:delText xml:space="preserve">         </w:delText>
        </w:r>
      </w:del>
      <w:del w:id="413" w:author="Matt Selway" w:date="2019-12-03T22:16:00Z">
        <w:r w:rsidR="007A3736" w:rsidDel="00D049B2">
          <w:delText xml:space="preserve">This </w:delText>
        </w:r>
      </w:del>
      <w:ins w:id="414" w:author="Matt Selway" w:date="2019-12-03T22:16:00Z">
        <w:r w:rsidR="00D049B2">
          <w:t xml:space="preserve"> </w:t>
        </w:r>
      </w:ins>
      <w:r w:rsidR="007A3736">
        <w:t xml:space="preserve">maps better to </w:t>
      </w:r>
      <w:ins w:id="415" w:author="Matt Selway" w:date="2019-12-03T22:17:00Z">
        <w:r w:rsidR="00D049B2">
          <w:t xml:space="preserve">the concept of resources in </w:t>
        </w:r>
      </w:ins>
      <w:r w:rsidR="007A3736">
        <w:t>a RESTful API</w:t>
      </w:r>
      <w:del w:id="416" w:author="Matt Selway" w:date="2019-12-03T22:17:00Z">
        <w:r w:rsidR="007A3736" w:rsidDel="00D049B2">
          <w:delText xml:space="preserve"> that is based on the idea of resources</w:delText>
        </w:r>
      </w:del>
      <w:r w:rsidR="007A3736">
        <w:t xml:space="preserve">. If there are no messages on the queue, </w:t>
      </w:r>
      <w:del w:id="417" w:author="Matt Selway" w:date="2019-12-03T22:17:00Z">
        <w:r w:rsidR="007A3736" w:rsidDel="00D049B2">
          <w:delText xml:space="preserve"> </w:delText>
        </w:r>
      </w:del>
      <w:r w:rsidR="007A3736">
        <w:t>the resource does not exist and, hence, 404 should be returned.</w:t>
      </w:r>
    </w:p>
    <w:p w14:paraId="49A862A1" w14:textId="34285A89" w:rsidR="00BB0129" w:rsidRDefault="00E83E4F" w:rsidP="00296BF2">
      <w:pPr>
        <w:pStyle w:val="Heading3"/>
      </w:pPr>
      <w:bookmarkStart w:id="418" w:name="_Toc26878702"/>
      <w:r>
        <w:t>Remove Publication</w:t>
      </w:r>
      <w:bookmarkEnd w:id="400"/>
      <w:bookmarkEnd w:id="401"/>
      <w:bookmarkEnd w:id="418"/>
    </w:p>
    <w:p w14:paraId="0B25FD82" w14:textId="31C5E79A" w:rsidR="009E21ED" w:rsidRPr="009E21ED" w:rsidRDefault="009E21ED" w:rsidP="009E21ED">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339B47F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5BDC9E84" w14:textId="77777777" w:rsidR="00BB0129" w:rsidRDefault="00E83E4F">
            <w:pPr>
              <w:pStyle w:val="Compact"/>
            </w:pPr>
            <w:r>
              <w:t>Name</w:t>
            </w:r>
          </w:p>
        </w:tc>
        <w:tc>
          <w:tcPr>
            <w:tcW w:w="0" w:type="auto"/>
          </w:tcPr>
          <w:p w14:paraId="39BA1A9A" w14:textId="77777777" w:rsidR="00BB0129" w:rsidRDefault="00E83E4F">
            <w:pPr>
              <w:pStyle w:val="Compact"/>
            </w:pPr>
            <w:proofErr w:type="spellStart"/>
            <w:r>
              <w:t>RemovePublication</w:t>
            </w:r>
            <w:proofErr w:type="spellEnd"/>
          </w:p>
        </w:tc>
      </w:tr>
      <w:tr w:rsidR="00BB0129" w14:paraId="00EA820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7245CD1" w14:textId="77777777" w:rsidR="00BB0129" w:rsidRDefault="00E83E4F">
            <w:pPr>
              <w:pStyle w:val="Compact"/>
            </w:pPr>
            <w:r>
              <w:lastRenderedPageBreak/>
              <w:t>Description</w:t>
            </w:r>
          </w:p>
        </w:tc>
        <w:tc>
          <w:tcPr>
            <w:tcW w:w="0" w:type="auto"/>
          </w:tcPr>
          <w:p w14:paraId="79099D75" w14:textId="77777777" w:rsidR="00BB0129" w:rsidRDefault="00E83E4F">
            <w:pPr>
              <w:pStyle w:val="Compact"/>
            </w:pPr>
            <w:r>
              <w:t>Removes the first, if any, publication message in the subscription queue.</w:t>
            </w:r>
          </w:p>
        </w:tc>
      </w:tr>
      <w:tr w:rsidR="00BB0129" w14:paraId="5C05E100" w14:textId="77777777" w:rsidTr="00296BF2">
        <w:tc>
          <w:tcPr>
            <w:tcW w:w="0" w:type="auto"/>
          </w:tcPr>
          <w:p w14:paraId="3F8BD99B" w14:textId="77777777" w:rsidR="00BB0129" w:rsidRDefault="00E83E4F">
            <w:pPr>
              <w:pStyle w:val="Compact"/>
            </w:pPr>
            <w:r>
              <w:t>Input</w:t>
            </w:r>
          </w:p>
        </w:tc>
        <w:tc>
          <w:tcPr>
            <w:tcW w:w="0" w:type="auto"/>
          </w:tcPr>
          <w:p w14:paraId="7327E194" w14:textId="4F37550C" w:rsidR="00BB0129" w:rsidRDefault="00E83E4F">
            <w:pPr>
              <w:pStyle w:val="Compact"/>
            </w:pPr>
            <w:proofErr w:type="spellStart"/>
            <w:r>
              <w:t>SessionID</w:t>
            </w:r>
            <w:proofErr w:type="spellEnd"/>
            <w:r w:rsidR="008C59A3">
              <w:t xml:space="preserve"> </w:t>
            </w:r>
            <w:r>
              <w:t>[1]</w:t>
            </w:r>
          </w:p>
        </w:tc>
      </w:tr>
      <w:tr w:rsidR="00BB0129" w14:paraId="52BBA7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895AF1D" w14:textId="77777777" w:rsidR="00BB0129" w:rsidRDefault="00E83E4F">
            <w:pPr>
              <w:pStyle w:val="Compact"/>
            </w:pPr>
            <w:r>
              <w:t>Behavior</w:t>
            </w:r>
          </w:p>
        </w:tc>
        <w:tc>
          <w:tcPr>
            <w:tcW w:w="0" w:type="auto"/>
          </w:tcPr>
          <w:p w14:paraId="516BDDE0" w14:textId="77777777" w:rsidR="00BB0129" w:rsidRDefault="00E83E4F">
            <w:r>
              <w:t xml:space="preserve">If the </w:t>
            </w:r>
            <w:proofErr w:type="spellStart"/>
            <w:r>
              <w:t>SessionID</w:t>
            </w:r>
            <w:proofErr w:type="spellEnd"/>
            <w:r>
              <w:t xml:space="preserve"> does not exist or does not correspond to a subscription session, then a </w:t>
            </w:r>
            <w:proofErr w:type="spellStart"/>
            <w:r>
              <w:t>SessionFault</w:t>
            </w:r>
            <w:proofErr w:type="spellEnd"/>
            <w:r>
              <w:t xml:space="preserve"> is returned.</w:t>
            </w:r>
          </w:p>
          <w:p w14:paraId="322BBB42"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64F3A549" w14:textId="77777777" w:rsidTr="00296BF2">
        <w:tc>
          <w:tcPr>
            <w:tcW w:w="0" w:type="auto"/>
          </w:tcPr>
          <w:p w14:paraId="041588C9" w14:textId="77777777" w:rsidR="00BB0129" w:rsidRDefault="00E83E4F">
            <w:pPr>
              <w:pStyle w:val="Compact"/>
            </w:pPr>
            <w:r>
              <w:t>Output</w:t>
            </w:r>
          </w:p>
        </w:tc>
        <w:tc>
          <w:tcPr>
            <w:tcW w:w="0" w:type="auto"/>
          </w:tcPr>
          <w:p w14:paraId="492D2BBC" w14:textId="77777777" w:rsidR="00BB0129" w:rsidRDefault="00E83E4F">
            <w:pPr>
              <w:pStyle w:val="Compact"/>
            </w:pPr>
            <w:r>
              <w:t>N/A</w:t>
            </w:r>
          </w:p>
        </w:tc>
      </w:tr>
      <w:tr w:rsidR="00BB0129" w14:paraId="6E646DC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18C120" w14:textId="77777777" w:rsidR="00BB0129" w:rsidRDefault="00E83E4F">
            <w:pPr>
              <w:pStyle w:val="Compact"/>
            </w:pPr>
            <w:r>
              <w:t>Faults</w:t>
            </w:r>
          </w:p>
        </w:tc>
        <w:tc>
          <w:tcPr>
            <w:tcW w:w="0" w:type="auto"/>
          </w:tcPr>
          <w:p w14:paraId="3AB5E023" w14:textId="77777777" w:rsidR="00BB0129" w:rsidRDefault="00E83E4F">
            <w:pPr>
              <w:pStyle w:val="Compact"/>
            </w:pPr>
            <w:proofErr w:type="spellStart"/>
            <w:r>
              <w:t>SessionFault</w:t>
            </w:r>
            <w:proofErr w:type="spellEnd"/>
          </w:p>
        </w:tc>
      </w:tr>
    </w:tbl>
    <w:p w14:paraId="2F77A01D" w14:textId="57AD90BD" w:rsidR="003F2578" w:rsidRDefault="003F2578" w:rsidP="003F2578">
      <w:pPr>
        <w:pStyle w:val="Heading4"/>
      </w:pPr>
      <w:bookmarkStart w:id="419" w:name="close-subscription-session"/>
      <w:bookmarkStart w:id="420" w:name="_Toc25357179"/>
      <w:bookmarkEnd w:id="419"/>
      <w:r>
        <w:t>SOAP Mapping</w:t>
      </w:r>
    </w:p>
    <w:p w14:paraId="1B4635D4" w14:textId="4CFD1B26" w:rsidR="003F2578" w:rsidRDefault="003F2578" w:rsidP="003F2578">
      <w:pPr>
        <w:pStyle w:val="BodyText"/>
      </w:pPr>
      <w:r>
        <w:t xml:space="preserve">The </w:t>
      </w:r>
      <w:r w:rsidR="00212265">
        <w:t>Remove</w:t>
      </w:r>
      <w:r>
        <w:t xml:space="preserve"> Publication general interface is mapped into SOAP 1.1/1.2 as embedded XML schemas in WSDL descriptions according to the following schema types.</w:t>
      </w:r>
    </w:p>
    <w:p w14:paraId="6F8BCFD1" w14:textId="77777777" w:rsidR="003F2578" w:rsidRDefault="003F2578" w:rsidP="003F257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F2578" w14:paraId="5F032486"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61B081E8" w14:textId="77777777" w:rsidR="003F2578" w:rsidRPr="00BF5A6C" w:rsidRDefault="003F2578" w:rsidP="002363F5">
            <w:pPr>
              <w:pStyle w:val="Compact"/>
            </w:pPr>
            <w:r w:rsidRPr="00151DB9">
              <w:rPr>
                <w:b w:val="0"/>
              </w:rPr>
              <w:t>Input</w:t>
            </w:r>
          </w:p>
        </w:tc>
        <w:tc>
          <w:tcPr>
            <w:tcW w:w="4397" w:type="pct"/>
          </w:tcPr>
          <w:p w14:paraId="4B747A39" w14:textId="54FCB17B" w:rsidR="003F2578" w:rsidRPr="00136178" w:rsidRDefault="002838DA" w:rsidP="002363F5">
            <w:pPr>
              <w:rPr>
                <w:b w:val="0"/>
              </w:rPr>
            </w:pPr>
            <w:proofErr w:type="spellStart"/>
            <w:r>
              <w:rPr>
                <w:b w:val="0"/>
              </w:rPr>
              <w:t>Remove</w:t>
            </w:r>
            <w:r w:rsidR="003F2578" w:rsidRPr="00E44F38">
              <w:rPr>
                <w:b w:val="0"/>
              </w:rPr>
              <w:t>Publication</w:t>
            </w:r>
            <w:proofErr w:type="spellEnd"/>
            <w:r w:rsidR="003F2578" w:rsidRPr="008E1611">
              <w:rPr>
                <w:b w:val="0"/>
              </w:rPr>
              <w:t xml:space="preserve"> </w:t>
            </w:r>
            <w:r w:rsidR="003F2578">
              <w:rPr>
                <w:b w:val="0"/>
              </w:rPr>
              <w:t>(</w:t>
            </w:r>
            <w:proofErr w:type="spellStart"/>
            <w:proofErr w:type="gramStart"/>
            <w:r w:rsidR="003F2578">
              <w:rPr>
                <w:b w:val="0"/>
              </w:rPr>
              <w:t>isbm:</w:t>
            </w:r>
            <w:r>
              <w:rPr>
                <w:b w:val="0"/>
              </w:rPr>
              <w:t>Remove</w:t>
            </w:r>
            <w:r w:rsidR="003F2578" w:rsidRPr="00E44F38">
              <w:rPr>
                <w:b w:val="0"/>
              </w:rPr>
              <w:t>Publication</w:t>
            </w:r>
            <w:proofErr w:type="spellEnd"/>
            <w:proofErr w:type="gramEnd"/>
            <w:r w:rsidR="003F2578">
              <w:rPr>
                <w:b w:val="0"/>
              </w:rPr>
              <w:t>)</w:t>
            </w:r>
          </w:p>
          <w:p w14:paraId="4E81A77C" w14:textId="77777777" w:rsidR="003F2578" w:rsidRPr="006C16A7" w:rsidRDefault="003F2578" w:rsidP="002363F5">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Pr="006C16A7">
              <w:rPr>
                <w:rStyle w:val="Hyperlink"/>
                <w:b w:val="0"/>
              </w:rPr>
              <w:t>xs:string</w:t>
            </w:r>
            <w:proofErr w:type="spellEnd"/>
            <w:r w:rsidR="00320F19">
              <w:rPr>
                <w:rStyle w:val="Hyperlink"/>
              </w:rPr>
              <w:fldChar w:fldCharType="end"/>
            </w:r>
            <w:r w:rsidRPr="006C16A7">
              <w:rPr>
                <w:b w:val="0"/>
              </w:rPr>
              <w:t>) [1]</w:t>
            </w:r>
          </w:p>
        </w:tc>
      </w:tr>
      <w:tr w:rsidR="003F2578" w14:paraId="77A6AEFF"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69D18C6" w14:textId="77777777" w:rsidR="003F2578" w:rsidRDefault="003F2578" w:rsidP="002363F5">
            <w:pPr>
              <w:pStyle w:val="Compact"/>
            </w:pPr>
            <w:r>
              <w:t>Output</w:t>
            </w:r>
          </w:p>
        </w:tc>
        <w:tc>
          <w:tcPr>
            <w:tcW w:w="4397" w:type="pct"/>
          </w:tcPr>
          <w:p w14:paraId="23CC3395" w14:textId="1EACD82C" w:rsidR="003F2578" w:rsidRPr="00957F55" w:rsidRDefault="00081827" w:rsidP="002363F5">
            <w:pPr>
              <w:rPr>
                <w:bCs/>
              </w:rPr>
            </w:pPr>
            <w:proofErr w:type="spellStart"/>
            <w:r w:rsidRPr="00081827">
              <w:t>Remove</w:t>
            </w:r>
            <w:r w:rsidR="003F2578" w:rsidRPr="00207E7C">
              <w:t>Publication</w:t>
            </w:r>
            <w:r w:rsidR="003F2578" w:rsidRPr="008E449A">
              <w:t>Response</w:t>
            </w:r>
            <w:proofErr w:type="spellEnd"/>
            <w:r w:rsidR="003F2578" w:rsidRPr="008E449A">
              <w:t xml:space="preserve"> </w:t>
            </w:r>
            <w:r w:rsidR="003F2578"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003F2578" w:rsidRPr="00957F55">
              <w:rPr>
                <w:rStyle w:val="Hyperlink"/>
                <w:bCs/>
              </w:rPr>
              <w:t>isbm:</w:t>
            </w:r>
            <w:r w:rsidR="00320F19">
              <w:rPr>
                <w:rStyle w:val="Hyperlink"/>
                <w:bCs/>
              </w:rPr>
              <w:fldChar w:fldCharType="end"/>
            </w:r>
            <w:r w:rsidRPr="00081827">
              <w:t>Remove</w:t>
            </w:r>
            <w:r w:rsidR="003F2578" w:rsidRPr="00207E7C">
              <w:t>Publication</w:t>
            </w:r>
            <w:r w:rsidR="003F2578" w:rsidRPr="00FD18D1">
              <w:t>Response</w:t>
            </w:r>
            <w:proofErr w:type="spellEnd"/>
            <w:r w:rsidR="003F2578" w:rsidRPr="00957F55">
              <w:rPr>
                <w:bCs/>
              </w:rPr>
              <w:t>)</w:t>
            </w:r>
          </w:p>
          <w:p w14:paraId="149D7538" w14:textId="187CAF27" w:rsidR="003F2578" w:rsidRPr="00957F55" w:rsidRDefault="00E57F4F" w:rsidP="0023696C">
            <w:pPr>
              <w:pStyle w:val="ListParagraph"/>
              <w:numPr>
                <w:ilvl w:val="0"/>
                <w:numId w:val="7"/>
              </w:numPr>
            </w:pPr>
            <w:r>
              <w:t xml:space="preserve">No </w:t>
            </w:r>
            <w:r w:rsidR="0023696C">
              <w:t>Content</w:t>
            </w:r>
          </w:p>
        </w:tc>
      </w:tr>
      <w:tr w:rsidR="003F2578" w14:paraId="712AC376" w14:textId="77777777" w:rsidTr="002363F5">
        <w:tc>
          <w:tcPr>
            <w:tcW w:w="603" w:type="pct"/>
          </w:tcPr>
          <w:p w14:paraId="50945BAE" w14:textId="77777777" w:rsidR="003F2578" w:rsidRDefault="003F2578" w:rsidP="002363F5">
            <w:pPr>
              <w:pStyle w:val="Compact"/>
            </w:pPr>
            <w:r>
              <w:t>Faults</w:t>
            </w:r>
          </w:p>
        </w:tc>
        <w:tc>
          <w:tcPr>
            <w:tcW w:w="4397" w:type="pct"/>
          </w:tcPr>
          <w:p w14:paraId="668E038A" w14:textId="77777777" w:rsidR="003F2578" w:rsidRDefault="003F2578" w:rsidP="002363F5">
            <w:pPr>
              <w:pStyle w:val="Compact"/>
            </w:pPr>
            <w:proofErr w:type="spellStart"/>
            <w:r>
              <w:t>SessionFault</w:t>
            </w:r>
            <w:proofErr w:type="spellEnd"/>
          </w:p>
        </w:tc>
      </w:tr>
    </w:tbl>
    <w:p w14:paraId="10996927" w14:textId="77777777" w:rsidR="003F2578" w:rsidRDefault="003F2578" w:rsidP="003F2578">
      <w:pPr>
        <w:pStyle w:val="Heading4"/>
      </w:pPr>
      <w:r>
        <w:t>REST Mapping</w:t>
      </w:r>
    </w:p>
    <w:p w14:paraId="6863A434" w14:textId="2A0CE0F4" w:rsidR="003F2578" w:rsidRDefault="003F2578" w:rsidP="003F2578">
      <w:pPr>
        <w:pStyle w:val="BodyText"/>
      </w:pPr>
      <w:r>
        <w:t xml:space="preserve">The </w:t>
      </w:r>
      <w:r w:rsidR="006E0375">
        <w:t>Remove</w:t>
      </w:r>
      <w:r>
        <w:t xml:space="preserve"> Publication general interface is mapped into a RESTful interface as an </w:t>
      </w:r>
      <w:proofErr w:type="spellStart"/>
      <w:r>
        <w:t>OpenAPI</w:t>
      </w:r>
      <w:proofErr w:type="spellEnd"/>
      <w:r>
        <w:t xml:space="preserve"> description according to the following rules.</w:t>
      </w:r>
    </w:p>
    <w:p w14:paraId="519F5115" w14:textId="77777777" w:rsidR="003F2578" w:rsidRDefault="003F2578" w:rsidP="003F257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F2578" w14:paraId="089E4128"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67F66593" w14:textId="77777777" w:rsidR="003F2578" w:rsidRPr="003B5061" w:rsidRDefault="003F2578" w:rsidP="002363F5">
            <w:pPr>
              <w:pStyle w:val="Compact"/>
            </w:pPr>
            <w:r w:rsidRPr="003B5061">
              <w:t>HTTP M</w:t>
            </w:r>
            <w:r>
              <w:t>ethod</w:t>
            </w:r>
          </w:p>
        </w:tc>
        <w:tc>
          <w:tcPr>
            <w:tcW w:w="4397" w:type="pct"/>
          </w:tcPr>
          <w:p w14:paraId="72A39529" w14:textId="486669F1" w:rsidR="003F2578" w:rsidRPr="003B5061" w:rsidRDefault="00CD658D" w:rsidP="002363F5">
            <w:pPr>
              <w:rPr>
                <w:bCs/>
              </w:rPr>
            </w:pPr>
            <w:r>
              <w:rPr>
                <w:bCs/>
              </w:rPr>
              <w:t>DELETE</w:t>
            </w:r>
          </w:p>
        </w:tc>
      </w:tr>
      <w:tr w:rsidR="003F2578" w14:paraId="2F3CDE99" w14:textId="77777777" w:rsidTr="002363F5">
        <w:tc>
          <w:tcPr>
            <w:tcW w:w="603" w:type="pct"/>
          </w:tcPr>
          <w:p w14:paraId="3A36475D" w14:textId="77777777" w:rsidR="003F2578" w:rsidRPr="003B5061" w:rsidRDefault="003F2578" w:rsidP="002363F5">
            <w:pPr>
              <w:pStyle w:val="Compact"/>
            </w:pPr>
            <w:r>
              <w:t xml:space="preserve">URL </w:t>
            </w:r>
          </w:p>
        </w:tc>
        <w:tc>
          <w:tcPr>
            <w:tcW w:w="4397" w:type="pct"/>
          </w:tcPr>
          <w:p w14:paraId="4F5C9E97" w14:textId="77777777" w:rsidR="003F2578" w:rsidRPr="003B5061" w:rsidRDefault="003F2578" w:rsidP="002363F5">
            <w:pPr>
              <w:rPr>
                <w:bCs/>
              </w:rPr>
            </w:pPr>
            <w:r w:rsidRPr="002D240C">
              <w:rPr>
                <w:bCs/>
              </w:rPr>
              <w:t>/sessions/{session-id}/publication</w:t>
            </w:r>
          </w:p>
        </w:tc>
      </w:tr>
      <w:tr w:rsidR="003F2578" w14:paraId="0045E967"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4D3461F5" w14:textId="77777777" w:rsidR="003F2578" w:rsidRPr="003B5061" w:rsidRDefault="003F2578" w:rsidP="002363F5">
            <w:pPr>
              <w:pStyle w:val="Compact"/>
            </w:pPr>
            <w:r>
              <w:t>HTTP Body</w:t>
            </w:r>
          </w:p>
        </w:tc>
        <w:tc>
          <w:tcPr>
            <w:tcW w:w="4397" w:type="pct"/>
          </w:tcPr>
          <w:p w14:paraId="6D9ECDB1" w14:textId="77777777" w:rsidR="003F2578" w:rsidRPr="003B5061" w:rsidRDefault="003F2578" w:rsidP="002363F5">
            <w:r>
              <w:t>None</w:t>
            </w:r>
          </w:p>
        </w:tc>
      </w:tr>
      <w:tr w:rsidR="003F2578" w14:paraId="5D8AA3AB" w14:textId="77777777" w:rsidTr="002363F5">
        <w:tc>
          <w:tcPr>
            <w:tcW w:w="603" w:type="pct"/>
          </w:tcPr>
          <w:p w14:paraId="1517CFB0" w14:textId="77777777" w:rsidR="003F2578" w:rsidRDefault="003F2578" w:rsidP="002363F5">
            <w:pPr>
              <w:pStyle w:val="Compact"/>
            </w:pPr>
            <w:r>
              <w:t>HTTP Response (Success)</w:t>
            </w:r>
          </w:p>
        </w:tc>
        <w:tc>
          <w:tcPr>
            <w:tcW w:w="4397" w:type="pct"/>
          </w:tcPr>
          <w:p w14:paraId="4D87606A" w14:textId="392DB44D" w:rsidR="003F2578" w:rsidRDefault="003F2578" w:rsidP="002363F5">
            <w:pPr>
              <w:pStyle w:val="Compact"/>
            </w:pPr>
            <w:r>
              <w:t>20</w:t>
            </w:r>
            <w:r w:rsidR="00F35787">
              <w:t>4 No Content</w:t>
            </w:r>
          </w:p>
        </w:tc>
      </w:tr>
      <w:tr w:rsidR="003F2578" w14:paraId="64E78CC3"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AB5CF62" w14:textId="77777777" w:rsidR="003F2578" w:rsidRDefault="003F2578" w:rsidP="002363F5">
            <w:pPr>
              <w:pStyle w:val="Compact"/>
            </w:pPr>
            <w:r>
              <w:t>Output</w:t>
            </w:r>
          </w:p>
        </w:tc>
        <w:tc>
          <w:tcPr>
            <w:tcW w:w="4397" w:type="pct"/>
          </w:tcPr>
          <w:p w14:paraId="45B25159" w14:textId="5AFE513C" w:rsidR="003F2578" w:rsidRDefault="00F82AB6" w:rsidP="00F82AB6">
            <w:r>
              <w:t>None</w:t>
            </w:r>
          </w:p>
        </w:tc>
      </w:tr>
      <w:tr w:rsidR="003F2578" w14:paraId="6FA18A3A" w14:textId="77777777" w:rsidTr="002363F5">
        <w:trPr>
          <w:trHeight w:val="972"/>
        </w:trPr>
        <w:tc>
          <w:tcPr>
            <w:tcW w:w="603" w:type="pct"/>
          </w:tcPr>
          <w:p w14:paraId="220FEEFB" w14:textId="77777777" w:rsidR="003F2578" w:rsidRDefault="003F2578" w:rsidP="002363F5">
            <w:pPr>
              <w:pStyle w:val="Compact"/>
            </w:pPr>
            <w:r>
              <w:t>HTTP Response</w:t>
            </w:r>
          </w:p>
          <w:p w14:paraId="584FDA5D" w14:textId="77777777" w:rsidR="003F2578" w:rsidRDefault="003F2578" w:rsidP="002363F5">
            <w:pPr>
              <w:pStyle w:val="Compact"/>
            </w:pPr>
            <w:r>
              <w:t>(Error)</w:t>
            </w:r>
          </w:p>
        </w:tc>
        <w:tc>
          <w:tcPr>
            <w:tcW w:w="4397" w:type="pct"/>
          </w:tcPr>
          <w:p w14:paraId="0A79110F" w14:textId="77777777" w:rsidR="003F2578" w:rsidRDefault="003F2578" w:rsidP="002363F5">
            <w:proofErr w:type="spellStart"/>
            <w:r>
              <w:t>SessionFault</w:t>
            </w:r>
            <w:proofErr w:type="spellEnd"/>
            <w:r>
              <w:t xml:space="preserve"> (</w:t>
            </w:r>
            <w:proofErr w:type="spellStart"/>
            <w:proofErr w:type="gramStart"/>
            <w:r>
              <w:t>json:SessionFault</w:t>
            </w:r>
            <w:proofErr w:type="spellEnd"/>
            <w:proofErr w:type="gramEnd"/>
            <w:r>
              <w:t>) – 404 Not Found</w:t>
            </w:r>
          </w:p>
          <w:p w14:paraId="619015CF" w14:textId="77777777" w:rsidR="003F2578" w:rsidRDefault="003F2578" w:rsidP="002363F5">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1DD3C3E2" w14:textId="78A5F9F0" w:rsidR="00BB0129" w:rsidRDefault="00E83E4F" w:rsidP="00296BF2">
      <w:pPr>
        <w:pStyle w:val="Heading3"/>
      </w:pPr>
      <w:bookmarkStart w:id="421" w:name="_Toc26878703"/>
      <w:r>
        <w:t>Close Subscription Session</w:t>
      </w:r>
      <w:bookmarkEnd w:id="420"/>
      <w:bookmarkEnd w:id="421"/>
    </w:p>
    <w:p w14:paraId="48A9E19D" w14:textId="300F6D7A" w:rsidR="000B1816" w:rsidRPr="009E21ED" w:rsidRDefault="000B1816" w:rsidP="000B1816">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7AF8B4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0E7A42" w14:textId="77777777" w:rsidR="00BB0129" w:rsidRDefault="00E83E4F">
            <w:pPr>
              <w:pStyle w:val="Compact"/>
            </w:pPr>
            <w:r>
              <w:lastRenderedPageBreak/>
              <w:t>Name</w:t>
            </w:r>
          </w:p>
        </w:tc>
        <w:tc>
          <w:tcPr>
            <w:tcW w:w="0" w:type="auto"/>
          </w:tcPr>
          <w:p w14:paraId="267528EB" w14:textId="77777777" w:rsidR="00BB0129" w:rsidRDefault="00E83E4F">
            <w:pPr>
              <w:pStyle w:val="Compact"/>
            </w:pPr>
            <w:proofErr w:type="spellStart"/>
            <w:r>
              <w:t>CloseSubscriptionSession</w:t>
            </w:r>
            <w:proofErr w:type="spellEnd"/>
          </w:p>
        </w:tc>
      </w:tr>
      <w:tr w:rsidR="00BB0129" w14:paraId="465D23F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47ED658" w14:textId="77777777" w:rsidR="00BB0129" w:rsidRDefault="00E83E4F">
            <w:pPr>
              <w:pStyle w:val="Compact"/>
            </w:pPr>
            <w:r>
              <w:t>Description</w:t>
            </w:r>
          </w:p>
        </w:tc>
        <w:tc>
          <w:tcPr>
            <w:tcW w:w="0" w:type="auto"/>
          </w:tcPr>
          <w:p w14:paraId="30F1C69C" w14:textId="77777777" w:rsidR="00BB0129" w:rsidRDefault="00E83E4F">
            <w:pPr>
              <w:pStyle w:val="Compact"/>
            </w:pPr>
            <w:r>
              <w:t>Closes a subscription session.</w:t>
            </w:r>
          </w:p>
        </w:tc>
      </w:tr>
      <w:tr w:rsidR="00BB0129" w14:paraId="3C6F41CA" w14:textId="77777777" w:rsidTr="00296BF2">
        <w:tc>
          <w:tcPr>
            <w:tcW w:w="0" w:type="auto"/>
          </w:tcPr>
          <w:p w14:paraId="7E38A326" w14:textId="77777777" w:rsidR="00BB0129" w:rsidRDefault="00E83E4F">
            <w:pPr>
              <w:pStyle w:val="Compact"/>
            </w:pPr>
            <w:r>
              <w:t>Input</w:t>
            </w:r>
          </w:p>
        </w:tc>
        <w:tc>
          <w:tcPr>
            <w:tcW w:w="0" w:type="auto"/>
          </w:tcPr>
          <w:p w14:paraId="5DD7D766" w14:textId="7FB32DE4" w:rsidR="00BB0129" w:rsidRDefault="00E83E4F">
            <w:pPr>
              <w:pStyle w:val="Compact"/>
            </w:pPr>
            <w:proofErr w:type="spellStart"/>
            <w:r>
              <w:t>SessionI</w:t>
            </w:r>
            <w:r w:rsidR="0049533D">
              <w:t>D</w:t>
            </w:r>
            <w:proofErr w:type="spellEnd"/>
            <w:r w:rsidR="0049533D">
              <w:t xml:space="preserve"> </w:t>
            </w:r>
            <w:r>
              <w:t>[1]</w:t>
            </w:r>
          </w:p>
        </w:tc>
      </w:tr>
      <w:tr w:rsidR="00BB0129" w14:paraId="38D8B8D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BC524" w14:textId="77777777" w:rsidR="00BB0129" w:rsidRDefault="00E83E4F">
            <w:pPr>
              <w:pStyle w:val="Compact"/>
            </w:pPr>
            <w:r>
              <w:t>Behavior</w:t>
            </w:r>
          </w:p>
        </w:tc>
        <w:tc>
          <w:tcPr>
            <w:tcW w:w="0" w:type="auto"/>
          </w:tcPr>
          <w:p w14:paraId="7706B8FC" w14:textId="77777777" w:rsidR="00BB0129" w:rsidRDefault="00E83E4F">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14:paraId="57F3A39E"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01D90C45" w14:textId="77777777" w:rsidTr="00296BF2">
        <w:tc>
          <w:tcPr>
            <w:tcW w:w="0" w:type="auto"/>
          </w:tcPr>
          <w:p w14:paraId="6D380524" w14:textId="77777777" w:rsidR="00BB0129" w:rsidRDefault="00E83E4F">
            <w:pPr>
              <w:pStyle w:val="Compact"/>
            </w:pPr>
            <w:r>
              <w:t>Output</w:t>
            </w:r>
          </w:p>
        </w:tc>
        <w:tc>
          <w:tcPr>
            <w:tcW w:w="0" w:type="auto"/>
          </w:tcPr>
          <w:p w14:paraId="192A2BA5" w14:textId="77777777" w:rsidR="00BB0129" w:rsidRDefault="00E83E4F">
            <w:pPr>
              <w:pStyle w:val="Compact"/>
            </w:pPr>
            <w:r>
              <w:t>N/A</w:t>
            </w:r>
          </w:p>
        </w:tc>
      </w:tr>
      <w:tr w:rsidR="00BB0129" w14:paraId="2AB6884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EB876CC" w14:textId="77777777" w:rsidR="00BB0129" w:rsidRDefault="00E83E4F">
            <w:pPr>
              <w:pStyle w:val="Compact"/>
            </w:pPr>
            <w:r>
              <w:t>Faults</w:t>
            </w:r>
          </w:p>
        </w:tc>
        <w:tc>
          <w:tcPr>
            <w:tcW w:w="0" w:type="auto"/>
          </w:tcPr>
          <w:p w14:paraId="05B2781C" w14:textId="77777777" w:rsidR="00BB0129" w:rsidRDefault="00E83E4F">
            <w:pPr>
              <w:pStyle w:val="Compact"/>
            </w:pPr>
            <w:proofErr w:type="spellStart"/>
            <w:r>
              <w:t>SessionFault</w:t>
            </w:r>
            <w:proofErr w:type="spellEnd"/>
          </w:p>
        </w:tc>
      </w:tr>
    </w:tbl>
    <w:p w14:paraId="519635C7" w14:textId="6ACDE3EB" w:rsidR="000B1816" w:rsidRDefault="000B1816" w:rsidP="00B303C3">
      <w:pPr>
        <w:pStyle w:val="Heading4"/>
      </w:pPr>
      <w:bookmarkStart w:id="422" w:name="provider-request-service"/>
      <w:bookmarkStart w:id="423" w:name="_Toc25357180"/>
      <w:bookmarkEnd w:id="422"/>
      <w:r>
        <w:t xml:space="preserve">SOAP </w:t>
      </w:r>
      <w:bookmarkEnd w:id="423"/>
      <w:r>
        <w:t>Mapping</w:t>
      </w:r>
    </w:p>
    <w:p w14:paraId="0A99E8E6" w14:textId="017441E3" w:rsidR="000B1816" w:rsidRDefault="000B1816" w:rsidP="000B1816">
      <w:pPr>
        <w:pStyle w:val="BodyText"/>
      </w:pPr>
      <w:r>
        <w:t>The Close Subscription Session general interface is mapped into SOAP 1.1/1.2 as embedded XML schemas in WSDL descriptions according to the following schema types.</w:t>
      </w:r>
    </w:p>
    <w:p w14:paraId="4D886C5C" w14:textId="5D3D0D14" w:rsidR="000B1816" w:rsidRDefault="000B1816" w:rsidP="00B303C3">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B303C3" w14:paraId="033F354E"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39AE2458" w14:textId="77777777" w:rsidR="00B303C3" w:rsidRPr="00BF5A6C" w:rsidRDefault="00B303C3" w:rsidP="002363F5">
            <w:pPr>
              <w:pStyle w:val="Compact"/>
            </w:pPr>
            <w:r w:rsidRPr="00151DB9">
              <w:rPr>
                <w:b w:val="0"/>
              </w:rPr>
              <w:t>Input</w:t>
            </w:r>
          </w:p>
        </w:tc>
        <w:tc>
          <w:tcPr>
            <w:tcW w:w="4397" w:type="pct"/>
          </w:tcPr>
          <w:p w14:paraId="5994AF85" w14:textId="2768F55C" w:rsidR="00B303C3" w:rsidRPr="00136178" w:rsidRDefault="00B303C3" w:rsidP="002363F5">
            <w:pPr>
              <w:rPr>
                <w:b w:val="0"/>
              </w:rPr>
            </w:pPr>
            <w:proofErr w:type="spellStart"/>
            <w:r w:rsidRPr="00155CA3">
              <w:rPr>
                <w:b w:val="0"/>
              </w:rPr>
              <w:t>CloseSubscriptionSession</w:t>
            </w:r>
            <w:proofErr w:type="spellEnd"/>
            <w:r w:rsidRPr="008E1611">
              <w:rPr>
                <w:b w:val="0"/>
              </w:rPr>
              <w:t xml:space="preserve"> </w:t>
            </w:r>
            <w:r>
              <w:rPr>
                <w:b w:val="0"/>
              </w:rPr>
              <w:t>(</w:t>
            </w:r>
            <w:proofErr w:type="spellStart"/>
            <w:proofErr w:type="gramStart"/>
            <w:r>
              <w:rPr>
                <w:b w:val="0"/>
              </w:rPr>
              <w:t>isbm:</w:t>
            </w:r>
            <w:r w:rsidRPr="00155CA3">
              <w:rPr>
                <w:b w:val="0"/>
              </w:rPr>
              <w:t>CloseSubscriptionSession</w:t>
            </w:r>
            <w:proofErr w:type="spellEnd"/>
            <w:proofErr w:type="gramEnd"/>
            <w:r>
              <w:rPr>
                <w:b w:val="0"/>
              </w:rPr>
              <w:t>)</w:t>
            </w:r>
          </w:p>
          <w:p w14:paraId="381E736F" w14:textId="77777777" w:rsidR="00B303C3" w:rsidRPr="00B303C3" w:rsidRDefault="00B303C3" w:rsidP="00B303C3">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Pr="006C16A7">
              <w:rPr>
                <w:rStyle w:val="Hyperlink"/>
                <w:b w:val="0"/>
              </w:rPr>
              <w:t>xs:string</w:t>
            </w:r>
            <w:proofErr w:type="spellEnd"/>
            <w:r w:rsidR="00320F19">
              <w:rPr>
                <w:rStyle w:val="Hyperlink"/>
              </w:rPr>
              <w:fldChar w:fldCharType="end"/>
            </w:r>
            <w:r w:rsidRPr="006C16A7">
              <w:rPr>
                <w:b w:val="0"/>
              </w:rPr>
              <w:t>) [1]</w:t>
            </w:r>
          </w:p>
        </w:tc>
      </w:tr>
      <w:tr w:rsidR="00B303C3" w14:paraId="68BD5C75"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01BAAF2" w14:textId="77777777" w:rsidR="00B303C3" w:rsidRDefault="00B303C3" w:rsidP="002363F5">
            <w:pPr>
              <w:pStyle w:val="Compact"/>
            </w:pPr>
            <w:r>
              <w:t>Output</w:t>
            </w:r>
          </w:p>
        </w:tc>
        <w:tc>
          <w:tcPr>
            <w:tcW w:w="4397" w:type="pct"/>
          </w:tcPr>
          <w:p w14:paraId="5079E692" w14:textId="77777777" w:rsidR="00B303C3" w:rsidRPr="00957F55" w:rsidRDefault="00B303C3" w:rsidP="002363F5">
            <w:pPr>
              <w:rPr>
                <w:bCs/>
              </w:rPr>
            </w:pPr>
            <w:proofErr w:type="spellStart"/>
            <w:r>
              <w:t>CloseSubscriptionSession</w:t>
            </w:r>
            <w:r w:rsidRPr="008E449A">
              <w:t>Response</w:t>
            </w:r>
            <w:proofErr w:type="spellEnd"/>
            <w:r w:rsidRPr="008E449A">
              <w:t xml:space="preserve"> </w:t>
            </w:r>
            <w:r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Pr="00957F55">
              <w:rPr>
                <w:rStyle w:val="Hyperlink"/>
                <w:bCs/>
              </w:rPr>
              <w:t>isbm:</w:t>
            </w:r>
            <w:r w:rsidR="00320F19">
              <w:rPr>
                <w:rStyle w:val="Hyperlink"/>
                <w:bCs/>
              </w:rPr>
              <w:fldChar w:fldCharType="end"/>
            </w:r>
            <w:r>
              <w:t>CloseSubscriptionSession</w:t>
            </w:r>
            <w:r w:rsidRPr="00FD18D1">
              <w:t>Response</w:t>
            </w:r>
            <w:proofErr w:type="spellEnd"/>
            <w:r w:rsidRPr="00957F55">
              <w:rPr>
                <w:bCs/>
              </w:rPr>
              <w:t>)</w:t>
            </w:r>
          </w:p>
          <w:p w14:paraId="6F8F5504" w14:textId="77777777" w:rsidR="00B303C3" w:rsidRPr="00957F55" w:rsidRDefault="00B303C3" w:rsidP="00B303C3">
            <w:pPr>
              <w:pStyle w:val="ListParagraph"/>
              <w:numPr>
                <w:ilvl w:val="0"/>
                <w:numId w:val="7"/>
              </w:numPr>
            </w:pPr>
            <w:r>
              <w:t>No Content</w:t>
            </w:r>
          </w:p>
        </w:tc>
      </w:tr>
      <w:tr w:rsidR="00B303C3" w14:paraId="55CF2EF0" w14:textId="77777777" w:rsidTr="002363F5">
        <w:tc>
          <w:tcPr>
            <w:tcW w:w="603" w:type="pct"/>
          </w:tcPr>
          <w:p w14:paraId="157D3081" w14:textId="77777777" w:rsidR="00B303C3" w:rsidRDefault="00B303C3" w:rsidP="002363F5">
            <w:pPr>
              <w:pStyle w:val="Compact"/>
            </w:pPr>
            <w:r>
              <w:t>Faults</w:t>
            </w:r>
          </w:p>
        </w:tc>
        <w:tc>
          <w:tcPr>
            <w:tcW w:w="4397" w:type="pct"/>
          </w:tcPr>
          <w:p w14:paraId="7EBA8D64" w14:textId="77777777" w:rsidR="00B303C3" w:rsidRDefault="00B303C3" w:rsidP="002363F5">
            <w:pPr>
              <w:pStyle w:val="Compact"/>
            </w:pPr>
            <w:proofErr w:type="spellStart"/>
            <w:r>
              <w:t>SessionFault</w:t>
            </w:r>
            <w:proofErr w:type="spellEnd"/>
          </w:p>
        </w:tc>
      </w:tr>
    </w:tbl>
    <w:p w14:paraId="4E5E9524" w14:textId="77777777" w:rsidR="000B1816" w:rsidRDefault="000B1816" w:rsidP="000B1816">
      <w:pPr>
        <w:pStyle w:val="Heading4"/>
      </w:pPr>
      <w:r>
        <w:t>REST Mapping</w:t>
      </w:r>
    </w:p>
    <w:p w14:paraId="1D8C61CB" w14:textId="09F5C2BC" w:rsidR="000B1816" w:rsidRDefault="000B1816" w:rsidP="000B1816">
      <w:pPr>
        <w:pStyle w:val="BodyText"/>
      </w:pPr>
      <w:r>
        <w:t xml:space="preserve">The Close Subscription Session general interface is mapped into a RESTful interface as an </w:t>
      </w:r>
      <w:proofErr w:type="spellStart"/>
      <w:r>
        <w:t>OpenAPI</w:t>
      </w:r>
      <w:proofErr w:type="spellEnd"/>
      <w:r>
        <w:t xml:space="preserve"> description according to the following rules.</w:t>
      </w:r>
    </w:p>
    <w:p w14:paraId="2D9068D0" w14:textId="0B6965CD" w:rsidR="000B1816" w:rsidRDefault="000B1816" w:rsidP="00B303C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14:paraId="19A06B26"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6CF168F0" w14:textId="77777777" w:rsidR="00B303C3" w:rsidRPr="003B5061" w:rsidRDefault="00B303C3" w:rsidP="002363F5">
            <w:pPr>
              <w:pStyle w:val="Compact"/>
            </w:pPr>
            <w:r w:rsidRPr="003B5061">
              <w:t>HTTP M</w:t>
            </w:r>
            <w:r>
              <w:t>ethod</w:t>
            </w:r>
          </w:p>
        </w:tc>
        <w:tc>
          <w:tcPr>
            <w:tcW w:w="4397" w:type="pct"/>
          </w:tcPr>
          <w:p w14:paraId="0453B055" w14:textId="77777777" w:rsidR="00B303C3" w:rsidRPr="003B5061" w:rsidRDefault="00B303C3" w:rsidP="00B303C3">
            <w:pPr>
              <w:rPr>
                <w:bCs/>
              </w:rPr>
            </w:pPr>
            <w:r>
              <w:rPr>
                <w:bCs/>
              </w:rPr>
              <w:t>DELETE</w:t>
            </w:r>
          </w:p>
        </w:tc>
      </w:tr>
      <w:tr w:rsidR="00B303C3" w14:paraId="65CCD1E4" w14:textId="77777777" w:rsidTr="002363F5">
        <w:tc>
          <w:tcPr>
            <w:tcW w:w="603" w:type="pct"/>
          </w:tcPr>
          <w:p w14:paraId="62268124" w14:textId="77777777" w:rsidR="00B303C3" w:rsidRPr="003B5061" w:rsidRDefault="00B303C3" w:rsidP="002363F5">
            <w:pPr>
              <w:pStyle w:val="Compact"/>
            </w:pPr>
            <w:r>
              <w:t xml:space="preserve">URL </w:t>
            </w:r>
          </w:p>
        </w:tc>
        <w:tc>
          <w:tcPr>
            <w:tcW w:w="4397" w:type="pct"/>
          </w:tcPr>
          <w:p w14:paraId="7A353205" w14:textId="77777777" w:rsidR="00B303C3" w:rsidRPr="003B5061" w:rsidRDefault="00B303C3" w:rsidP="00B303C3">
            <w:pPr>
              <w:rPr>
                <w:bCs/>
              </w:rPr>
            </w:pPr>
            <w:r w:rsidRPr="002D240C">
              <w:rPr>
                <w:bCs/>
              </w:rPr>
              <w:t>/sessions/{session-id}</w:t>
            </w:r>
          </w:p>
        </w:tc>
      </w:tr>
      <w:tr w:rsidR="00B303C3" w14:paraId="30B2B5B0" w14:textId="77777777" w:rsidTr="00B303C3">
        <w:trPr>
          <w:cnfStyle w:val="000000100000" w:firstRow="0" w:lastRow="0" w:firstColumn="0" w:lastColumn="0" w:oddVBand="0" w:evenVBand="0" w:oddHBand="1" w:evenHBand="0" w:firstRowFirstColumn="0" w:firstRowLastColumn="0" w:lastRowFirstColumn="0" w:lastRowLastColumn="0"/>
        </w:trPr>
        <w:tc>
          <w:tcPr>
            <w:tcW w:w="603" w:type="pct"/>
          </w:tcPr>
          <w:p w14:paraId="738F4527" w14:textId="46BA88BD" w:rsidR="00B303C3" w:rsidRPr="003B5061" w:rsidRDefault="00B303C3" w:rsidP="002363F5">
            <w:pPr>
              <w:pStyle w:val="Compact"/>
            </w:pPr>
            <w:r w:rsidRPr="00B303C3">
              <w:t xml:space="preserve">HTTP </w:t>
            </w:r>
            <w:r>
              <w:t>Body</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FBD8A3" w14:textId="4C9F227D" w:rsidR="00B303C3" w:rsidRPr="003B5061" w:rsidRDefault="00B303C3" w:rsidP="00B303C3">
            <w:r>
              <w:t>None</w:t>
            </w:r>
          </w:p>
        </w:tc>
      </w:tr>
      <w:tr w:rsidR="00B303C3" w14:paraId="0FD8B293" w14:textId="77777777" w:rsidTr="00B303C3">
        <w:tc>
          <w:tcPr>
            <w:tcW w:w="603" w:type="pct"/>
          </w:tcPr>
          <w:p w14:paraId="7FA082C6" w14:textId="6B5AFBA3" w:rsidR="00B303C3" w:rsidRDefault="00B303C3" w:rsidP="002363F5">
            <w:pPr>
              <w:pStyle w:val="Compact"/>
            </w:pPr>
            <w:r>
              <w:t>HTTP Response (Success)</w:t>
            </w:r>
          </w:p>
        </w:tc>
        <w:tc>
          <w:tcPr>
            <w:tcW w:w="4397" w:type="pct"/>
          </w:tcPr>
          <w:p w14:paraId="69C04309" w14:textId="46A95212" w:rsidR="00B303C3" w:rsidRDefault="00B303C3" w:rsidP="002363F5">
            <w:pPr>
              <w:pStyle w:val="Compact"/>
            </w:pPr>
            <w:r>
              <w:t>204 No Content</w:t>
            </w:r>
          </w:p>
        </w:tc>
      </w:tr>
      <w:tr w:rsidR="00B303C3" w14:paraId="3517797B"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5B7AC06" w14:textId="77777777" w:rsidR="00B303C3" w:rsidRDefault="00B303C3" w:rsidP="002363F5">
            <w:pPr>
              <w:pStyle w:val="Compact"/>
            </w:pPr>
            <w:r>
              <w:t>Output</w:t>
            </w:r>
          </w:p>
        </w:tc>
        <w:tc>
          <w:tcPr>
            <w:tcW w:w="4397" w:type="pct"/>
          </w:tcPr>
          <w:p w14:paraId="024F3E58" w14:textId="77777777" w:rsidR="00B303C3" w:rsidRDefault="00B303C3" w:rsidP="00B303C3">
            <w:r>
              <w:t>None</w:t>
            </w:r>
          </w:p>
        </w:tc>
      </w:tr>
      <w:tr w:rsidR="00B303C3" w14:paraId="22635106" w14:textId="77777777" w:rsidTr="00B303C3">
        <w:trPr>
          <w:trHeight w:val="972"/>
        </w:trPr>
        <w:tc>
          <w:tcPr>
            <w:tcW w:w="603" w:type="pct"/>
          </w:tcPr>
          <w:p w14:paraId="00FB7C36" w14:textId="57281065" w:rsidR="00B303C3" w:rsidRDefault="00B303C3" w:rsidP="002363F5">
            <w:pPr>
              <w:pStyle w:val="Compact"/>
            </w:pPr>
            <w:r>
              <w:t>HTTP Response</w:t>
            </w:r>
          </w:p>
          <w:p w14:paraId="4AD8D465" w14:textId="3709DBE4" w:rsidR="00B303C3" w:rsidRDefault="00B303C3" w:rsidP="002363F5">
            <w:pPr>
              <w:pStyle w:val="Compact"/>
            </w:pPr>
            <w:r>
              <w:t>(Error)</w:t>
            </w:r>
          </w:p>
        </w:tc>
        <w:tc>
          <w:tcPr>
            <w:tcW w:w="4397" w:type="pct"/>
          </w:tcPr>
          <w:p w14:paraId="2838B422" w14:textId="646B785F" w:rsidR="00B303C3" w:rsidRDefault="00B303C3" w:rsidP="00B303C3">
            <w:proofErr w:type="spellStart"/>
            <w:r>
              <w:t>SessionFault</w:t>
            </w:r>
            <w:proofErr w:type="spellEnd"/>
            <w:r>
              <w:t xml:space="preserve"> (</w:t>
            </w:r>
            <w:proofErr w:type="spellStart"/>
            <w:proofErr w:type="gramStart"/>
            <w:r>
              <w:t>json:SessionFault</w:t>
            </w:r>
            <w:proofErr w:type="spellEnd"/>
            <w:proofErr w:type="gramEnd"/>
            <w:r>
              <w:t>) – 404 Not Found</w:t>
            </w:r>
          </w:p>
        </w:tc>
      </w:tr>
    </w:tbl>
    <w:p w14:paraId="3797489D" w14:textId="59EAC19D" w:rsidR="00BB0129" w:rsidRDefault="00E83E4F" w:rsidP="00296BF2">
      <w:pPr>
        <w:pStyle w:val="Heading2"/>
      </w:pPr>
      <w:bookmarkStart w:id="424" w:name="_Toc25357183"/>
      <w:bookmarkStart w:id="425" w:name="_Toc25358160"/>
      <w:bookmarkStart w:id="426" w:name="_Toc25357184"/>
      <w:bookmarkStart w:id="427" w:name="_Toc26878704"/>
      <w:bookmarkEnd w:id="424"/>
      <w:bookmarkEnd w:id="425"/>
      <w:r>
        <w:lastRenderedPageBreak/>
        <w:t>Provider Request Service</w:t>
      </w:r>
      <w:bookmarkEnd w:id="426"/>
      <w:bookmarkEnd w:id="427"/>
    </w:p>
    <w:p w14:paraId="1F2EA912" w14:textId="39F7F52D" w:rsidR="00113679" w:rsidRDefault="00E83E4F" w:rsidP="00296BF2">
      <w:pPr>
        <w:pStyle w:val="BodyText"/>
      </w:pPr>
      <w:bookmarkStart w:id="428" w:name="_Toc25357185"/>
      <w:r>
        <w:t xml:space="preserve">The Provider Request Service </w:t>
      </w:r>
      <w:r w:rsidR="00113679">
        <w:t xml:space="preserve">for SOAP Interface is </w:t>
      </w:r>
      <w:hyperlink r:id="rId58">
        <w:r w:rsidR="00113679">
          <w:rPr>
            <w:rStyle w:val="Hyperlink"/>
          </w:rPr>
          <w:t>available as a WSDL description</w:t>
        </w:r>
      </w:hyperlink>
      <w:r w:rsidR="00113679">
        <w:t xml:space="preserve"> and for REST Interface is </w:t>
      </w:r>
      <w:hyperlink r:id="rId59" w:history="1">
        <w:r w:rsidR="00113679" w:rsidRPr="0015341C">
          <w:rPr>
            <w:rStyle w:val="Hyperlink"/>
          </w:rPr>
          <w:t xml:space="preserve">available as </w:t>
        </w:r>
        <w:proofErr w:type="spellStart"/>
        <w:r w:rsidR="00113679" w:rsidRPr="0015341C">
          <w:rPr>
            <w:rStyle w:val="Hyperlink"/>
            <w:rFonts w:cs="Arial"/>
            <w:shd w:val="clear" w:color="auto" w:fill="FFFFFF"/>
          </w:rPr>
          <w:t>OpenAPI</w:t>
        </w:r>
        <w:proofErr w:type="spellEnd"/>
        <w:r w:rsidR="00113679" w:rsidRPr="0015341C">
          <w:rPr>
            <w:rStyle w:val="Hyperlink"/>
            <w:rFonts w:cs="Arial"/>
            <w:shd w:val="clear" w:color="auto" w:fill="FFFFFF"/>
          </w:rPr>
          <w:t xml:space="preserve"> 3.0.1 descriptions in </w:t>
        </w:r>
        <w:r w:rsidR="00113679" w:rsidRPr="0015341C">
          <w:rPr>
            <w:rStyle w:val="Hyperlink"/>
          </w:rPr>
          <w:t>YAML</w:t>
        </w:r>
      </w:hyperlink>
      <w:r w:rsidR="00113679">
        <w:t>.</w:t>
      </w:r>
    </w:p>
    <w:p w14:paraId="6A0DDCA2" w14:textId="2FCCF39D" w:rsidR="00BB0129" w:rsidRDefault="00E83E4F" w:rsidP="00296BF2">
      <w:pPr>
        <w:pStyle w:val="Heading3"/>
      </w:pPr>
      <w:bookmarkStart w:id="429" w:name="open-provider-request-session"/>
      <w:bookmarkStart w:id="430" w:name="_Toc26878705"/>
      <w:bookmarkEnd w:id="429"/>
      <w:r>
        <w:t>Open Provider Request Session</w:t>
      </w:r>
      <w:bookmarkEnd w:id="428"/>
      <w:bookmarkEnd w:id="430"/>
    </w:p>
    <w:p w14:paraId="64AA8CAC" w14:textId="106DD420" w:rsidR="00BB2C5F" w:rsidRPr="00BB2C5F" w:rsidRDefault="00BB2C5F" w:rsidP="00BB2C5F">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27CC363"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30D6239F" w14:textId="77777777" w:rsidR="00BB0129" w:rsidRDefault="00E83E4F">
            <w:pPr>
              <w:pStyle w:val="Compact"/>
            </w:pPr>
            <w:r>
              <w:t>Name</w:t>
            </w:r>
          </w:p>
        </w:tc>
        <w:tc>
          <w:tcPr>
            <w:tcW w:w="0" w:type="auto"/>
          </w:tcPr>
          <w:p w14:paraId="22214C67" w14:textId="77777777" w:rsidR="00BB0129" w:rsidRDefault="00E83E4F">
            <w:pPr>
              <w:pStyle w:val="Compact"/>
            </w:pPr>
            <w:proofErr w:type="spellStart"/>
            <w:r>
              <w:t>OpenProviderRequestSession</w:t>
            </w:r>
            <w:proofErr w:type="spellEnd"/>
          </w:p>
        </w:tc>
      </w:tr>
      <w:tr w:rsidR="00BB0129" w14:paraId="606769F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60A11B" w14:textId="77777777" w:rsidR="00BB0129" w:rsidRDefault="00E83E4F">
            <w:pPr>
              <w:pStyle w:val="Compact"/>
            </w:pPr>
            <w:r>
              <w:t>Description</w:t>
            </w:r>
          </w:p>
        </w:tc>
        <w:tc>
          <w:tcPr>
            <w:tcW w:w="0" w:type="auto"/>
          </w:tcPr>
          <w:p w14:paraId="11115144" w14:textId="77777777" w:rsidR="00BB0129" w:rsidRDefault="00E83E4F">
            <w:pPr>
              <w:pStyle w:val="Compact"/>
            </w:pPr>
            <w:r>
              <w:t>Opens a provider request session for a channel for reading requests and posting responses.</w:t>
            </w:r>
          </w:p>
        </w:tc>
      </w:tr>
      <w:tr w:rsidR="00BB0129" w14:paraId="136FB501" w14:textId="77777777" w:rsidTr="00296BF2">
        <w:tc>
          <w:tcPr>
            <w:tcW w:w="0" w:type="auto"/>
          </w:tcPr>
          <w:p w14:paraId="7A599893" w14:textId="77777777" w:rsidR="00BB0129" w:rsidRDefault="00E83E4F">
            <w:pPr>
              <w:pStyle w:val="Compact"/>
            </w:pPr>
            <w:r>
              <w:t>Input</w:t>
            </w:r>
          </w:p>
        </w:tc>
        <w:tc>
          <w:tcPr>
            <w:tcW w:w="0" w:type="auto"/>
          </w:tcPr>
          <w:p w14:paraId="5A3F29CD" w14:textId="570BD77B" w:rsidR="00BB0129" w:rsidRDefault="00E83E4F">
            <w:proofErr w:type="spellStart"/>
            <w:r>
              <w:t>ChannelURI</w:t>
            </w:r>
            <w:proofErr w:type="spellEnd"/>
            <w:r w:rsidR="000F102D">
              <w:t xml:space="preserve"> </w:t>
            </w:r>
            <w:r>
              <w:t>[1]</w:t>
            </w:r>
          </w:p>
          <w:p w14:paraId="4433749D" w14:textId="7C566611" w:rsidR="00BB0129" w:rsidRDefault="00E83E4F">
            <w:r>
              <w:t>Topic [</w:t>
            </w:r>
            <w:proofErr w:type="gramStart"/>
            <w:r>
              <w:t>1..</w:t>
            </w:r>
            <w:proofErr w:type="gramEnd"/>
            <w:r>
              <w:t>*]</w:t>
            </w:r>
          </w:p>
          <w:p w14:paraId="050D8E65" w14:textId="199698F5" w:rsidR="00BB0129" w:rsidRDefault="00E83E4F">
            <w:proofErr w:type="spellStart"/>
            <w:r>
              <w:t>ListenerURL</w:t>
            </w:r>
            <w:proofErr w:type="spellEnd"/>
            <w:r>
              <w:t xml:space="preserve"> [</w:t>
            </w:r>
            <w:proofErr w:type="gramStart"/>
            <w:r>
              <w:t>0..</w:t>
            </w:r>
            <w:proofErr w:type="gramEnd"/>
            <w:r>
              <w:t>1]</w:t>
            </w:r>
          </w:p>
          <w:p w14:paraId="741C669F" w14:textId="4176AF5E" w:rsidR="00BB0129" w:rsidRDefault="00E83E4F">
            <w:proofErr w:type="spellStart"/>
            <w:r>
              <w:t>XPathExpression</w:t>
            </w:r>
            <w:proofErr w:type="spellEnd"/>
            <w:r>
              <w:t xml:space="preserve"> [</w:t>
            </w:r>
            <w:proofErr w:type="gramStart"/>
            <w:r>
              <w:t>0..</w:t>
            </w:r>
            <w:proofErr w:type="gramEnd"/>
            <w:r>
              <w:t>1]</w:t>
            </w:r>
          </w:p>
          <w:p w14:paraId="0099C8DE" w14:textId="0132841E" w:rsidR="00BB0129" w:rsidRDefault="00E83E4F">
            <w:proofErr w:type="spellStart"/>
            <w:r>
              <w:t>XPathNamespace</w:t>
            </w:r>
            <w:proofErr w:type="spellEnd"/>
            <w:r>
              <w:t xml:space="preserve"> [</w:t>
            </w:r>
            <w:proofErr w:type="gramStart"/>
            <w:r>
              <w:t>0..</w:t>
            </w:r>
            <w:proofErr w:type="gramEnd"/>
            <w:r>
              <w:t>*], composed of:</w:t>
            </w:r>
          </w:p>
          <w:p w14:paraId="26BB9DBA" w14:textId="337D6F01" w:rsidR="00BB0129" w:rsidRDefault="00E83E4F">
            <w:r>
              <w:t>    </w:t>
            </w:r>
            <w:proofErr w:type="spellStart"/>
            <w:r>
              <w:t>NamespacePrefix</w:t>
            </w:r>
            <w:proofErr w:type="spellEnd"/>
            <w:r>
              <w:t xml:space="preserve"> [1]</w:t>
            </w:r>
          </w:p>
          <w:p w14:paraId="069EC171" w14:textId="6E184C75" w:rsidR="00BB0129" w:rsidRDefault="00E83E4F">
            <w:r>
              <w:t>    </w:t>
            </w:r>
            <w:proofErr w:type="spellStart"/>
            <w:r>
              <w:t>NamespaceName</w:t>
            </w:r>
            <w:proofErr w:type="spellEnd"/>
            <w:r>
              <w:t xml:space="preserve"> [1]</w:t>
            </w:r>
          </w:p>
        </w:tc>
      </w:tr>
      <w:tr w:rsidR="00BB0129" w14:paraId="27401ED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F7F91E3" w14:textId="77777777" w:rsidR="00BB0129" w:rsidRDefault="00E83E4F">
            <w:pPr>
              <w:pStyle w:val="Compact"/>
            </w:pPr>
            <w:r>
              <w:t>Behavior</w:t>
            </w:r>
          </w:p>
        </w:tc>
        <w:tc>
          <w:tcPr>
            <w:tcW w:w="0" w:type="auto"/>
          </w:tcPr>
          <w:p w14:paraId="1C0C7B3C"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5E06CCA"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2DBA3981" w14:textId="77777777" w:rsidR="00BB0129" w:rsidRDefault="00E83E4F">
            <w:r>
              <w:t xml:space="preserve">If the channel type is not a Request type, then an </w:t>
            </w:r>
            <w:proofErr w:type="spellStart"/>
            <w:r>
              <w:t>OperationFault</w:t>
            </w:r>
            <w:proofErr w:type="spellEnd"/>
            <w:r>
              <w:t xml:space="preserve"> is returned.</w:t>
            </w:r>
          </w:p>
          <w:p w14:paraId="5C3CE593" w14:textId="77777777" w:rsidR="00BB0129" w:rsidRDefault="00E83E4F">
            <w:r>
              <w:t xml:space="preserve">If multiple </w:t>
            </w:r>
            <w:proofErr w:type="spellStart"/>
            <w:r>
              <w:t>NamespacePrefixes</w:t>
            </w:r>
            <w:proofErr w:type="spellEnd"/>
            <w:r>
              <w:t xml:space="preserve"> exist with different </w:t>
            </w:r>
            <w:proofErr w:type="spellStart"/>
            <w:r>
              <w:t>NamespaceNames</w:t>
            </w:r>
            <w:proofErr w:type="spellEnd"/>
            <w:r>
              <w:t xml:space="preserve">, then a </w:t>
            </w:r>
            <w:proofErr w:type="spellStart"/>
            <w:r>
              <w:t>NamespaceFault</w:t>
            </w:r>
            <w:proofErr w:type="spellEnd"/>
            <w:r>
              <w:t xml:space="preserve"> is returned.</w:t>
            </w:r>
          </w:p>
        </w:tc>
      </w:tr>
      <w:tr w:rsidR="00BB0129" w14:paraId="43DCA8E0" w14:textId="77777777" w:rsidTr="00296BF2">
        <w:tc>
          <w:tcPr>
            <w:tcW w:w="0" w:type="auto"/>
          </w:tcPr>
          <w:p w14:paraId="61EB9077" w14:textId="77777777" w:rsidR="00BB0129" w:rsidRDefault="00E83E4F">
            <w:pPr>
              <w:pStyle w:val="Compact"/>
            </w:pPr>
            <w:r>
              <w:t>Output</w:t>
            </w:r>
          </w:p>
        </w:tc>
        <w:tc>
          <w:tcPr>
            <w:tcW w:w="0" w:type="auto"/>
          </w:tcPr>
          <w:p w14:paraId="25122330" w14:textId="7DE96077" w:rsidR="00BB0129" w:rsidRDefault="00E83E4F">
            <w:pPr>
              <w:pStyle w:val="Compact"/>
            </w:pPr>
            <w:proofErr w:type="spellStart"/>
            <w:r>
              <w:t>SessionID</w:t>
            </w:r>
            <w:proofErr w:type="spellEnd"/>
            <w:r>
              <w:t xml:space="preserve"> [1]</w:t>
            </w:r>
          </w:p>
        </w:tc>
      </w:tr>
      <w:tr w:rsidR="00BB0129" w14:paraId="06B1D3C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3477B4F" w14:textId="77777777" w:rsidR="00BB0129" w:rsidRDefault="00E83E4F">
            <w:pPr>
              <w:pStyle w:val="Compact"/>
            </w:pPr>
            <w:r>
              <w:t>Faults</w:t>
            </w:r>
          </w:p>
        </w:tc>
        <w:tc>
          <w:tcPr>
            <w:tcW w:w="0" w:type="auto"/>
          </w:tcPr>
          <w:p w14:paraId="685248AF" w14:textId="77777777" w:rsidR="00BB0129" w:rsidRDefault="00E83E4F">
            <w:proofErr w:type="spellStart"/>
            <w:r>
              <w:t>ChannelFault</w:t>
            </w:r>
            <w:proofErr w:type="spellEnd"/>
          </w:p>
          <w:p w14:paraId="37BB4A41" w14:textId="77777777" w:rsidR="00BB0129" w:rsidRDefault="00E83E4F">
            <w:proofErr w:type="spellStart"/>
            <w:r>
              <w:t>NamespaceFault</w:t>
            </w:r>
            <w:proofErr w:type="spellEnd"/>
          </w:p>
          <w:p w14:paraId="271C6094" w14:textId="77777777" w:rsidR="00BB0129" w:rsidRDefault="00E83E4F">
            <w:proofErr w:type="spellStart"/>
            <w:r>
              <w:t>OperationFault</w:t>
            </w:r>
            <w:proofErr w:type="spellEnd"/>
          </w:p>
        </w:tc>
      </w:tr>
    </w:tbl>
    <w:p w14:paraId="5020F41A" w14:textId="77777777" w:rsidR="00CE0A4C" w:rsidRDefault="00CE0A4C" w:rsidP="00CE0A4C">
      <w:pPr>
        <w:pStyle w:val="Heading4"/>
      </w:pPr>
      <w:bookmarkStart w:id="431" w:name="read-request"/>
      <w:bookmarkStart w:id="432" w:name="_Toc25357186"/>
      <w:bookmarkEnd w:id="431"/>
      <w:r>
        <w:t>SOAP Mapping</w:t>
      </w:r>
    </w:p>
    <w:p w14:paraId="1B416217" w14:textId="2CA69D3E" w:rsidR="00CE0A4C" w:rsidRDefault="00CE0A4C" w:rsidP="00CE0A4C">
      <w:pPr>
        <w:pStyle w:val="BodyText"/>
      </w:pPr>
      <w:r>
        <w:t>The Open Provider Request Session general interface is mapped into SOAP 1.1/1.2 as embedded XML schemas in WSDL descriptions according to the following schema types.</w:t>
      </w:r>
    </w:p>
    <w:p w14:paraId="365CBB43" w14:textId="77777777" w:rsidR="00CE0A4C" w:rsidRDefault="00CE0A4C" w:rsidP="00CE0A4C">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CE0A4C" w14:paraId="1C084D16" w14:textId="77777777" w:rsidTr="000F102D">
        <w:trPr>
          <w:cnfStyle w:val="100000000000" w:firstRow="1" w:lastRow="0" w:firstColumn="0" w:lastColumn="0" w:oddVBand="0" w:evenVBand="0" w:oddHBand="0" w:evenHBand="0" w:firstRowFirstColumn="0" w:firstRowLastColumn="0" w:lastRowFirstColumn="0" w:lastRowLastColumn="0"/>
        </w:trPr>
        <w:tc>
          <w:tcPr>
            <w:tcW w:w="603" w:type="pct"/>
          </w:tcPr>
          <w:p w14:paraId="1E88C7F1" w14:textId="77777777" w:rsidR="00CE0A4C" w:rsidRPr="00BF5A6C" w:rsidRDefault="00CE0A4C" w:rsidP="000F102D">
            <w:pPr>
              <w:pStyle w:val="Compact"/>
            </w:pPr>
            <w:r w:rsidRPr="00151DB9">
              <w:rPr>
                <w:b w:val="0"/>
              </w:rPr>
              <w:t>Input</w:t>
            </w:r>
          </w:p>
        </w:tc>
        <w:tc>
          <w:tcPr>
            <w:tcW w:w="4397" w:type="pct"/>
          </w:tcPr>
          <w:p w14:paraId="006B30C9" w14:textId="1F896F24" w:rsidR="00CE0A4C" w:rsidRPr="00136178" w:rsidRDefault="006A0154" w:rsidP="000F102D">
            <w:pPr>
              <w:rPr>
                <w:b w:val="0"/>
              </w:rPr>
            </w:pPr>
            <w:proofErr w:type="spellStart"/>
            <w:r w:rsidRPr="006A0154">
              <w:rPr>
                <w:b w:val="0"/>
              </w:rPr>
              <w:t>OpenProviderRequestSession</w:t>
            </w:r>
            <w:proofErr w:type="spellEnd"/>
            <w:r w:rsidRPr="006A0154">
              <w:rPr>
                <w:b w:val="0"/>
              </w:rPr>
              <w:t xml:space="preserve"> </w:t>
            </w:r>
            <w:r w:rsidR="00CE0A4C">
              <w:rPr>
                <w:b w:val="0"/>
              </w:rPr>
              <w:t>(</w:t>
            </w:r>
            <w:proofErr w:type="spellStart"/>
            <w:proofErr w:type="gramStart"/>
            <w:r w:rsidR="00CE0A4C">
              <w:rPr>
                <w:b w:val="0"/>
              </w:rPr>
              <w:t>isbm:</w:t>
            </w:r>
            <w:r w:rsidRPr="006A0154">
              <w:rPr>
                <w:b w:val="0"/>
              </w:rPr>
              <w:t>OpenProviderRequestSession</w:t>
            </w:r>
            <w:proofErr w:type="spellEnd"/>
            <w:proofErr w:type="gramEnd"/>
            <w:r w:rsidR="00CE0A4C">
              <w:rPr>
                <w:b w:val="0"/>
              </w:rPr>
              <w:t>)</w:t>
            </w:r>
          </w:p>
          <w:p w14:paraId="3AC3D47D" w14:textId="28B99963" w:rsidR="006A0154" w:rsidRPr="006A0154" w:rsidRDefault="006A0154" w:rsidP="006A0154">
            <w:pPr>
              <w:pStyle w:val="ListParagraph"/>
              <w:numPr>
                <w:ilvl w:val="0"/>
                <w:numId w:val="7"/>
              </w:numPr>
              <w:rPr>
                <w:b w:val="0"/>
              </w:rPr>
            </w:pPr>
            <w:proofErr w:type="spellStart"/>
            <w:r w:rsidRPr="006A0154">
              <w:rPr>
                <w:b w:val="0"/>
              </w:rPr>
              <w:t>ChannelURI</w:t>
            </w:r>
            <w:proofErr w:type="spellEnd"/>
            <w:r w:rsidRPr="006A0154">
              <w:rPr>
                <w:b w:val="0"/>
              </w:rPr>
              <w:t xml:space="preserve"> (</w:t>
            </w:r>
            <w:proofErr w:type="spellStart"/>
            <w:r w:rsidR="00320F19">
              <w:fldChar w:fldCharType="begin"/>
            </w:r>
            <w:r w:rsidR="00320F19">
              <w:instrText xml:space="preserve"> HYPERLINK "http://www.w3.org/TR/xmlschema-2/" \l "string" </w:instrText>
            </w:r>
            <w:r w:rsidR="00320F19">
              <w:fldChar w:fldCharType="separate"/>
            </w:r>
            <w:r w:rsidRPr="00727C15">
              <w:rPr>
                <w:rStyle w:val="Hyperlink"/>
                <w:b w:val="0"/>
                <w:bCs w:val="0"/>
              </w:rPr>
              <w:t>xs:string</w:t>
            </w:r>
            <w:proofErr w:type="spellEnd"/>
            <w:r w:rsidR="00320F19">
              <w:rPr>
                <w:rStyle w:val="Hyperlink"/>
              </w:rPr>
              <w:fldChar w:fldCharType="end"/>
            </w:r>
            <w:r w:rsidRPr="006A0154">
              <w:rPr>
                <w:b w:val="0"/>
              </w:rPr>
              <w:t>) [1]</w:t>
            </w:r>
          </w:p>
          <w:p w14:paraId="05BBA218" w14:textId="77777777" w:rsidR="006A0154" w:rsidRPr="006A0154" w:rsidRDefault="006A0154" w:rsidP="006A0154">
            <w:pPr>
              <w:pStyle w:val="ListParagraph"/>
              <w:numPr>
                <w:ilvl w:val="0"/>
                <w:numId w:val="7"/>
              </w:numPr>
              <w:rPr>
                <w:b w:val="0"/>
              </w:rPr>
            </w:pPr>
            <w:r w:rsidRPr="006A0154">
              <w:rPr>
                <w:b w:val="0"/>
              </w:rPr>
              <w:t>Topic (</w:t>
            </w:r>
            <w:proofErr w:type="spellStart"/>
            <w:proofErr w:type="gramStart"/>
            <w:r w:rsidRPr="00727C15">
              <w:rPr>
                <w:rStyle w:val="Hyperlink"/>
                <w:b w:val="0"/>
                <w:bCs w:val="0"/>
              </w:rPr>
              <w:t>xs:string</w:t>
            </w:r>
            <w:proofErr w:type="spellEnd"/>
            <w:proofErr w:type="gramEnd"/>
            <w:r w:rsidRPr="006A0154">
              <w:rPr>
                <w:b w:val="0"/>
              </w:rPr>
              <w:t>) [1..*]</w:t>
            </w:r>
          </w:p>
          <w:p w14:paraId="0A462EAA" w14:textId="2815C39F" w:rsidR="006A0154" w:rsidRPr="006A0154" w:rsidRDefault="006A0154" w:rsidP="006A0154">
            <w:pPr>
              <w:pStyle w:val="ListParagraph"/>
              <w:numPr>
                <w:ilvl w:val="0"/>
                <w:numId w:val="7"/>
              </w:numPr>
              <w:rPr>
                <w:b w:val="0"/>
              </w:rPr>
            </w:pPr>
            <w:proofErr w:type="spellStart"/>
            <w:r w:rsidRPr="006A0154">
              <w:rPr>
                <w:b w:val="0"/>
              </w:rPr>
              <w:t>ListenerURL</w:t>
            </w:r>
            <w:proofErr w:type="spellEnd"/>
            <w:r w:rsidRPr="006A0154">
              <w:rPr>
                <w:b w:val="0"/>
              </w:rPr>
              <w:t xml:space="preserve"> (</w:t>
            </w:r>
            <w:proofErr w:type="spellStart"/>
            <w:proofErr w:type="gramStart"/>
            <w:r w:rsidR="00727C15" w:rsidRPr="00727C15">
              <w:rPr>
                <w:rStyle w:val="Hyperlink"/>
                <w:b w:val="0"/>
                <w:bCs w:val="0"/>
              </w:rPr>
              <w:t>xs:string</w:t>
            </w:r>
            <w:proofErr w:type="spellEnd"/>
            <w:proofErr w:type="gramEnd"/>
            <w:r w:rsidRPr="006A0154">
              <w:rPr>
                <w:b w:val="0"/>
              </w:rPr>
              <w:t>) [0..1]</w:t>
            </w:r>
          </w:p>
          <w:p w14:paraId="4178EF39" w14:textId="6B88EF49" w:rsidR="006A0154" w:rsidRPr="006A0154" w:rsidRDefault="006A0154" w:rsidP="006A0154">
            <w:pPr>
              <w:pStyle w:val="ListParagraph"/>
              <w:numPr>
                <w:ilvl w:val="0"/>
                <w:numId w:val="7"/>
              </w:numPr>
              <w:rPr>
                <w:b w:val="0"/>
              </w:rPr>
            </w:pPr>
            <w:proofErr w:type="spellStart"/>
            <w:r w:rsidRPr="006A0154">
              <w:rPr>
                <w:b w:val="0"/>
              </w:rPr>
              <w:lastRenderedPageBreak/>
              <w:t>XPathExpression</w:t>
            </w:r>
            <w:proofErr w:type="spellEnd"/>
            <w:r w:rsidRPr="006A0154">
              <w:rPr>
                <w:b w:val="0"/>
              </w:rPr>
              <w:t xml:space="preserve"> (</w:t>
            </w:r>
            <w:proofErr w:type="spellStart"/>
            <w:proofErr w:type="gramStart"/>
            <w:r w:rsidR="00727C15" w:rsidRPr="00727C15">
              <w:rPr>
                <w:rStyle w:val="Hyperlink"/>
                <w:b w:val="0"/>
                <w:bCs w:val="0"/>
              </w:rPr>
              <w:t>xs:string</w:t>
            </w:r>
            <w:proofErr w:type="spellEnd"/>
            <w:proofErr w:type="gramEnd"/>
            <w:r w:rsidRPr="006A0154">
              <w:rPr>
                <w:b w:val="0"/>
              </w:rPr>
              <w:t>) [0..1]</w:t>
            </w:r>
          </w:p>
          <w:p w14:paraId="577E31C7" w14:textId="77777777" w:rsidR="006A0154" w:rsidRPr="006A0154" w:rsidRDefault="006A0154" w:rsidP="006A0154">
            <w:pPr>
              <w:pStyle w:val="ListParagraph"/>
              <w:numPr>
                <w:ilvl w:val="0"/>
                <w:numId w:val="7"/>
              </w:numPr>
              <w:rPr>
                <w:b w:val="0"/>
              </w:rPr>
            </w:pPr>
            <w:proofErr w:type="spellStart"/>
            <w:r w:rsidRPr="006A0154">
              <w:rPr>
                <w:b w:val="0"/>
              </w:rPr>
              <w:t>XPathNamespace</w:t>
            </w:r>
            <w:proofErr w:type="spellEnd"/>
            <w:r w:rsidRPr="006A0154">
              <w:rPr>
                <w:b w:val="0"/>
              </w:rPr>
              <w:t xml:space="preserve"> (</w:t>
            </w:r>
            <w:proofErr w:type="spellStart"/>
            <w:proofErr w:type="gramStart"/>
            <w:r w:rsidRPr="006A0154">
              <w:rPr>
                <w:b w:val="0"/>
              </w:rPr>
              <w:t>isbm:Namespace</w:t>
            </w:r>
            <w:proofErr w:type="spellEnd"/>
            <w:proofErr w:type="gramEnd"/>
            <w:r w:rsidRPr="006A0154">
              <w:rPr>
                <w:b w:val="0"/>
              </w:rPr>
              <w:t>) [0..*], composed of:</w:t>
            </w:r>
          </w:p>
          <w:p w14:paraId="1F48717E" w14:textId="55F61E9C" w:rsidR="006A0154" w:rsidRPr="006A0154" w:rsidRDefault="006A0154" w:rsidP="006A0154">
            <w:pPr>
              <w:pStyle w:val="ListParagraph"/>
              <w:numPr>
                <w:ilvl w:val="0"/>
                <w:numId w:val="7"/>
              </w:numPr>
              <w:rPr>
                <w:b w:val="0"/>
              </w:rPr>
            </w:pPr>
            <w:r w:rsidRPr="006A0154">
              <w:rPr>
                <w:b w:val="0"/>
              </w:rPr>
              <w:t xml:space="preserve">    </w:t>
            </w:r>
            <w:proofErr w:type="spellStart"/>
            <w:r w:rsidRPr="006A0154">
              <w:rPr>
                <w:b w:val="0"/>
              </w:rPr>
              <w:t>NamespacePrefix</w:t>
            </w:r>
            <w:proofErr w:type="spellEnd"/>
            <w:r w:rsidRPr="006A0154">
              <w:rPr>
                <w:b w:val="0"/>
              </w:rPr>
              <w:t xml:space="preserve"> (</w:t>
            </w:r>
            <w:proofErr w:type="spellStart"/>
            <w:proofErr w:type="gramStart"/>
            <w:r w:rsidR="00727C15" w:rsidRPr="00727C15">
              <w:rPr>
                <w:rStyle w:val="Hyperlink"/>
                <w:b w:val="0"/>
                <w:bCs w:val="0"/>
              </w:rPr>
              <w:t>xs:string</w:t>
            </w:r>
            <w:proofErr w:type="spellEnd"/>
            <w:proofErr w:type="gramEnd"/>
            <w:r w:rsidRPr="006A0154">
              <w:rPr>
                <w:b w:val="0"/>
              </w:rPr>
              <w:t>) [1]</w:t>
            </w:r>
          </w:p>
          <w:p w14:paraId="2B3B4665" w14:textId="402C5633" w:rsidR="00CE0A4C" w:rsidRPr="00B303C3" w:rsidRDefault="006A0154" w:rsidP="006A0154">
            <w:pPr>
              <w:pStyle w:val="ListParagraph"/>
              <w:numPr>
                <w:ilvl w:val="0"/>
                <w:numId w:val="7"/>
              </w:numPr>
              <w:rPr>
                <w:b w:val="0"/>
              </w:rPr>
            </w:pPr>
            <w:r w:rsidRPr="006A0154">
              <w:rPr>
                <w:b w:val="0"/>
              </w:rPr>
              <w:t xml:space="preserve">    </w:t>
            </w:r>
            <w:proofErr w:type="spellStart"/>
            <w:r w:rsidRPr="006A0154">
              <w:rPr>
                <w:b w:val="0"/>
              </w:rPr>
              <w:t>NamespaceName</w:t>
            </w:r>
            <w:proofErr w:type="spellEnd"/>
            <w:r w:rsidRPr="006A0154">
              <w:rPr>
                <w:b w:val="0"/>
              </w:rPr>
              <w:t xml:space="preserve"> (</w:t>
            </w:r>
            <w:proofErr w:type="spellStart"/>
            <w:proofErr w:type="gramStart"/>
            <w:r w:rsidR="00D436CA" w:rsidRPr="00727C15">
              <w:rPr>
                <w:rStyle w:val="Hyperlink"/>
                <w:b w:val="0"/>
                <w:bCs w:val="0"/>
              </w:rPr>
              <w:t>xs:string</w:t>
            </w:r>
            <w:proofErr w:type="spellEnd"/>
            <w:proofErr w:type="gramEnd"/>
            <w:r w:rsidRPr="006A0154">
              <w:rPr>
                <w:b w:val="0"/>
              </w:rPr>
              <w:t>) [1]</w:t>
            </w:r>
          </w:p>
        </w:tc>
      </w:tr>
      <w:tr w:rsidR="00CE0A4C" w14:paraId="486776E0"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05821369" w14:textId="77777777" w:rsidR="00CE0A4C" w:rsidRDefault="00CE0A4C" w:rsidP="000F102D">
            <w:pPr>
              <w:pStyle w:val="Compact"/>
            </w:pPr>
            <w:r>
              <w:lastRenderedPageBreak/>
              <w:t>Output</w:t>
            </w:r>
          </w:p>
        </w:tc>
        <w:tc>
          <w:tcPr>
            <w:tcW w:w="4397" w:type="pct"/>
          </w:tcPr>
          <w:p w14:paraId="6A2F46C5" w14:textId="010AEB4E" w:rsidR="00CE0A4C" w:rsidRPr="00957F55" w:rsidRDefault="0034236E" w:rsidP="000F102D">
            <w:pPr>
              <w:rPr>
                <w:bCs/>
              </w:rPr>
            </w:pPr>
            <w:proofErr w:type="spellStart"/>
            <w:r w:rsidRPr="0034236E">
              <w:t>OpenProviderRequestSession</w:t>
            </w:r>
            <w:r w:rsidR="00BA023E">
              <w:t>Response</w:t>
            </w:r>
            <w:proofErr w:type="spellEnd"/>
            <w:r w:rsidRPr="0034236E">
              <w:t xml:space="preserve"> </w:t>
            </w:r>
            <w:r w:rsidR="00CE0A4C" w:rsidRPr="00957F55">
              <w:rPr>
                <w:bCs/>
              </w:rPr>
              <w:t>(</w:t>
            </w:r>
            <w:proofErr w:type="spellStart"/>
            <w:proofErr w:type="gramStart"/>
            <w:r w:rsidR="00CE0A4C" w:rsidRPr="0050628B">
              <w:rPr>
                <w:bCs/>
              </w:rPr>
              <w:t>isbm:</w:t>
            </w:r>
            <w:r w:rsidRPr="0034236E">
              <w:t>OpenProviderRequestSession</w:t>
            </w:r>
            <w:r w:rsidR="00CE0A4C" w:rsidRPr="00FD18D1">
              <w:t>Response</w:t>
            </w:r>
            <w:proofErr w:type="spellEnd"/>
            <w:proofErr w:type="gramEnd"/>
            <w:r w:rsidR="00CE0A4C" w:rsidRPr="00957F55">
              <w:rPr>
                <w:bCs/>
              </w:rPr>
              <w:t>)</w:t>
            </w:r>
          </w:p>
          <w:p w14:paraId="32BAEECA" w14:textId="5F65B5F9" w:rsidR="00CE0A4C" w:rsidRPr="00957F55" w:rsidRDefault="000D5E14" w:rsidP="000F102D">
            <w:pPr>
              <w:pStyle w:val="ListParagraph"/>
              <w:numPr>
                <w:ilvl w:val="0"/>
                <w:numId w:val="7"/>
              </w:numPr>
            </w:pPr>
            <w:proofErr w:type="spellStart"/>
            <w:r>
              <w:t>SessionID</w:t>
            </w:r>
            <w:proofErr w:type="spellEnd"/>
            <w:r>
              <w:t xml:space="preserve"> (</w:t>
            </w:r>
            <w:proofErr w:type="spellStart"/>
            <w:r w:rsidR="00320F19">
              <w:fldChar w:fldCharType="begin"/>
            </w:r>
            <w:r w:rsidR="00320F19">
              <w:instrText xml:space="preserve"> HYPERLINK "http://www.w3.org/TR/xmlschema-2/" \l "string" \h </w:instrText>
            </w:r>
            <w:r w:rsidR="00320F19">
              <w:fldChar w:fldCharType="separate"/>
            </w:r>
            <w:r>
              <w:rPr>
                <w:rStyle w:val="Hyperlink"/>
              </w:rPr>
              <w:t>xs:string</w:t>
            </w:r>
            <w:proofErr w:type="spellEnd"/>
            <w:r w:rsidR="00320F19">
              <w:rPr>
                <w:rStyle w:val="Hyperlink"/>
              </w:rPr>
              <w:fldChar w:fldCharType="end"/>
            </w:r>
            <w:r>
              <w:t>) [1]</w:t>
            </w:r>
          </w:p>
        </w:tc>
      </w:tr>
      <w:tr w:rsidR="00CE0A4C" w14:paraId="1F07CB98" w14:textId="77777777" w:rsidTr="000F102D">
        <w:tc>
          <w:tcPr>
            <w:tcW w:w="603" w:type="pct"/>
          </w:tcPr>
          <w:p w14:paraId="444851C2" w14:textId="77777777" w:rsidR="00CE0A4C" w:rsidRDefault="00CE0A4C" w:rsidP="000F102D">
            <w:pPr>
              <w:pStyle w:val="Compact"/>
            </w:pPr>
            <w:r>
              <w:t>Faults</w:t>
            </w:r>
          </w:p>
        </w:tc>
        <w:tc>
          <w:tcPr>
            <w:tcW w:w="4397" w:type="pct"/>
          </w:tcPr>
          <w:p w14:paraId="70C47F14" w14:textId="77777777" w:rsidR="00DF1B3B" w:rsidRDefault="00DF1B3B" w:rsidP="00DF1B3B">
            <w:proofErr w:type="spellStart"/>
            <w:r>
              <w:t>ChannelFault</w:t>
            </w:r>
            <w:proofErr w:type="spellEnd"/>
          </w:p>
          <w:p w14:paraId="3D4C1355" w14:textId="77777777" w:rsidR="00DF1B3B" w:rsidRDefault="00DF1B3B" w:rsidP="00DF1B3B">
            <w:proofErr w:type="spellStart"/>
            <w:r>
              <w:t>NamespaceFault</w:t>
            </w:r>
            <w:proofErr w:type="spellEnd"/>
          </w:p>
          <w:p w14:paraId="257545E9" w14:textId="2A8E8177" w:rsidR="00CE0A4C" w:rsidRDefault="00DF1B3B" w:rsidP="00DF1B3B">
            <w:pPr>
              <w:pStyle w:val="Compact"/>
            </w:pPr>
            <w:proofErr w:type="spellStart"/>
            <w:r>
              <w:t>OperationFault</w:t>
            </w:r>
            <w:proofErr w:type="spellEnd"/>
          </w:p>
        </w:tc>
      </w:tr>
    </w:tbl>
    <w:p w14:paraId="091A58CB" w14:textId="77777777" w:rsidR="00CE0A4C" w:rsidRDefault="00CE0A4C" w:rsidP="00CE0A4C">
      <w:pPr>
        <w:pStyle w:val="Heading4"/>
      </w:pPr>
      <w:r>
        <w:t>REST Mapping</w:t>
      </w:r>
    </w:p>
    <w:p w14:paraId="52CD1DAA" w14:textId="6AD9ECC3" w:rsidR="00CE0A4C" w:rsidRDefault="00CE0A4C" w:rsidP="00CE0A4C">
      <w:pPr>
        <w:pStyle w:val="BodyText"/>
      </w:pPr>
      <w:r>
        <w:t xml:space="preserve">The Open Provider Request Session general interface is mapped into a RESTful interface as an </w:t>
      </w:r>
      <w:proofErr w:type="spellStart"/>
      <w:r>
        <w:t>OpenAPI</w:t>
      </w:r>
      <w:proofErr w:type="spellEnd"/>
      <w:r>
        <w:t xml:space="preserve"> description according to the following rules.</w:t>
      </w:r>
    </w:p>
    <w:p w14:paraId="21F7EC42" w14:textId="77777777" w:rsidR="00CE0A4C" w:rsidRDefault="00CE0A4C" w:rsidP="00CE0A4C">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CE0A4C" w14:paraId="53C48CF7"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3F2F703A" w14:textId="77777777" w:rsidR="00CE0A4C" w:rsidRPr="003B5061" w:rsidRDefault="00CE0A4C" w:rsidP="000F102D">
            <w:pPr>
              <w:pStyle w:val="Compact"/>
            </w:pPr>
            <w:r w:rsidRPr="003B5061">
              <w:t>HTTP M</w:t>
            </w:r>
            <w:r>
              <w:t>ethod</w:t>
            </w:r>
          </w:p>
        </w:tc>
        <w:tc>
          <w:tcPr>
            <w:tcW w:w="4397" w:type="pct"/>
          </w:tcPr>
          <w:p w14:paraId="19F12927" w14:textId="0F27037C" w:rsidR="00CE0A4C" w:rsidRPr="003B5061" w:rsidRDefault="000C30BD" w:rsidP="000F102D">
            <w:pPr>
              <w:rPr>
                <w:bCs/>
              </w:rPr>
            </w:pPr>
            <w:r>
              <w:rPr>
                <w:bCs/>
              </w:rPr>
              <w:t>POST</w:t>
            </w:r>
          </w:p>
        </w:tc>
      </w:tr>
      <w:tr w:rsidR="00CE0A4C" w14:paraId="63B1C377" w14:textId="77777777" w:rsidTr="000F102D">
        <w:tc>
          <w:tcPr>
            <w:tcW w:w="603" w:type="pct"/>
          </w:tcPr>
          <w:p w14:paraId="3660CABB" w14:textId="77777777" w:rsidR="00CE0A4C" w:rsidRPr="003B5061" w:rsidRDefault="00CE0A4C" w:rsidP="000F102D">
            <w:pPr>
              <w:pStyle w:val="Compact"/>
            </w:pPr>
            <w:r>
              <w:t xml:space="preserve">URL </w:t>
            </w:r>
          </w:p>
        </w:tc>
        <w:tc>
          <w:tcPr>
            <w:tcW w:w="4397" w:type="pct"/>
          </w:tcPr>
          <w:p w14:paraId="3A4E2A19" w14:textId="3FB8F109" w:rsidR="00CE0A4C" w:rsidRPr="003B5061" w:rsidRDefault="00E13819" w:rsidP="000F102D">
            <w:pPr>
              <w:rPr>
                <w:bCs/>
              </w:rPr>
            </w:pPr>
            <w:r w:rsidRPr="00E13819">
              <w:rPr>
                <w:bCs/>
              </w:rPr>
              <w:t>/channels/{channel-id}/provider-request-sessions</w:t>
            </w:r>
          </w:p>
        </w:tc>
      </w:tr>
      <w:tr w:rsidR="00CE0A4C" w14:paraId="33E4D2BF"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35A4A9E3" w14:textId="77777777" w:rsidR="00CE0A4C" w:rsidRPr="003B5061" w:rsidRDefault="00CE0A4C" w:rsidP="000F102D">
            <w:pPr>
              <w:pStyle w:val="Compact"/>
            </w:pPr>
            <w:r w:rsidRPr="00B303C3">
              <w:t xml:space="preserve">HTTP </w:t>
            </w:r>
            <w:r>
              <w:t>Body</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E09F38" w14:textId="77777777" w:rsidR="00661964" w:rsidRDefault="00661964" w:rsidP="00661964">
            <w:pPr>
              <w:pStyle w:val="ListParagraph"/>
              <w:numPr>
                <w:ilvl w:val="0"/>
                <w:numId w:val="7"/>
              </w:numPr>
            </w:pPr>
            <w:r w:rsidRPr="00B50C99">
              <w:rPr>
                <w:bCs/>
              </w:rPr>
              <w:t>Session</w:t>
            </w:r>
            <w:r>
              <w:t xml:space="preserve"> (</w:t>
            </w:r>
            <w:proofErr w:type="spellStart"/>
            <w:proofErr w:type="gramStart"/>
            <w:r>
              <w:t>json:Session</w:t>
            </w:r>
            <w:proofErr w:type="spellEnd"/>
            <w:proofErr w:type="gramEnd"/>
            <w:r>
              <w:t>)</w:t>
            </w:r>
          </w:p>
          <w:p w14:paraId="55490647" w14:textId="77777777" w:rsidR="00661964" w:rsidRDefault="00661964" w:rsidP="00661964">
            <w:pPr>
              <w:pStyle w:val="ListParagraph"/>
              <w:numPr>
                <w:ilvl w:val="1"/>
                <w:numId w:val="7"/>
              </w:numPr>
            </w:pPr>
            <w:r>
              <w:t>Topic “topics” (</w:t>
            </w:r>
            <w:proofErr w:type="spellStart"/>
            <w:proofErr w:type="gramStart"/>
            <w:r>
              <w:t>json:string</w:t>
            </w:r>
            <w:proofErr w:type="spellEnd"/>
            <w:proofErr w:type="gramEnd"/>
            <w:r>
              <w:t>) [1..*]</w:t>
            </w:r>
          </w:p>
          <w:p w14:paraId="6D82B0F3" w14:textId="77777777" w:rsidR="00661964" w:rsidRDefault="00661964" w:rsidP="00661964">
            <w:pPr>
              <w:pStyle w:val="ListParagraph"/>
              <w:numPr>
                <w:ilvl w:val="1"/>
                <w:numId w:val="7"/>
              </w:numPr>
            </w:pPr>
            <w:proofErr w:type="spellStart"/>
            <w:r>
              <w:t>ListenerURL</w:t>
            </w:r>
            <w:proofErr w:type="spellEnd"/>
            <w:r>
              <w:t xml:space="preserve"> “</w:t>
            </w:r>
            <w:proofErr w:type="spellStart"/>
            <w:r w:rsidRPr="00AB2B85">
              <w:t>listenerUrl</w:t>
            </w:r>
            <w:proofErr w:type="spellEnd"/>
            <w:r>
              <w:t>” (</w:t>
            </w:r>
            <w:proofErr w:type="spellStart"/>
            <w:proofErr w:type="gramStart"/>
            <w:r>
              <w:t>json:string</w:t>
            </w:r>
            <w:proofErr w:type="spellEnd"/>
            <w:proofErr w:type="gramEnd"/>
            <w:r>
              <w:t>) [0..1]</w:t>
            </w:r>
          </w:p>
          <w:p w14:paraId="49CB4E57" w14:textId="77777777" w:rsidR="00661964" w:rsidRPr="00B87626" w:rsidRDefault="00661964" w:rsidP="00661964">
            <w:pPr>
              <w:pStyle w:val="ListParagraph"/>
              <w:numPr>
                <w:ilvl w:val="1"/>
                <w:numId w:val="7"/>
              </w:numPr>
            </w:pPr>
            <w:commentRangeStart w:id="433"/>
            <w:proofErr w:type="spellStart"/>
            <w:r w:rsidRPr="00B87626">
              <w:t>XPathExpression</w:t>
            </w:r>
            <w:proofErr w:type="spellEnd"/>
            <w:r w:rsidRPr="00B87626">
              <w:t xml:space="preserve"> (</w:t>
            </w:r>
            <w:proofErr w:type="spellStart"/>
            <w:r w:rsidR="00320F19">
              <w:fldChar w:fldCharType="begin"/>
            </w:r>
            <w:r w:rsidR="00320F19">
              <w:instrText xml:space="preserve"> HYPERLINK "http://www.w3.org/TR/xmlschema-2/" \l "string" \h </w:instrText>
            </w:r>
            <w:r w:rsidR="00320F19">
              <w:fldChar w:fldCharType="separate"/>
            </w:r>
            <w:r w:rsidRPr="00D4743D">
              <w:t>xs:string</w:t>
            </w:r>
            <w:proofErr w:type="spellEnd"/>
            <w:r w:rsidR="00320F19">
              <w:fldChar w:fldCharType="end"/>
            </w:r>
            <w:r w:rsidRPr="00B87626">
              <w:t>) [0..1]</w:t>
            </w:r>
          </w:p>
          <w:p w14:paraId="17894762" w14:textId="77777777" w:rsidR="00661964" w:rsidRPr="00B87626" w:rsidRDefault="00661964" w:rsidP="00661964">
            <w:pPr>
              <w:pStyle w:val="ListParagraph"/>
              <w:numPr>
                <w:ilvl w:val="1"/>
                <w:numId w:val="7"/>
              </w:numPr>
            </w:pPr>
            <w:proofErr w:type="spellStart"/>
            <w:r w:rsidRPr="00B87626">
              <w:t>XPathNamespace</w:t>
            </w:r>
            <w:proofErr w:type="spellEnd"/>
            <w:r w:rsidRPr="00B87626">
              <w:t xml:space="preserve"> (</w:t>
            </w:r>
            <w:proofErr w:type="spellStart"/>
            <w:r w:rsidR="00320F19">
              <w:fldChar w:fldCharType="begin"/>
            </w:r>
            <w:r w:rsidR="00320F19">
              <w:instrText xml:space="preserve"> HYPERLINK "http://www.openoandm.org/ws-isbm/1.0/ws-isbm.html" \l "namespace-xml" \h </w:instrText>
            </w:r>
            <w:r w:rsidR="00320F19">
              <w:fldChar w:fldCharType="separate"/>
            </w:r>
            <w:r w:rsidRPr="00D4743D">
              <w:t>isbm:Namespace</w:t>
            </w:r>
            <w:proofErr w:type="spellEnd"/>
            <w:r w:rsidR="00320F19">
              <w:fldChar w:fldCharType="end"/>
            </w:r>
            <w:r w:rsidRPr="00B87626">
              <w:t>) [0..*], composed of:</w:t>
            </w:r>
          </w:p>
          <w:p w14:paraId="2353A1C5" w14:textId="77777777" w:rsidR="00661964" w:rsidRDefault="00661964" w:rsidP="00661964">
            <w:pPr>
              <w:pStyle w:val="ListParagraph"/>
              <w:numPr>
                <w:ilvl w:val="2"/>
                <w:numId w:val="7"/>
              </w:numPr>
            </w:pPr>
            <w:r w:rsidRPr="00B87626">
              <w:t>    </w:t>
            </w:r>
            <w:proofErr w:type="spellStart"/>
            <w:r w:rsidRPr="00B87626">
              <w:t>NamespacePrefix</w:t>
            </w:r>
            <w:proofErr w:type="spellEnd"/>
            <w:r w:rsidRPr="00B87626">
              <w:t xml:space="preserve"> (</w:t>
            </w:r>
            <w:proofErr w:type="spellStart"/>
            <w:r w:rsidR="00320F19">
              <w:fldChar w:fldCharType="begin"/>
            </w:r>
            <w:r w:rsidR="00320F19">
              <w:instrText xml:space="preserve"> HYPERLINK "http://www.w3.org/TR/xmlschema-2/" \l "string" \h </w:instrText>
            </w:r>
            <w:r w:rsidR="00320F19">
              <w:fldChar w:fldCharType="separate"/>
            </w:r>
            <w:r w:rsidRPr="00D4743D">
              <w:t>xs:string</w:t>
            </w:r>
            <w:proofErr w:type="spellEnd"/>
            <w:r w:rsidR="00320F19">
              <w:fldChar w:fldCharType="end"/>
            </w:r>
            <w:r w:rsidRPr="00B87626">
              <w:t>) [1]</w:t>
            </w:r>
          </w:p>
          <w:p w14:paraId="09163466" w14:textId="7DF10B83" w:rsidR="00CE0A4C" w:rsidRPr="003B5061" w:rsidRDefault="00661964" w:rsidP="00661964">
            <w:pPr>
              <w:pStyle w:val="ListParagraph"/>
              <w:numPr>
                <w:ilvl w:val="2"/>
                <w:numId w:val="7"/>
              </w:numPr>
            </w:pPr>
            <w:r w:rsidRPr="00B87626">
              <w:t>    </w:t>
            </w:r>
            <w:proofErr w:type="spellStart"/>
            <w:r w:rsidRPr="00B87626">
              <w:t>NamespaceName</w:t>
            </w:r>
            <w:proofErr w:type="spellEnd"/>
            <w:r w:rsidRPr="00B87626">
              <w:t xml:space="preserve"> (</w:t>
            </w:r>
            <w:proofErr w:type="spellStart"/>
            <w:r w:rsidR="00320F19">
              <w:fldChar w:fldCharType="begin"/>
            </w:r>
            <w:r w:rsidR="00320F19">
              <w:instrText xml:space="preserve"> HYPERLINK "http://www.w3.org/TR/xmlschema-2/" \l "string" \h </w:instrText>
            </w:r>
            <w:r w:rsidR="00320F19">
              <w:fldChar w:fldCharType="separate"/>
            </w:r>
            <w:r w:rsidRPr="00B87626">
              <w:t>xs:string</w:t>
            </w:r>
            <w:proofErr w:type="spellEnd"/>
            <w:r w:rsidR="00320F19">
              <w:fldChar w:fldCharType="end"/>
            </w:r>
            <w:r w:rsidRPr="00B87626">
              <w:t>) [1</w:t>
            </w:r>
            <w:r>
              <w:t>]</w:t>
            </w:r>
            <w:commentRangeEnd w:id="433"/>
            <w:r>
              <w:rPr>
                <w:rStyle w:val="CommentReference"/>
              </w:rPr>
              <w:commentReference w:id="433"/>
            </w:r>
          </w:p>
        </w:tc>
      </w:tr>
      <w:tr w:rsidR="00CE0A4C" w14:paraId="3A4E3906" w14:textId="77777777" w:rsidTr="000F102D">
        <w:tc>
          <w:tcPr>
            <w:tcW w:w="603" w:type="pct"/>
          </w:tcPr>
          <w:p w14:paraId="6C75AADF" w14:textId="77777777" w:rsidR="00CE0A4C" w:rsidRDefault="00CE0A4C" w:rsidP="000F102D">
            <w:pPr>
              <w:pStyle w:val="Compact"/>
            </w:pPr>
            <w:r>
              <w:t>HTTP Response (Success)</w:t>
            </w:r>
          </w:p>
        </w:tc>
        <w:tc>
          <w:tcPr>
            <w:tcW w:w="4397" w:type="pct"/>
          </w:tcPr>
          <w:p w14:paraId="792923C5" w14:textId="00A7B63D" w:rsidR="00CE0A4C" w:rsidRDefault="00CE0A4C" w:rsidP="000F102D">
            <w:pPr>
              <w:pStyle w:val="Compact"/>
            </w:pPr>
            <w:r>
              <w:t>20</w:t>
            </w:r>
            <w:r w:rsidR="005955CD">
              <w:t>1 Created</w:t>
            </w:r>
          </w:p>
        </w:tc>
      </w:tr>
      <w:tr w:rsidR="005955CD" w14:paraId="34EC1333"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65EE69C7" w14:textId="77777777" w:rsidR="005955CD" w:rsidRDefault="005955CD" w:rsidP="005955CD">
            <w:pPr>
              <w:pStyle w:val="Compact"/>
            </w:pPr>
            <w:r>
              <w:t>Output</w:t>
            </w:r>
          </w:p>
        </w:tc>
        <w:tc>
          <w:tcPr>
            <w:tcW w:w="4397" w:type="pct"/>
          </w:tcPr>
          <w:p w14:paraId="12C4036A" w14:textId="77777777" w:rsidR="005955CD" w:rsidRDefault="005955CD" w:rsidP="005955CD">
            <w:pPr>
              <w:pStyle w:val="Compact"/>
            </w:pPr>
            <w:r>
              <w:t>Session (</w:t>
            </w:r>
            <w:proofErr w:type="spellStart"/>
            <w:proofErr w:type="gramStart"/>
            <w:r>
              <w:t>json:Session</w:t>
            </w:r>
            <w:proofErr w:type="spellEnd"/>
            <w:proofErr w:type="gramEnd"/>
            <w:r>
              <w:t>)</w:t>
            </w:r>
          </w:p>
          <w:p w14:paraId="065CE5E4" w14:textId="6D0FD0A4" w:rsidR="005955CD" w:rsidRDefault="005955CD" w:rsidP="005955CD">
            <w:pPr>
              <w:pStyle w:val="ListParagraph"/>
              <w:numPr>
                <w:ilvl w:val="0"/>
                <w:numId w:val="7"/>
              </w:numPr>
            </w:pPr>
            <w:proofErr w:type="spellStart"/>
            <w:r w:rsidRPr="000F3504">
              <w:rPr>
                <w:bCs/>
              </w:rPr>
              <w:t>SessionID</w:t>
            </w:r>
            <w:proofErr w:type="spellEnd"/>
            <w:r>
              <w:t xml:space="preserve"> “</w:t>
            </w:r>
            <w:proofErr w:type="spellStart"/>
            <w:r w:rsidRPr="00682F76">
              <w:t>sessionId</w:t>
            </w:r>
            <w:proofErr w:type="spellEnd"/>
            <w:r>
              <w:t>” (</w:t>
            </w:r>
            <w:proofErr w:type="spellStart"/>
            <w:proofErr w:type="gramStart"/>
            <w:r>
              <w:t>json:string</w:t>
            </w:r>
            <w:proofErr w:type="spellEnd"/>
            <w:proofErr w:type="gramEnd"/>
            <w:r>
              <w:t>) [1]</w:t>
            </w:r>
          </w:p>
        </w:tc>
      </w:tr>
      <w:tr w:rsidR="005955CD" w14:paraId="08A0EE92" w14:textId="77777777" w:rsidTr="000F102D">
        <w:trPr>
          <w:trHeight w:val="972"/>
        </w:trPr>
        <w:tc>
          <w:tcPr>
            <w:tcW w:w="603" w:type="pct"/>
          </w:tcPr>
          <w:p w14:paraId="5FA96E48" w14:textId="77777777" w:rsidR="005955CD" w:rsidRDefault="005955CD" w:rsidP="005955CD">
            <w:pPr>
              <w:pStyle w:val="Compact"/>
            </w:pPr>
            <w:r>
              <w:t>HTTP Response</w:t>
            </w:r>
          </w:p>
          <w:p w14:paraId="01F8A96F" w14:textId="77777777" w:rsidR="005955CD" w:rsidRDefault="005955CD" w:rsidP="005955CD">
            <w:pPr>
              <w:pStyle w:val="Compact"/>
            </w:pPr>
            <w:r>
              <w:t>(Error)</w:t>
            </w:r>
          </w:p>
        </w:tc>
        <w:tc>
          <w:tcPr>
            <w:tcW w:w="4397" w:type="pct"/>
          </w:tcPr>
          <w:p w14:paraId="4D03544F" w14:textId="77777777" w:rsidR="00591237" w:rsidRDefault="00591237" w:rsidP="00591237">
            <w:proofErr w:type="spellStart"/>
            <w:r>
              <w:t>ChannelFault</w:t>
            </w:r>
            <w:proofErr w:type="spellEnd"/>
            <w:r>
              <w:t xml:space="preserve"> (</w:t>
            </w:r>
            <w:proofErr w:type="spellStart"/>
            <w:proofErr w:type="gramStart"/>
            <w:r>
              <w:t>json:ChannelFault</w:t>
            </w:r>
            <w:proofErr w:type="spellEnd"/>
            <w:proofErr w:type="gramEnd"/>
            <w:r>
              <w:t>) – 404 Not Found</w:t>
            </w:r>
          </w:p>
          <w:p w14:paraId="13C629FA" w14:textId="77777777" w:rsidR="00591237" w:rsidRDefault="00591237" w:rsidP="00591237">
            <w:proofErr w:type="spellStart"/>
            <w:r>
              <w:t>NamespaceFault</w:t>
            </w:r>
            <w:proofErr w:type="spellEnd"/>
            <w:r>
              <w:t xml:space="preserve"> (</w:t>
            </w:r>
            <w:proofErr w:type="spellStart"/>
            <w:proofErr w:type="gramStart"/>
            <w:r>
              <w:t>json:Namespacefault</w:t>
            </w:r>
            <w:proofErr w:type="spellEnd"/>
            <w:proofErr w:type="gramEnd"/>
            <w:r>
              <w:t>) – 400 Bad Request</w:t>
            </w:r>
          </w:p>
          <w:p w14:paraId="3B88C2AB" w14:textId="3445160A" w:rsidR="005955CD" w:rsidRDefault="00591237" w:rsidP="00591237">
            <w:proofErr w:type="spellStart"/>
            <w:r>
              <w:t>OperationFault</w:t>
            </w:r>
            <w:proofErr w:type="spellEnd"/>
            <w:r>
              <w:t xml:space="preserve"> (</w:t>
            </w:r>
            <w:proofErr w:type="spellStart"/>
            <w:proofErr w:type="gramStart"/>
            <w:r>
              <w:t>json:OperationFault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6F153940" w14:textId="0D38119E" w:rsidR="00BB0129" w:rsidRDefault="00E83E4F" w:rsidP="00296BF2">
      <w:pPr>
        <w:pStyle w:val="Heading3"/>
      </w:pPr>
      <w:bookmarkStart w:id="434" w:name="_Toc26878706"/>
      <w:r>
        <w:lastRenderedPageBreak/>
        <w:t>Read Request</w:t>
      </w:r>
      <w:bookmarkEnd w:id="432"/>
      <w:bookmarkEnd w:id="434"/>
    </w:p>
    <w:p w14:paraId="776795F2" w14:textId="633CF6C5" w:rsidR="00FC3383" w:rsidRPr="00FC3383" w:rsidRDefault="00FC3383" w:rsidP="00FC3383">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1822D076"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1C42378D" w14:textId="77777777" w:rsidR="00BB0129" w:rsidRDefault="00E83E4F">
            <w:pPr>
              <w:pStyle w:val="Compact"/>
            </w:pPr>
            <w:r>
              <w:t>Name</w:t>
            </w:r>
          </w:p>
        </w:tc>
        <w:tc>
          <w:tcPr>
            <w:tcW w:w="0" w:type="auto"/>
          </w:tcPr>
          <w:p w14:paraId="3359D3E5" w14:textId="77777777" w:rsidR="00BB0129" w:rsidRDefault="00E83E4F">
            <w:pPr>
              <w:pStyle w:val="Compact"/>
            </w:pPr>
            <w:proofErr w:type="spellStart"/>
            <w:r>
              <w:t>ReadRequest</w:t>
            </w:r>
            <w:proofErr w:type="spellEnd"/>
          </w:p>
        </w:tc>
      </w:tr>
      <w:tr w:rsidR="00BB0129" w14:paraId="3A47018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AA3F14C" w14:textId="77777777" w:rsidR="00BB0129" w:rsidRDefault="00E83E4F">
            <w:pPr>
              <w:pStyle w:val="Compact"/>
            </w:pPr>
            <w:r>
              <w:t>Description</w:t>
            </w:r>
          </w:p>
        </w:tc>
        <w:tc>
          <w:tcPr>
            <w:tcW w:w="0" w:type="auto"/>
          </w:tcPr>
          <w:p w14:paraId="4E6CAD73" w14:textId="77777777" w:rsidR="00BB0129" w:rsidRDefault="00E83E4F">
            <w:pPr>
              <w:pStyle w:val="Compact"/>
            </w:pPr>
            <w:r>
              <w:t>Returns the first non-expired request message or a previously read expired message that satisfies the session message filters.</w:t>
            </w:r>
          </w:p>
        </w:tc>
      </w:tr>
      <w:tr w:rsidR="00BB0129" w14:paraId="375447C9" w14:textId="77777777" w:rsidTr="00296BF2">
        <w:tc>
          <w:tcPr>
            <w:tcW w:w="0" w:type="auto"/>
          </w:tcPr>
          <w:p w14:paraId="5111547B" w14:textId="77777777" w:rsidR="00BB0129" w:rsidRDefault="00E83E4F">
            <w:pPr>
              <w:pStyle w:val="Compact"/>
            </w:pPr>
            <w:r>
              <w:t>Input</w:t>
            </w:r>
          </w:p>
        </w:tc>
        <w:tc>
          <w:tcPr>
            <w:tcW w:w="0" w:type="auto"/>
          </w:tcPr>
          <w:p w14:paraId="20E2C961" w14:textId="50CFD496" w:rsidR="00BB0129" w:rsidRDefault="00E83E4F">
            <w:pPr>
              <w:pStyle w:val="Compact"/>
            </w:pPr>
            <w:proofErr w:type="spellStart"/>
            <w:r>
              <w:t>SessionID</w:t>
            </w:r>
            <w:proofErr w:type="spellEnd"/>
            <w:r w:rsidR="0091720F">
              <w:t xml:space="preserve"> </w:t>
            </w:r>
            <w:r>
              <w:t>[1]</w:t>
            </w:r>
          </w:p>
        </w:tc>
      </w:tr>
      <w:tr w:rsidR="00BB0129" w14:paraId="005F3AB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52B0AE" w14:textId="77777777" w:rsidR="00BB0129" w:rsidRDefault="00E83E4F">
            <w:pPr>
              <w:pStyle w:val="Compact"/>
            </w:pPr>
            <w:r>
              <w:t>Behavior</w:t>
            </w:r>
          </w:p>
        </w:tc>
        <w:tc>
          <w:tcPr>
            <w:tcW w:w="0" w:type="auto"/>
          </w:tcPr>
          <w:p w14:paraId="7A50C1B3"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0723DC9A"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05D2BB11" w14:textId="77777777" w:rsidR="00BB0129" w:rsidRDefault="00E83E4F">
            <w:r>
              <w:t>The returned Topic will correspond to the first topic that matched the posted request.</w:t>
            </w:r>
          </w:p>
        </w:tc>
      </w:tr>
      <w:tr w:rsidR="00BB0129" w14:paraId="3D12465A" w14:textId="77777777" w:rsidTr="00296BF2">
        <w:tc>
          <w:tcPr>
            <w:tcW w:w="0" w:type="auto"/>
          </w:tcPr>
          <w:p w14:paraId="605C5984" w14:textId="77777777" w:rsidR="00BB0129" w:rsidRDefault="00E83E4F">
            <w:pPr>
              <w:pStyle w:val="Compact"/>
            </w:pPr>
            <w:r>
              <w:t>Output</w:t>
            </w:r>
          </w:p>
        </w:tc>
        <w:tc>
          <w:tcPr>
            <w:tcW w:w="0" w:type="auto"/>
          </w:tcPr>
          <w:p w14:paraId="51E31164" w14:textId="605D57AF" w:rsidR="00BB0129" w:rsidRDefault="00E83E4F">
            <w:proofErr w:type="spellStart"/>
            <w:r>
              <w:t>RequestMessage</w:t>
            </w:r>
            <w:proofErr w:type="spellEnd"/>
            <w:r w:rsidR="0091720F">
              <w:t xml:space="preserve"> </w:t>
            </w:r>
            <w:r>
              <w:t>[</w:t>
            </w:r>
            <w:proofErr w:type="gramStart"/>
            <w:r>
              <w:t>0..</w:t>
            </w:r>
            <w:proofErr w:type="gramEnd"/>
            <w:r>
              <w:t>1], composed of:</w:t>
            </w:r>
          </w:p>
          <w:p w14:paraId="0F1F1BE6" w14:textId="2B5115A1" w:rsidR="00BB0129" w:rsidRDefault="00E83E4F">
            <w:r>
              <w:t>    </w:t>
            </w:r>
            <w:proofErr w:type="spellStart"/>
            <w:r>
              <w:t>MessageID</w:t>
            </w:r>
            <w:proofErr w:type="spellEnd"/>
            <w:r w:rsidR="0091720F">
              <w:t xml:space="preserve"> </w:t>
            </w:r>
            <w:r>
              <w:t>[1]</w:t>
            </w:r>
          </w:p>
          <w:p w14:paraId="377DEF9E" w14:textId="01A997D1" w:rsidR="00BB0129" w:rsidRDefault="00E83E4F">
            <w:r>
              <w:t>    </w:t>
            </w:r>
            <w:proofErr w:type="spellStart"/>
            <w:r>
              <w:t>MessageContent</w:t>
            </w:r>
            <w:proofErr w:type="spellEnd"/>
            <w:r w:rsidR="0091720F">
              <w:t xml:space="preserve"> </w:t>
            </w:r>
            <w:r>
              <w:t>[1]</w:t>
            </w:r>
          </w:p>
          <w:p w14:paraId="755E488D" w14:textId="12ACDA24" w:rsidR="00BB0129" w:rsidRDefault="00E83E4F">
            <w:r>
              <w:t>    Topic</w:t>
            </w:r>
            <w:r w:rsidR="00680098">
              <w:t xml:space="preserve"> </w:t>
            </w:r>
            <w:r>
              <w:t>[1]</w:t>
            </w:r>
          </w:p>
        </w:tc>
      </w:tr>
      <w:tr w:rsidR="00BB0129" w14:paraId="4710CE3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121D1BA" w14:textId="77777777" w:rsidR="00BB0129" w:rsidRDefault="00E83E4F">
            <w:pPr>
              <w:pStyle w:val="Compact"/>
            </w:pPr>
            <w:r>
              <w:t>Faults</w:t>
            </w:r>
          </w:p>
        </w:tc>
        <w:tc>
          <w:tcPr>
            <w:tcW w:w="0" w:type="auto"/>
          </w:tcPr>
          <w:p w14:paraId="097776AF" w14:textId="77777777" w:rsidR="00BB0129" w:rsidRDefault="00E83E4F">
            <w:pPr>
              <w:pStyle w:val="Compact"/>
            </w:pPr>
            <w:proofErr w:type="spellStart"/>
            <w:r>
              <w:t>SessionFault</w:t>
            </w:r>
            <w:proofErr w:type="spellEnd"/>
          </w:p>
        </w:tc>
      </w:tr>
    </w:tbl>
    <w:p w14:paraId="422FF0B9" w14:textId="77777777" w:rsidR="00BE5FD6" w:rsidRDefault="00BE5FD6" w:rsidP="00BE5FD6">
      <w:pPr>
        <w:pStyle w:val="Heading4"/>
      </w:pPr>
      <w:bookmarkStart w:id="435" w:name="remove-request"/>
      <w:bookmarkStart w:id="436" w:name="_Toc25357187"/>
      <w:bookmarkEnd w:id="435"/>
      <w:r>
        <w:t>SOAP Mapping</w:t>
      </w:r>
    </w:p>
    <w:p w14:paraId="4432BBA1" w14:textId="2F1CD8DC" w:rsidR="00BE5FD6" w:rsidRDefault="00BE5FD6" w:rsidP="00BE5FD6">
      <w:pPr>
        <w:pStyle w:val="BodyText"/>
      </w:pPr>
      <w:r>
        <w:t xml:space="preserve">The Read </w:t>
      </w:r>
      <w:r w:rsidR="00E9597D">
        <w:t>Request</w:t>
      </w:r>
      <w:r>
        <w:t xml:space="preserve"> general interface is mapped into SOAP 1.1/1.2 as embedded XML schemas in WSDL descriptions according to the following schema types.</w:t>
      </w:r>
    </w:p>
    <w:p w14:paraId="6954ED4C" w14:textId="77777777" w:rsidR="00BE5FD6" w:rsidRDefault="00BE5FD6" w:rsidP="00BE5FD6">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E5FD6" w14:paraId="5C59EE93"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7A206654" w14:textId="77777777" w:rsidR="00BE5FD6" w:rsidRPr="00BF5A6C" w:rsidRDefault="00BE5FD6" w:rsidP="0016749D">
            <w:pPr>
              <w:pStyle w:val="Compact"/>
            </w:pPr>
            <w:r w:rsidRPr="00151DB9">
              <w:rPr>
                <w:b w:val="0"/>
              </w:rPr>
              <w:t>Input</w:t>
            </w:r>
          </w:p>
        </w:tc>
        <w:tc>
          <w:tcPr>
            <w:tcW w:w="4397" w:type="pct"/>
          </w:tcPr>
          <w:p w14:paraId="4802B008" w14:textId="6D06331A" w:rsidR="00BE5FD6" w:rsidRPr="00136178" w:rsidRDefault="004C05B4" w:rsidP="0016749D">
            <w:pPr>
              <w:rPr>
                <w:b w:val="0"/>
              </w:rPr>
            </w:pPr>
            <w:proofErr w:type="spellStart"/>
            <w:r w:rsidRPr="004C05B4">
              <w:rPr>
                <w:b w:val="0"/>
              </w:rPr>
              <w:t>ReadRequest</w:t>
            </w:r>
            <w:proofErr w:type="spellEnd"/>
            <w:r w:rsidRPr="004C05B4">
              <w:rPr>
                <w:b w:val="0"/>
              </w:rPr>
              <w:t xml:space="preserve"> </w:t>
            </w:r>
            <w:r w:rsidR="00BE5FD6">
              <w:rPr>
                <w:b w:val="0"/>
              </w:rPr>
              <w:t>(</w:t>
            </w:r>
            <w:proofErr w:type="spellStart"/>
            <w:proofErr w:type="gramStart"/>
            <w:r w:rsidR="00BE5FD6">
              <w:rPr>
                <w:b w:val="0"/>
              </w:rPr>
              <w:t>isbm:</w:t>
            </w:r>
            <w:r w:rsidRPr="004C05B4">
              <w:rPr>
                <w:b w:val="0"/>
              </w:rPr>
              <w:t>ReadRequest</w:t>
            </w:r>
            <w:proofErr w:type="spellEnd"/>
            <w:proofErr w:type="gramEnd"/>
            <w:r w:rsidR="00BE5FD6">
              <w:rPr>
                <w:b w:val="0"/>
              </w:rPr>
              <w:t>)</w:t>
            </w:r>
          </w:p>
          <w:p w14:paraId="2A280524" w14:textId="77777777" w:rsidR="00BE5FD6" w:rsidRPr="006C16A7" w:rsidRDefault="00BE5FD6" w:rsidP="0016749D">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Pr="006C16A7">
              <w:rPr>
                <w:rStyle w:val="Hyperlink"/>
                <w:b w:val="0"/>
              </w:rPr>
              <w:t>xs:string</w:t>
            </w:r>
            <w:proofErr w:type="spellEnd"/>
            <w:r w:rsidR="00320F19">
              <w:rPr>
                <w:rStyle w:val="Hyperlink"/>
              </w:rPr>
              <w:fldChar w:fldCharType="end"/>
            </w:r>
            <w:r w:rsidRPr="006C16A7">
              <w:rPr>
                <w:b w:val="0"/>
              </w:rPr>
              <w:t>) [1]</w:t>
            </w:r>
          </w:p>
        </w:tc>
      </w:tr>
      <w:tr w:rsidR="00BE5FD6" w14:paraId="599C4C15"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01225599" w14:textId="77777777" w:rsidR="00BE5FD6" w:rsidRDefault="00BE5FD6" w:rsidP="0016749D">
            <w:pPr>
              <w:pStyle w:val="Compact"/>
            </w:pPr>
            <w:r>
              <w:t>Output</w:t>
            </w:r>
          </w:p>
        </w:tc>
        <w:tc>
          <w:tcPr>
            <w:tcW w:w="4397" w:type="pct"/>
          </w:tcPr>
          <w:p w14:paraId="1D3A7A0B" w14:textId="5407C8AE" w:rsidR="00BE5FD6" w:rsidRPr="00957F55" w:rsidRDefault="00A73BDD" w:rsidP="0016749D">
            <w:pPr>
              <w:rPr>
                <w:bCs/>
              </w:rPr>
            </w:pPr>
            <w:proofErr w:type="spellStart"/>
            <w:r w:rsidRPr="004C05B4">
              <w:t>ReadRequest</w:t>
            </w:r>
            <w:r w:rsidR="005749BC">
              <w:t>Response</w:t>
            </w:r>
            <w:proofErr w:type="spellEnd"/>
            <w:r w:rsidRPr="004C05B4">
              <w:t xml:space="preserve"> </w:t>
            </w:r>
            <w:r w:rsidR="00BE5FD6"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00BE5FD6" w:rsidRPr="00957F55">
              <w:rPr>
                <w:rStyle w:val="Hyperlink"/>
                <w:bCs/>
              </w:rPr>
              <w:t>isbm:</w:t>
            </w:r>
            <w:r w:rsidR="00320F19">
              <w:rPr>
                <w:rStyle w:val="Hyperlink"/>
                <w:bCs/>
              </w:rPr>
              <w:fldChar w:fldCharType="end"/>
            </w:r>
            <w:r w:rsidRPr="004C05B4">
              <w:t>ReadRequest</w:t>
            </w:r>
            <w:r w:rsidR="00BE5FD6" w:rsidRPr="00FD18D1">
              <w:t>Response</w:t>
            </w:r>
            <w:proofErr w:type="spellEnd"/>
            <w:r w:rsidR="00BE5FD6" w:rsidRPr="00957F55">
              <w:rPr>
                <w:bCs/>
              </w:rPr>
              <w:t>)</w:t>
            </w:r>
          </w:p>
          <w:p w14:paraId="6768B8F5" w14:textId="0BB47A3D" w:rsidR="00BE5FD6" w:rsidRDefault="0091720F" w:rsidP="0016749D">
            <w:pPr>
              <w:pStyle w:val="ListParagraph"/>
              <w:numPr>
                <w:ilvl w:val="0"/>
                <w:numId w:val="7"/>
              </w:numPr>
            </w:pPr>
            <w:proofErr w:type="spellStart"/>
            <w:r>
              <w:t>RequestMessage</w:t>
            </w:r>
            <w:proofErr w:type="spellEnd"/>
            <w:r>
              <w:t xml:space="preserve"> (</w:t>
            </w:r>
            <w:proofErr w:type="spellStart"/>
            <w:r w:rsidR="00320F19">
              <w:fldChar w:fldCharType="begin"/>
            </w:r>
            <w:r w:rsidR="00320F19">
              <w:instrText xml:space="preserve"> HYPERLINK "http://www.openoandm.org/ws-isbm/1.0/ws-isbm.html" \l "request-message-xml" \h </w:instrText>
            </w:r>
            <w:r w:rsidR="00320F19">
              <w:fldChar w:fldCharType="separate"/>
            </w:r>
            <w:r>
              <w:rPr>
                <w:rStyle w:val="Hyperlink"/>
              </w:rPr>
              <w:t>isbm:RequestMessage</w:t>
            </w:r>
            <w:proofErr w:type="spellEnd"/>
            <w:r w:rsidR="00320F19">
              <w:rPr>
                <w:rStyle w:val="Hyperlink"/>
              </w:rPr>
              <w:fldChar w:fldCharType="end"/>
            </w:r>
            <w:r>
              <w:t xml:space="preserve">) </w:t>
            </w:r>
            <w:r w:rsidR="00BE5FD6">
              <w:t>[0..1], composed of:</w:t>
            </w:r>
          </w:p>
          <w:p w14:paraId="378C86DA" w14:textId="77777777" w:rsidR="00BE5FD6" w:rsidRDefault="00BE5FD6" w:rsidP="0016749D">
            <w:pPr>
              <w:pStyle w:val="ListParagraph"/>
              <w:numPr>
                <w:ilvl w:val="1"/>
                <w:numId w:val="7"/>
              </w:numPr>
            </w:pPr>
            <w:r>
              <w:t>    </w:t>
            </w:r>
            <w:proofErr w:type="spellStart"/>
            <w:r>
              <w:t>MessageID</w:t>
            </w:r>
            <w:proofErr w:type="spellEnd"/>
            <w:r>
              <w:t xml:space="preserve"> (</w:t>
            </w:r>
            <w:proofErr w:type="spellStart"/>
            <w:r w:rsidR="00320F19">
              <w:fldChar w:fldCharType="begin"/>
            </w:r>
            <w:r w:rsidR="00320F19">
              <w:instrText xml:space="preserve"> HYPERLINK "http://www.w3.org/TR/xmlschema-2/" \l "string" \h </w:instrText>
            </w:r>
            <w:r w:rsidR="00320F19">
              <w:fldChar w:fldCharType="separate"/>
            </w:r>
            <w:r w:rsidRPr="00166A5D">
              <w:t>xs:string</w:t>
            </w:r>
            <w:proofErr w:type="spellEnd"/>
            <w:r w:rsidR="00320F19">
              <w:fldChar w:fldCharType="end"/>
            </w:r>
            <w:r>
              <w:t>) [1]</w:t>
            </w:r>
          </w:p>
          <w:p w14:paraId="251E344F" w14:textId="77777777" w:rsidR="00BE5FD6" w:rsidRDefault="00BE5FD6" w:rsidP="0016749D">
            <w:pPr>
              <w:pStyle w:val="ListParagraph"/>
              <w:numPr>
                <w:ilvl w:val="1"/>
                <w:numId w:val="7"/>
              </w:numPr>
            </w:pPr>
            <w:r>
              <w:t>    </w:t>
            </w:r>
            <w:proofErr w:type="spellStart"/>
            <w:r>
              <w:t>MessageContent</w:t>
            </w:r>
            <w:proofErr w:type="spellEnd"/>
            <w:r>
              <w:t xml:space="preserve"> (</w:t>
            </w:r>
            <w:proofErr w:type="spellStart"/>
            <w:r w:rsidR="00320F19">
              <w:fldChar w:fldCharType="begin"/>
            </w:r>
            <w:r w:rsidR="00320F19">
              <w:instrText xml:space="preserve"> HYPERLINK "http://www.openoandm.org/ws-isbm/1.0/ws-isbm.html" \l "message-content-xml" \h </w:instrText>
            </w:r>
            <w:r w:rsidR="00320F19">
              <w:fldChar w:fldCharType="separate"/>
            </w:r>
            <w:r w:rsidRPr="00166A5D">
              <w:t>isbm:MessageContent</w:t>
            </w:r>
            <w:proofErr w:type="spellEnd"/>
            <w:r w:rsidR="00320F19">
              <w:fldChar w:fldCharType="end"/>
            </w:r>
            <w:r>
              <w:t>) [1]</w:t>
            </w:r>
          </w:p>
          <w:p w14:paraId="12C98FBF" w14:textId="77777777" w:rsidR="00BE5FD6" w:rsidRPr="00957F55" w:rsidRDefault="00BE5FD6" w:rsidP="0016749D">
            <w:pPr>
              <w:pStyle w:val="ListParagraph"/>
              <w:numPr>
                <w:ilvl w:val="1"/>
                <w:numId w:val="7"/>
              </w:numPr>
            </w:pPr>
            <w:r>
              <w:t>    Topic (</w:t>
            </w:r>
            <w:proofErr w:type="spellStart"/>
            <w:r w:rsidR="00320F19">
              <w:fldChar w:fldCharType="begin"/>
            </w:r>
            <w:r w:rsidR="00320F19">
              <w:instrText xml:space="preserve"> HYPERLINK "http://www.w3.org/TR/xmlschema-2/" \l "string" \h </w:instrText>
            </w:r>
            <w:r w:rsidR="00320F19">
              <w:fldChar w:fldCharType="separate"/>
            </w:r>
            <w:r>
              <w:rPr>
                <w:rStyle w:val="Hyperlink"/>
              </w:rPr>
              <w:t>xs:string</w:t>
            </w:r>
            <w:proofErr w:type="spellEnd"/>
            <w:r w:rsidR="00320F19">
              <w:rPr>
                <w:rStyle w:val="Hyperlink"/>
              </w:rPr>
              <w:fldChar w:fldCharType="end"/>
            </w:r>
            <w:r>
              <w:t>) [1..*]</w:t>
            </w:r>
          </w:p>
        </w:tc>
      </w:tr>
      <w:tr w:rsidR="00BE5FD6" w14:paraId="2FB441BF" w14:textId="77777777" w:rsidTr="0016749D">
        <w:tc>
          <w:tcPr>
            <w:tcW w:w="603" w:type="pct"/>
          </w:tcPr>
          <w:p w14:paraId="5C1F9639" w14:textId="77777777" w:rsidR="00BE5FD6" w:rsidRDefault="00BE5FD6" w:rsidP="0016749D">
            <w:pPr>
              <w:pStyle w:val="Compact"/>
            </w:pPr>
            <w:r>
              <w:t>Faults</w:t>
            </w:r>
          </w:p>
        </w:tc>
        <w:tc>
          <w:tcPr>
            <w:tcW w:w="4397" w:type="pct"/>
          </w:tcPr>
          <w:p w14:paraId="42D2E552" w14:textId="77777777" w:rsidR="00BE5FD6" w:rsidRDefault="00BE5FD6" w:rsidP="0016749D">
            <w:pPr>
              <w:pStyle w:val="Compact"/>
            </w:pPr>
            <w:proofErr w:type="spellStart"/>
            <w:r>
              <w:t>SessionFault</w:t>
            </w:r>
            <w:proofErr w:type="spellEnd"/>
          </w:p>
        </w:tc>
      </w:tr>
    </w:tbl>
    <w:p w14:paraId="314B16C0" w14:textId="77777777" w:rsidR="00BE5FD6" w:rsidRDefault="00BE5FD6" w:rsidP="00BE5FD6">
      <w:pPr>
        <w:pStyle w:val="Heading4"/>
      </w:pPr>
      <w:r>
        <w:t>REST Mapping</w:t>
      </w:r>
    </w:p>
    <w:p w14:paraId="28B49FD7" w14:textId="5D171254" w:rsidR="00BE5FD6" w:rsidRDefault="00BE5FD6" w:rsidP="00BE5FD6">
      <w:pPr>
        <w:pStyle w:val="BodyText"/>
      </w:pPr>
      <w:r>
        <w:t xml:space="preserve">The Read </w:t>
      </w:r>
      <w:r w:rsidR="00372FE6">
        <w:t xml:space="preserve">Request </w:t>
      </w:r>
      <w:r>
        <w:t xml:space="preserve">general interface is mapped into a RESTful interface as an </w:t>
      </w:r>
      <w:proofErr w:type="spellStart"/>
      <w:r>
        <w:t>OpenAPI</w:t>
      </w:r>
      <w:proofErr w:type="spellEnd"/>
      <w:r>
        <w:t xml:space="preserve"> description according to the following rules.</w:t>
      </w:r>
    </w:p>
    <w:p w14:paraId="3464B7A6" w14:textId="77777777" w:rsidR="00BE5FD6" w:rsidRDefault="00BE5FD6" w:rsidP="00BE5FD6">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E5FD6" w14:paraId="7469F50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6E62C28" w14:textId="77777777" w:rsidR="00BE5FD6" w:rsidRPr="003B5061" w:rsidRDefault="00BE5FD6" w:rsidP="0016749D">
            <w:pPr>
              <w:pStyle w:val="Compact"/>
            </w:pPr>
            <w:r w:rsidRPr="003B5061">
              <w:lastRenderedPageBreak/>
              <w:t>HTTP M</w:t>
            </w:r>
            <w:r>
              <w:t>ethod</w:t>
            </w:r>
          </w:p>
        </w:tc>
        <w:tc>
          <w:tcPr>
            <w:tcW w:w="4397" w:type="pct"/>
          </w:tcPr>
          <w:p w14:paraId="1738ADA3" w14:textId="77777777" w:rsidR="00BE5FD6" w:rsidRPr="003B5061" w:rsidRDefault="00BE5FD6" w:rsidP="0016749D">
            <w:pPr>
              <w:rPr>
                <w:bCs/>
              </w:rPr>
            </w:pPr>
            <w:r>
              <w:rPr>
                <w:bCs/>
              </w:rPr>
              <w:t>GET</w:t>
            </w:r>
          </w:p>
        </w:tc>
      </w:tr>
      <w:tr w:rsidR="00BE5FD6" w14:paraId="33B8F77D" w14:textId="77777777" w:rsidTr="0016749D">
        <w:tc>
          <w:tcPr>
            <w:tcW w:w="603" w:type="pct"/>
          </w:tcPr>
          <w:p w14:paraId="1FEA94FE" w14:textId="77777777" w:rsidR="00BE5FD6" w:rsidRPr="003B5061" w:rsidRDefault="00BE5FD6" w:rsidP="0016749D">
            <w:pPr>
              <w:pStyle w:val="Compact"/>
            </w:pPr>
            <w:r>
              <w:t xml:space="preserve">URL </w:t>
            </w:r>
          </w:p>
        </w:tc>
        <w:tc>
          <w:tcPr>
            <w:tcW w:w="4397" w:type="pct"/>
          </w:tcPr>
          <w:p w14:paraId="0562A0A1" w14:textId="5CBE2616" w:rsidR="00BE5FD6" w:rsidRPr="003B5061" w:rsidRDefault="00BE5FD6" w:rsidP="0016749D">
            <w:pPr>
              <w:rPr>
                <w:bCs/>
              </w:rPr>
            </w:pPr>
            <w:r w:rsidRPr="002D240C">
              <w:rPr>
                <w:bCs/>
              </w:rPr>
              <w:t>/sessions/{session-id}/</w:t>
            </w:r>
            <w:r w:rsidR="00457286">
              <w:rPr>
                <w:bCs/>
              </w:rPr>
              <w:t>request</w:t>
            </w:r>
          </w:p>
        </w:tc>
      </w:tr>
      <w:tr w:rsidR="00BE5FD6" w14:paraId="1AFAB0F5"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59FB3653" w14:textId="77777777" w:rsidR="00BE5FD6" w:rsidRPr="003B5061" w:rsidRDefault="00BE5FD6" w:rsidP="0016749D">
            <w:pPr>
              <w:pStyle w:val="Compact"/>
            </w:pPr>
            <w:r>
              <w:t>HTTP Body</w:t>
            </w:r>
          </w:p>
        </w:tc>
        <w:tc>
          <w:tcPr>
            <w:tcW w:w="4397" w:type="pct"/>
          </w:tcPr>
          <w:p w14:paraId="155FE5AC" w14:textId="77777777" w:rsidR="00BE5FD6" w:rsidRPr="003B5061" w:rsidRDefault="00BE5FD6" w:rsidP="0016749D">
            <w:r>
              <w:t>None</w:t>
            </w:r>
          </w:p>
        </w:tc>
      </w:tr>
      <w:tr w:rsidR="00BE5FD6" w14:paraId="2B3DD2A1" w14:textId="77777777" w:rsidTr="0016749D">
        <w:tc>
          <w:tcPr>
            <w:tcW w:w="603" w:type="pct"/>
          </w:tcPr>
          <w:p w14:paraId="1E6366B2" w14:textId="77777777" w:rsidR="00BE5FD6" w:rsidRDefault="00BE5FD6" w:rsidP="0016749D">
            <w:pPr>
              <w:pStyle w:val="Compact"/>
            </w:pPr>
            <w:r>
              <w:t>HTTP Response (Success)</w:t>
            </w:r>
          </w:p>
        </w:tc>
        <w:tc>
          <w:tcPr>
            <w:tcW w:w="4397" w:type="pct"/>
          </w:tcPr>
          <w:p w14:paraId="66677D46" w14:textId="77777777" w:rsidR="00BE5FD6" w:rsidRDefault="00BE5FD6" w:rsidP="0016749D">
            <w:pPr>
              <w:pStyle w:val="Compact"/>
            </w:pPr>
            <w:r>
              <w:t>200 OK</w:t>
            </w:r>
          </w:p>
        </w:tc>
      </w:tr>
      <w:tr w:rsidR="00BE5FD6" w14:paraId="4260653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DC6290D" w14:textId="77777777" w:rsidR="00BE5FD6" w:rsidRDefault="00BE5FD6" w:rsidP="0016749D">
            <w:pPr>
              <w:pStyle w:val="Compact"/>
            </w:pPr>
            <w:r>
              <w:t>Output</w:t>
            </w:r>
          </w:p>
        </w:tc>
        <w:tc>
          <w:tcPr>
            <w:tcW w:w="4397" w:type="pct"/>
          </w:tcPr>
          <w:p w14:paraId="3621CB43" w14:textId="77777777" w:rsidR="00BE5FD6" w:rsidRDefault="00BE5FD6" w:rsidP="0016749D">
            <w:pPr>
              <w:pStyle w:val="Compact"/>
            </w:pPr>
            <w:r>
              <w:t>Message (</w:t>
            </w:r>
            <w:proofErr w:type="spellStart"/>
            <w:proofErr w:type="gramStart"/>
            <w:r>
              <w:t>json:Message</w:t>
            </w:r>
            <w:proofErr w:type="spellEnd"/>
            <w:proofErr w:type="gramEnd"/>
            <w:r>
              <w:t>)</w:t>
            </w:r>
          </w:p>
          <w:p w14:paraId="497FA6C6" w14:textId="77777777" w:rsidR="00BE5FD6" w:rsidRDefault="00BE5FD6" w:rsidP="0016749D">
            <w:pPr>
              <w:pStyle w:val="ListParagraph"/>
              <w:numPr>
                <w:ilvl w:val="0"/>
                <w:numId w:val="7"/>
              </w:numPr>
            </w:pPr>
            <w:proofErr w:type="spellStart"/>
            <w:r>
              <w:t>MessageID</w:t>
            </w:r>
            <w:proofErr w:type="spellEnd"/>
            <w:r>
              <w:t xml:space="preserve"> “</w:t>
            </w:r>
            <w:proofErr w:type="spellStart"/>
            <w:r w:rsidRPr="001605F6">
              <w:t>messageId</w:t>
            </w:r>
            <w:proofErr w:type="spellEnd"/>
            <w:r>
              <w:t>” (</w:t>
            </w:r>
            <w:proofErr w:type="spellStart"/>
            <w:proofErr w:type="gramStart"/>
            <w:r>
              <w:t>json:string</w:t>
            </w:r>
            <w:proofErr w:type="spellEnd"/>
            <w:proofErr w:type="gramEnd"/>
            <w:r>
              <w:t>) [1]</w:t>
            </w:r>
          </w:p>
          <w:p w14:paraId="412DE72D" w14:textId="77777777" w:rsidR="00BE5FD6" w:rsidRDefault="00BE5FD6" w:rsidP="0016749D">
            <w:pPr>
              <w:pStyle w:val="ListParagraph"/>
              <w:numPr>
                <w:ilvl w:val="0"/>
                <w:numId w:val="7"/>
              </w:numPr>
            </w:pPr>
            <w:proofErr w:type="spellStart"/>
            <w:r>
              <w:t>MessageContent</w:t>
            </w:r>
            <w:proofErr w:type="spellEnd"/>
            <w:r>
              <w:t xml:space="preserve"> “</w:t>
            </w:r>
            <w:proofErr w:type="spellStart"/>
            <w:r w:rsidRPr="00D522F7">
              <w:t>messageContent</w:t>
            </w:r>
            <w:proofErr w:type="spellEnd"/>
            <w:r>
              <w:t>” (</w:t>
            </w:r>
            <w:proofErr w:type="spellStart"/>
            <w:r>
              <w:t>json:</w:t>
            </w:r>
            <w:hyperlink r:id="rId60" w:anchor="message-content-xml">
              <w:r w:rsidRPr="00166A5D">
                <w:t>MessageContent</w:t>
              </w:r>
              <w:proofErr w:type="spellEnd"/>
            </w:hyperlink>
            <w:r>
              <w:t>) [1]</w:t>
            </w:r>
          </w:p>
          <w:p w14:paraId="190A7CBF" w14:textId="77777777" w:rsidR="00BE5FD6" w:rsidRDefault="00BE5FD6" w:rsidP="0016749D">
            <w:pPr>
              <w:pStyle w:val="ListParagraph"/>
              <w:numPr>
                <w:ilvl w:val="0"/>
                <w:numId w:val="7"/>
              </w:numPr>
            </w:pPr>
            <w:r>
              <w:t>Topic “</w:t>
            </w:r>
            <w:r w:rsidRPr="00343CC0">
              <w:t>topics</w:t>
            </w:r>
            <w:r>
              <w:t>” (</w:t>
            </w:r>
            <w:proofErr w:type="spellStart"/>
            <w:r w:rsidR="00320F19">
              <w:fldChar w:fldCharType="begin"/>
            </w:r>
            <w:r w:rsidR="00320F19">
              <w:instrText xml:space="preserve"> HYPERLINK "http://www.w3.org/TR/xmlschema-2/" \l "string" \h </w:instrText>
            </w:r>
            <w:r w:rsidR="00320F19">
              <w:fldChar w:fldCharType="separate"/>
            </w:r>
            <w:r>
              <w:t>json</w:t>
            </w:r>
            <w:r>
              <w:rPr>
                <w:rStyle w:val="Hyperlink"/>
              </w:rPr>
              <w:t>:string</w:t>
            </w:r>
            <w:proofErr w:type="spellEnd"/>
            <w:r w:rsidR="00320F19">
              <w:rPr>
                <w:rStyle w:val="Hyperlink"/>
              </w:rPr>
              <w:fldChar w:fldCharType="end"/>
            </w:r>
            <w:r>
              <w:t>) [1..*]</w:t>
            </w:r>
          </w:p>
        </w:tc>
      </w:tr>
      <w:tr w:rsidR="00BE5FD6" w14:paraId="37684AA7" w14:textId="77777777" w:rsidTr="0016749D">
        <w:trPr>
          <w:trHeight w:val="972"/>
        </w:trPr>
        <w:tc>
          <w:tcPr>
            <w:tcW w:w="603" w:type="pct"/>
          </w:tcPr>
          <w:p w14:paraId="07186AF8" w14:textId="77777777" w:rsidR="00BE5FD6" w:rsidRDefault="00BE5FD6" w:rsidP="0016749D">
            <w:pPr>
              <w:pStyle w:val="Compact"/>
            </w:pPr>
            <w:r>
              <w:t>HTTP Response</w:t>
            </w:r>
          </w:p>
          <w:p w14:paraId="4ECC5A19" w14:textId="77777777" w:rsidR="00BE5FD6" w:rsidRDefault="00BE5FD6" w:rsidP="0016749D">
            <w:pPr>
              <w:pStyle w:val="Compact"/>
            </w:pPr>
            <w:r>
              <w:t>(Error)</w:t>
            </w:r>
          </w:p>
        </w:tc>
        <w:tc>
          <w:tcPr>
            <w:tcW w:w="4397" w:type="pct"/>
          </w:tcPr>
          <w:p w14:paraId="10A95F28" w14:textId="77777777" w:rsidR="00BE5FD6" w:rsidRDefault="00BE5FD6" w:rsidP="0016749D">
            <w:proofErr w:type="spellStart"/>
            <w:r>
              <w:t>SessionFault</w:t>
            </w:r>
            <w:proofErr w:type="spellEnd"/>
            <w:r>
              <w:t xml:space="preserve"> (</w:t>
            </w:r>
            <w:proofErr w:type="spellStart"/>
            <w:proofErr w:type="gramStart"/>
            <w:r>
              <w:t>json:SessionFault</w:t>
            </w:r>
            <w:proofErr w:type="spellEnd"/>
            <w:proofErr w:type="gramEnd"/>
            <w:r>
              <w:t>) – 404 Not Found</w:t>
            </w:r>
          </w:p>
          <w:p w14:paraId="4CB42E7D" w14:textId="77777777" w:rsidR="00BE5FD6" w:rsidRDefault="00BE5FD6" w:rsidP="0016749D">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0DD9777E" w14:textId="77777777" w:rsidR="007923B5" w:rsidRDefault="007923B5" w:rsidP="007923B5">
      <w:pPr>
        <w:pStyle w:val="Note"/>
      </w:pPr>
      <w:r>
        <w:t>NOTE</w:t>
      </w:r>
      <w:r>
        <w:tab/>
      </w:r>
      <w:commentRangeStart w:id="437"/>
      <w:r>
        <w:t xml:space="preserve">In contrast to the SOAP web-service, no message is returned as a 404 rather than an "empty" message.         This maps better to a RESTful API that is based on the idea of resources. If there are no messages on the </w:t>
      </w:r>
      <w:proofErr w:type="gramStart"/>
      <w:r>
        <w:t>queue,  the</w:t>
      </w:r>
      <w:proofErr w:type="gramEnd"/>
      <w:r>
        <w:t xml:space="preserve"> resource does not exist and, hence, 404 should be returned.</w:t>
      </w:r>
      <w:commentRangeEnd w:id="437"/>
      <w:r>
        <w:rPr>
          <w:rStyle w:val="CommentReference"/>
        </w:rPr>
        <w:commentReference w:id="437"/>
      </w:r>
    </w:p>
    <w:p w14:paraId="6AC34976" w14:textId="504F4A12" w:rsidR="00BB0129" w:rsidRDefault="00E83E4F" w:rsidP="00296BF2">
      <w:pPr>
        <w:pStyle w:val="Heading3"/>
      </w:pPr>
      <w:bookmarkStart w:id="438" w:name="_Toc26878707"/>
      <w:r>
        <w:t>Remove Request</w:t>
      </w:r>
      <w:bookmarkEnd w:id="436"/>
      <w:bookmarkEnd w:id="438"/>
    </w:p>
    <w:p w14:paraId="01932940" w14:textId="12F049E9" w:rsidR="0039203A" w:rsidRPr="0039203A" w:rsidRDefault="0039203A" w:rsidP="0039203A">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05E86FE"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E62E99" w14:textId="77777777" w:rsidR="00BB0129" w:rsidRDefault="00E83E4F">
            <w:pPr>
              <w:pStyle w:val="Compact"/>
            </w:pPr>
            <w:r>
              <w:t>Name</w:t>
            </w:r>
          </w:p>
        </w:tc>
        <w:tc>
          <w:tcPr>
            <w:tcW w:w="0" w:type="auto"/>
          </w:tcPr>
          <w:p w14:paraId="799691A6" w14:textId="77777777" w:rsidR="00BB0129" w:rsidRDefault="00E83E4F">
            <w:pPr>
              <w:pStyle w:val="Compact"/>
            </w:pPr>
            <w:proofErr w:type="spellStart"/>
            <w:r>
              <w:t>RemoveRequest</w:t>
            </w:r>
            <w:proofErr w:type="spellEnd"/>
          </w:p>
        </w:tc>
      </w:tr>
      <w:tr w:rsidR="00BB0129" w14:paraId="71CA4D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56D7126" w14:textId="77777777" w:rsidR="00BB0129" w:rsidRDefault="00E83E4F">
            <w:pPr>
              <w:pStyle w:val="Compact"/>
            </w:pPr>
            <w:r>
              <w:t>Description</w:t>
            </w:r>
          </w:p>
        </w:tc>
        <w:tc>
          <w:tcPr>
            <w:tcW w:w="0" w:type="auto"/>
          </w:tcPr>
          <w:p w14:paraId="329AA575" w14:textId="77777777" w:rsidR="00BB0129" w:rsidRDefault="00E83E4F">
            <w:pPr>
              <w:pStyle w:val="Compact"/>
            </w:pPr>
            <w:r>
              <w:t>Deletes the first request message, if any, in the session message queue.</w:t>
            </w:r>
          </w:p>
        </w:tc>
      </w:tr>
      <w:tr w:rsidR="00BB0129" w14:paraId="70852C93" w14:textId="77777777" w:rsidTr="00296BF2">
        <w:tc>
          <w:tcPr>
            <w:tcW w:w="0" w:type="auto"/>
          </w:tcPr>
          <w:p w14:paraId="790BF2BA" w14:textId="77777777" w:rsidR="00BB0129" w:rsidRDefault="00E83E4F">
            <w:pPr>
              <w:pStyle w:val="Compact"/>
            </w:pPr>
            <w:r>
              <w:t>Input</w:t>
            </w:r>
          </w:p>
        </w:tc>
        <w:tc>
          <w:tcPr>
            <w:tcW w:w="0" w:type="auto"/>
          </w:tcPr>
          <w:p w14:paraId="5A6BB17F" w14:textId="77777777" w:rsidR="00BB0129" w:rsidRDefault="00E83E4F">
            <w:pPr>
              <w:pStyle w:val="Compact"/>
            </w:pPr>
            <w:proofErr w:type="spellStart"/>
            <w:r>
              <w:t>SessionID</w:t>
            </w:r>
            <w:proofErr w:type="spellEnd"/>
            <w:r>
              <w:t xml:space="preserve"> (</w:t>
            </w:r>
            <w:proofErr w:type="spellStart"/>
            <w:r w:rsidR="00320F19">
              <w:fldChar w:fldCharType="begin"/>
            </w:r>
            <w:r w:rsidR="00320F19">
              <w:instrText xml:space="preserve"> HYPERLINK "http://www.w3.org/TR/xmlschema-2/" \l "string" \h </w:instrText>
            </w:r>
            <w:r w:rsidR="00320F19">
              <w:fldChar w:fldCharType="separate"/>
            </w:r>
            <w:r>
              <w:rPr>
                <w:rStyle w:val="Hyperlink"/>
              </w:rPr>
              <w:t>xs:string</w:t>
            </w:r>
            <w:proofErr w:type="spellEnd"/>
            <w:r w:rsidR="00320F19">
              <w:rPr>
                <w:rStyle w:val="Hyperlink"/>
              </w:rPr>
              <w:fldChar w:fldCharType="end"/>
            </w:r>
            <w:r>
              <w:t>) [1]</w:t>
            </w:r>
          </w:p>
        </w:tc>
      </w:tr>
      <w:tr w:rsidR="00BB0129" w14:paraId="67A826C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00C02A2" w14:textId="77777777" w:rsidR="00BB0129" w:rsidRDefault="00E83E4F">
            <w:pPr>
              <w:pStyle w:val="Compact"/>
            </w:pPr>
            <w:r>
              <w:t>Behavior</w:t>
            </w:r>
          </w:p>
        </w:tc>
        <w:tc>
          <w:tcPr>
            <w:tcW w:w="0" w:type="auto"/>
          </w:tcPr>
          <w:p w14:paraId="27CDC4D0"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1C042FBD"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6433162F" w14:textId="77777777" w:rsidTr="00296BF2">
        <w:tc>
          <w:tcPr>
            <w:tcW w:w="0" w:type="auto"/>
          </w:tcPr>
          <w:p w14:paraId="38E44DDA" w14:textId="77777777" w:rsidR="00BB0129" w:rsidRDefault="00E83E4F">
            <w:pPr>
              <w:pStyle w:val="Compact"/>
            </w:pPr>
            <w:r>
              <w:t>Output</w:t>
            </w:r>
          </w:p>
        </w:tc>
        <w:tc>
          <w:tcPr>
            <w:tcW w:w="0" w:type="auto"/>
          </w:tcPr>
          <w:p w14:paraId="298B6875" w14:textId="77777777" w:rsidR="00BB0129" w:rsidRDefault="00E83E4F">
            <w:pPr>
              <w:pStyle w:val="Compact"/>
            </w:pPr>
            <w:r>
              <w:t>N/A</w:t>
            </w:r>
          </w:p>
        </w:tc>
      </w:tr>
      <w:tr w:rsidR="00BB0129" w14:paraId="539988C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6E7066F" w14:textId="77777777" w:rsidR="00BB0129" w:rsidRDefault="00E83E4F">
            <w:pPr>
              <w:pStyle w:val="Compact"/>
            </w:pPr>
            <w:r>
              <w:t>Faults</w:t>
            </w:r>
          </w:p>
        </w:tc>
        <w:tc>
          <w:tcPr>
            <w:tcW w:w="0" w:type="auto"/>
          </w:tcPr>
          <w:p w14:paraId="37EE7F61" w14:textId="77777777" w:rsidR="00BB0129" w:rsidRDefault="00E83E4F">
            <w:pPr>
              <w:pStyle w:val="Compact"/>
            </w:pPr>
            <w:proofErr w:type="spellStart"/>
            <w:r>
              <w:t>SessionFault</w:t>
            </w:r>
            <w:proofErr w:type="spellEnd"/>
          </w:p>
        </w:tc>
      </w:tr>
    </w:tbl>
    <w:p w14:paraId="16462C2B" w14:textId="77777777" w:rsidR="001725A1" w:rsidRDefault="001725A1" w:rsidP="001725A1">
      <w:pPr>
        <w:pStyle w:val="Heading4"/>
      </w:pPr>
      <w:bookmarkStart w:id="439" w:name="post-response"/>
      <w:bookmarkStart w:id="440" w:name="_Toc25357188"/>
      <w:bookmarkEnd w:id="439"/>
      <w:r>
        <w:t>SOAP Mapping</w:t>
      </w:r>
    </w:p>
    <w:p w14:paraId="1D193794" w14:textId="0357750F" w:rsidR="001725A1" w:rsidRDefault="001725A1" w:rsidP="001725A1">
      <w:pPr>
        <w:pStyle w:val="BodyText"/>
      </w:pPr>
      <w:r>
        <w:t xml:space="preserve">The Remove </w:t>
      </w:r>
      <w:r w:rsidR="00082381">
        <w:t>Request</w:t>
      </w:r>
      <w:r>
        <w:t xml:space="preserve"> general interface is mapped into SOAP 1.1/1.2 as embedded XML schemas in WSDL descriptions according to the following schema types.</w:t>
      </w:r>
    </w:p>
    <w:p w14:paraId="6B75E6F4" w14:textId="77777777" w:rsidR="001725A1" w:rsidRDefault="001725A1" w:rsidP="001725A1">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725A1" w14:paraId="6008C6F8"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252A15B4" w14:textId="77777777" w:rsidR="001725A1" w:rsidRPr="00BF5A6C" w:rsidRDefault="001725A1" w:rsidP="0016749D">
            <w:pPr>
              <w:pStyle w:val="Compact"/>
            </w:pPr>
            <w:r w:rsidRPr="00151DB9">
              <w:rPr>
                <w:b w:val="0"/>
              </w:rPr>
              <w:t>Input</w:t>
            </w:r>
          </w:p>
        </w:tc>
        <w:tc>
          <w:tcPr>
            <w:tcW w:w="4397" w:type="pct"/>
          </w:tcPr>
          <w:p w14:paraId="5A8F65FE" w14:textId="267A38B7" w:rsidR="001725A1" w:rsidRPr="00136178" w:rsidRDefault="00082381" w:rsidP="0016749D">
            <w:pPr>
              <w:rPr>
                <w:b w:val="0"/>
              </w:rPr>
            </w:pPr>
            <w:proofErr w:type="spellStart"/>
            <w:r w:rsidRPr="00082381">
              <w:rPr>
                <w:b w:val="0"/>
              </w:rPr>
              <w:t>RemoveRequest</w:t>
            </w:r>
            <w:proofErr w:type="spellEnd"/>
            <w:r w:rsidRPr="00082381">
              <w:rPr>
                <w:b w:val="0"/>
              </w:rPr>
              <w:t xml:space="preserve"> </w:t>
            </w:r>
            <w:r w:rsidR="001725A1">
              <w:rPr>
                <w:b w:val="0"/>
              </w:rPr>
              <w:t>(</w:t>
            </w:r>
            <w:proofErr w:type="spellStart"/>
            <w:proofErr w:type="gramStart"/>
            <w:r w:rsidR="001725A1">
              <w:rPr>
                <w:b w:val="0"/>
              </w:rPr>
              <w:t>isbm:</w:t>
            </w:r>
            <w:r w:rsidRPr="00082381">
              <w:rPr>
                <w:b w:val="0"/>
              </w:rPr>
              <w:t>RemoveRequest</w:t>
            </w:r>
            <w:proofErr w:type="spellEnd"/>
            <w:proofErr w:type="gramEnd"/>
            <w:r w:rsidR="001725A1">
              <w:rPr>
                <w:b w:val="0"/>
              </w:rPr>
              <w:t>)</w:t>
            </w:r>
          </w:p>
          <w:p w14:paraId="4A48A5AD" w14:textId="77777777" w:rsidR="001725A1" w:rsidRPr="006C16A7" w:rsidRDefault="001725A1" w:rsidP="0016749D">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Pr="006C16A7">
              <w:rPr>
                <w:rStyle w:val="Hyperlink"/>
                <w:b w:val="0"/>
              </w:rPr>
              <w:t>xs:string</w:t>
            </w:r>
            <w:proofErr w:type="spellEnd"/>
            <w:r w:rsidR="00320F19">
              <w:rPr>
                <w:rStyle w:val="Hyperlink"/>
              </w:rPr>
              <w:fldChar w:fldCharType="end"/>
            </w:r>
            <w:r w:rsidRPr="006C16A7">
              <w:rPr>
                <w:b w:val="0"/>
              </w:rPr>
              <w:t>) [1]</w:t>
            </w:r>
          </w:p>
        </w:tc>
      </w:tr>
      <w:tr w:rsidR="001725A1" w14:paraId="1F85B4AA"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4BC6123A" w14:textId="77777777" w:rsidR="001725A1" w:rsidRDefault="001725A1" w:rsidP="0016749D">
            <w:pPr>
              <w:pStyle w:val="Compact"/>
            </w:pPr>
            <w:r>
              <w:t>Output</w:t>
            </w:r>
          </w:p>
        </w:tc>
        <w:tc>
          <w:tcPr>
            <w:tcW w:w="4397" w:type="pct"/>
          </w:tcPr>
          <w:p w14:paraId="08B617C3" w14:textId="1347CF69" w:rsidR="001725A1" w:rsidRPr="00957F55" w:rsidRDefault="001725A1" w:rsidP="0016749D">
            <w:pPr>
              <w:rPr>
                <w:bCs/>
              </w:rPr>
            </w:pPr>
            <w:proofErr w:type="spellStart"/>
            <w:r w:rsidRPr="00081827">
              <w:t>Remove</w:t>
            </w:r>
            <w:r w:rsidR="001110EA">
              <w:t>Request</w:t>
            </w:r>
            <w:r w:rsidRPr="008E449A">
              <w:t>Response</w:t>
            </w:r>
            <w:proofErr w:type="spellEnd"/>
            <w:r w:rsidRPr="008E449A">
              <w:t xml:space="preserve"> </w:t>
            </w:r>
            <w:r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Pr="00957F55">
              <w:rPr>
                <w:rStyle w:val="Hyperlink"/>
                <w:bCs/>
              </w:rPr>
              <w:t>isbm:</w:t>
            </w:r>
            <w:r w:rsidR="00320F19">
              <w:rPr>
                <w:rStyle w:val="Hyperlink"/>
                <w:bCs/>
              </w:rPr>
              <w:fldChar w:fldCharType="end"/>
            </w:r>
            <w:r w:rsidRPr="00081827">
              <w:t>Remove</w:t>
            </w:r>
            <w:r w:rsidR="00CC34B3">
              <w:t>Request</w:t>
            </w:r>
            <w:r w:rsidRPr="00FD18D1">
              <w:t>Response</w:t>
            </w:r>
            <w:proofErr w:type="spellEnd"/>
            <w:r w:rsidRPr="00957F55">
              <w:rPr>
                <w:bCs/>
              </w:rPr>
              <w:t>)</w:t>
            </w:r>
          </w:p>
          <w:p w14:paraId="4CBA3B67" w14:textId="77777777" w:rsidR="001725A1" w:rsidRPr="00957F55" w:rsidRDefault="001725A1" w:rsidP="0016749D">
            <w:pPr>
              <w:pStyle w:val="ListParagraph"/>
              <w:numPr>
                <w:ilvl w:val="0"/>
                <w:numId w:val="7"/>
              </w:numPr>
            </w:pPr>
            <w:r>
              <w:lastRenderedPageBreak/>
              <w:t>No Content</w:t>
            </w:r>
          </w:p>
        </w:tc>
      </w:tr>
      <w:tr w:rsidR="001725A1" w14:paraId="43D45B28" w14:textId="77777777" w:rsidTr="0016749D">
        <w:tc>
          <w:tcPr>
            <w:tcW w:w="603" w:type="pct"/>
          </w:tcPr>
          <w:p w14:paraId="677093DB" w14:textId="77777777" w:rsidR="001725A1" w:rsidRDefault="001725A1" w:rsidP="0016749D">
            <w:pPr>
              <w:pStyle w:val="Compact"/>
            </w:pPr>
            <w:r>
              <w:lastRenderedPageBreak/>
              <w:t>Faults</w:t>
            </w:r>
          </w:p>
        </w:tc>
        <w:tc>
          <w:tcPr>
            <w:tcW w:w="4397" w:type="pct"/>
          </w:tcPr>
          <w:p w14:paraId="64E517F1" w14:textId="77777777" w:rsidR="001725A1" w:rsidRDefault="001725A1" w:rsidP="0016749D">
            <w:pPr>
              <w:pStyle w:val="Compact"/>
            </w:pPr>
            <w:proofErr w:type="spellStart"/>
            <w:r>
              <w:t>SessionFault</w:t>
            </w:r>
            <w:proofErr w:type="spellEnd"/>
          </w:p>
        </w:tc>
      </w:tr>
    </w:tbl>
    <w:p w14:paraId="44B9E8DE" w14:textId="77777777" w:rsidR="001725A1" w:rsidRDefault="001725A1" w:rsidP="001725A1">
      <w:pPr>
        <w:pStyle w:val="Heading4"/>
      </w:pPr>
      <w:r>
        <w:t>REST Mapping</w:t>
      </w:r>
    </w:p>
    <w:p w14:paraId="2B277699" w14:textId="2B84D571" w:rsidR="001725A1" w:rsidRDefault="001725A1" w:rsidP="001725A1">
      <w:pPr>
        <w:pStyle w:val="BodyText"/>
      </w:pPr>
      <w:r>
        <w:t xml:space="preserve">The Remove </w:t>
      </w:r>
      <w:r w:rsidR="006B33BD">
        <w:t>Request</w:t>
      </w:r>
      <w:r>
        <w:t xml:space="preserve"> general interface is mapped into a RESTful interface as an </w:t>
      </w:r>
      <w:proofErr w:type="spellStart"/>
      <w:r>
        <w:t>OpenAPI</w:t>
      </w:r>
      <w:proofErr w:type="spellEnd"/>
      <w:r>
        <w:t xml:space="preserve"> description according to the following rules.</w:t>
      </w:r>
    </w:p>
    <w:p w14:paraId="23FD9F47" w14:textId="77777777" w:rsidR="001725A1" w:rsidRDefault="001725A1" w:rsidP="001725A1">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725A1" w14:paraId="0CF02616"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53D43C83" w14:textId="77777777" w:rsidR="001725A1" w:rsidRPr="003B5061" w:rsidRDefault="001725A1" w:rsidP="0016749D">
            <w:pPr>
              <w:pStyle w:val="Compact"/>
            </w:pPr>
            <w:r w:rsidRPr="003B5061">
              <w:t>HTTP M</w:t>
            </w:r>
            <w:r>
              <w:t>ethod</w:t>
            </w:r>
          </w:p>
        </w:tc>
        <w:tc>
          <w:tcPr>
            <w:tcW w:w="4397" w:type="pct"/>
          </w:tcPr>
          <w:p w14:paraId="10223FA4" w14:textId="77777777" w:rsidR="001725A1" w:rsidRPr="003B5061" w:rsidRDefault="001725A1" w:rsidP="0016749D">
            <w:pPr>
              <w:rPr>
                <w:bCs/>
              </w:rPr>
            </w:pPr>
            <w:r>
              <w:rPr>
                <w:bCs/>
              </w:rPr>
              <w:t>DELETE</w:t>
            </w:r>
          </w:p>
        </w:tc>
      </w:tr>
      <w:tr w:rsidR="001725A1" w14:paraId="5A766320" w14:textId="77777777" w:rsidTr="0016749D">
        <w:tc>
          <w:tcPr>
            <w:tcW w:w="603" w:type="pct"/>
          </w:tcPr>
          <w:p w14:paraId="73F1D39C" w14:textId="77777777" w:rsidR="001725A1" w:rsidRPr="003B5061" w:rsidRDefault="001725A1" w:rsidP="0016749D">
            <w:pPr>
              <w:pStyle w:val="Compact"/>
            </w:pPr>
            <w:r>
              <w:t xml:space="preserve">URL </w:t>
            </w:r>
          </w:p>
        </w:tc>
        <w:tc>
          <w:tcPr>
            <w:tcW w:w="4397" w:type="pct"/>
          </w:tcPr>
          <w:p w14:paraId="1F4FFBAA" w14:textId="4AF9B261" w:rsidR="001725A1" w:rsidRPr="003B5061" w:rsidRDefault="001725A1" w:rsidP="0016749D">
            <w:pPr>
              <w:rPr>
                <w:bCs/>
              </w:rPr>
            </w:pPr>
            <w:r w:rsidRPr="002D240C">
              <w:rPr>
                <w:bCs/>
              </w:rPr>
              <w:t>/sessions/{session-id}/</w:t>
            </w:r>
            <w:r w:rsidR="004C22FC">
              <w:rPr>
                <w:bCs/>
              </w:rPr>
              <w:t>request</w:t>
            </w:r>
          </w:p>
        </w:tc>
      </w:tr>
      <w:tr w:rsidR="001725A1" w14:paraId="176CBB6E"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0AC5AF93" w14:textId="77777777" w:rsidR="001725A1" w:rsidRPr="003B5061" w:rsidRDefault="001725A1" w:rsidP="0016749D">
            <w:pPr>
              <w:pStyle w:val="Compact"/>
            </w:pPr>
            <w:r>
              <w:t>HTTP Body</w:t>
            </w:r>
          </w:p>
        </w:tc>
        <w:tc>
          <w:tcPr>
            <w:tcW w:w="4397" w:type="pct"/>
          </w:tcPr>
          <w:p w14:paraId="5CED51EC" w14:textId="77777777" w:rsidR="001725A1" w:rsidRPr="003B5061" w:rsidRDefault="001725A1" w:rsidP="0016749D">
            <w:r>
              <w:t>None</w:t>
            </w:r>
          </w:p>
        </w:tc>
      </w:tr>
      <w:tr w:rsidR="001725A1" w14:paraId="22F3D851" w14:textId="77777777" w:rsidTr="0016749D">
        <w:tc>
          <w:tcPr>
            <w:tcW w:w="603" w:type="pct"/>
          </w:tcPr>
          <w:p w14:paraId="415F25A1" w14:textId="77777777" w:rsidR="001725A1" w:rsidRDefault="001725A1" w:rsidP="0016749D">
            <w:pPr>
              <w:pStyle w:val="Compact"/>
            </w:pPr>
            <w:r>
              <w:t>HTTP Response (Success)</w:t>
            </w:r>
          </w:p>
        </w:tc>
        <w:tc>
          <w:tcPr>
            <w:tcW w:w="4397" w:type="pct"/>
          </w:tcPr>
          <w:p w14:paraId="7A3373F1" w14:textId="77777777" w:rsidR="001725A1" w:rsidRDefault="001725A1" w:rsidP="0016749D">
            <w:pPr>
              <w:pStyle w:val="Compact"/>
            </w:pPr>
            <w:r>
              <w:t>204 No Content</w:t>
            </w:r>
          </w:p>
        </w:tc>
      </w:tr>
      <w:tr w:rsidR="001725A1" w14:paraId="7184E399"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FBE6753" w14:textId="77777777" w:rsidR="001725A1" w:rsidRDefault="001725A1" w:rsidP="0016749D">
            <w:pPr>
              <w:pStyle w:val="Compact"/>
            </w:pPr>
            <w:r>
              <w:t>Output</w:t>
            </w:r>
          </w:p>
        </w:tc>
        <w:tc>
          <w:tcPr>
            <w:tcW w:w="4397" w:type="pct"/>
          </w:tcPr>
          <w:p w14:paraId="468EDB6E" w14:textId="77777777" w:rsidR="001725A1" w:rsidRDefault="001725A1" w:rsidP="0016749D">
            <w:r>
              <w:t>None</w:t>
            </w:r>
          </w:p>
        </w:tc>
      </w:tr>
      <w:tr w:rsidR="001725A1" w14:paraId="1DF4C4B2" w14:textId="77777777" w:rsidTr="0016749D">
        <w:trPr>
          <w:trHeight w:val="972"/>
        </w:trPr>
        <w:tc>
          <w:tcPr>
            <w:tcW w:w="603" w:type="pct"/>
          </w:tcPr>
          <w:p w14:paraId="121C6038" w14:textId="77777777" w:rsidR="001725A1" w:rsidRDefault="001725A1" w:rsidP="0016749D">
            <w:pPr>
              <w:pStyle w:val="Compact"/>
            </w:pPr>
            <w:r>
              <w:t>HTTP Response</w:t>
            </w:r>
          </w:p>
          <w:p w14:paraId="65A3ECBA" w14:textId="77777777" w:rsidR="001725A1" w:rsidRDefault="001725A1" w:rsidP="0016749D">
            <w:pPr>
              <w:pStyle w:val="Compact"/>
            </w:pPr>
            <w:r>
              <w:t>(Error)</w:t>
            </w:r>
          </w:p>
        </w:tc>
        <w:tc>
          <w:tcPr>
            <w:tcW w:w="4397" w:type="pct"/>
          </w:tcPr>
          <w:p w14:paraId="5CBD981A" w14:textId="77777777" w:rsidR="001725A1" w:rsidRDefault="001725A1" w:rsidP="0016749D">
            <w:proofErr w:type="spellStart"/>
            <w:r>
              <w:t>SessionFault</w:t>
            </w:r>
            <w:proofErr w:type="spellEnd"/>
            <w:r>
              <w:t xml:space="preserve"> (</w:t>
            </w:r>
            <w:proofErr w:type="spellStart"/>
            <w:proofErr w:type="gramStart"/>
            <w:r>
              <w:t>json:SessionFault</w:t>
            </w:r>
            <w:proofErr w:type="spellEnd"/>
            <w:proofErr w:type="gramEnd"/>
            <w:r>
              <w:t>) – 404 Not Found</w:t>
            </w:r>
          </w:p>
          <w:p w14:paraId="7080F2F0" w14:textId="77777777" w:rsidR="001725A1" w:rsidRDefault="001725A1" w:rsidP="0016749D">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4420FA48" w14:textId="4100EF1F" w:rsidR="00BB0129" w:rsidRDefault="00E83E4F" w:rsidP="00296BF2">
      <w:pPr>
        <w:pStyle w:val="Heading3"/>
      </w:pPr>
      <w:bookmarkStart w:id="441" w:name="_Toc26878708"/>
      <w:r>
        <w:t>Post Response</w:t>
      </w:r>
      <w:bookmarkEnd w:id="440"/>
      <w:bookmarkEnd w:id="441"/>
    </w:p>
    <w:p w14:paraId="6F31764A" w14:textId="66DF8FCC" w:rsidR="00426120" w:rsidRPr="00426120" w:rsidRDefault="00426120" w:rsidP="00426120">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40BB1A4F"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2E7AA4" w14:textId="77777777" w:rsidR="00BB0129" w:rsidRDefault="00E83E4F">
            <w:pPr>
              <w:pStyle w:val="Compact"/>
            </w:pPr>
            <w:r>
              <w:t>Name</w:t>
            </w:r>
          </w:p>
        </w:tc>
        <w:tc>
          <w:tcPr>
            <w:tcW w:w="0" w:type="auto"/>
          </w:tcPr>
          <w:p w14:paraId="5223C14A" w14:textId="77777777" w:rsidR="00BB0129" w:rsidRDefault="00E83E4F">
            <w:pPr>
              <w:pStyle w:val="Compact"/>
            </w:pPr>
            <w:proofErr w:type="spellStart"/>
            <w:r>
              <w:t>PostResponse</w:t>
            </w:r>
            <w:proofErr w:type="spellEnd"/>
          </w:p>
        </w:tc>
      </w:tr>
      <w:tr w:rsidR="00BB0129" w14:paraId="621CAA4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4ED2E26" w14:textId="77777777" w:rsidR="00BB0129" w:rsidRDefault="00E83E4F">
            <w:pPr>
              <w:pStyle w:val="Compact"/>
            </w:pPr>
            <w:r>
              <w:t>Description</w:t>
            </w:r>
          </w:p>
        </w:tc>
        <w:tc>
          <w:tcPr>
            <w:tcW w:w="0" w:type="auto"/>
          </w:tcPr>
          <w:p w14:paraId="7A1065C2" w14:textId="77777777" w:rsidR="00BB0129" w:rsidRDefault="00E83E4F">
            <w:pPr>
              <w:pStyle w:val="Compact"/>
            </w:pPr>
            <w:r>
              <w:t>Posts a response message on a channel.</w:t>
            </w:r>
          </w:p>
        </w:tc>
      </w:tr>
      <w:tr w:rsidR="00BB0129" w14:paraId="2247D7C4" w14:textId="77777777" w:rsidTr="00296BF2">
        <w:tc>
          <w:tcPr>
            <w:tcW w:w="0" w:type="auto"/>
          </w:tcPr>
          <w:p w14:paraId="00BD47BA" w14:textId="77777777" w:rsidR="00BB0129" w:rsidRDefault="00E83E4F">
            <w:pPr>
              <w:pStyle w:val="Compact"/>
            </w:pPr>
            <w:r>
              <w:t>Input</w:t>
            </w:r>
          </w:p>
        </w:tc>
        <w:tc>
          <w:tcPr>
            <w:tcW w:w="0" w:type="auto"/>
          </w:tcPr>
          <w:p w14:paraId="78756D8E" w14:textId="57C1090C" w:rsidR="00BB0129" w:rsidRDefault="00E83E4F">
            <w:proofErr w:type="spellStart"/>
            <w:r>
              <w:t>SessionID</w:t>
            </w:r>
            <w:proofErr w:type="spellEnd"/>
            <w:r>
              <w:t xml:space="preserve"> [1]</w:t>
            </w:r>
          </w:p>
          <w:p w14:paraId="4BF8C943" w14:textId="231692A7" w:rsidR="00BB0129" w:rsidRDefault="00E83E4F">
            <w:proofErr w:type="spellStart"/>
            <w:r>
              <w:t>RequestMessageID</w:t>
            </w:r>
            <w:proofErr w:type="spellEnd"/>
            <w:r>
              <w:t xml:space="preserve"> [1]</w:t>
            </w:r>
          </w:p>
          <w:p w14:paraId="224DEB47" w14:textId="3B23F4B8" w:rsidR="00BB0129" w:rsidRDefault="00E83E4F">
            <w:proofErr w:type="spellStart"/>
            <w:r>
              <w:t>MessageContent</w:t>
            </w:r>
            <w:proofErr w:type="spellEnd"/>
            <w:r>
              <w:t xml:space="preserve"> [1]</w:t>
            </w:r>
          </w:p>
        </w:tc>
      </w:tr>
      <w:tr w:rsidR="00BB0129" w14:paraId="160F321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92D2CEE" w14:textId="77777777" w:rsidR="00BB0129" w:rsidRDefault="00E83E4F">
            <w:pPr>
              <w:pStyle w:val="Compact"/>
            </w:pPr>
            <w:r>
              <w:t>Behavior</w:t>
            </w:r>
          </w:p>
        </w:tc>
        <w:tc>
          <w:tcPr>
            <w:tcW w:w="0" w:type="auto"/>
          </w:tcPr>
          <w:p w14:paraId="15217F2E"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4118BD96" w14:textId="77777777" w:rsidR="00BB0129" w:rsidRDefault="00E83E4F">
            <w:commentRangeStart w:id="442"/>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commentRangeEnd w:id="442"/>
            <w:r w:rsidR="00D049B2">
              <w:rPr>
                <w:rStyle w:val="CommentReference"/>
              </w:rPr>
              <w:commentReference w:id="442"/>
            </w:r>
          </w:p>
          <w:p w14:paraId="6D2DEDF8" w14:textId="5FB096DD" w:rsidR="00BB0129" w:rsidRDefault="00E83E4F">
            <w:commentRangeStart w:id="443"/>
            <w:commentRangeStart w:id="444"/>
            <w:commentRangeStart w:id="445"/>
            <w:del w:id="446" w:author="Matt Selway" w:date="2019-12-03T22:20:00Z">
              <w:r w:rsidDel="00D049B2">
                <w:delText xml:space="preserve">If there is no </w:delText>
              </w:r>
              <w:r w:rsidR="00886F54" w:rsidDel="00D049B2">
                <w:delText xml:space="preserve">unexpired </w:delText>
              </w:r>
              <w:r w:rsidDel="00D049B2">
                <w:delText>request message that can be matched to RequestMessageID, then no further action is taken.</w:delText>
              </w:r>
            </w:del>
            <w:commentRangeEnd w:id="443"/>
            <w:r w:rsidR="00886F54">
              <w:rPr>
                <w:rStyle w:val="CommentReference"/>
              </w:rPr>
              <w:commentReference w:id="443"/>
            </w:r>
            <w:commentRangeEnd w:id="444"/>
            <w:r w:rsidR="00357BE3">
              <w:rPr>
                <w:rStyle w:val="CommentReference"/>
              </w:rPr>
              <w:commentReference w:id="444"/>
            </w:r>
            <w:commentRangeEnd w:id="445"/>
            <w:r w:rsidR="00D049B2">
              <w:rPr>
                <w:rStyle w:val="CommentReference"/>
              </w:rPr>
              <w:commentReference w:id="445"/>
            </w:r>
          </w:p>
        </w:tc>
      </w:tr>
      <w:tr w:rsidR="00BB0129" w14:paraId="30674757" w14:textId="77777777" w:rsidTr="00296BF2">
        <w:tc>
          <w:tcPr>
            <w:tcW w:w="0" w:type="auto"/>
          </w:tcPr>
          <w:p w14:paraId="60006A19" w14:textId="77777777" w:rsidR="00BB0129" w:rsidRDefault="00E83E4F">
            <w:pPr>
              <w:pStyle w:val="Compact"/>
            </w:pPr>
            <w:r>
              <w:t>Output</w:t>
            </w:r>
          </w:p>
        </w:tc>
        <w:tc>
          <w:tcPr>
            <w:tcW w:w="0" w:type="auto"/>
          </w:tcPr>
          <w:p w14:paraId="0AF33C91" w14:textId="17BB63A6" w:rsidR="00BB0129" w:rsidRDefault="00E83E4F">
            <w:pPr>
              <w:pStyle w:val="Compact"/>
            </w:pPr>
            <w:proofErr w:type="spellStart"/>
            <w:r>
              <w:t>MessageID</w:t>
            </w:r>
            <w:proofErr w:type="spellEnd"/>
            <w:r>
              <w:t xml:space="preserve"> [1]</w:t>
            </w:r>
          </w:p>
        </w:tc>
      </w:tr>
      <w:tr w:rsidR="00BB0129" w14:paraId="743BFA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528A515" w14:textId="77777777" w:rsidR="00BB0129" w:rsidRDefault="00E83E4F">
            <w:pPr>
              <w:pStyle w:val="Compact"/>
            </w:pPr>
            <w:r>
              <w:t>Faults</w:t>
            </w:r>
          </w:p>
        </w:tc>
        <w:tc>
          <w:tcPr>
            <w:tcW w:w="0" w:type="auto"/>
          </w:tcPr>
          <w:p w14:paraId="0351CD41" w14:textId="77777777" w:rsidR="00BB0129" w:rsidRDefault="00E83E4F">
            <w:pPr>
              <w:pStyle w:val="Compact"/>
            </w:pPr>
            <w:proofErr w:type="spellStart"/>
            <w:r>
              <w:t>SessionFault</w:t>
            </w:r>
            <w:proofErr w:type="spellEnd"/>
          </w:p>
        </w:tc>
      </w:tr>
    </w:tbl>
    <w:p w14:paraId="56854A46" w14:textId="77777777" w:rsidR="00357BE3" w:rsidRDefault="00357BE3" w:rsidP="00357BE3">
      <w:pPr>
        <w:pStyle w:val="Heading4"/>
      </w:pPr>
      <w:bookmarkStart w:id="447" w:name="close-provider-request-session"/>
      <w:bookmarkStart w:id="448" w:name="_Toc25357189"/>
      <w:bookmarkEnd w:id="447"/>
      <w:r>
        <w:t>SOAP Mapping</w:t>
      </w:r>
    </w:p>
    <w:p w14:paraId="527F5571" w14:textId="2F82F9D8" w:rsidR="00357BE3" w:rsidRDefault="00357BE3" w:rsidP="00357BE3">
      <w:pPr>
        <w:pStyle w:val="BodyText"/>
      </w:pPr>
      <w:r>
        <w:t>The Post</w:t>
      </w:r>
      <w:r w:rsidRPr="00F37CC4">
        <w:t xml:space="preserve"> </w:t>
      </w:r>
      <w:r w:rsidR="00DA3A24">
        <w:t>Response</w:t>
      </w:r>
      <w:r w:rsidRPr="00F37CC4">
        <w:t xml:space="preserve"> </w:t>
      </w:r>
      <w:r>
        <w:t>general interface is mapped into SOAP 1.1/1.2 as embedded XML schemas in WSDL descriptions according to the following schema types.</w:t>
      </w:r>
    </w:p>
    <w:p w14:paraId="79FDAD1C" w14:textId="77777777" w:rsidR="00357BE3" w:rsidRDefault="00357BE3" w:rsidP="00357BE3">
      <w:pPr>
        <w:pStyle w:val="BodyText"/>
      </w:pPr>
      <w:r>
        <w:lastRenderedPageBreak/>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57BE3" w14:paraId="7D34C7B5"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13E6FBF1" w14:textId="77777777" w:rsidR="00357BE3" w:rsidRPr="00BF5A6C" w:rsidRDefault="00357BE3" w:rsidP="0016749D">
            <w:pPr>
              <w:pStyle w:val="Compact"/>
            </w:pPr>
            <w:r w:rsidRPr="00151DB9">
              <w:rPr>
                <w:b w:val="0"/>
              </w:rPr>
              <w:t>Input</w:t>
            </w:r>
          </w:p>
        </w:tc>
        <w:tc>
          <w:tcPr>
            <w:tcW w:w="4397" w:type="pct"/>
          </w:tcPr>
          <w:p w14:paraId="1F5C0E44" w14:textId="237B7FB9" w:rsidR="00357BE3" w:rsidRPr="00136178" w:rsidRDefault="00357BE3" w:rsidP="0016749D">
            <w:pPr>
              <w:rPr>
                <w:b w:val="0"/>
              </w:rPr>
            </w:pPr>
            <w:proofErr w:type="spellStart"/>
            <w:r w:rsidRPr="00136178">
              <w:rPr>
                <w:b w:val="0"/>
              </w:rPr>
              <w:t>Post</w:t>
            </w:r>
            <w:r w:rsidR="00317799">
              <w:rPr>
                <w:b w:val="0"/>
              </w:rPr>
              <w:t>Response</w:t>
            </w:r>
            <w:proofErr w:type="spellEnd"/>
            <w:r>
              <w:rPr>
                <w:b w:val="0"/>
              </w:rPr>
              <w:t xml:space="preserve"> (</w:t>
            </w:r>
            <w:proofErr w:type="spellStart"/>
            <w:proofErr w:type="gramStart"/>
            <w:r>
              <w:rPr>
                <w:b w:val="0"/>
              </w:rPr>
              <w:t>isbm:</w:t>
            </w:r>
            <w:r w:rsidRPr="00136178">
              <w:rPr>
                <w:b w:val="0"/>
              </w:rPr>
              <w:t>Post</w:t>
            </w:r>
            <w:r w:rsidR="00317799">
              <w:rPr>
                <w:b w:val="0"/>
              </w:rPr>
              <w:t>Response</w:t>
            </w:r>
            <w:proofErr w:type="spellEnd"/>
            <w:proofErr w:type="gramEnd"/>
            <w:r>
              <w:rPr>
                <w:b w:val="0"/>
              </w:rPr>
              <w:t>)</w:t>
            </w:r>
          </w:p>
          <w:p w14:paraId="299C05A5" w14:textId="2597F1E0" w:rsidR="00357BE3" w:rsidRPr="006F6810" w:rsidRDefault="00357BE3" w:rsidP="0016749D">
            <w:pPr>
              <w:pStyle w:val="ListParagraph"/>
              <w:numPr>
                <w:ilvl w:val="0"/>
                <w:numId w:val="7"/>
              </w:numPr>
              <w:rPr>
                <w:b w:val="0"/>
              </w:rPr>
            </w:pPr>
            <w:proofErr w:type="spellStart"/>
            <w:r w:rsidRPr="00B212FB">
              <w:rPr>
                <w:b w:val="0"/>
              </w:rPr>
              <w:t>SessionID</w:t>
            </w:r>
            <w:proofErr w:type="spellEnd"/>
            <w:r w:rsidRPr="00B212FB">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00740254" w:rsidRPr="00740254">
              <w:rPr>
                <w:rStyle w:val="Hyperlink"/>
                <w:b w:val="0"/>
              </w:rPr>
              <w:t>xs:string</w:t>
            </w:r>
            <w:proofErr w:type="spellEnd"/>
            <w:r w:rsidR="00320F19">
              <w:rPr>
                <w:rStyle w:val="Hyperlink"/>
              </w:rPr>
              <w:fldChar w:fldCharType="end"/>
            </w:r>
            <w:r w:rsidRPr="00C418F6">
              <w:rPr>
                <w:b w:val="0"/>
              </w:rPr>
              <w:t>) [1]</w:t>
            </w:r>
          </w:p>
          <w:p w14:paraId="3FBA7C85" w14:textId="335FD1EC" w:rsidR="006F6810" w:rsidRPr="00C418F6" w:rsidRDefault="006F6810" w:rsidP="0016749D">
            <w:pPr>
              <w:pStyle w:val="ListParagraph"/>
              <w:numPr>
                <w:ilvl w:val="0"/>
                <w:numId w:val="7"/>
              </w:numPr>
              <w:rPr>
                <w:b w:val="0"/>
              </w:rPr>
            </w:pPr>
            <w:proofErr w:type="spellStart"/>
            <w:r w:rsidRPr="006F6810">
              <w:rPr>
                <w:b w:val="0"/>
              </w:rPr>
              <w:t>RequestMessageID</w:t>
            </w:r>
            <w:proofErr w:type="spellEnd"/>
            <w:r w:rsidRPr="006F6810">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001D58F9" w:rsidRPr="001D58F9">
              <w:rPr>
                <w:rStyle w:val="Hyperlink"/>
                <w:b w:val="0"/>
              </w:rPr>
              <w:t>xs:string</w:t>
            </w:r>
            <w:proofErr w:type="spellEnd"/>
            <w:r w:rsidR="00320F19">
              <w:rPr>
                <w:rStyle w:val="Hyperlink"/>
              </w:rPr>
              <w:fldChar w:fldCharType="end"/>
            </w:r>
            <w:r w:rsidRPr="006F6810">
              <w:rPr>
                <w:b w:val="0"/>
              </w:rPr>
              <w:t>) [1]</w:t>
            </w:r>
          </w:p>
          <w:p w14:paraId="5632FD85" w14:textId="5C61777E" w:rsidR="00357BE3" w:rsidRPr="00B212FB" w:rsidRDefault="00357BE3" w:rsidP="00C17E6B">
            <w:pPr>
              <w:pStyle w:val="ListParagraph"/>
              <w:numPr>
                <w:ilvl w:val="0"/>
                <w:numId w:val="7"/>
              </w:numPr>
              <w:rPr>
                <w:b w:val="0"/>
              </w:rPr>
            </w:pPr>
            <w:proofErr w:type="spellStart"/>
            <w:r w:rsidRPr="00C418F6">
              <w:rPr>
                <w:b w:val="0"/>
              </w:rPr>
              <w:t>MessageContent</w:t>
            </w:r>
            <w:proofErr w:type="spellEnd"/>
            <w:r w:rsidRPr="00C418F6">
              <w:rPr>
                <w:b w:val="0"/>
              </w:rPr>
              <w:t xml:space="preserve"> (</w:t>
            </w:r>
            <w:proofErr w:type="spellStart"/>
            <w:r w:rsidR="00320F19">
              <w:fldChar w:fldCharType="begin"/>
            </w:r>
            <w:r w:rsidR="00320F19">
              <w:instrText xml:space="preserve"> HYPERLINK "http://www.openoandm.org/ws-isbm/1.0/ws-isbm.html" \l "message-content-xml" \h </w:instrText>
            </w:r>
            <w:r w:rsidR="00320F19">
              <w:fldChar w:fldCharType="separate"/>
            </w:r>
            <w:r w:rsidR="00C17E6B" w:rsidRPr="00C17E6B">
              <w:rPr>
                <w:rStyle w:val="Hyperlink"/>
                <w:b w:val="0"/>
              </w:rPr>
              <w:t>isbm:MessageContent</w:t>
            </w:r>
            <w:proofErr w:type="spellEnd"/>
            <w:r w:rsidR="00320F19">
              <w:rPr>
                <w:rStyle w:val="Hyperlink"/>
              </w:rPr>
              <w:fldChar w:fldCharType="end"/>
            </w:r>
            <w:r w:rsidRPr="00C418F6">
              <w:rPr>
                <w:b w:val="0"/>
              </w:rPr>
              <w:t>) [1]</w:t>
            </w:r>
          </w:p>
        </w:tc>
      </w:tr>
      <w:tr w:rsidR="00357BE3" w14:paraId="3E068C2F"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6CDE5646" w14:textId="77777777" w:rsidR="00357BE3" w:rsidRDefault="00357BE3" w:rsidP="0016749D">
            <w:pPr>
              <w:pStyle w:val="Compact"/>
            </w:pPr>
            <w:r>
              <w:t>Output</w:t>
            </w:r>
          </w:p>
        </w:tc>
        <w:tc>
          <w:tcPr>
            <w:tcW w:w="4397" w:type="pct"/>
          </w:tcPr>
          <w:p w14:paraId="28A0AE72" w14:textId="5CDDAB5B" w:rsidR="00357BE3" w:rsidRPr="00957F55" w:rsidRDefault="00357BE3" w:rsidP="0016749D">
            <w:pPr>
              <w:rPr>
                <w:bCs/>
              </w:rPr>
            </w:pPr>
            <w:proofErr w:type="spellStart"/>
            <w:r w:rsidRPr="008E449A">
              <w:t>Post</w:t>
            </w:r>
            <w:r w:rsidR="00317799">
              <w:t>Response</w:t>
            </w:r>
            <w:r w:rsidRPr="008E449A">
              <w:t>Response</w:t>
            </w:r>
            <w:proofErr w:type="spellEnd"/>
            <w:r w:rsidRPr="008E449A">
              <w:t xml:space="preserve"> </w:t>
            </w:r>
            <w:r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Pr="00957F55">
              <w:rPr>
                <w:rStyle w:val="Hyperlink"/>
                <w:bCs/>
              </w:rPr>
              <w:t>isbm:</w:t>
            </w:r>
            <w:r w:rsidR="00320F19">
              <w:rPr>
                <w:rStyle w:val="Hyperlink"/>
                <w:bCs/>
              </w:rPr>
              <w:fldChar w:fldCharType="end"/>
            </w:r>
            <w:r w:rsidRPr="008E449A">
              <w:t>Post</w:t>
            </w:r>
            <w:r w:rsidR="00317799">
              <w:t>Response</w:t>
            </w:r>
            <w:r w:rsidRPr="008E449A">
              <w:t>Response</w:t>
            </w:r>
            <w:proofErr w:type="spellEnd"/>
            <w:r w:rsidRPr="00957F55">
              <w:rPr>
                <w:bCs/>
              </w:rPr>
              <w:t>)</w:t>
            </w:r>
          </w:p>
          <w:p w14:paraId="37511E5C" w14:textId="77777777" w:rsidR="00357BE3" w:rsidRPr="00957F55" w:rsidRDefault="00357BE3" w:rsidP="0016749D">
            <w:pPr>
              <w:pStyle w:val="ListParagraph"/>
              <w:numPr>
                <w:ilvl w:val="0"/>
                <w:numId w:val="7"/>
              </w:numPr>
            </w:pPr>
            <w:proofErr w:type="spellStart"/>
            <w:r>
              <w:t>MessageID</w:t>
            </w:r>
            <w:proofErr w:type="spellEnd"/>
            <w:r>
              <w:t xml:space="preserve"> </w:t>
            </w:r>
            <w:r w:rsidRPr="00957F55">
              <w:t>(</w:t>
            </w:r>
            <w:proofErr w:type="spellStart"/>
            <w:r w:rsidR="00320F19">
              <w:fldChar w:fldCharType="begin"/>
            </w:r>
            <w:r w:rsidR="00320F19">
              <w:instrText xml:space="preserve"> HYPERLINK "http://www.w3.org/TR/xmlschema-2/" \l "string" \h </w:instrText>
            </w:r>
            <w:r w:rsidR="00320F19">
              <w:fldChar w:fldCharType="separate"/>
            </w:r>
            <w:r w:rsidRPr="00957F55">
              <w:rPr>
                <w:rStyle w:val="Hyperlink"/>
              </w:rPr>
              <w:t>xs:string</w:t>
            </w:r>
            <w:proofErr w:type="spellEnd"/>
            <w:r w:rsidR="00320F19">
              <w:rPr>
                <w:rStyle w:val="Hyperlink"/>
              </w:rPr>
              <w:fldChar w:fldCharType="end"/>
            </w:r>
            <w:r w:rsidRPr="00957F55">
              <w:t>) [1]</w:t>
            </w:r>
          </w:p>
        </w:tc>
      </w:tr>
      <w:tr w:rsidR="00357BE3" w14:paraId="6E6379D0" w14:textId="77777777" w:rsidTr="0016749D">
        <w:tc>
          <w:tcPr>
            <w:tcW w:w="603" w:type="pct"/>
          </w:tcPr>
          <w:p w14:paraId="1C3CBBF8" w14:textId="77777777" w:rsidR="00357BE3" w:rsidRDefault="00357BE3" w:rsidP="0016749D">
            <w:pPr>
              <w:pStyle w:val="Compact"/>
            </w:pPr>
            <w:r>
              <w:t>Faults</w:t>
            </w:r>
          </w:p>
        </w:tc>
        <w:tc>
          <w:tcPr>
            <w:tcW w:w="4397" w:type="pct"/>
          </w:tcPr>
          <w:p w14:paraId="6103EB37" w14:textId="77777777" w:rsidR="00357BE3" w:rsidRDefault="00357BE3" w:rsidP="0016749D">
            <w:pPr>
              <w:pStyle w:val="Compact"/>
            </w:pPr>
            <w:proofErr w:type="spellStart"/>
            <w:r>
              <w:t>SessionFault</w:t>
            </w:r>
            <w:proofErr w:type="spellEnd"/>
          </w:p>
        </w:tc>
      </w:tr>
    </w:tbl>
    <w:p w14:paraId="794522C9" w14:textId="77777777" w:rsidR="00357BE3" w:rsidRDefault="00357BE3" w:rsidP="00357BE3">
      <w:pPr>
        <w:pStyle w:val="Heading4"/>
      </w:pPr>
      <w:r>
        <w:t>REST Mapping</w:t>
      </w:r>
    </w:p>
    <w:p w14:paraId="6C546D88" w14:textId="5C1DB1F9" w:rsidR="00357BE3" w:rsidRDefault="00357BE3" w:rsidP="00357BE3">
      <w:pPr>
        <w:pStyle w:val="BodyText"/>
      </w:pPr>
      <w:r>
        <w:t>The Post</w:t>
      </w:r>
      <w:r w:rsidRPr="00F37CC4">
        <w:t xml:space="preserve"> </w:t>
      </w:r>
      <w:r w:rsidR="000F42BD">
        <w:t>Response</w:t>
      </w:r>
      <w:r>
        <w:t xml:space="preserve"> general interface is mapped into a RESTful interface as an </w:t>
      </w:r>
      <w:proofErr w:type="spellStart"/>
      <w:r>
        <w:t>OpenAPI</w:t>
      </w:r>
      <w:proofErr w:type="spellEnd"/>
      <w:r>
        <w:t xml:space="preserve"> description according to the following rules.</w:t>
      </w:r>
    </w:p>
    <w:p w14:paraId="7DFAE5A0" w14:textId="77777777" w:rsidR="00357BE3" w:rsidRDefault="00357BE3" w:rsidP="00357BE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57BE3" w14:paraId="114391A3"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D4828A2" w14:textId="77777777" w:rsidR="00357BE3" w:rsidRPr="003B5061" w:rsidRDefault="00357BE3" w:rsidP="0016749D">
            <w:pPr>
              <w:pStyle w:val="Compact"/>
            </w:pPr>
            <w:r w:rsidRPr="003B5061">
              <w:t>HTTP M</w:t>
            </w:r>
            <w:r>
              <w:t>ethod</w:t>
            </w:r>
          </w:p>
        </w:tc>
        <w:tc>
          <w:tcPr>
            <w:tcW w:w="4397" w:type="pct"/>
          </w:tcPr>
          <w:p w14:paraId="744B8BEA" w14:textId="77777777" w:rsidR="00357BE3" w:rsidRPr="003B5061" w:rsidRDefault="00357BE3" w:rsidP="0016749D">
            <w:pPr>
              <w:rPr>
                <w:bCs/>
              </w:rPr>
            </w:pPr>
            <w:r>
              <w:rPr>
                <w:bCs/>
              </w:rPr>
              <w:t>POST</w:t>
            </w:r>
          </w:p>
        </w:tc>
      </w:tr>
      <w:tr w:rsidR="00357BE3" w14:paraId="74E20449" w14:textId="77777777" w:rsidTr="0016749D">
        <w:tc>
          <w:tcPr>
            <w:tcW w:w="603" w:type="pct"/>
          </w:tcPr>
          <w:p w14:paraId="6836D6FB" w14:textId="77777777" w:rsidR="00357BE3" w:rsidRPr="003B5061" w:rsidRDefault="00357BE3" w:rsidP="0016749D">
            <w:pPr>
              <w:pStyle w:val="Compact"/>
            </w:pPr>
            <w:r>
              <w:t xml:space="preserve">URL </w:t>
            </w:r>
          </w:p>
        </w:tc>
        <w:tc>
          <w:tcPr>
            <w:tcW w:w="4397" w:type="pct"/>
          </w:tcPr>
          <w:p w14:paraId="1AE240F0" w14:textId="7BE4F400" w:rsidR="00357BE3" w:rsidRPr="003B5061" w:rsidRDefault="00357BE3" w:rsidP="0016749D">
            <w:pPr>
              <w:rPr>
                <w:bCs/>
              </w:rPr>
            </w:pPr>
            <w:r w:rsidRPr="00211B67">
              <w:rPr>
                <w:bCs/>
              </w:rPr>
              <w:t>/sessions/{session-id}/</w:t>
            </w:r>
            <w:ins w:id="449" w:author="Karamjit Kaur" w:date="2019-12-10T15:48:00Z">
              <w:r w:rsidR="001633A9">
                <w:rPr>
                  <w:bCs/>
                </w:rPr>
                <w:t>requests/</w:t>
              </w:r>
            </w:ins>
            <w:ins w:id="450" w:author="Karamjit Kaur" w:date="2019-12-10T15:49:00Z">
              <w:r w:rsidR="001633A9">
                <w:rPr>
                  <w:bCs/>
                </w:rPr>
                <w:t>{request-id}/</w:t>
              </w:r>
            </w:ins>
            <w:r w:rsidR="00EC7E92">
              <w:rPr>
                <w:bCs/>
              </w:rPr>
              <w:t>responses</w:t>
            </w:r>
            <w:del w:id="451" w:author="Karamjit Kaur" w:date="2019-12-10T15:49:00Z">
              <w:r w:rsidR="003F1211" w:rsidDel="001633A9">
                <w:rPr>
                  <w:bCs/>
                </w:rPr>
                <w:delText>?requestMessageId</w:delText>
              </w:r>
            </w:del>
            <w:ins w:id="452" w:author="Karamjit Kaur" w:date="2019-12-10T15:48:00Z">
              <w:r w:rsidR="001633A9">
                <w:rPr>
                  <w:bCs/>
                </w:rPr>
                <w:t xml:space="preserve"> </w:t>
              </w:r>
            </w:ins>
            <w:del w:id="453" w:author="Karamjit Kaur" w:date="2019-12-10T15:47:00Z">
              <w:r w:rsidR="003F1211" w:rsidDel="001633A9">
                <w:rPr>
                  <w:bCs/>
                </w:rPr>
                <w:delText>={string}</w:delText>
              </w:r>
            </w:del>
          </w:p>
        </w:tc>
      </w:tr>
      <w:tr w:rsidR="00357BE3" w14:paraId="7DD3E70D"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DCB6134" w14:textId="77777777" w:rsidR="00357BE3" w:rsidRPr="003B5061" w:rsidRDefault="00357BE3" w:rsidP="0016749D">
            <w:pPr>
              <w:pStyle w:val="Compact"/>
            </w:pPr>
            <w:r>
              <w:t>HTTP Body</w:t>
            </w:r>
          </w:p>
        </w:tc>
        <w:tc>
          <w:tcPr>
            <w:tcW w:w="4397" w:type="pct"/>
          </w:tcPr>
          <w:p w14:paraId="1E5CC4F6" w14:textId="7CD3467F" w:rsidR="00357BE3" w:rsidRDefault="00357BE3" w:rsidP="0016749D">
            <w:proofErr w:type="spellStart"/>
            <w:r w:rsidRPr="00481990">
              <w:t>post</w:t>
            </w:r>
            <w:r w:rsidR="007A1E90">
              <w:t>Response</w:t>
            </w:r>
            <w:proofErr w:type="spellEnd"/>
            <w:r>
              <w:t>(</w:t>
            </w:r>
            <w:proofErr w:type="spellStart"/>
            <w:proofErr w:type="gramStart"/>
            <w:r>
              <w:t>json:</w:t>
            </w:r>
            <w:r w:rsidRPr="00481990">
              <w:t>post</w:t>
            </w:r>
            <w:r w:rsidR="007A1E90">
              <w:t>Response</w:t>
            </w:r>
            <w:proofErr w:type="spellEnd"/>
            <w:proofErr w:type="gramEnd"/>
            <w:r>
              <w:t>)</w:t>
            </w:r>
          </w:p>
          <w:p w14:paraId="67FCC644" w14:textId="77777777" w:rsidR="00357BE3" w:rsidRDefault="00357BE3" w:rsidP="0016749D">
            <w:pPr>
              <w:pStyle w:val="ListParagraph"/>
              <w:numPr>
                <w:ilvl w:val="0"/>
                <w:numId w:val="7"/>
              </w:numPr>
            </w:pPr>
            <w:r w:rsidRPr="000A6C22">
              <w:t>Message</w:t>
            </w:r>
            <w:r>
              <w:t xml:space="preserve"> (</w:t>
            </w:r>
            <w:proofErr w:type="spellStart"/>
            <w:proofErr w:type="gramStart"/>
            <w:r>
              <w:t>json:Message</w:t>
            </w:r>
            <w:proofErr w:type="spellEnd"/>
            <w:proofErr w:type="gramEnd"/>
            <w:r>
              <w:t>) [1]</w:t>
            </w:r>
          </w:p>
          <w:p w14:paraId="7497C7AB" w14:textId="23E7BD1C" w:rsidR="00357BE3" w:rsidRPr="003B5061" w:rsidRDefault="00357BE3" w:rsidP="00370170">
            <w:pPr>
              <w:pStyle w:val="ListParagraph"/>
              <w:numPr>
                <w:ilvl w:val="1"/>
                <w:numId w:val="7"/>
              </w:numPr>
            </w:pPr>
            <w:r w:rsidRPr="000A6C22">
              <w:t>Content (</w:t>
            </w:r>
            <w:proofErr w:type="spellStart"/>
            <w:r w:rsidR="00320F19">
              <w:fldChar w:fldCharType="begin"/>
            </w:r>
            <w:r w:rsidR="00320F19">
              <w:instrText xml:space="preserve"> HYPERLINK "http://www.openoandm.org/ws-isbm/1.0/ws-isbm.html" \l "message-content-xml" \h </w:instrText>
            </w:r>
            <w:r w:rsidR="00320F19">
              <w:fldChar w:fldCharType="separate"/>
            </w:r>
            <w:r>
              <w:t>json</w:t>
            </w:r>
            <w:r w:rsidRPr="000A6C22">
              <w:t>:MessageContent</w:t>
            </w:r>
            <w:proofErr w:type="spellEnd"/>
            <w:r w:rsidR="00320F19">
              <w:fldChar w:fldCharType="end"/>
            </w:r>
            <w:r w:rsidRPr="000A6C22">
              <w:t>) [1]</w:t>
            </w:r>
          </w:p>
        </w:tc>
      </w:tr>
      <w:tr w:rsidR="00357BE3" w14:paraId="55248451" w14:textId="77777777" w:rsidTr="0016749D">
        <w:tc>
          <w:tcPr>
            <w:tcW w:w="603" w:type="pct"/>
          </w:tcPr>
          <w:p w14:paraId="4553C858" w14:textId="77777777" w:rsidR="00357BE3" w:rsidRDefault="00357BE3" w:rsidP="0016749D">
            <w:pPr>
              <w:pStyle w:val="Compact"/>
            </w:pPr>
            <w:r>
              <w:t>HTTP Response (Success)</w:t>
            </w:r>
          </w:p>
        </w:tc>
        <w:tc>
          <w:tcPr>
            <w:tcW w:w="4397" w:type="pct"/>
          </w:tcPr>
          <w:p w14:paraId="3A39C417" w14:textId="77777777" w:rsidR="00357BE3" w:rsidRDefault="00357BE3" w:rsidP="0016749D">
            <w:pPr>
              <w:pStyle w:val="Compact"/>
            </w:pPr>
            <w:r>
              <w:t>201 Created</w:t>
            </w:r>
          </w:p>
        </w:tc>
      </w:tr>
      <w:tr w:rsidR="00357BE3" w14:paraId="0E835AE4"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4F4E8B8" w14:textId="77777777" w:rsidR="00357BE3" w:rsidRDefault="00357BE3" w:rsidP="0016749D">
            <w:pPr>
              <w:pStyle w:val="Compact"/>
            </w:pPr>
            <w:r>
              <w:t>Output</w:t>
            </w:r>
          </w:p>
        </w:tc>
        <w:tc>
          <w:tcPr>
            <w:tcW w:w="4397" w:type="pct"/>
          </w:tcPr>
          <w:p w14:paraId="7290DE1E" w14:textId="77777777" w:rsidR="00357BE3" w:rsidRDefault="00357BE3" w:rsidP="0016749D">
            <w:pPr>
              <w:pStyle w:val="Compact"/>
            </w:pPr>
            <w:r>
              <w:t>Message (</w:t>
            </w:r>
            <w:proofErr w:type="spellStart"/>
            <w:proofErr w:type="gramStart"/>
            <w:r>
              <w:t>json:Message</w:t>
            </w:r>
            <w:proofErr w:type="spellEnd"/>
            <w:proofErr w:type="gramEnd"/>
            <w:r>
              <w:t>)</w:t>
            </w:r>
          </w:p>
          <w:p w14:paraId="3AA607BB" w14:textId="77777777" w:rsidR="00357BE3" w:rsidRDefault="00357BE3" w:rsidP="0016749D">
            <w:pPr>
              <w:pStyle w:val="ListParagraph"/>
              <w:numPr>
                <w:ilvl w:val="0"/>
                <w:numId w:val="7"/>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20F19">
              <w:fldChar w:fldCharType="begin"/>
            </w:r>
            <w:r w:rsidR="00320F19">
              <w:instrText xml:space="preserve"> HYPERLINK "http://www.w3.org/TR/xmlschema-2/" \l "string" \h </w:instrText>
            </w:r>
            <w:r w:rsidR="00320F19">
              <w:fldChar w:fldCharType="separate"/>
            </w:r>
            <w:r>
              <w:rPr>
                <w:rStyle w:val="Hyperlink"/>
              </w:rPr>
              <w:t>json</w:t>
            </w:r>
            <w:r w:rsidRPr="00957F55">
              <w:rPr>
                <w:rStyle w:val="Hyperlink"/>
              </w:rPr>
              <w:t>:string</w:t>
            </w:r>
            <w:proofErr w:type="spellEnd"/>
            <w:r w:rsidR="00320F19">
              <w:rPr>
                <w:rStyle w:val="Hyperlink"/>
              </w:rPr>
              <w:fldChar w:fldCharType="end"/>
            </w:r>
            <w:r w:rsidRPr="00957F55">
              <w:t>) [1]</w:t>
            </w:r>
          </w:p>
        </w:tc>
      </w:tr>
      <w:tr w:rsidR="00357BE3" w14:paraId="311834D6" w14:textId="77777777" w:rsidTr="0016749D">
        <w:trPr>
          <w:trHeight w:val="972"/>
        </w:trPr>
        <w:tc>
          <w:tcPr>
            <w:tcW w:w="603" w:type="pct"/>
          </w:tcPr>
          <w:p w14:paraId="60429B04" w14:textId="77777777" w:rsidR="00357BE3" w:rsidRDefault="00357BE3" w:rsidP="0016749D">
            <w:pPr>
              <w:pStyle w:val="Compact"/>
            </w:pPr>
            <w:r>
              <w:t>HTTP Response</w:t>
            </w:r>
          </w:p>
          <w:p w14:paraId="7641DF83" w14:textId="77777777" w:rsidR="00357BE3" w:rsidRDefault="00357BE3" w:rsidP="0016749D">
            <w:pPr>
              <w:pStyle w:val="Compact"/>
            </w:pPr>
            <w:r>
              <w:t>(Error)</w:t>
            </w:r>
          </w:p>
        </w:tc>
        <w:tc>
          <w:tcPr>
            <w:tcW w:w="4397" w:type="pct"/>
          </w:tcPr>
          <w:p w14:paraId="5828967B" w14:textId="77777777" w:rsidR="00357BE3" w:rsidRDefault="00357BE3" w:rsidP="0016749D">
            <w:commentRangeStart w:id="454"/>
            <w:proofErr w:type="spellStart"/>
            <w:r>
              <w:t>SessionFault</w:t>
            </w:r>
            <w:proofErr w:type="spellEnd"/>
            <w:r>
              <w:t xml:space="preserve"> (</w:t>
            </w:r>
            <w:proofErr w:type="spellStart"/>
            <w:proofErr w:type="gramStart"/>
            <w:r>
              <w:t>json:SessionFault</w:t>
            </w:r>
            <w:proofErr w:type="spellEnd"/>
            <w:proofErr w:type="gramEnd"/>
            <w:r>
              <w:t>) – 404 Not Found</w:t>
            </w:r>
            <w:commentRangeEnd w:id="454"/>
            <w:r>
              <w:rPr>
                <w:rStyle w:val="CommentReference"/>
              </w:rPr>
              <w:commentReference w:id="454"/>
            </w:r>
          </w:p>
          <w:p w14:paraId="2821CA1F" w14:textId="77777777" w:rsidR="00357BE3" w:rsidRDefault="00357BE3" w:rsidP="0016749D">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w:t>
            </w:r>
            <w:r w:rsidRPr="009A4FB8">
              <w:t xml:space="preserve">422 </w:t>
            </w:r>
            <w:proofErr w:type="spellStart"/>
            <w:r w:rsidRPr="009A4FB8">
              <w:t>Unprocessable</w:t>
            </w:r>
            <w:proofErr w:type="spellEnd"/>
            <w:r w:rsidRPr="009A4FB8">
              <w:t xml:space="preserve"> Entity</w:t>
            </w:r>
          </w:p>
          <w:p w14:paraId="3353CE25" w14:textId="77777777" w:rsidR="00357BE3" w:rsidRDefault="00357BE3" w:rsidP="0016749D">
            <w:pPr>
              <w:pStyle w:val="Compact"/>
            </w:pPr>
          </w:p>
        </w:tc>
      </w:tr>
    </w:tbl>
    <w:p w14:paraId="3BF48A7C" w14:textId="5EFDF975" w:rsidR="00BB0129" w:rsidRDefault="00E83E4F" w:rsidP="00296BF2">
      <w:pPr>
        <w:pStyle w:val="Heading3"/>
      </w:pPr>
      <w:bookmarkStart w:id="455" w:name="_Toc26878709"/>
      <w:r>
        <w:t>Close Provider Request Session</w:t>
      </w:r>
      <w:bookmarkEnd w:id="448"/>
      <w:bookmarkEnd w:id="455"/>
    </w:p>
    <w:p w14:paraId="5B76CCD3" w14:textId="2C30217B" w:rsidR="00AC0998" w:rsidRPr="00AC0998" w:rsidRDefault="00AC0998" w:rsidP="00AC0998">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5911DA81"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F7185A6" w14:textId="77777777" w:rsidR="00BB0129" w:rsidRDefault="00E83E4F">
            <w:pPr>
              <w:pStyle w:val="Compact"/>
            </w:pPr>
            <w:r>
              <w:t>Name</w:t>
            </w:r>
          </w:p>
        </w:tc>
        <w:tc>
          <w:tcPr>
            <w:tcW w:w="0" w:type="auto"/>
          </w:tcPr>
          <w:p w14:paraId="3120F989" w14:textId="77777777" w:rsidR="00BB0129" w:rsidRDefault="00E83E4F">
            <w:pPr>
              <w:pStyle w:val="Compact"/>
            </w:pPr>
            <w:proofErr w:type="spellStart"/>
            <w:r>
              <w:t>CloseProviderRequestSession</w:t>
            </w:r>
            <w:proofErr w:type="spellEnd"/>
          </w:p>
        </w:tc>
      </w:tr>
      <w:tr w:rsidR="00BB0129" w14:paraId="6144973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F8699F" w14:textId="77777777" w:rsidR="00BB0129" w:rsidRDefault="00E83E4F">
            <w:pPr>
              <w:pStyle w:val="Compact"/>
            </w:pPr>
            <w:r>
              <w:t>Description</w:t>
            </w:r>
          </w:p>
        </w:tc>
        <w:tc>
          <w:tcPr>
            <w:tcW w:w="0" w:type="auto"/>
          </w:tcPr>
          <w:p w14:paraId="00F8BBAD" w14:textId="77777777" w:rsidR="00BB0129" w:rsidRDefault="00E83E4F">
            <w:pPr>
              <w:pStyle w:val="Compact"/>
            </w:pPr>
            <w:r>
              <w:t>Closes a provider request session.</w:t>
            </w:r>
          </w:p>
        </w:tc>
      </w:tr>
      <w:tr w:rsidR="00BB0129" w14:paraId="2DEA91BA" w14:textId="77777777" w:rsidTr="00296BF2">
        <w:tc>
          <w:tcPr>
            <w:tcW w:w="0" w:type="auto"/>
          </w:tcPr>
          <w:p w14:paraId="1F690740" w14:textId="77777777" w:rsidR="00BB0129" w:rsidRDefault="00E83E4F">
            <w:pPr>
              <w:pStyle w:val="Compact"/>
            </w:pPr>
            <w:r>
              <w:t>Input</w:t>
            </w:r>
          </w:p>
        </w:tc>
        <w:tc>
          <w:tcPr>
            <w:tcW w:w="0" w:type="auto"/>
          </w:tcPr>
          <w:p w14:paraId="1B47D607" w14:textId="6A7082CE" w:rsidR="00BB0129" w:rsidRDefault="00E83E4F">
            <w:pPr>
              <w:pStyle w:val="Compact"/>
            </w:pPr>
            <w:proofErr w:type="spellStart"/>
            <w:r>
              <w:t>SessionID</w:t>
            </w:r>
            <w:proofErr w:type="spellEnd"/>
            <w:r w:rsidR="007717EB">
              <w:t xml:space="preserve"> </w:t>
            </w:r>
            <w:r>
              <w:t>[1]</w:t>
            </w:r>
          </w:p>
        </w:tc>
      </w:tr>
      <w:tr w:rsidR="00BB0129" w14:paraId="7FD675E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AE5557A" w14:textId="77777777" w:rsidR="00BB0129" w:rsidRDefault="00E83E4F">
            <w:pPr>
              <w:pStyle w:val="Compact"/>
            </w:pPr>
            <w:r>
              <w:t>Behavior</w:t>
            </w:r>
          </w:p>
        </w:tc>
        <w:tc>
          <w:tcPr>
            <w:tcW w:w="0" w:type="auto"/>
          </w:tcPr>
          <w:p w14:paraId="6B0CF90B" w14:textId="77777777" w:rsidR="00BB0129" w:rsidRDefault="00E83E4F">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6BBAFF06" w14:textId="77777777" w:rsidR="00BB0129" w:rsidRDefault="00E83E4F">
            <w:r>
              <w:lastRenderedPageBreak/>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59404F8E" w14:textId="77777777" w:rsidTr="00296BF2">
        <w:tc>
          <w:tcPr>
            <w:tcW w:w="0" w:type="auto"/>
          </w:tcPr>
          <w:p w14:paraId="6175E7F9" w14:textId="77777777" w:rsidR="00BB0129" w:rsidRDefault="00E83E4F">
            <w:pPr>
              <w:pStyle w:val="Compact"/>
            </w:pPr>
            <w:r>
              <w:lastRenderedPageBreak/>
              <w:t>Output</w:t>
            </w:r>
          </w:p>
        </w:tc>
        <w:tc>
          <w:tcPr>
            <w:tcW w:w="0" w:type="auto"/>
          </w:tcPr>
          <w:p w14:paraId="03511932" w14:textId="77777777" w:rsidR="00BB0129" w:rsidRDefault="00E83E4F">
            <w:pPr>
              <w:pStyle w:val="Compact"/>
            </w:pPr>
            <w:r>
              <w:t>N/A</w:t>
            </w:r>
          </w:p>
        </w:tc>
      </w:tr>
      <w:tr w:rsidR="00BB0129" w14:paraId="40B67D3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8E3DE" w14:textId="77777777" w:rsidR="00BB0129" w:rsidRDefault="00E83E4F">
            <w:pPr>
              <w:pStyle w:val="Compact"/>
            </w:pPr>
            <w:r>
              <w:t>Faults</w:t>
            </w:r>
          </w:p>
        </w:tc>
        <w:tc>
          <w:tcPr>
            <w:tcW w:w="0" w:type="auto"/>
          </w:tcPr>
          <w:p w14:paraId="088A67A3" w14:textId="77777777" w:rsidR="00BB0129" w:rsidRDefault="00E83E4F">
            <w:pPr>
              <w:pStyle w:val="Compact"/>
            </w:pPr>
            <w:proofErr w:type="spellStart"/>
            <w:r>
              <w:t>SessionFault</w:t>
            </w:r>
            <w:proofErr w:type="spellEnd"/>
          </w:p>
        </w:tc>
      </w:tr>
    </w:tbl>
    <w:p w14:paraId="75DA875D" w14:textId="77777777" w:rsidR="00244E0A" w:rsidRDefault="00244E0A" w:rsidP="00244E0A">
      <w:pPr>
        <w:pStyle w:val="Heading4"/>
      </w:pPr>
      <w:bookmarkStart w:id="456" w:name="_Toc25357193"/>
      <w:bookmarkStart w:id="457" w:name="_Toc25358170"/>
      <w:bookmarkStart w:id="458" w:name="consumer-request-service"/>
      <w:bookmarkStart w:id="459" w:name="_Toc25357194"/>
      <w:bookmarkEnd w:id="456"/>
      <w:bookmarkEnd w:id="457"/>
      <w:bookmarkEnd w:id="458"/>
      <w:r>
        <w:t>SOAP Mapping</w:t>
      </w:r>
    </w:p>
    <w:p w14:paraId="5B87EBB3" w14:textId="0513367E" w:rsidR="00244E0A" w:rsidRDefault="00244E0A" w:rsidP="00244E0A">
      <w:pPr>
        <w:pStyle w:val="BodyText"/>
      </w:pPr>
      <w:r>
        <w:t xml:space="preserve">The Close </w:t>
      </w:r>
      <w:r w:rsidR="00186FE0">
        <w:t xml:space="preserve">Provider Request </w:t>
      </w:r>
      <w:r>
        <w:t>Session general interface is mapped into SOAP 1.1/1.2 as embedded XML schemas in WSDL descriptions according to the following schema types.</w:t>
      </w:r>
    </w:p>
    <w:p w14:paraId="086A280B" w14:textId="77777777" w:rsidR="00244E0A" w:rsidRDefault="00244E0A" w:rsidP="00244E0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44E0A" w14:paraId="20AD838E"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6B8EE4B1" w14:textId="77777777" w:rsidR="00244E0A" w:rsidRPr="00BF5A6C" w:rsidRDefault="00244E0A" w:rsidP="0016749D">
            <w:pPr>
              <w:pStyle w:val="Compact"/>
            </w:pPr>
            <w:r w:rsidRPr="00151DB9">
              <w:rPr>
                <w:b w:val="0"/>
              </w:rPr>
              <w:t>Input</w:t>
            </w:r>
          </w:p>
        </w:tc>
        <w:tc>
          <w:tcPr>
            <w:tcW w:w="4397" w:type="pct"/>
          </w:tcPr>
          <w:p w14:paraId="63E84B11" w14:textId="12994FD7" w:rsidR="00244E0A" w:rsidRPr="00136178" w:rsidRDefault="00114367" w:rsidP="0016749D">
            <w:pPr>
              <w:rPr>
                <w:b w:val="0"/>
              </w:rPr>
            </w:pPr>
            <w:proofErr w:type="spellStart"/>
            <w:r w:rsidRPr="00114367">
              <w:rPr>
                <w:b w:val="0"/>
              </w:rPr>
              <w:t>CloseProviderRequestSession</w:t>
            </w:r>
            <w:proofErr w:type="spellEnd"/>
            <w:r w:rsidRPr="00114367">
              <w:rPr>
                <w:b w:val="0"/>
              </w:rPr>
              <w:t xml:space="preserve"> </w:t>
            </w:r>
            <w:r w:rsidR="00244E0A">
              <w:rPr>
                <w:b w:val="0"/>
              </w:rPr>
              <w:t>(</w:t>
            </w:r>
            <w:proofErr w:type="spellStart"/>
            <w:proofErr w:type="gramStart"/>
            <w:r w:rsidR="00244E0A">
              <w:rPr>
                <w:b w:val="0"/>
              </w:rPr>
              <w:t>isbm:</w:t>
            </w:r>
            <w:r w:rsidRPr="00114367">
              <w:rPr>
                <w:b w:val="0"/>
              </w:rPr>
              <w:t>CloseProviderRequestSession</w:t>
            </w:r>
            <w:proofErr w:type="spellEnd"/>
            <w:proofErr w:type="gramEnd"/>
            <w:r w:rsidR="00244E0A">
              <w:rPr>
                <w:b w:val="0"/>
              </w:rPr>
              <w:t>)</w:t>
            </w:r>
          </w:p>
          <w:p w14:paraId="6194B340" w14:textId="6893D6D8" w:rsidR="00244E0A" w:rsidRPr="006C16A7" w:rsidRDefault="00244E0A" w:rsidP="0016749D">
            <w:pPr>
              <w:pStyle w:val="ListParagraph"/>
              <w:numPr>
                <w:ilvl w:val="0"/>
                <w:numId w:val="7"/>
              </w:numPr>
              <w:rPr>
                <w:b w:val="0"/>
              </w:rPr>
            </w:pPr>
            <w:proofErr w:type="spellStart"/>
            <w:r w:rsidRPr="006C16A7">
              <w:rPr>
                <w:b w:val="0"/>
              </w:rPr>
              <w:t>SessionID</w:t>
            </w:r>
            <w:proofErr w:type="spellEnd"/>
            <w:r w:rsidR="007717EB" w:rsidRPr="006C16A7">
              <w:rPr>
                <w:b w:val="0"/>
              </w:rPr>
              <w:t xml:space="preserve"> </w:t>
            </w:r>
            <w:r w:rsidRPr="006C16A7">
              <w:rPr>
                <w:b w:val="0"/>
              </w:rPr>
              <w:t>[1]</w:t>
            </w:r>
          </w:p>
        </w:tc>
      </w:tr>
      <w:tr w:rsidR="00244E0A" w14:paraId="45C551EE"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3B9CA83E" w14:textId="77777777" w:rsidR="00244E0A" w:rsidRDefault="00244E0A" w:rsidP="0016749D">
            <w:pPr>
              <w:pStyle w:val="Compact"/>
            </w:pPr>
            <w:r>
              <w:t>Output</w:t>
            </w:r>
          </w:p>
        </w:tc>
        <w:tc>
          <w:tcPr>
            <w:tcW w:w="4397" w:type="pct"/>
          </w:tcPr>
          <w:p w14:paraId="03EF1B35" w14:textId="29086B46" w:rsidR="00244E0A" w:rsidRPr="00957F55" w:rsidRDefault="00817ED9" w:rsidP="0016749D">
            <w:pPr>
              <w:rPr>
                <w:bCs/>
              </w:rPr>
            </w:pPr>
            <w:proofErr w:type="spellStart"/>
            <w:r w:rsidRPr="00114367">
              <w:t>CloseProviderRequestSession</w:t>
            </w:r>
            <w:r w:rsidR="00244E0A" w:rsidRPr="008E449A">
              <w:t>Response</w:t>
            </w:r>
            <w:proofErr w:type="spellEnd"/>
            <w:r w:rsidR="00244E0A" w:rsidRPr="008E449A">
              <w:t xml:space="preserve"> </w:t>
            </w:r>
            <w:r w:rsidR="00244E0A"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00244E0A" w:rsidRPr="00957F55">
              <w:rPr>
                <w:rStyle w:val="Hyperlink"/>
                <w:bCs/>
              </w:rPr>
              <w:t>isbm:</w:t>
            </w:r>
            <w:r w:rsidR="00320F19">
              <w:rPr>
                <w:rStyle w:val="Hyperlink"/>
                <w:bCs/>
              </w:rPr>
              <w:fldChar w:fldCharType="end"/>
            </w:r>
            <w:r w:rsidR="00AF0004" w:rsidRPr="00114367">
              <w:t>CloseProviderRequestSession</w:t>
            </w:r>
            <w:r w:rsidR="00AF0004" w:rsidRPr="008E449A">
              <w:t>Response</w:t>
            </w:r>
            <w:proofErr w:type="spellEnd"/>
            <w:r w:rsidR="00244E0A" w:rsidRPr="00957F55">
              <w:rPr>
                <w:bCs/>
              </w:rPr>
              <w:t>)</w:t>
            </w:r>
          </w:p>
          <w:p w14:paraId="06F37B14" w14:textId="77777777" w:rsidR="00244E0A" w:rsidRPr="00957F55" w:rsidRDefault="00244E0A" w:rsidP="0016749D">
            <w:pPr>
              <w:pStyle w:val="ListParagraph"/>
              <w:numPr>
                <w:ilvl w:val="0"/>
                <w:numId w:val="7"/>
              </w:numPr>
            </w:pPr>
            <w:r>
              <w:t>No Content</w:t>
            </w:r>
          </w:p>
        </w:tc>
      </w:tr>
      <w:tr w:rsidR="00244E0A" w14:paraId="27187987" w14:textId="77777777" w:rsidTr="0016749D">
        <w:tc>
          <w:tcPr>
            <w:tcW w:w="603" w:type="pct"/>
          </w:tcPr>
          <w:p w14:paraId="3DE502FC" w14:textId="77777777" w:rsidR="00244E0A" w:rsidRDefault="00244E0A" w:rsidP="0016749D">
            <w:pPr>
              <w:pStyle w:val="Compact"/>
            </w:pPr>
            <w:r>
              <w:t>Faults</w:t>
            </w:r>
          </w:p>
        </w:tc>
        <w:tc>
          <w:tcPr>
            <w:tcW w:w="4397" w:type="pct"/>
          </w:tcPr>
          <w:p w14:paraId="15B04A20" w14:textId="77777777" w:rsidR="00244E0A" w:rsidRDefault="00244E0A" w:rsidP="0016749D">
            <w:pPr>
              <w:pStyle w:val="Compact"/>
            </w:pPr>
            <w:proofErr w:type="spellStart"/>
            <w:r>
              <w:t>SessionFault</w:t>
            </w:r>
            <w:proofErr w:type="spellEnd"/>
          </w:p>
        </w:tc>
      </w:tr>
    </w:tbl>
    <w:p w14:paraId="70FB09F4" w14:textId="77777777" w:rsidR="00244E0A" w:rsidRDefault="00244E0A" w:rsidP="00244E0A">
      <w:pPr>
        <w:pStyle w:val="Heading4"/>
      </w:pPr>
      <w:r>
        <w:t>REST Mapping</w:t>
      </w:r>
    </w:p>
    <w:p w14:paraId="69B9D4A4" w14:textId="1317364B" w:rsidR="00244E0A" w:rsidRDefault="00244E0A" w:rsidP="00244E0A">
      <w:pPr>
        <w:pStyle w:val="BodyText"/>
      </w:pPr>
      <w:r>
        <w:t xml:space="preserve">The Close </w:t>
      </w:r>
      <w:r w:rsidR="00186FE0">
        <w:t xml:space="preserve">Provider Request </w:t>
      </w:r>
      <w:r>
        <w:t xml:space="preserve">Session general interface is mapped into a RESTful interface as an </w:t>
      </w:r>
      <w:proofErr w:type="spellStart"/>
      <w:r>
        <w:t>OpenAPI</w:t>
      </w:r>
      <w:proofErr w:type="spellEnd"/>
      <w:r>
        <w:t xml:space="preserve"> description according to the following rules.</w:t>
      </w:r>
    </w:p>
    <w:p w14:paraId="191F934A" w14:textId="77777777" w:rsidR="00244E0A" w:rsidRDefault="00244E0A" w:rsidP="00244E0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44E0A" w14:paraId="3654A66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6B622D16" w14:textId="77777777" w:rsidR="00244E0A" w:rsidRPr="003B5061" w:rsidRDefault="00244E0A" w:rsidP="0016749D">
            <w:pPr>
              <w:pStyle w:val="Compact"/>
            </w:pPr>
            <w:r w:rsidRPr="003B5061">
              <w:t>HTTP M</w:t>
            </w:r>
            <w:r>
              <w:t>ethod</w:t>
            </w:r>
          </w:p>
        </w:tc>
        <w:tc>
          <w:tcPr>
            <w:tcW w:w="4397" w:type="pct"/>
          </w:tcPr>
          <w:p w14:paraId="30688F77" w14:textId="77777777" w:rsidR="00244E0A" w:rsidRPr="003B5061" w:rsidRDefault="00244E0A" w:rsidP="0016749D">
            <w:pPr>
              <w:rPr>
                <w:bCs/>
              </w:rPr>
            </w:pPr>
            <w:r>
              <w:rPr>
                <w:bCs/>
              </w:rPr>
              <w:t>DELETE</w:t>
            </w:r>
          </w:p>
        </w:tc>
      </w:tr>
      <w:tr w:rsidR="00244E0A" w14:paraId="3092A1B7" w14:textId="77777777" w:rsidTr="0016749D">
        <w:tc>
          <w:tcPr>
            <w:tcW w:w="603" w:type="pct"/>
          </w:tcPr>
          <w:p w14:paraId="688116B5" w14:textId="77777777" w:rsidR="00244E0A" w:rsidRPr="003B5061" w:rsidRDefault="00244E0A" w:rsidP="0016749D">
            <w:pPr>
              <w:pStyle w:val="Compact"/>
            </w:pPr>
            <w:r>
              <w:t xml:space="preserve">URL </w:t>
            </w:r>
          </w:p>
        </w:tc>
        <w:tc>
          <w:tcPr>
            <w:tcW w:w="4397" w:type="pct"/>
          </w:tcPr>
          <w:p w14:paraId="3B5114AA" w14:textId="77777777" w:rsidR="00244E0A" w:rsidRPr="003B5061" w:rsidRDefault="00244E0A" w:rsidP="0016749D">
            <w:pPr>
              <w:rPr>
                <w:bCs/>
              </w:rPr>
            </w:pPr>
            <w:r w:rsidRPr="002D240C">
              <w:rPr>
                <w:bCs/>
              </w:rPr>
              <w:t>/sessions/{session-id}</w:t>
            </w:r>
          </w:p>
        </w:tc>
      </w:tr>
      <w:tr w:rsidR="00244E0A" w14:paraId="2BD304F7"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0452A8CD" w14:textId="77777777" w:rsidR="00244E0A" w:rsidRPr="003B5061" w:rsidRDefault="00244E0A" w:rsidP="0016749D">
            <w:pPr>
              <w:pStyle w:val="Compact"/>
            </w:pPr>
            <w:r>
              <w:t>HTTP Body</w:t>
            </w:r>
          </w:p>
        </w:tc>
        <w:tc>
          <w:tcPr>
            <w:tcW w:w="4397" w:type="pct"/>
          </w:tcPr>
          <w:p w14:paraId="7222603D" w14:textId="77777777" w:rsidR="00244E0A" w:rsidRPr="003B5061" w:rsidRDefault="00244E0A" w:rsidP="0016749D">
            <w:r>
              <w:t>None</w:t>
            </w:r>
          </w:p>
        </w:tc>
      </w:tr>
      <w:tr w:rsidR="00244E0A" w14:paraId="0A04E4EF" w14:textId="77777777" w:rsidTr="0016749D">
        <w:tc>
          <w:tcPr>
            <w:tcW w:w="603" w:type="pct"/>
          </w:tcPr>
          <w:p w14:paraId="5972347F" w14:textId="77777777" w:rsidR="00244E0A" w:rsidRDefault="00244E0A" w:rsidP="0016749D">
            <w:pPr>
              <w:pStyle w:val="Compact"/>
            </w:pPr>
            <w:r>
              <w:t>HTTP Response (Success)</w:t>
            </w:r>
          </w:p>
        </w:tc>
        <w:tc>
          <w:tcPr>
            <w:tcW w:w="4397" w:type="pct"/>
          </w:tcPr>
          <w:p w14:paraId="0D54D1E5" w14:textId="77777777" w:rsidR="00244E0A" w:rsidRDefault="00244E0A" w:rsidP="0016749D">
            <w:pPr>
              <w:pStyle w:val="Compact"/>
            </w:pPr>
            <w:r>
              <w:t>204 No Content</w:t>
            </w:r>
          </w:p>
        </w:tc>
      </w:tr>
      <w:tr w:rsidR="00244E0A" w14:paraId="6857498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8CF54C6" w14:textId="77777777" w:rsidR="00244E0A" w:rsidRDefault="00244E0A" w:rsidP="0016749D">
            <w:pPr>
              <w:pStyle w:val="Compact"/>
            </w:pPr>
            <w:r>
              <w:t>Output</w:t>
            </w:r>
          </w:p>
        </w:tc>
        <w:tc>
          <w:tcPr>
            <w:tcW w:w="4397" w:type="pct"/>
          </w:tcPr>
          <w:p w14:paraId="44F439B9" w14:textId="77777777" w:rsidR="00244E0A" w:rsidRDefault="00244E0A" w:rsidP="0016749D">
            <w:r>
              <w:t>None</w:t>
            </w:r>
          </w:p>
        </w:tc>
      </w:tr>
      <w:tr w:rsidR="00244E0A" w14:paraId="19A6A7BF" w14:textId="77777777" w:rsidTr="0016749D">
        <w:trPr>
          <w:trHeight w:val="972"/>
        </w:trPr>
        <w:tc>
          <w:tcPr>
            <w:tcW w:w="603" w:type="pct"/>
          </w:tcPr>
          <w:p w14:paraId="77AD4371" w14:textId="77777777" w:rsidR="00244E0A" w:rsidRDefault="00244E0A" w:rsidP="0016749D">
            <w:pPr>
              <w:pStyle w:val="Compact"/>
            </w:pPr>
            <w:r>
              <w:t>HTTP Response</w:t>
            </w:r>
          </w:p>
          <w:p w14:paraId="4D01401C" w14:textId="77777777" w:rsidR="00244E0A" w:rsidRDefault="00244E0A" w:rsidP="0016749D">
            <w:pPr>
              <w:pStyle w:val="Compact"/>
            </w:pPr>
            <w:r>
              <w:t>(Error)</w:t>
            </w:r>
          </w:p>
        </w:tc>
        <w:tc>
          <w:tcPr>
            <w:tcW w:w="4397" w:type="pct"/>
          </w:tcPr>
          <w:p w14:paraId="440547F7" w14:textId="77777777" w:rsidR="00244E0A" w:rsidRDefault="00244E0A" w:rsidP="0016749D">
            <w:proofErr w:type="spellStart"/>
            <w:r>
              <w:t>SessionFault</w:t>
            </w:r>
            <w:proofErr w:type="spellEnd"/>
            <w:r>
              <w:t xml:space="preserve"> (</w:t>
            </w:r>
            <w:proofErr w:type="spellStart"/>
            <w:proofErr w:type="gramStart"/>
            <w:r>
              <w:t>json:SessionFault</w:t>
            </w:r>
            <w:proofErr w:type="spellEnd"/>
            <w:proofErr w:type="gramEnd"/>
            <w:r>
              <w:t>) – 404 Not Found</w:t>
            </w:r>
          </w:p>
        </w:tc>
      </w:tr>
    </w:tbl>
    <w:p w14:paraId="33EF0FEF" w14:textId="46A632B5" w:rsidR="00BB0129" w:rsidRDefault="00E83E4F" w:rsidP="00296BF2">
      <w:pPr>
        <w:pStyle w:val="Heading2"/>
      </w:pPr>
      <w:bookmarkStart w:id="460" w:name="_Toc26878710"/>
      <w:r>
        <w:t>Consumer Request Service</w:t>
      </w:r>
      <w:bookmarkEnd w:id="459"/>
      <w:bookmarkEnd w:id="460"/>
    </w:p>
    <w:p w14:paraId="4A931C39" w14:textId="121732FD" w:rsidR="00C13CC2" w:rsidRDefault="00C13CC2" w:rsidP="00C13CC2">
      <w:pPr>
        <w:pStyle w:val="BodyText"/>
      </w:pPr>
      <w:bookmarkStart w:id="461" w:name="open-consumer-request-session"/>
      <w:bookmarkStart w:id="462" w:name="_Toc25357195"/>
      <w:bookmarkStart w:id="463" w:name="_Hlk27139875"/>
      <w:bookmarkEnd w:id="461"/>
      <w:r>
        <w:t xml:space="preserve">The Consumer Request Service for SOAP Interface is </w:t>
      </w:r>
      <w:hyperlink r:id="rId61">
        <w:r>
          <w:rPr>
            <w:rStyle w:val="Hyperlink"/>
          </w:rPr>
          <w:t>available as a WSDL description</w:t>
        </w:r>
      </w:hyperlink>
      <w:r>
        <w:t xml:space="preserve"> and for REST Interface is </w:t>
      </w:r>
      <w:hyperlink r:id="rId62"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bookmarkEnd w:id="463"/>
    </w:p>
    <w:p w14:paraId="293AC6ED" w14:textId="4D8140F4" w:rsidR="00BB0129" w:rsidRDefault="00E83E4F" w:rsidP="00296BF2">
      <w:pPr>
        <w:pStyle w:val="Heading3"/>
      </w:pPr>
      <w:bookmarkStart w:id="464" w:name="_Toc26878711"/>
      <w:r>
        <w:t>Open Consumer Request Session</w:t>
      </w:r>
      <w:bookmarkEnd w:id="462"/>
      <w:bookmarkEnd w:id="464"/>
    </w:p>
    <w:p w14:paraId="72A59F3D" w14:textId="2AB762F2" w:rsidR="00AC0998" w:rsidRPr="00AC0998" w:rsidRDefault="00AC0998" w:rsidP="00AC0998">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11BD089D"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EEE330F" w14:textId="77777777" w:rsidR="00BB0129" w:rsidRDefault="00E83E4F">
            <w:pPr>
              <w:pStyle w:val="Compact"/>
            </w:pPr>
            <w:r>
              <w:lastRenderedPageBreak/>
              <w:t>Name</w:t>
            </w:r>
          </w:p>
        </w:tc>
        <w:tc>
          <w:tcPr>
            <w:tcW w:w="0" w:type="auto"/>
          </w:tcPr>
          <w:p w14:paraId="2329B2CC" w14:textId="77777777" w:rsidR="00BB0129" w:rsidRDefault="00E83E4F">
            <w:pPr>
              <w:pStyle w:val="Compact"/>
            </w:pPr>
            <w:proofErr w:type="spellStart"/>
            <w:r>
              <w:t>OpenConsumerRequestSession</w:t>
            </w:r>
            <w:proofErr w:type="spellEnd"/>
          </w:p>
        </w:tc>
      </w:tr>
      <w:tr w:rsidR="00BB0129" w14:paraId="183DBD4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0033F9" w14:textId="77777777" w:rsidR="00BB0129" w:rsidRDefault="00E83E4F">
            <w:pPr>
              <w:pStyle w:val="Compact"/>
            </w:pPr>
            <w:r>
              <w:t>Description</w:t>
            </w:r>
          </w:p>
        </w:tc>
        <w:tc>
          <w:tcPr>
            <w:tcW w:w="0" w:type="auto"/>
          </w:tcPr>
          <w:p w14:paraId="4ED68F21" w14:textId="77777777" w:rsidR="00BB0129" w:rsidRDefault="00E83E4F">
            <w:pPr>
              <w:pStyle w:val="Compact"/>
            </w:pPr>
            <w:r>
              <w:t>Opens a consumer request session for a channel for posting requests and reading responses.</w:t>
            </w:r>
          </w:p>
        </w:tc>
      </w:tr>
      <w:tr w:rsidR="00BB0129" w14:paraId="5BD2BB1A" w14:textId="77777777" w:rsidTr="00296BF2">
        <w:tc>
          <w:tcPr>
            <w:tcW w:w="0" w:type="auto"/>
          </w:tcPr>
          <w:p w14:paraId="13923F68" w14:textId="77777777" w:rsidR="00BB0129" w:rsidRDefault="00E83E4F">
            <w:pPr>
              <w:pStyle w:val="Compact"/>
            </w:pPr>
            <w:r>
              <w:t>Input</w:t>
            </w:r>
          </w:p>
        </w:tc>
        <w:tc>
          <w:tcPr>
            <w:tcW w:w="0" w:type="auto"/>
          </w:tcPr>
          <w:p w14:paraId="6C97359F" w14:textId="51E3C7BE" w:rsidR="00BB0129" w:rsidRDefault="00E83E4F">
            <w:proofErr w:type="spellStart"/>
            <w:r>
              <w:t>ChannelURI</w:t>
            </w:r>
            <w:proofErr w:type="spellEnd"/>
            <w:r>
              <w:t xml:space="preserve"> [1]</w:t>
            </w:r>
          </w:p>
          <w:p w14:paraId="7FF1017B" w14:textId="5BDE6CA2" w:rsidR="00BB0129" w:rsidRDefault="00E83E4F">
            <w:proofErr w:type="spellStart"/>
            <w:r>
              <w:t>ListenerURL</w:t>
            </w:r>
            <w:proofErr w:type="spellEnd"/>
            <w:r w:rsidR="0035563B">
              <w:t xml:space="preserve"> </w:t>
            </w:r>
            <w:r>
              <w:t>[</w:t>
            </w:r>
            <w:proofErr w:type="gramStart"/>
            <w:r>
              <w:t>0..</w:t>
            </w:r>
            <w:proofErr w:type="gramEnd"/>
            <w:r>
              <w:t>1]</w:t>
            </w:r>
          </w:p>
        </w:tc>
      </w:tr>
      <w:tr w:rsidR="00BB0129" w14:paraId="11ADB67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60B22E" w14:textId="77777777" w:rsidR="00BB0129" w:rsidRDefault="00E83E4F">
            <w:pPr>
              <w:pStyle w:val="Compact"/>
            </w:pPr>
            <w:r>
              <w:t>Behavior</w:t>
            </w:r>
          </w:p>
        </w:tc>
        <w:tc>
          <w:tcPr>
            <w:tcW w:w="0" w:type="auto"/>
          </w:tcPr>
          <w:p w14:paraId="1EA07178"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0C2DCB82"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53E4F592" w14:textId="77777777" w:rsidR="00BB0129" w:rsidRDefault="00E83E4F">
            <w:r>
              <w:t xml:space="preserve">If the channel type is not a Request type, then an </w:t>
            </w:r>
            <w:proofErr w:type="spellStart"/>
            <w:r>
              <w:t>OperationFault</w:t>
            </w:r>
            <w:proofErr w:type="spellEnd"/>
            <w:r>
              <w:t xml:space="preserve"> is returned.</w:t>
            </w:r>
          </w:p>
        </w:tc>
      </w:tr>
      <w:tr w:rsidR="00BB0129" w14:paraId="62562065" w14:textId="77777777" w:rsidTr="00296BF2">
        <w:tc>
          <w:tcPr>
            <w:tcW w:w="0" w:type="auto"/>
          </w:tcPr>
          <w:p w14:paraId="503E81B9" w14:textId="77777777" w:rsidR="00BB0129" w:rsidRDefault="00E83E4F">
            <w:pPr>
              <w:pStyle w:val="Compact"/>
            </w:pPr>
            <w:r>
              <w:t>Output</w:t>
            </w:r>
          </w:p>
        </w:tc>
        <w:tc>
          <w:tcPr>
            <w:tcW w:w="0" w:type="auto"/>
          </w:tcPr>
          <w:p w14:paraId="09036569" w14:textId="312FC3F5" w:rsidR="00BB0129" w:rsidRDefault="00E83E4F">
            <w:pPr>
              <w:pStyle w:val="Compact"/>
            </w:pPr>
            <w:proofErr w:type="spellStart"/>
            <w:r>
              <w:t>SessionID</w:t>
            </w:r>
            <w:proofErr w:type="spellEnd"/>
            <w:r>
              <w:t xml:space="preserve"> [1]</w:t>
            </w:r>
          </w:p>
        </w:tc>
      </w:tr>
      <w:tr w:rsidR="00BB0129" w14:paraId="4742636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25A5D3" w14:textId="77777777" w:rsidR="00BB0129" w:rsidRDefault="00E83E4F">
            <w:pPr>
              <w:pStyle w:val="Compact"/>
            </w:pPr>
            <w:r>
              <w:t>Faults</w:t>
            </w:r>
          </w:p>
        </w:tc>
        <w:tc>
          <w:tcPr>
            <w:tcW w:w="0" w:type="auto"/>
          </w:tcPr>
          <w:p w14:paraId="48574F0B" w14:textId="77777777" w:rsidR="00BB0129" w:rsidRDefault="00E83E4F">
            <w:proofErr w:type="spellStart"/>
            <w:r>
              <w:t>ChannelFault</w:t>
            </w:r>
            <w:proofErr w:type="spellEnd"/>
          </w:p>
          <w:p w14:paraId="58802619" w14:textId="77777777" w:rsidR="00BB0129" w:rsidRDefault="00E83E4F">
            <w:proofErr w:type="spellStart"/>
            <w:r>
              <w:t>OperationFault</w:t>
            </w:r>
            <w:proofErr w:type="spellEnd"/>
          </w:p>
        </w:tc>
      </w:tr>
    </w:tbl>
    <w:p w14:paraId="613BCEB3" w14:textId="77777777" w:rsidR="006B30B5" w:rsidRDefault="006B30B5" w:rsidP="006B30B5">
      <w:pPr>
        <w:pStyle w:val="Heading4"/>
      </w:pPr>
      <w:bookmarkStart w:id="465" w:name="post-request"/>
      <w:bookmarkStart w:id="466" w:name="_Toc25357196"/>
      <w:bookmarkEnd w:id="465"/>
      <w:r>
        <w:t>SOAP Mapping</w:t>
      </w:r>
    </w:p>
    <w:p w14:paraId="4E758557" w14:textId="7B3868AF" w:rsidR="006B30B5" w:rsidRDefault="006B30B5" w:rsidP="006B30B5">
      <w:pPr>
        <w:pStyle w:val="BodyText"/>
      </w:pPr>
      <w:r>
        <w:t>The Open Consumer Request Session general interface is mapped into SOAP 1.1/1.2 as embedded XML schemas in WSDL descriptions according to the following schema types.</w:t>
      </w:r>
    </w:p>
    <w:p w14:paraId="0D892C0E" w14:textId="77777777" w:rsidR="006B30B5" w:rsidRDefault="006B30B5" w:rsidP="006B30B5">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6B30B5" w14:paraId="70F22D2E" w14:textId="77777777" w:rsidTr="00320F19">
        <w:trPr>
          <w:cnfStyle w:val="100000000000" w:firstRow="1" w:lastRow="0" w:firstColumn="0" w:lastColumn="0" w:oddVBand="0" w:evenVBand="0" w:oddHBand="0" w:evenHBand="0" w:firstRowFirstColumn="0" w:firstRowLastColumn="0" w:lastRowFirstColumn="0" w:lastRowLastColumn="0"/>
        </w:trPr>
        <w:tc>
          <w:tcPr>
            <w:tcW w:w="603" w:type="pct"/>
          </w:tcPr>
          <w:p w14:paraId="626BD992" w14:textId="77777777" w:rsidR="006B30B5" w:rsidRPr="00BF5A6C" w:rsidRDefault="006B30B5" w:rsidP="00320F19">
            <w:pPr>
              <w:pStyle w:val="Compact"/>
            </w:pPr>
            <w:r w:rsidRPr="00151DB9">
              <w:rPr>
                <w:b w:val="0"/>
              </w:rPr>
              <w:t>Input</w:t>
            </w:r>
          </w:p>
        </w:tc>
        <w:tc>
          <w:tcPr>
            <w:tcW w:w="4397" w:type="pct"/>
          </w:tcPr>
          <w:p w14:paraId="5E8690A0" w14:textId="1F5D719C" w:rsidR="006B30B5" w:rsidRPr="00136178" w:rsidRDefault="006B30B5" w:rsidP="00320F19">
            <w:pPr>
              <w:rPr>
                <w:b w:val="0"/>
              </w:rPr>
            </w:pPr>
            <w:proofErr w:type="spellStart"/>
            <w:r w:rsidRPr="006A0154">
              <w:rPr>
                <w:b w:val="0"/>
              </w:rPr>
              <w:t>Open</w:t>
            </w:r>
            <w:r w:rsidRPr="006B30B5">
              <w:rPr>
                <w:b w:val="0"/>
              </w:rPr>
              <w:t>Consumer</w:t>
            </w:r>
            <w:r w:rsidRPr="006A0154">
              <w:rPr>
                <w:b w:val="0"/>
              </w:rPr>
              <w:t>RequestSession</w:t>
            </w:r>
            <w:proofErr w:type="spellEnd"/>
            <w:r w:rsidRPr="006A0154">
              <w:rPr>
                <w:b w:val="0"/>
              </w:rPr>
              <w:t xml:space="preserve"> </w:t>
            </w:r>
            <w:r>
              <w:rPr>
                <w:b w:val="0"/>
              </w:rPr>
              <w:t>(</w:t>
            </w:r>
            <w:proofErr w:type="spellStart"/>
            <w:proofErr w:type="gramStart"/>
            <w:r>
              <w:rPr>
                <w:b w:val="0"/>
              </w:rPr>
              <w:t>isbm:</w:t>
            </w:r>
            <w:r w:rsidRPr="006A0154">
              <w:rPr>
                <w:b w:val="0"/>
              </w:rPr>
              <w:t>Open</w:t>
            </w:r>
            <w:r w:rsidRPr="006B30B5">
              <w:rPr>
                <w:b w:val="0"/>
              </w:rPr>
              <w:t>Consumer</w:t>
            </w:r>
            <w:r w:rsidRPr="006A0154">
              <w:rPr>
                <w:b w:val="0"/>
              </w:rPr>
              <w:t>RequestSession</w:t>
            </w:r>
            <w:proofErr w:type="spellEnd"/>
            <w:proofErr w:type="gramEnd"/>
            <w:r>
              <w:rPr>
                <w:b w:val="0"/>
              </w:rPr>
              <w:t>)</w:t>
            </w:r>
          </w:p>
          <w:p w14:paraId="6B673B1D" w14:textId="77777777" w:rsidR="006B30B5" w:rsidRPr="006A0154" w:rsidRDefault="006B30B5" w:rsidP="00320F19">
            <w:pPr>
              <w:pStyle w:val="ListParagraph"/>
              <w:numPr>
                <w:ilvl w:val="0"/>
                <w:numId w:val="7"/>
              </w:numPr>
              <w:rPr>
                <w:b w:val="0"/>
              </w:rPr>
            </w:pPr>
            <w:proofErr w:type="spellStart"/>
            <w:r w:rsidRPr="006A0154">
              <w:rPr>
                <w:b w:val="0"/>
              </w:rPr>
              <w:t>ChannelURI</w:t>
            </w:r>
            <w:proofErr w:type="spellEnd"/>
            <w:r w:rsidRPr="006A0154">
              <w:rPr>
                <w:b w:val="0"/>
              </w:rPr>
              <w:t xml:space="preserve"> (</w:t>
            </w:r>
            <w:proofErr w:type="spellStart"/>
            <w:r w:rsidR="00320F19">
              <w:fldChar w:fldCharType="begin"/>
            </w:r>
            <w:r w:rsidR="00320F19">
              <w:instrText xml:space="preserve"> HYPERLINK "http://www.w3.org/TR/xmlschema-2/" \l "string" </w:instrText>
            </w:r>
            <w:r w:rsidR="00320F19">
              <w:fldChar w:fldCharType="separate"/>
            </w:r>
            <w:r w:rsidRPr="00727C15">
              <w:rPr>
                <w:rStyle w:val="Hyperlink"/>
                <w:b w:val="0"/>
                <w:bCs w:val="0"/>
              </w:rPr>
              <w:t>xs:string</w:t>
            </w:r>
            <w:proofErr w:type="spellEnd"/>
            <w:r w:rsidR="00320F19">
              <w:rPr>
                <w:rStyle w:val="Hyperlink"/>
              </w:rPr>
              <w:fldChar w:fldCharType="end"/>
            </w:r>
            <w:r w:rsidRPr="006A0154">
              <w:rPr>
                <w:b w:val="0"/>
              </w:rPr>
              <w:t>) [1]</w:t>
            </w:r>
          </w:p>
          <w:p w14:paraId="136A52AB" w14:textId="1CE6EAB9" w:rsidR="006B30B5" w:rsidRPr="00B303C3" w:rsidRDefault="006B30B5" w:rsidP="00BD72AC">
            <w:pPr>
              <w:pStyle w:val="ListParagraph"/>
              <w:numPr>
                <w:ilvl w:val="0"/>
                <w:numId w:val="7"/>
              </w:numPr>
              <w:rPr>
                <w:b w:val="0"/>
              </w:rPr>
            </w:pPr>
            <w:proofErr w:type="spellStart"/>
            <w:r w:rsidRPr="006A0154">
              <w:rPr>
                <w:b w:val="0"/>
              </w:rPr>
              <w:t>ListenerURL</w:t>
            </w:r>
            <w:proofErr w:type="spellEnd"/>
            <w:r w:rsidRPr="006A0154">
              <w:rPr>
                <w:b w:val="0"/>
              </w:rPr>
              <w:t xml:space="preserve"> (</w:t>
            </w:r>
            <w:proofErr w:type="spellStart"/>
            <w:proofErr w:type="gramStart"/>
            <w:r w:rsidRPr="00727C15">
              <w:rPr>
                <w:rStyle w:val="Hyperlink"/>
                <w:b w:val="0"/>
                <w:bCs w:val="0"/>
              </w:rPr>
              <w:t>xs:string</w:t>
            </w:r>
            <w:proofErr w:type="spellEnd"/>
            <w:proofErr w:type="gramEnd"/>
            <w:r w:rsidRPr="006A0154">
              <w:rPr>
                <w:b w:val="0"/>
              </w:rPr>
              <w:t>) [0..1]</w:t>
            </w:r>
          </w:p>
        </w:tc>
      </w:tr>
      <w:tr w:rsidR="006B30B5" w14:paraId="56C2D84A"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15BC2D5B" w14:textId="77777777" w:rsidR="006B30B5" w:rsidRDefault="006B30B5" w:rsidP="00320F19">
            <w:pPr>
              <w:pStyle w:val="Compact"/>
            </w:pPr>
            <w:r>
              <w:t>Output</w:t>
            </w:r>
          </w:p>
        </w:tc>
        <w:tc>
          <w:tcPr>
            <w:tcW w:w="4397" w:type="pct"/>
          </w:tcPr>
          <w:p w14:paraId="6F24C868" w14:textId="6185E7C0" w:rsidR="006B30B5" w:rsidRPr="00957F55" w:rsidRDefault="00AF2C4F" w:rsidP="00320F19">
            <w:pPr>
              <w:rPr>
                <w:bCs/>
              </w:rPr>
            </w:pPr>
            <w:proofErr w:type="spellStart"/>
            <w:r w:rsidRPr="00AF2C4F">
              <w:t>OpenConsumerRequestSessionResponse</w:t>
            </w:r>
            <w:proofErr w:type="spellEnd"/>
            <w:r w:rsidRPr="006A0154">
              <w:rPr>
                <w:b/>
              </w:rPr>
              <w:t xml:space="preserve"> </w:t>
            </w:r>
            <w:r w:rsidR="006B30B5" w:rsidRPr="00957F55">
              <w:rPr>
                <w:bCs/>
              </w:rPr>
              <w:t>(</w:t>
            </w:r>
            <w:proofErr w:type="spellStart"/>
            <w:proofErr w:type="gramStart"/>
            <w:r w:rsidR="006B30B5" w:rsidRPr="0050628B">
              <w:rPr>
                <w:bCs/>
              </w:rPr>
              <w:t>isbm:</w:t>
            </w:r>
            <w:r w:rsidRPr="00AF2C4F">
              <w:t>OpenConsumerRequestSession</w:t>
            </w:r>
            <w:r w:rsidR="008A3655">
              <w:t>Response</w:t>
            </w:r>
            <w:proofErr w:type="spellEnd"/>
            <w:proofErr w:type="gramEnd"/>
            <w:r w:rsidR="006B30B5" w:rsidRPr="00957F55">
              <w:rPr>
                <w:bCs/>
              </w:rPr>
              <w:t>)</w:t>
            </w:r>
          </w:p>
          <w:p w14:paraId="71294181" w14:textId="77777777" w:rsidR="006B30B5" w:rsidRPr="00957F55" w:rsidRDefault="006B30B5" w:rsidP="00320F19">
            <w:pPr>
              <w:pStyle w:val="ListParagraph"/>
              <w:numPr>
                <w:ilvl w:val="0"/>
                <w:numId w:val="7"/>
              </w:numPr>
            </w:pPr>
            <w:proofErr w:type="spellStart"/>
            <w:r>
              <w:t>SessionID</w:t>
            </w:r>
            <w:proofErr w:type="spellEnd"/>
            <w:r>
              <w:t xml:space="preserve"> (</w:t>
            </w:r>
            <w:proofErr w:type="spellStart"/>
            <w:r w:rsidR="00320F19">
              <w:fldChar w:fldCharType="begin"/>
            </w:r>
            <w:r w:rsidR="00320F19">
              <w:instrText xml:space="preserve"> HYPERLINK "http://www.w3.org/TR/xmlschema-2/" \l "string" \h </w:instrText>
            </w:r>
            <w:r w:rsidR="00320F19">
              <w:fldChar w:fldCharType="separate"/>
            </w:r>
            <w:r>
              <w:rPr>
                <w:rStyle w:val="Hyperlink"/>
              </w:rPr>
              <w:t>xs:string</w:t>
            </w:r>
            <w:proofErr w:type="spellEnd"/>
            <w:r w:rsidR="00320F19">
              <w:rPr>
                <w:rStyle w:val="Hyperlink"/>
              </w:rPr>
              <w:fldChar w:fldCharType="end"/>
            </w:r>
            <w:r>
              <w:t>) [1]</w:t>
            </w:r>
          </w:p>
        </w:tc>
      </w:tr>
      <w:tr w:rsidR="006B30B5" w14:paraId="6F5F7A4B" w14:textId="77777777" w:rsidTr="00320F19">
        <w:tc>
          <w:tcPr>
            <w:tcW w:w="603" w:type="pct"/>
          </w:tcPr>
          <w:p w14:paraId="0BF0746A" w14:textId="77777777" w:rsidR="006B30B5" w:rsidRDefault="006B30B5" w:rsidP="00320F19">
            <w:pPr>
              <w:pStyle w:val="Compact"/>
            </w:pPr>
            <w:r>
              <w:t>Faults</w:t>
            </w:r>
          </w:p>
        </w:tc>
        <w:tc>
          <w:tcPr>
            <w:tcW w:w="4397" w:type="pct"/>
          </w:tcPr>
          <w:p w14:paraId="22AEBEB5" w14:textId="77777777" w:rsidR="006B30B5" w:rsidRDefault="006B30B5" w:rsidP="00320F19">
            <w:proofErr w:type="spellStart"/>
            <w:r>
              <w:t>ChannelFault</w:t>
            </w:r>
            <w:proofErr w:type="spellEnd"/>
          </w:p>
          <w:p w14:paraId="62ABAED8" w14:textId="77777777" w:rsidR="006B30B5" w:rsidRDefault="006B30B5" w:rsidP="00320F19">
            <w:pPr>
              <w:pStyle w:val="Compact"/>
            </w:pPr>
            <w:proofErr w:type="spellStart"/>
            <w:r>
              <w:t>OperationFault</w:t>
            </w:r>
            <w:proofErr w:type="spellEnd"/>
          </w:p>
        </w:tc>
      </w:tr>
    </w:tbl>
    <w:p w14:paraId="3CE389AE" w14:textId="77777777" w:rsidR="006B30B5" w:rsidRDefault="006B30B5" w:rsidP="006B30B5">
      <w:pPr>
        <w:pStyle w:val="Heading4"/>
      </w:pPr>
      <w:r>
        <w:t>REST Mapping</w:t>
      </w:r>
    </w:p>
    <w:p w14:paraId="0025AA90" w14:textId="56C8BAA7" w:rsidR="006B30B5" w:rsidRDefault="006B30B5" w:rsidP="006B30B5">
      <w:pPr>
        <w:pStyle w:val="BodyText"/>
      </w:pPr>
      <w:r>
        <w:t xml:space="preserve">The Open </w:t>
      </w:r>
      <w:r w:rsidR="009D7DDE">
        <w:t>Consumer</w:t>
      </w:r>
      <w:r>
        <w:t xml:space="preserve"> Request Session general interface is mapped into a RESTful interface as an </w:t>
      </w:r>
      <w:proofErr w:type="spellStart"/>
      <w:r>
        <w:t>OpenAPI</w:t>
      </w:r>
      <w:proofErr w:type="spellEnd"/>
      <w:r>
        <w:t xml:space="preserve"> description according to the following rules.</w:t>
      </w:r>
    </w:p>
    <w:p w14:paraId="400CFB54" w14:textId="77777777" w:rsidR="006B30B5" w:rsidRDefault="006B30B5" w:rsidP="006B30B5">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6B30B5" w14:paraId="5531AC94"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4D129504" w14:textId="77777777" w:rsidR="006B30B5" w:rsidRPr="003B5061" w:rsidRDefault="006B30B5" w:rsidP="00320F19">
            <w:pPr>
              <w:pStyle w:val="Compact"/>
            </w:pPr>
            <w:r w:rsidRPr="003B5061">
              <w:t>HTTP M</w:t>
            </w:r>
            <w:r>
              <w:t>ethod</w:t>
            </w:r>
          </w:p>
        </w:tc>
        <w:tc>
          <w:tcPr>
            <w:tcW w:w="4397" w:type="pct"/>
          </w:tcPr>
          <w:p w14:paraId="5CEB97F6" w14:textId="77777777" w:rsidR="006B30B5" w:rsidRPr="003B5061" w:rsidRDefault="006B30B5" w:rsidP="00320F19">
            <w:pPr>
              <w:rPr>
                <w:bCs/>
              </w:rPr>
            </w:pPr>
            <w:r>
              <w:rPr>
                <w:bCs/>
              </w:rPr>
              <w:t>POST</w:t>
            </w:r>
          </w:p>
        </w:tc>
      </w:tr>
      <w:tr w:rsidR="006B30B5" w14:paraId="40FBC616" w14:textId="77777777" w:rsidTr="00320F19">
        <w:tc>
          <w:tcPr>
            <w:tcW w:w="603" w:type="pct"/>
          </w:tcPr>
          <w:p w14:paraId="6DB69F67" w14:textId="77777777" w:rsidR="006B30B5" w:rsidRPr="003B5061" w:rsidRDefault="006B30B5" w:rsidP="00320F19">
            <w:pPr>
              <w:pStyle w:val="Compact"/>
            </w:pPr>
            <w:r>
              <w:t xml:space="preserve">URL </w:t>
            </w:r>
          </w:p>
        </w:tc>
        <w:tc>
          <w:tcPr>
            <w:tcW w:w="4397" w:type="pct"/>
          </w:tcPr>
          <w:p w14:paraId="120E1301" w14:textId="5C81ACDD" w:rsidR="006B30B5" w:rsidRPr="003B5061" w:rsidRDefault="00F71AAD" w:rsidP="00320F19">
            <w:pPr>
              <w:rPr>
                <w:bCs/>
              </w:rPr>
            </w:pPr>
            <w:r w:rsidRPr="00F71AAD">
              <w:rPr>
                <w:bCs/>
              </w:rPr>
              <w:t>/channels/{channel-id}/consumer-request-sessions</w:t>
            </w:r>
          </w:p>
        </w:tc>
      </w:tr>
      <w:tr w:rsidR="006B30B5" w14:paraId="12873528"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15EB00BA" w14:textId="77777777" w:rsidR="006B30B5" w:rsidRPr="003B5061" w:rsidRDefault="006B30B5" w:rsidP="00320F19">
            <w:pPr>
              <w:pStyle w:val="Compact"/>
            </w:pPr>
            <w:r w:rsidRPr="00B303C3">
              <w:t xml:space="preserve">HTTP </w:t>
            </w:r>
            <w:r>
              <w:t>Body</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8986DD" w14:textId="480DDB3B" w:rsidR="005D5D3E" w:rsidRPr="005D5D3E" w:rsidRDefault="005D5D3E" w:rsidP="005D5D3E">
            <w:proofErr w:type="spellStart"/>
            <w:r w:rsidRPr="005D5D3E">
              <w:t>openConsumerRequestSession</w:t>
            </w:r>
            <w:proofErr w:type="spellEnd"/>
            <w:r>
              <w:t xml:space="preserve"> (json: </w:t>
            </w:r>
            <w:proofErr w:type="spellStart"/>
            <w:r w:rsidRPr="005D5D3E">
              <w:t>openConsumerRequestSession</w:t>
            </w:r>
            <w:proofErr w:type="spellEnd"/>
            <w:r>
              <w:t>)</w:t>
            </w:r>
          </w:p>
          <w:p w14:paraId="7387A507" w14:textId="4F5D68C7" w:rsidR="006B30B5" w:rsidRDefault="006B30B5" w:rsidP="00320F19">
            <w:pPr>
              <w:pStyle w:val="ListParagraph"/>
              <w:numPr>
                <w:ilvl w:val="0"/>
                <w:numId w:val="7"/>
              </w:numPr>
            </w:pPr>
            <w:r w:rsidRPr="00B50C99">
              <w:rPr>
                <w:bCs/>
              </w:rPr>
              <w:t>Session</w:t>
            </w:r>
            <w:r>
              <w:t xml:space="preserve"> (</w:t>
            </w:r>
            <w:proofErr w:type="spellStart"/>
            <w:proofErr w:type="gramStart"/>
            <w:r>
              <w:t>json:Session</w:t>
            </w:r>
            <w:proofErr w:type="spellEnd"/>
            <w:proofErr w:type="gramEnd"/>
            <w:r>
              <w:t>)</w:t>
            </w:r>
          </w:p>
          <w:p w14:paraId="5E08CC01" w14:textId="02F83003" w:rsidR="006B30B5" w:rsidRPr="003B5061" w:rsidRDefault="006B30B5" w:rsidP="00A26DDB">
            <w:pPr>
              <w:pStyle w:val="ListParagraph"/>
              <w:numPr>
                <w:ilvl w:val="1"/>
                <w:numId w:val="7"/>
              </w:numPr>
            </w:pPr>
            <w:proofErr w:type="spellStart"/>
            <w:r>
              <w:t>ListenerURL</w:t>
            </w:r>
            <w:proofErr w:type="spellEnd"/>
            <w:r>
              <w:t xml:space="preserve"> “</w:t>
            </w:r>
            <w:proofErr w:type="spellStart"/>
            <w:r w:rsidRPr="00AB2B85">
              <w:t>listenerUrl</w:t>
            </w:r>
            <w:proofErr w:type="spellEnd"/>
            <w:r>
              <w:t>” (</w:t>
            </w:r>
            <w:proofErr w:type="spellStart"/>
            <w:proofErr w:type="gramStart"/>
            <w:r>
              <w:t>json:string</w:t>
            </w:r>
            <w:proofErr w:type="spellEnd"/>
            <w:proofErr w:type="gramEnd"/>
            <w:r>
              <w:t>) [0..1]</w:t>
            </w:r>
          </w:p>
        </w:tc>
      </w:tr>
      <w:tr w:rsidR="006B30B5" w14:paraId="39F9BC23" w14:textId="77777777" w:rsidTr="00320F19">
        <w:tc>
          <w:tcPr>
            <w:tcW w:w="603" w:type="pct"/>
          </w:tcPr>
          <w:p w14:paraId="680EFD7F" w14:textId="77777777" w:rsidR="006B30B5" w:rsidRDefault="006B30B5" w:rsidP="00320F19">
            <w:pPr>
              <w:pStyle w:val="Compact"/>
            </w:pPr>
            <w:r>
              <w:lastRenderedPageBreak/>
              <w:t>HTTP Response (Success)</w:t>
            </w:r>
          </w:p>
        </w:tc>
        <w:tc>
          <w:tcPr>
            <w:tcW w:w="4397" w:type="pct"/>
          </w:tcPr>
          <w:p w14:paraId="221FD34C" w14:textId="77777777" w:rsidR="006B30B5" w:rsidRDefault="006B30B5" w:rsidP="00320F19">
            <w:pPr>
              <w:pStyle w:val="Compact"/>
            </w:pPr>
            <w:r>
              <w:t>201 Created</w:t>
            </w:r>
          </w:p>
        </w:tc>
      </w:tr>
      <w:tr w:rsidR="006B30B5" w14:paraId="221D7911"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3CB36707" w14:textId="77777777" w:rsidR="006B30B5" w:rsidRDefault="006B30B5" w:rsidP="00320F19">
            <w:pPr>
              <w:pStyle w:val="Compact"/>
            </w:pPr>
            <w:r>
              <w:t>Output</w:t>
            </w:r>
          </w:p>
        </w:tc>
        <w:tc>
          <w:tcPr>
            <w:tcW w:w="4397" w:type="pct"/>
          </w:tcPr>
          <w:p w14:paraId="498448FD" w14:textId="77777777" w:rsidR="006B30B5" w:rsidRDefault="006B30B5" w:rsidP="00320F19">
            <w:pPr>
              <w:pStyle w:val="Compact"/>
            </w:pPr>
            <w:r>
              <w:t>Session (</w:t>
            </w:r>
            <w:proofErr w:type="spellStart"/>
            <w:proofErr w:type="gramStart"/>
            <w:r>
              <w:t>json:Session</w:t>
            </w:r>
            <w:proofErr w:type="spellEnd"/>
            <w:proofErr w:type="gramEnd"/>
            <w:r>
              <w:t>)</w:t>
            </w:r>
          </w:p>
          <w:p w14:paraId="72F0FCC1" w14:textId="77777777" w:rsidR="006B30B5" w:rsidRDefault="006B30B5" w:rsidP="00320F19">
            <w:pPr>
              <w:pStyle w:val="ListParagraph"/>
              <w:numPr>
                <w:ilvl w:val="0"/>
                <w:numId w:val="7"/>
              </w:numPr>
            </w:pPr>
            <w:proofErr w:type="spellStart"/>
            <w:r w:rsidRPr="000F3504">
              <w:rPr>
                <w:bCs/>
              </w:rPr>
              <w:t>SessionID</w:t>
            </w:r>
            <w:proofErr w:type="spellEnd"/>
            <w:r>
              <w:t xml:space="preserve"> “</w:t>
            </w:r>
            <w:proofErr w:type="spellStart"/>
            <w:r w:rsidRPr="00682F76">
              <w:t>sessionId</w:t>
            </w:r>
            <w:proofErr w:type="spellEnd"/>
            <w:r>
              <w:t>” (</w:t>
            </w:r>
            <w:proofErr w:type="spellStart"/>
            <w:proofErr w:type="gramStart"/>
            <w:r>
              <w:t>json:string</w:t>
            </w:r>
            <w:proofErr w:type="spellEnd"/>
            <w:proofErr w:type="gramEnd"/>
            <w:r>
              <w:t>) [1]</w:t>
            </w:r>
          </w:p>
        </w:tc>
      </w:tr>
      <w:tr w:rsidR="006B30B5" w14:paraId="17C05C9C" w14:textId="77777777" w:rsidTr="00320F19">
        <w:trPr>
          <w:trHeight w:val="972"/>
        </w:trPr>
        <w:tc>
          <w:tcPr>
            <w:tcW w:w="603" w:type="pct"/>
          </w:tcPr>
          <w:p w14:paraId="5FBA4BE1" w14:textId="77777777" w:rsidR="006B30B5" w:rsidRDefault="006B30B5" w:rsidP="00320F19">
            <w:pPr>
              <w:pStyle w:val="Compact"/>
            </w:pPr>
            <w:r>
              <w:t>HTTP Response</w:t>
            </w:r>
          </w:p>
          <w:p w14:paraId="08FDD441" w14:textId="77777777" w:rsidR="006B30B5" w:rsidRDefault="006B30B5" w:rsidP="00320F19">
            <w:pPr>
              <w:pStyle w:val="Compact"/>
            </w:pPr>
            <w:r>
              <w:t>(Error)</w:t>
            </w:r>
          </w:p>
        </w:tc>
        <w:tc>
          <w:tcPr>
            <w:tcW w:w="4397" w:type="pct"/>
          </w:tcPr>
          <w:p w14:paraId="0CC4691B" w14:textId="77777777" w:rsidR="006B30B5" w:rsidRDefault="006B30B5" w:rsidP="00320F19">
            <w:proofErr w:type="spellStart"/>
            <w:r>
              <w:t>ChannelFault</w:t>
            </w:r>
            <w:proofErr w:type="spellEnd"/>
            <w:r>
              <w:t xml:space="preserve"> (</w:t>
            </w:r>
            <w:proofErr w:type="spellStart"/>
            <w:proofErr w:type="gramStart"/>
            <w:r>
              <w:t>json:ChannelFault</w:t>
            </w:r>
            <w:proofErr w:type="spellEnd"/>
            <w:proofErr w:type="gramEnd"/>
            <w:r>
              <w:t>) – 404 Not Found</w:t>
            </w:r>
          </w:p>
          <w:p w14:paraId="49AD486D" w14:textId="77777777" w:rsidR="006B30B5" w:rsidRDefault="006B30B5" w:rsidP="00320F19">
            <w:proofErr w:type="spellStart"/>
            <w:r>
              <w:t>OperationFault</w:t>
            </w:r>
            <w:proofErr w:type="spellEnd"/>
            <w:r>
              <w:t xml:space="preserve"> (</w:t>
            </w:r>
            <w:proofErr w:type="spellStart"/>
            <w:proofErr w:type="gramStart"/>
            <w:r>
              <w:t>json:OperationFault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58EC237C" w14:textId="32068390" w:rsidR="00BB0129" w:rsidRDefault="00E83E4F" w:rsidP="00296BF2">
      <w:pPr>
        <w:pStyle w:val="Heading3"/>
      </w:pPr>
      <w:bookmarkStart w:id="467" w:name="_Toc26878712"/>
      <w:r>
        <w:t>Post Request</w:t>
      </w:r>
      <w:bookmarkEnd w:id="466"/>
      <w:bookmarkEnd w:id="467"/>
    </w:p>
    <w:p w14:paraId="2E2DE95A" w14:textId="60181B96" w:rsidR="009F1361" w:rsidRPr="009F1361" w:rsidRDefault="009F1361" w:rsidP="009F1361">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40EBBF1A"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61A274E" w14:textId="77777777" w:rsidR="00BB0129" w:rsidRDefault="00E83E4F">
            <w:pPr>
              <w:pStyle w:val="Compact"/>
            </w:pPr>
            <w:r>
              <w:t>Name</w:t>
            </w:r>
          </w:p>
        </w:tc>
        <w:tc>
          <w:tcPr>
            <w:tcW w:w="0" w:type="auto"/>
          </w:tcPr>
          <w:p w14:paraId="6462E4AD" w14:textId="77777777" w:rsidR="00BB0129" w:rsidRDefault="00E83E4F">
            <w:pPr>
              <w:pStyle w:val="Compact"/>
            </w:pPr>
            <w:proofErr w:type="spellStart"/>
            <w:r>
              <w:t>PostRequest</w:t>
            </w:r>
            <w:proofErr w:type="spellEnd"/>
          </w:p>
        </w:tc>
      </w:tr>
      <w:tr w:rsidR="00BB0129" w14:paraId="2D91039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F0F24C2" w14:textId="77777777" w:rsidR="00BB0129" w:rsidRDefault="00E83E4F">
            <w:pPr>
              <w:pStyle w:val="Compact"/>
            </w:pPr>
            <w:r>
              <w:t>Description</w:t>
            </w:r>
          </w:p>
        </w:tc>
        <w:tc>
          <w:tcPr>
            <w:tcW w:w="0" w:type="auto"/>
          </w:tcPr>
          <w:p w14:paraId="7301F7EC" w14:textId="77777777" w:rsidR="00BB0129" w:rsidRDefault="00E83E4F">
            <w:pPr>
              <w:pStyle w:val="Compact"/>
            </w:pPr>
            <w:r>
              <w:t>Posts a request message on a channel.</w:t>
            </w:r>
          </w:p>
        </w:tc>
      </w:tr>
      <w:tr w:rsidR="00BB0129" w14:paraId="42A4118D" w14:textId="77777777" w:rsidTr="00296BF2">
        <w:tc>
          <w:tcPr>
            <w:tcW w:w="0" w:type="auto"/>
          </w:tcPr>
          <w:p w14:paraId="2F4345DE" w14:textId="77777777" w:rsidR="00BB0129" w:rsidRDefault="00E83E4F">
            <w:pPr>
              <w:pStyle w:val="Compact"/>
            </w:pPr>
            <w:r>
              <w:t>Input</w:t>
            </w:r>
          </w:p>
        </w:tc>
        <w:tc>
          <w:tcPr>
            <w:tcW w:w="0" w:type="auto"/>
          </w:tcPr>
          <w:p w14:paraId="42DC2E37" w14:textId="737415EC" w:rsidR="00BB0129" w:rsidRDefault="00E83E4F">
            <w:proofErr w:type="spellStart"/>
            <w:r>
              <w:t>SessionID</w:t>
            </w:r>
            <w:proofErr w:type="spellEnd"/>
            <w:r>
              <w:t xml:space="preserve"> [1]</w:t>
            </w:r>
          </w:p>
          <w:p w14:paraId="13E5C249" w14:textId="4D294728" w:rsidR="00BB0129" w:rsidRDefault="00E83E4F">
            <w:proofErr w:type="spellStart"/>
            <w:r>
              <w:t>MessageContent</w:t>
            </w:r>
            <w:proofErr w:type="spellEnd"/>
            <w:r>
              <w:t xml:space="preserve"> [1]</w:t>
            </w:r>
          </w:p>
          <w:p w14:paraId="705B16E0" w14:textId="4549040C" w:rsidR="00BB0129" w:rsidRDefault="00E83E4F">
            <w:r>
              <w:t>Topic [1]</w:t>
            </w:r>
          </w:p>
          <w:p w14:paraId="71897D98" w14:textId="1DDA6991" w:rsidR="00BB0129" w:rsidRDefault="00E83E4F">
            <w:r>
              <w:t>Expiry [</w:t>
            </w:r>
            <w:proofErr w:type="gramStart"/>
            <w:r>
              <w:t>0..</w:t>
            </w:r>
            <w:proofErr w:type="gramEnd"/>
            <w:r>
              <w:t>1]</w:t>
            </w:r>
          </w:p>
        </w:tc>
      </w:tr>
      <w:tr w:rsidR="00BB0129" w14:paraId="53CCFF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B422644" w14:textId="77777777" w:rsidR="00BB0129" w:rsidRDefault="00E83E4F">
            <w:pPr>
              <w:pStyle w:val="Compact"/>
            </w:pPr>
            <w:r>
              <w:t>Behavior</w:t>
            </w:r>
          </w:p>
        </w:tc>
        <w:tc>
          <w:tcPr>
            <w:tcW w:w="0" w:type="auto"/>
          </w:tcPr>
          <w:p w14:paraId="23C2C297"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01AFE411"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2FA66679" w14:textId="77777777" w:rsidTr="00296BF2">
        <w:tc>
          <w:tcPr>
            <w:tcW w:w="0" w:type="auto"/>
          </w:tcPr>
          <w:p w14:paraId="7A6142E7" w14:textId="77777777" w:rsidR="00BB0129" w:rsidRDefault="00E83E4F">
            <w:pPr>
              <w:pStyle w:val="Compact"/>
            </w:pPr>
            <w:r>
              <w:t>Output</w:t>
            </w:r>
          </w:p>
        </w:tc>
        <w:tc>
          <w:tcPr>
            <w:tcW w:w="0" w:type="auto"/>
          </w:tcPr>
          <w:p w14:paraId="00509D12" w14:textId="67BC2AA3" w:rsidR="00BB0129" w:rsidRDefault="00E83E4F">
            <w:pPr>
              <w:pStyle w:val="Compact"/>
            </w:pPr>
            <w:proofErr w:type="spellStart"/>
            <w:r>
              <w:t>MessageID</w:t>
            </w:r>
            <w:proofErr w:type="spellEnd"/>
            <w:r w:rsidR="00E55591">
              <w:t xml:space="preserve"> </w:t>
            </w:r>
            <w:r>
              <w:t>[1]</w:t>
            </w:r>
          </w:p>
        </w:tc>
      </w:tr>
      <w:tr w:rsidR="00BB0129" w14:paraId="05A0B6B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B60CDF" w14:textId="77777777" w:rsidR="00BB0129" w:rsidRDefault="00E83E4F">
            <w:pPr>
              <w:pStyle w:val="Compact"/>
            </w:pPr>
            <w:r>
              <w:t>Faults</w:t>
            </w:r>
          </w:p>
        </w:tc>
        <w:tc>
          <w:tcPr>
            <w:tcW w:w="0" w:type="auto"/>
          </w:tcPr>
          <w:p w14:paraId="6C1891DD" w14:textId="77777777" w:rsidR="00BB0129" w:rsidRDefault="00E83E4F">
            <w:pPr>
              <w:pStyle w:val="Compact"/>
            </w:pPr>
            <w:proofErr w:type="spellStart"/>
            <w:r>
              <w:t>SessionFault</w:t>
            </w:r>
            <w:proofErr w:type="spellEnd"/>
          </w:p>
        </w:tc>
      </w:tr>
    </w:tbl>
    <w:p w14:paraId="2B8D5684" w14:textId="77777777" w:rsidR="002860E3" w:rsidRDefault="002860E3" w:rsidP="002860E3">
      <w:pPr>
        <w:pStyle w:val="Heading4"/>
      </w:pPr>
      <w:bookmarkStart w:id="468" w:name="expire-request"/>
      <w:bookmarkStart w:id="469" w:name="_Toc25357197"/>
      <w:bookmarkEnd w:id="468"/>
      <w:r>
        <w:t>SOAP Mapping</w:t>
      </w:r>
    </w:p>
    <w:p w14:paraId="683CC6FD" w14:textId="3EABB57A" w:rsidR="002860E3" w:rsidRDefault="002860E3" w:rsidP="002860E3">
      <w:pPr>
        <w:pStyle w:val="BodyText"/>
      </w:pPr>
      <w:r>
        <w:t>The Post</w:t>
      </w:r>
      <w:r w:rsidRPr="00F37CC4">
        <w:t xml:space="preserve"> </w:t>
      </w:r>
      <w:r w:rsidR="00C15A43">
        <w:t>Request</w:t>
      </w:r>
      <w:r w:rsidRPr="00F37CC4">
        <w:t xml:space="preserve"> </w:t>
      </w:r>
      <w:r>
        <w:t>general interface is mapped into SOAP 1.1/1.2 as embedded XML schemas in WSDL descriptions according to the following schema types.</w:t>
      </w:r>
    </w:p>
    <w:p w14:paraId="7EAACB39" w14:textId="77777777" w:rsidR="002860E3" w:rsidRDefault="002860E3" w:rsidP="002860E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860E3" w14:paraId="530CE910" w14:textId="77777777" w:rsidTr="00320F19">
        <w:trPr>
          <w:cnfStyle w:val="100000000000" w:firstRow="1" w:lastRow="0" w:firstColumn="0" w:lastColumn="0" w:oddVBand="0" w:evenVBand="0" w:oddHBand="0" w:evenHBand="0" w:firstRowFirstColumn="0" w:firstRowLastColumn="0" w:lastRowFirstColumn="0" w:lastRowLastColumn="0"/>
        </w:trPr>
        <w:tc>
          <w:tcPr>
            <w:tcW w:w="603" w:type="pct"/>
          </w:tcPr>
          <w:p w14:paraId="79433873" w14:textId="77777777" w:rsidR="002860E3" w:rsidRPr="00BF5A6C" w:rsidRDefault="002860E3" w:rsidP="00320F19">
            <w:pPr>
              <w:pStyle w:val="Compact"/>
            </w:pPr>
            <w:r w:rsidRPr="00151DB9">
              <w:rPr>
                <w:b w:val="0"/>
              </w:rPr>
              <w:t>Input</w:t>
            </w:r>
          </w:p>
        </w:tc>
        <w:tc>
          <w:tcPr>
            <w:tcW w:w="4397" w:type="pct"/>
          </w:tcPr>
          <w:p w14:paraId="22D97F9A" w14:textId="09DFFFE7" w:rsidR="002860E3" w:rsidRPr="00136178" w:rsidRDefault="002860E3" w:rsidP="00320F19">
            <w:pPr>
              <w:rPr>
                <w:b w:val="0"/>
              </w:rPr>
            </w:pPr>
            <w:proofErr w:type="spellStart"/>
            <w:r w:rsidRPr="00136178">
              <w:rPr>
                <w:b w:val="0"/>
              </w:rPr>
              <w:t>Post</w:t>
            </w:r>
            <w:r w:rsidR="00111087">
              <w:rPr>
                <w:b w:val="0"/>
              </w:rPr>
              <w:t>Request</w:t>
            </w:r>
            <w:proofErr w:type="spellEnd"/>
            <w:r>
              <w:rPr>
                <w:b w:val="0"/>
              </w:rPr>
              <w:t xml:space="preserve"> (</w:t>
            </w:r>
            <w:proofErr w:type="spellStart"/>
            <w:proofErr w:type="gramStart"/>
            <w:r>
              <w:rPr>
                <w:b w:val="0"/>
              </w:rPr>
              <w:t>isbm:</w:t>
            </w:r>
            <w:r w:rsidRPr="00136178">
              <w:rPr>
                <w:b w:val="0"/>
              </w:rPr>
              <w:t>Post</w:t>
            </w:r>
            <w:r w:rsidR="00111087">
              <w:rPr>
                <w:b w:val="0"/>
              </w:rPr>
              <w:t>Request</w:t>
            </w:r>
            <w:proofErr w:type="spellEnd"/>
            <w:proofErr w:type="gramEnd"/>
            <w:r>
              <w:rPr>
                <w:b w:val="0"/>
              </w:rPr>
              <w:t>)</w:t>
            </w:r>
          </w:p>
          <w:p w14:paraId="0D00F91C" w14:textId="77777777" w:rsidR="002860E3" w:rsidRPr="00C418F6" w:rsidRDefault="002860E3" w:rsidP="00320F19">
            <w:pPr>
              <w:pStyle w:val="ListParagraph"/>
              <w:numPr>
                <w:ilvl w:val="0"/>
                <w:numId w:val="7"/>
              </w:numPr>
              <w:rPr>
                <w:b w:val="0"/>
              </w:rPr>
            </w:pPr>
            <w:proofErr w:type="spellStart"/>
            <w:r w:rsidRPr="00B212FB">
              <w:rPr>
                <w:b w:val="0"/>
              </w:rPr>
              <w:t>SessionID</w:t>
            </w:r>
            <w:proofErr w:type="spellEnd"/>
            <w:r w:rsidRPr="00B212FB">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Pr="00C418F6">
              <w:rPr>
                <w:b w:val="0"/>
              </w:rPr>
              <w:t>xs:string</w:t>
            </w:r>
            <w:proofErr w:type="spellEnd"/>
            <w:r w:rsidR="00320F19">
              <w:fldChar w:fldCharType="end"/>
            </w:r>
            <w:r w:rsidRPr="00C418F6">
              <w:rPr>
                <w:b w:val="0"/>
              </w:rPr>
              <w:t>) [1]</w:t>
            </w:r>
          </w:p>
          <w:p w14:paraId="7961698E" w14:textId="77777777" w:rsidR="002860E3" w:rsidRPr="00C418F6" w:rsidRDefault="002860E3" w:rsidP="00320F19">
            <w:pPr>
              <w:pStyle w:val="ListParagraph"/>
              <w:numPr>
                <w:ilvl w:val="0"/>
                <w:numId w:val="7"/>
              </w:numPr>
              <w:rPr>
                <w:b w:val="0"/>
              </w:rPr>
            </w:pPr>
            <w:proofErr w:type="spellStart"/>
            <w:r w:rsidRPr="00C418F6">
              <w:rPr>
                <w:b w:val="0"/>
              </w:rPr>
              <w:t>MessageContent</w:t>
            </w:r>
            <w:proofErr w:type="spellEnd"/>
            <w:r w:rsidRPr="00C418F6">
              <w:rPr>
                <w:b w:val="0"/>
              </w:rPr>
              <w:t xml:space="preserve"> (</w:t>
            </w:r>
            <w:proofErr w:type="spellStart"/>
            <w:r w:rsidR="00320F19">
              <w:fldChar w:fldCharType="begin"/>
            </w:r>
            <w:r w:rsidR="00320F19">
              <w:instrText xml:space="preserve"> HYPERLINK "http://www.openoandm.org/ws-isbm/1.0/ws-isbm.html" \l "message-content-xml" \h </w:instrText>
            </w:r>
            <w:r w:rsidR="00320F19">
              <w:fldChar w:fldCharType="separate"/>
            </w:r>
            <w:r w:rsidRPr="00C418F6">
              <w:rPr>
                <w:b w:val="0"/>
              </w:rPr>
              <w:t>isbm:MessageContent</w:t>
            </w:r>
            <w:proofErr w:type="spellEnd"/>
            <w:r w:rsidR="00320F19">
              <w:fldChar w:fldCharType="end"/>
            </w:r>
            <w:r w:rsidRPr="00C418F6">
              <w:rPr>
                <w:b w:val="0"/>
              </w:rPr>
              <w:t>) [1]</w:t>
            </w:r>
          </w:p>
          <w:p w14:paraId="291B6A3E" w14:textId="77777777" w:rsidR="002860E3" w:rsidRPr="00B212FB" w:rsidRDefault="002860E3" w:rsidP="00320F19">
            <w:pPr>
              <w:pStyle w:val="ListParagraph"/>
              <w:numPr>
                <w:ilvl w:val="0"/>
                <w:numId w:val="7"/>
              </w:numPr>
              <w:rPr>
                <w:b w:val="0"/>
              </w:rPr>
            </w:pPr>
            <w:r w:rsidRPr="00B212FB">
              <w:rPr>
                <w:b w:val="0"/>
              </w:rPr>
              <w:t>Topic (</w:t>
            </w:r>
            <w:proofErr w:type="spellStart"/>
            <w:r w:rsidR="00320F19">
              <w:fldChar w:fldCharType="begin"/>
            </w:r>
            <w:r w:rsidR="00320F19">
              <w:instrText xml:space="preserve"> HYPERLINK "http://www.w3.org/TR/xmlschema-2/" \l "string" \h </w:instrText>
            </w:r>
            <w:r w:rsidR="00320F19">
              <w:fldChar w:fldCharType="separate"/>
            </w:r>
            <w:r w:rsidRPr="00B212FB">
              <w:rPr>
                <w:rStyle w:val="Hyperlink"/>
                <w:b w:val="0"/>
              </w:rPr>
              <w:t>xs:string</w:t>
            </w:r>
            <w:proofErr w:type="spellEnd"/>
            <w:r w:rsidR="00320F19">
              <w:rPr>
                <w:rStyle w:val="Hyperlink"/>
              </w:rPr>
              <w:fldChar w:fldCharType="end"/>
            </w:r>
            <w:r w:rsidRPr="00B212FB">
              <w:rPr>
                <w:b w:val="0"/>
              </w:rPr>
              <w:t>) [1..*]</w:t>
            </w:r>
          </w:p>
          <w:p w14:paraId="1BC79787" w14:textId="77777777" w:rsidR="002860E3" w:rsidRPr="00B212FB" w:rsidRDefault="002860E3" w:rsidP="00320F19">
            <w:pPr>
              <w:pStyle w:val="ListParagraph"/>
              <w:numPr>
                <w:ilvl w:val="0"/>
                <w:numId w:val="7"/>
              </w:numPr>
              <w:rPr>
                <w:b w:val="0"/>
              </w:rPr>
            </w:pPr>
            <w:r w:rsidRPr="00B212FB">
              <w:rPr>
                <w:b w:val="0"/>
              </w:rPr>
              <w:t>Expiry (</w:t>
            </w:r>
            <w:proofErr w:type="spellStart"/>
            <w:r w:rsidR="00320F19">
              <w:fldChar w:fldCharType="begin"/>
            </w:r>
            <w:r w:rsidR="00320F19">
              <w:instrText xml:space="preserve"> HYPERLINK "http://www.w3.org/TR/xmlschema-2/" \l "duration" \h </w:instrText>
            </w:r>
            <w:r w:rsidR="00320F19">
              <w:fldChar w:fldCharType="separate"/>
            </w:r>
            <w:r w:rsidRPr="00B212FB">
              <w:rPr>
                <w:rStyle w:val="Hyperlink"/>
                <w:b w:val="0"/>
              </w:rPr>
              <w:t>xs:duration</w:t>
            </w:r>
            <w:proofErr w:type="spellEnd"/>
            <w:r w:rsidR="00320F19">
              <w:rPr>
                <w:rStyle w:val="Hyperlink"/>
              </w:rPr>
              <w:fldChar w:fldCharType="end"/>
            </w:r>
            <w:r w:rsidRPr="00B212FB">
              <w:rPr>
                <w:b w:val="0"/>
              </w:rPr>
              <w:t>) [0..1]</w:t>
            </w:r>
          </w:p>
        </w:tc>
      </w:tr>
      <w:tr w:rsidR="002860E3" w14:paraId="647B85A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3155EE8B" w14:textId="77777777" w:rsidR="002860E3" w:rsidRDefault="002860E3" w:rsidP="00320F19">
            <w:pPr>
              <w:pStyle w:val="Compact"/>
            </w:pPr>
            <w:r>
              <w:t>Output</w:t>
            </w:r>
          </w:p>
        </w:tc>
        <w:tc>
          <w:tcPr>
            <w:tcW w:w="4397" w:type="pct"/>
          </w:tcPr>
          <w:p w14:paraId="48AD1B45" w14:textId="0C262EFA" w:rsidR="002860E3" w:rsidRPr="00957F55" w:rsidRDefault="002860E3" w:rsidP="00320F19">
            <w:pPr>
              <w:rPr>
                <w:bCs/>
              </w:rPr>
            </w:pPr>
            <w:proofErr w:type="spellStart"/>
            <w:r w:rsidRPr="008E449A">
              <w:t>Post</w:t>
            </w:r>
            <w:r w:rsidR="00111087">
              <w:t>Request</w:t>
            </w:r>
            <w:r w:rsidRPr="008E449A">
              <w:t>Response</w:t>
            </w:r>
            <w:proofErr w:type="spellEnd"/>
            <w:r w:rsidRPr="008E449A">
              <w:t xml:space="preserve"> </w:t>
            </w:r>
            <w:r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Pr="00957F55">
              <w:rPr>
                <w:rStyle w:val="Hyperlink"/>
                <w:bCs/>
              </w:rPr>
              <w:t>isbm:</w:t>
            </w:r>
            <w:r w:rsidR="00320F19">
              <w:rPr>
                <w:rStyle w:val="Hyperlink"/>
                <w:bCs/>
              </w:rPr>
              <w:fldChar w:fldCharType="end"/>
            </w:r>
            <w:r w:rsidRPr="008E449A">
              <w:t>Post</w:t>
            </w:r>
            <w:r w:rsidR="00111087">
              <w:t>Request</w:t>
            </w:r>
            <w:r w:rsidRPr="008E449A">
              <w:t>Response</w:t>
            </w:r>
            <w:proofErr w:type="spellEnd"/>
            <w:r w:rsidRPr="00957F55">
              <w:rPr>
                <w:bCs/>
              </w:rPr>
              <w:t>)</w:t>
            </w:r>
          </w:p>
          <w:p w14:paraId="33FBF890" w14:textId="77777777" w:rsidR="002860E3" w:rsidRPr="00957F55" w:rsidRDefault="002860E3" w:rsidP="00320F19">
            <w:pPr>
              <w:pStyle w:val="ListParagraph"/>
              <w:numPr>
                <w:ilvl w:val="0"/>
                <w:numId w:val="7"/>
              </w:numPr>
            </w:pPr>
            <w:proofErr w:type="spellStart"/>
            <w:r>
              <w:t>MessageID</w:t>
            </w:r>
            <w:proofErr w:type="spellEnd"/>
            <w:r>
              <w:t xml:space="preserve"> </w:t>
            </w:r>
            <w:r w:rsidRPr="00957F55">
              <w:t>(</w:t>
            </w:r>
            <w:proofErr w:type="spellStart"/>
            <w:r w:rsidR="00320F19">
              <w:fldChar w:fldCharType="begin"/>
            </w:r>
            <w:r w:rsidR="00320F19">
              <w:instrText xml:space="preserve"> HYPERLINK "http://www.w3.org/TR/xmlschema-2/" \l "string" \h </w:instrText>
            </w:r>
            <w:r w:rsidR="00320F19">
              <w:fldChar w:fldCharType="separate"/>
            </w:r>
            <w:r w:rsidRPr="00957F55">
              <w:rPr>
                <w:rStyle w:val="Hyperlink"/>
              </w:rPr>
              <w:t>xs:string</w:t>
            </w:r>
            <w:proofErr w:type="spellEnd"/>
            <w:r w:rsidR="00320F19">
              <w:rPr>
                <w:rStyle w:val="Hyperlink"/>
              </w:rPr>
              <w:fldChar w:fldCharType="end"/>
            </w:r>
            <w:r w:rsidRPr="00957F55">
              <w:t>) [1]</w:t>
            </w:r>
          </w:p>
        </w:tc>
      </w:tr>
      <w:tr w:rsidR="002860E3" w14:paraId="1C742118" w14:textId="77777777" w:rsidTr="00320F19">
        <w:tc>
          <w:tcPr>
            <w:tcW w:w="603" w:type="pct"/>
          </w:tcPr>
          <w:p w14:paraId="71C238BE" w14:textId="77777777" w:rsidR="002860E3" w:rsidRDefault="002860E3" w:rsidP="00320F19">
            <w:pPr>
              <w:pStyle w:val="Compact"/>
            </w:pPr>
            <w:r>
              <w:t>Faults</w:t>
            </w:r>
          </w:p>
        </w:tc>
        <w:tc>
          <w:tcPr>
            <w:tcW w:w="4397" w:type="pct"/>
          </w:tcPr>
          <w:p w14:paraId="4307C743" w14:textId="77777777" w:rsidR="002860E3" w:rsidRDefault="002860E3" w:rsidP="00320F19">
            <w:pPr>
              <w:pStyle w:val="Compact"/>
            </w:pPr>
            <w:proofErr w:type="spellStart"/>
            <w:r>
              <w:t>SessionFault</w:t>
            </w:r>
            <w:proofErr w:type="spellEnd"/>
          </w:p>
        </w:tc>
      </w:tr>
    </w:tbl>
    <w:p w14:paraId="2E2661B3" w14:textId="77777777" w:rsidR="002860E3" w:rsidRDefault="002860E3" w:rsidP="002860E3">
      <w:pPr>
        <w:pStyle w:val="Heading4"/>
      </w:pPr>
      <w:r>
        <w:lastRenderedPageBreak/>
        <w:t>REST Mapping</w:t>
      </w:r>
    </w:p>
    <w:p w14:paraId="117ECA8D" w14:textId="44EAE3B3" w:rsidR="002860E3" w:rsidRDefault="002860E3" w:rsidP="002860E3">
      <w:pPr>
        <w:pStyle w:val="BodyText"/>
      </w:pPr>
      <w:r>
        <w:t>The Post</w:t>
      </w:r>
      <w:r w:rsidRPr="00F37CC4">
        <w:t xml:space="preserve"> </w:t>
      </w:r>
      <w:r w:rsidR="00724D85">
        <w:t>Request</w:t>
      </w:r>
      <w:r>
        <w:t xml:space="preserve"> general interface is mapped into a RESTful interface as an </w:t>
      </w:r>
      <w:proofErr w:type="spellStart"/>
      <w:r>
        <w:t>OpenAPI</w:t>
      </w:r>
      <w:proofErr w:type="spellEnd"/>
      <w:r>
        <w:t xml:space="preserve"> description according to the following rules.</w:t>
      </w:r>
    </w:p>
    <w:p w14:paraId="482D3161" w14:textId="77777777" w:rsidR="002860E3" w:rsidRDefault="002860E3" w:rsidP="002860E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860E3" w14:paraId="2129E6B4"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08CC2BE3" w14:textId="77777777" w:rsidR="002860E3" w:rsidRPr="003B5061" w:rsidRDefault="002860E3" w:rsidP="00320F19">
            <w:pPr>
              <w:pStyle w:val="Compact"/>
            </w:pPr>
            <w:r w:rsidRPr="003B5061">
              <w:t>HTTP M</w:t>
            </w:r>
            <w:r>
              <w:t>ethod</w:t>
            </w:r>
          </w:p>
        </w:tc>
        <w:tc>
          <w:tcPr>
            <w:tcW w:w="4397" w:type="pct"/>
          </w:tcPr>
          <w:p w14:paraId="1BBC482F" w14:textId="77777777" w:rsidR="002860E3" w:rsidRPr="003B5061" w:rsidRDefault="002860E3" w:rsidP="00320F19">
            <w:pPr>
              <w:rPr>
                <w:bCs/>
              </w:rPr>
            </w:pPr>
            <w:r>
              <w:rPr>
                <w:bCs/>
              </w:rPr>
              <w:t>POST</w:t>
            </w:r>
          </w:p>
        </w:tc>
      </w:tr>
      <w:tr w:rsidR="002860E3" w14:paraId="60EC84C2" w14:textId="77777777" w:rsidTr="00320F19">
        <w:tc>
          <w:tcPr>
            <w:tcW w:w="603" w:type="pct"/>
          </w:tcPr>
          <w:p w14:paraId="5F8440A2" w14:textId="77777777" w:rsidR="002860E3" w:rsidRPr="003B5061" w:rsidRDefault="002860E3" w:rsidP="00320F19">
            <w:pPr>
              <w:pStyle w:val="Compact"/>
            </w:pPr>
            <w:r>
              <w:t xml:space="preserve">URL </w:t>
            </w:r>
          </w:p>
        </w:tc>
        <w:tc>
          <w:tcPr>
            <w:tcW w:w="4397" w:type="pct"/>
          </w:tcPr>
          <w:p w14:paraId="6FB07E5C" w14:textId="44364BD2" w:rsidR="002860E3" w:rsidRPr="003B5061" w:rsidRDefault="00915691" w:rsidP="00320F19">
            <w:pPr>
              <w:rPr>
                <w:bCs/>
              </w:rPr>
            </w:pPr>
            <w:r w:rsidRPr="00915691">
              <w:rPr>
                <w:bCs/>
              </w:rPr>
              <w:t>/sessions/{session-id}/requests</w:t>
            </w:r>
          </w:p>
        </w:tc>
      </w:tr>
      <w:tr w:rsidR="002860E3" w14:paraId="3D3772AD"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6CADF1B2" w14:textId="77777777" w:rsidR="002860E3" w:rsidRPr="003B5061" w:rsidRDefault="002860E3" w:rsidP="00320F19">
            <w:pPr>
              <w:pStyle w:val="Compact"/>
            </w:pPr>
            <w:r>
              <w:t>HTTP Body</w:t>
            </w:r>
          </w:p>
        </w:tc>
        <w:tc>
          <w:tcPr>
            <w:tcW w:w="4397" w:type="pct"/>
          </w:tcPr>
          <w:p w14:paraId="681E3718" w14:textId="2FA3BB94" w:rsidR="002860E3" w:rsidRDefault="002860E3" w:rsidP="00320F19">
            <w:proofErr w:type="spellStart"/>
            <w:r w:rsidRPr="00481990">
              <w:t>post</w:t>
            </w:r>
            <w:r w:rsidR="00F31FB0">
              <w:t>Request</w:t>
            </w:r>
            <w:proofErr w:type="spellEnd"/>
            <w:r>
              <w:t>(</w:t>
            </w:r>
            <w:proofErr w:type="spellStart"/>
            <w:proofErr w:type="gramStart"/>
            <w:r>
              <w:t>json:</w:t>
            </w:r>
            <w:r w:rsidRPr="00481990">
              <w:t>post</w:t>
            </w:r>
            <w:r w:rsidR="00F31FB0">
              <w:t>Request</w:t>
            </w:r>
            <w:proofErr w:type="spellEnd"/>
            <w:proofErr w:type="gramEnd"/>
            <w:r>
              <w:t>)</w:t>
            </w:r>
          </w:p>
          <w:p w14:paraId="6A347041" w14:textId="77777777" w:rsidR="002860E3" w:rsidRDefault="002860E3" w:rsidP="00320F19">
            <w:pPr>
              <w:pStyle w:val="ListParagraph"/>
              <w:numPr>
                <w:ilvl w:val="0"/>
                <w:numId w:val="7"/>
              </w:numPr>
            </w:pPr>
            <w:r w:rsidRPr="000A6C22">
              <w:t>Message</w:t>
            </w:r>
            <w:r>
              <w:t xml:space="preserve"> (</w:t>
            </w:r>
            <w:proofErr w:type="spellStart"/>
            <w:proofErr w:type="gramStart"/>
            <w:r>
              <w:t>json:Message</w:t>
            </w:r>
            <w:proofErr w:type="spellEnd"/>
            <w:proofErr w:type="gramEnd"/>
            <w:r>
              <w:t>) [1]</w:t>
            </w:r>
          </w:p>
          <w:p w14:paraId="78C353F6" w14:textId="77777777" w:rsidR="002860E3" w:rsidRPr="000A6C22" w:rsidRDefault="002860E3" w:rsidP="00320F19">
            <w:pPr>
              <w:pStyle w:val="ListParagraph"/>
              <w:numPr>
                <w:ilvl w:val="1"/>
                <w:numId w:val="7"/>
              </w:numPr>
            </w:pPr>
            <w:r w:rsidRPr="000A6C22">
              <w:t>Content (</w:t>
            </w:r>
            <w:proofErr w:type="spellStart"/>
            <w:r w:rsidR="00320F19">
              <w:fldChar w:fldCharType="begin"/>
            </w:r>
            <w:r w:rsidR="00320F19">
              <w:instrText xml:space="preserve"> HYPERLINK "http://www.openoandm.org/ws-isbm/1.0/ws-isbm.html" \l "message-content-xml" \h </w:instrText>
            </w:r>
            <w:r w:rsidR="00320F19">
              <w:fldChar w:fldCharType="separate"/>
            </w:r>
            <w:r>
              <w:t>json</w:t>
            </w:r>
            <w:r w:rsidRPr="000A6C22">
              <w:t>:MessageContent</w:t>
            </w:r>
            <w:proofErr w:type="spellEnd"/>
            <w:r w:rsidR="00320F19">
              <w:fldChar w:fldCharType="end"/>
            </w:r>
            <w:r w:rsidRPr="000A6C22">
              <w:t>) [1]</w:t>
            </w:r>
          </w:p>
          <w:p w14:paraId="78790936" w14:textId="77777777" w:rsidR="002860E3" w:rsidRPr="000A6C22" w:rsidRDefault="002860E3" w:rsidP="00320F19">
            <w:pPr>
              <w:pStyle w:val="ListParagraph"/>
              <w:numPr>
                <w:ilvl w:val="1"/>
                <w:numId w:val="7"/>
              </w:numPr>
            </w:pPr>
            <w:r w:rsidRPr="000A6C22">
              <w:t>Topic (</w:t>
            </w:r>
            <w:proofErr w:type="spellStart"/>
            <w:r w:rsidR="00320F19">
              <w:fldChar w:fldCharType="begin"/>
            </w:r>
            <w:r w:rsidR="00320F19">
              <w:instrText xml:space="preserve"> HYPERLINK "http://www.w3.org/TR/xmlschema-2/" \l "string" \h </w:instrText>
            </w:r>
            <w:r w:rsidR="00320F19">
              <w:fldChar w:fldCharType="separate"/>
            </w:r>
            <w:r>
              <w:t>json</w:t>
            </w:r>
            <w:r w:rsidRPr="000A6C22">
              <w:rPr>
                <w:rStyle w:val="Hyperlink"/>
              </w:rPr>
              <w:t>:string</w:t>
            </w:r>
            <w:proofErr w:type="spellEnd"/>
            <w:r w:rsidR="00320F19">
              <w:rPr>
                <w:rStyle w:val="Hyperlink"/>
              </w:rPr>
              <w:fldChar w:fldCharType="end"/>
            </w:r>
            <w:r w:rsidRPr="000A6C22">
              <w:t>) [1..*]</w:t>
            </w:r>
          </w:p>
          <w:p w14:paraId="56635EC4" w14:textId="77777777" w:rsidR="002860E3" w:rsidRPr="003B5061" w:rsidRDefault="002860E3" w:rsidP="00320F19">
            <w:pPr>
              <w:pStyle w:val="ListParagraph"/>
              <w:numPr>
                <w:ilvl w:val="1"/>
                <w:numId w:val="7"/>
              </w:numPr>
            </w:pPr>
            <w:r w:rsidRPr="000A6C22">
              <w:t>Expiry (</w:t>
            </w:r>
            <w:proofErr w:type="spellStart"/>
            <w:proofErr w:type="gramStart"/>
            <w:r>
              <w:t>json:duration</w:t>
            </w:r>
            <w:proofErr w:type="spellEnd"/>
            <w:proofErr w:type="gramEnd"/>
            <w:r w:rsidRPr="000A6C22">
              <w:t>) [0..1]</w:t>
            </w:r>
          </w:p>
        </w:tc>
      </w:tr>
      <w:tr w:rsidR="002860E3" w14:paraId="04ADC3F2" w14:textId="77777777" w:rsidTr="00320F19">
        <w:tc>
          <w:tcPr>
            <w:tcW w:w="603" w:type="pct"/>
          </w:tcPr>
          <w:p w14:paraId="133718CA" w14:textId="77777777" w:rsidR="002860E3" w:rsidRDefault="002860E3" w:rsidP="00320F19">
            <w:pPr>
              <w:pStyle w:val="Compact"/>
            </w:pPr>
            <w:r>
              <w:t>HTTP Response (Success)</w:t>
            </w:r>
          </w:p>
        </w:tc>
        <w:tc>
          <w:tcPr>
            <w:tcW w:w="4397" w:type="pct"/>
          </w:tcPr>
          <w:p w14:paraId="43BEAADD" w14:textId="77777777" w:rsidR="002860E3" w:rsidRDefault="002860E3" w:rsidP="00320F19">
            <w:pPr>
              <w:pStyle w:val="Compact"/>
            </w:pPr>
            <w:r>
              <w:t>201 Created</w:t>
            </w:r>
          </w:p>
        </w:tc>
      </w:tr>
      <w:tr w:rsidR="002860E3" w14:paraId="105A582A"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1942BE5C" w14:textId="77777777" w:rsidR="002860E3" w:rsidRDefault="002860E3" w:rsidP="00320F19">
            <w:pPr>
              <w:pStyle w:val="Compact"/>
            </w:pPr>
            <w:r>
              <w:t>Output</w:t>
            </w:r>
          </w:p>
        </w:tc>
        <w:tc>
          <w:tcPr>
            <w:tcW w:w="4397" w:type="pct"/>
          </w:tcPr>
          <w:p w14:paraId="308D7FAD" w14:textId="77777777" w:rsidR="002860E3" w:rsidRDefault="002860E3" w:rsidP="00320F19">
            <w:pPr>
              <w:pStyle w:val="Compact"/>
            </w:pPr>
            <w:r>
              <w:t>Message (</w:t>
            </w:r>
            <w:proofErr w:type="spellStart"/>
            <w:proofErr w:type="gramStart"/>
            <w:r>
              <w:t>json:Message</w:t>
            </w:r>
            <w:proofErr w:type="spellEnd"/>
            <w:proofErr w:type="gramEnd"/>
            <w:r>
              <w:t>)</w:t>
            </w:r>
          </w:p>
          <w:p w14:paraId="3F67E8CA" w14:textId="77777777" w:rsidR="002860E3" w:rsidRDefault="002860E3" w:rsidP="00320F19">
            <w:pPr>
              <w:pStyle w:val="ListParagraph"/>
              <w:numPr>
                <w:ilvl w:val="0"/>
                <w:numId w:val="7"/>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20F19">
              <w:fldChar w:fldCharType="begin"/>
            </w:r>
            <w:r w:rsidR="00320F19">
              <w:instrText xml:space="preserve"> HYPERLINK "http://www.w3.org/TR/xmlschema-2/" \l "string" \h </w:instrText>
            </w:r>
            <w:r w:rsidR="00320F19">
              <w:fldChar w:fldCharType="separate"/>
            </w:r>
            <w:r>
              <w:rPr>
                <w:rStyle w:val="Hyperlink"/>
              </w:rPr>
              <w:t>json</w:t>
            </w:r>
            <w:r w:rsidRPr="00957F55">
              <w:rPr>
                <w:rStyle w:val="Hyperlink"/>
              </w:rPr>
              <w:t>:string</w:t>
            </w:r>
            <w:proofErr w:type="spellEnd"/>
            <w:r w:rsidR="00320F19">
              <w:rPr>
                <w:rStyle w:val="Hyperlink"/>
              </w:rPr>
              <w:fldChar w:fldCharType="end"/>
            </w:r>
            <w:r w:rsidRPr="00957F55">
              <w:t>) [1]</w:t>
            </w:r>
          </w:p>
        </w:tc>
      </w:tr>
      <w:tr w:rsidR="002860E3" w14:paraId="1020D788" w14:textId="77777777" w:rsidTr="00320F19">
        <w:trPr>
          <w:trHeight w:val="972"/>
        </w:trPr>
        <w:tc>
          <w:tcPr>
            <w:tcW w:w="603" w:type="pct"/>
          </w:tcPr>
          <w:p w14:paraId="74F5015F" w14:textId="77777777" w:rsidR="002860E3" w:rsidRDefault="002860E3" w:rsidP="00320F19">
            <w:pPr>
              <w:pStyle w:val="Compact"/>
            </w:pPr>
            <w:r>
              <w:t>HTTP Response</w:t>
            </w:r>
          </w:p>
          <w:p w14:paraId="7642899A" w14:textId="77777777" w:rsidR="002860E3" w:rsidRDefault="002860E3" w:rsidP="00320F19">
            <w:pPr>
              <w:pStyle w:val="Compact"/>
            </w:pPr>
            <w:r>
              <w:t>(Error)</w:t>
            </w:r>
          </w:p>
        </w:tc>
        <w:tc>
          <w:tcPr>
            <w:tcW w:w="4397" w:type="pct"/>
          </w:tcPr>
          <w:p w14:paraId="71A5CEF4" w14:textId="77777777" w:rsidR="002860E3" w:rsidRDefault="002860E3" w:rsidP="00320F19">
            <w:proofErr w:type="spellStart"/>
            <w:r>
              <w:t>SessionFault</w:t>
            </w:r>
            <w:proofErr w:type="spellEnd"/>
            <w:r>
              <w:t xml:space="preserve"> (</w:t>
            </w:r>
            <w:proofErr w:type="spellStart"/>
            <w:proofErr w:type="gramStart"/>
            <w:r>
              <w:t>json:SessionFault</w:t>
            </w:r>
            <w:proofErr w:type="spellEnd"/>
            <w:proofErr w:type="gramEnd"/>
            <w:r>
              <w:t>) – 404 Not Found</w:t>
            </w:r>
          </w:p>
          <w:p w14:paraId="01016A25" w14:textId="77777777" w:rsidR="002860E3" w:rsidRDefault="002860E3" w:rsidP="00320F19">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w:t>
            </w:r>
            <w:r w:rsidRPr="009A4FB8">
              <w:t xml:space="preserve">422 </w:t>
            </w:r>
            <w:proofErr w:type="spellStart"/>
            <w:r w:rsidRPr="009A4FB8">
              <w:t>Unprocessable</w:t>
            </w:r>
            <w:proofErr w:type="spellEnd"/>
            <w:r w:rsidRPr="009A4FB8">
              <w:t xml:space="preserve"> Entity</w:t>
            </w:r>
          </w:p>
          <w:p w14:paraId="2E51B887" w14:textId="77777777" w:rsidR="002860E3" w:rsidRDefault="002860E3" w:rsidP="00320F19">
            <w:pPr>
              <w:pStyle w:val="Compact"/>
            </w:pPr>
          </w:p>
        </w:tc>
      </w:tr>
    </w:tbl>
    <w:p w14:paraId="018F100F" w14:textId="10713D3B" w:rsidR="00BB0129" w:rsidRDefault="00E83E4F" w:rsidP="00296BF2">
      <w:pPr>
        <w:pStyle w:val="Heading3"/>
      </w:pPr>
      <w:bookmarkStart w:id="470" w:name="_Toc26878713"/>
      <w:r>
        <w:t>Expire Request</w:t>
      </w:r>
      <w:bookmarkEnd w:id="469"/>
      <w:bookmarkEnd w:id="470"/>
    </w:p>
    <w:p w14:paraId="51787287" w14:textId="024DF4C5" w:rsidR="00250F06" w:rsidRPr="00250F06" w:rsidRDefault="00250F06" w:rsidP="00250F06">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B295D68"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867C70B" w14:textId="77777777" w:rsidR="00BB0129" w:rsidRDefault="00E83E4F">
            <w:pPr>
              <w:pStyle w:val="Compact"/>
            </w:pPr>
            <w:r>
              <w:t>Name</w:t>
            </w:r>
          </w:p>
        </w:tc>
        <w:tc>
          <w:tcPr>
            <w:tcW w:w="0" w:type="auto"/>
          </w:tcPr>
          <w:p w14:paraId="704BE8A8" w14:textId="77777777" w:rsidR="00BB0129" w:rsidRDefault="00E83E4F">
            <w:pPr>
              <w:pStyle w:val="Compact"/>
            </w:pPr>
            <w:proofErr w:type="spellStart"/>
            <w:r>
              <w:t>ExpireRequest</w:t>
            </w:r>
            <w:proofErr w:type="spellEnd"/>
          </w:p>
        </w:tc>
      </w:tr>
      <w:tr w:rsidR="00BB0129" w14:paraId="57822F2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CF139AB" w14:textId="77777777" w:rsidR="00BB0129" w:rsidRDefault="00E83E4F">
            <w:pPr>
              <w:pStyle w:val="Compact"/>
            </w:pPr>
            <w:r>
              <w:t>Description</w:t>
            </w:r>
          </w:p>
        </w:tc>
        <w:tc>
          <w:tcPr>
            <w:tcW w:w="0" w:type="auto"/>
          </w:tcPr>
          <w:p w14:paraId="7D3E3B9F" w14:textId="77777777" w:rsidR="00BB0129" w:rsidRDefault="00E83E4F">
            <w:pPr>
              <w:pStyle w:val="Compact"/>
            </w:pPr>
            <w:r>
              <w:t>Expires a posted request message.</w:t>
            </w:r>
          </w:p>
        </w:tc>
      </w:tr>
      <w:tr w:rsidR="00BB0129" w14:paraId="2A6C9224" w14:textId="77777777" w:rsidTr="00296BF2">
        <w:tc>
          <w:tcPr>
            <w:tcW w:w="0" w:type="auto"/>
          </w:tcPr>
          <w:p w14:paraId="3858F19F" w14:textId="77777777" w:rsidR="00BB0129" w:rsidRDefault="00E83E4F">
            <w:pPr>
              <w:pStyle w:val="Compact"/>
            </w:pPr>
            <w:r>
              <w:t>Input</w:t>
            </w:r>
          </w:p>
        </w:tc>
        <w:tc>
          <w:tcPr>
            <w:tcW w:w="0" w:type="auto"/>
          </w:tcPr>
          <w:p w14:paraId="473A288B" w14:textId="68513C74" w:rsidR="00BB0129" w:rsidRDefault="00E83E4F">
            <w:proofErr w:type="spellStart"/>
            <w:r>
              <w:t>SessionID</w:t>
            </w:r>
            <w:proofErr w:type="spellEnd"/>
            <w:r>
              <w:t xml:space="preserve"> [1]</w:t>
            </w:r>
          </w:p>
          <w:p w14:paraId="1D3236CA" w14:textId="19FE7855" w:rsidR="00BB0129" w:rsidRDefault="00E83E4F">
            <w:proofErr w:type="spellStart"/>
            <w:r>
              <w:t>MessageID</w:t>
            </w:r>
            <w:proofErr w:type="spellEnd"/>
            <w:r>
              <w:t xml:space="preserve"> [1]</w:t>
            </w:r>
          </w:p>
        </w:tc>
      </w:tr>
      <w:tr w:rsidR="00BB0129" w14:paraId="770AB79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22F2FBE" w14:textId="77777777" w:rsidR="00BB0129" w:rsidRDefault="00E83E4F">
            <w:pPr>
              <w:pStyle w:val="Compact"/>
            </w:pPr>
            <w:r>
              <w:t>Behavior</w:t>
            </w:r>
          </w:p>
        </w:tc>
        <w:tc>
          <w:tcPr>
            <w:tcW w:w="0" w:type="auto"/>
          </w:tcPr>
          <w:p w14:paraId="07475C80"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57B4511F"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5FA1D56A" w14:textId="2A09D165" w:rsidR="00BB0129" w:rsidRDefault="00E83E4F">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14:paraId="3B98FC10" w14:textId="03881854" w:rsidR="003E79B6" w:rsidRDefault="0076225E" w:rsidP="00DB3ACE">
            <w:r>
              <w:t>Any unread responses</w:t>
            </w:r>
            <w:r w:rsidR="00AE106B">
              <w:t xml:space="preserve"> associated with the request</w:t>
            </w:r>
            <w:r>
              <w:t xml:space="preserve"> MAY be removed from the queue of the consumer.</w:t>
            </w:r>
          </w:p>
        </w:tc>
      </w:tr>
      <w:tr w:rsidR="00BB0129" w14:paraId="53447756" w14:textId="77777777" w:rsidTr="00296BF2">
        <w:tc>
          <w:tcPr>
            <w:tcW w:w="0" w:type="auto"/>
          </w:tcPr>
          <w:p w14:paraId="713139FF" w14:textId="77777777" w:rsidR="00BB0129" w:rsidRDefault="00E83E4F">
            <w:pPr>
              <w:pStyle w:val="Compact"/>
            </w:pPr>
            <w:r>
              <w:t>Output</w:t>
            </w:r>
          </w:p>
        </w:tc>
        <w:tc>
          <w:tcPr>
            <w:tcW w:w="0" w:type="auto"/>
          </w:tcPr>
          <w:p w14:paraId="088AE373" w14:textId="77777777" w:rsidR="00BB0129" w:rsidRDefault="00E83E4F">
            <w:pPr>
              <w:pStyle w:val="Compact"/>
            </w:pPr>
            <w:r>
              <w:t>N/A</w:t>
            </w:r>
          </w:p>
        </w:tc>
      </w:tr>
      <w:tr w:rsidR="00BB0129" w14:paraId="29F0711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4A2FFCE" w14:textId="77777777" w:rsidR="00BB0129" w:rsidRDefault="00E83E4F">
            <w:pPr>
              <w:pStyle w:val="Compact"/>
            </w:pPr>
            <w:r>
              <w:lastRenderedPageBreak/>
              <w:t>Faults</w:t>
            </w:r>
          </w:p>
        </w:tc>
        <w:tc>
          <w:tcPr>
            <w:tcW w:w="0" w:type="auto"/>
          </w:tcPr>
          <w:p w14:paraId="7C3C21FA" w14:textId="77777777" w:rsidR="00BB0129" w:rsidRDefault="00E83E4F">
            <w:pPr>
              <w:pStyle w:val="Compact"/>
            </w:pPr>
            <w:proofErr w:type="spellStart"/>
            <w:r>
              <w:t>SessionFault</w:t>
            </w:r>
            <w:proofErr w:type="spellEnd"/>
          </w:p>
        </w:tc>
      </w:tr>
    </w:tbl>
    <w:p w14:paraId="72AAB426" w14:textId="1328A74A" w:rsidR="00DB3ACE" w:rsidRDefault="00E512E0" w:rsidP="00D049B2">
      <w:pPr>
        <w:pStyle w:val="Note"/>
      </w:pPr>
      <w:bookmarkStart w:id="471" w:name="read-response"/>
      <w:bookmarkEnd w:id="471"/>
      <w:r w:rsidRPr="00D049B2">
        <w:t>N</w:t>
      </w:r>
      <w:r>
        <w:t>OTE</w:t>
      </w:r>
      <w:r>
        <w:tab/>
      </w:r>
      <w:r w:rsidR="00DB3ACE" w:rsidRPr="00DB3ACE">
        <w:t xml:space="preserve">It has been left open for </w:t>
      </w:r>
      <w:r w:rsidR="00A87C07">
        <w:t>v</w:t>
      </w:r>
      <w:r w:rsidR="00DB3ACE" w:rsidRPr="00DB3ACE">
        <w:t xml:space="preserve">endor’s implementation to document what should happen to responses that have already been posted against a request that </w:t>
      </w:r>
      <w:r w:rsidR="00A87C07">
        <w:t>ha</w:t>
      </w:r>
      <w:r w:rsidR="00DB3ACE" w:rsidRPr="00DB3ACE">
        <w:t>s subsequently expired. T</w:t>
      </w:r>
      <w:r w:rsidR="00A87C07">
        <w:t>he two options are</w:t>
      </w:r>
      <w:r w:rsidR="00DB3ACE" w:rsidRPr="00DB3ACE">
        <w:t>, should responses be available for consumer to read or should they be removed from the consumer’s queue (unless they have been read previously).</w:t>
      </w:r>
    </w:p>
    <w:p w14:paraId="42F97BDE" w14:textId="77777777" w:rsidR="00563C90" w:rsidRDefault="00563C90" w:rsidP="00563C90">
      <w:pPr>
        <w:pStyle w:val="Heading4"/>
      </w:pPr>
      <w:bookmarkStart w:id="472" w:name="_Toc25357198"/>
      <w:r>
        <w:t>SOAP Mapping</w:t>
      </w:r>
    </w:p>
    <w:p w14:paraId="7811C012" w14:textId="58955097" w:rsidR="00563C90" w:rsidRDefault="00563C90" w:rsidP="00563C90">
      <w:pPr>
        <w:pStyle w:val="BodyText"/>
      </w:pPr>
      <w:r>
        <w:t>The Expire</w:t>
      </w:r>
      <w:r w:rsidRPr="00F37CC4">
        <w:t xml:space="preserve"> </w:t>
      </w:r>
      <w:r w:rsidR="00C631A2">
        <w:t>Request</w:t>
      </w:r>
      <w:r w:rsidRPr="00F37CC4">
        <w:t xml:space="preserve"> </w:t>
      </w:r>
      <w:r>
        <w:t>general interface is mapped into SOAP 1.1/1.2 as embedded XML schemas in WSDL descriptions according to the following schema types.</w:t>
      </w:r>
    </w:p>
    <w:p w14:paraId="5C027D3B" w14:textId="77777777" w:rsidR="00563C90" w:rsidRDefault="00563C90" w:rsidP="00563C90">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563C90" w14:paraId="31953C2E"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668B22AA" w14:textId="77777777" w:rsidR="00563C90" w:rsidRPr="00D06798" w:rsidRDefault="00563C90" w:rsidP="00320F19">
            <w:pPr>
              <w:pStyle w:val="Compact"/>
              <w:rPr>
                <w:bCs/>
              </w:rPr>
            </w:pPr>
            <w:r w:rsidRPr="00D06798">
              <w:rPr>
                <w:bCs/>
              </w:rPr>
              <w:t>Input</w:t>
            </w:r>
          </w:p>
        </w:tc>
        <w:tc>
          <w:tcPr>
            <w:tcW w:w="4397" w:type="pct"/>
          </w:tcPr>
          <w:p w14:paraId="02BDB29F" w14:textId="621DC746" w:rsidR="00563C90" w:rsidRPr="00D06798" w:rsidRDefault="00563C90" w:rsidP="00320F19">
            <w:pPr>
              <w:rPr>
                <w:bCs/>
              </w:rPr>
            </w:pPr>
            <w:proofErr w:type="spellStart"/>
            <w:r w:rsidRPr="00D06798">
              <w:rPr>
                <w:bCs/>
              </w:rPr>
              <w:t>Expire</w:t>
            </w:r>
            <w:r w:rsidR="002A5C04">
              <w:rPr>
                <w:bCs/>
              </w:rPr>
              <w:t>Request</w:t>
            </w:r>
            <w:proofErr w:type="spellEnd"/>
            <w:r w:rsidRPr="00D06798">
              <w:rPr>
                <w:bCs/>
              </w:rPr>
              <w:t xml:space="preserve"> (</w:t>
            </w:r>
            <w:proofErr w:type="spellStart"/>
            <w:proofErr w:type="gramStart"/>
            <w:r w:rsidRPr="00D06798">
              <w:rPr>
                <w:bCs/>
              </w:rPr>
              <w:t>isbm:Expire</w:t>
            </w:r>
            <w:r w:rsidR="002A5C04">
              <w:rPr>
                <w:bCs/>
              </w:rPr>
              <w:t>Request</w:t>
            </w:r>
            <w:proofErr w:type="spellEnd"/>
            <w:proofErr w:type="gramEnd"/>
            <w:r w:rsidRPr="00D06798">
              <w:rPr>
                <w:bCs/>
              </w:rPr>
              <w:t>)</w:t>
            </w:r>
          </w:p>
          <w:p w14:paraId="427A2F97" w14:textId="77777777" w:rsidR="00563C90" w:rsidRPr="00D06798" w:rsidRDefault="00563C90" w:rsidP="00320F19">
            <w:pPr>
              <w:pStyle w:val="ListParagraph"/>
              <w:numPr>
                <w:ilvl w:val="0"/>
                <w:numId w:val="7"/>
              </w:numPr>
              <w:rPr>
                <w:bCs/>
              </w:rPr>
            </w:pPr>
            <w:proofErr w:type="spellStart"/>
            <w:r w:rsidRPr="00D06798">
              <w:rPr>
                <w:bCs/>
              </w:rPr>
              <w:t>SessionID</w:t>
            </w:r>
            <w:proofErr w:type="spellEnd"/>
            <w:r w:rsidRPr="00D06798">
              <w:rPr>
                <w:bCs/>
              </w:rPr>
              <w:t xml:space="preserve"> (</w:t>
            </w:r>
            <w:proofErr w:type="spellStart"/>
            <w:r w:rsidR="00320F19">
              <w:fldChar w:fldCharType="begin"/>
            </w:r>
            <w:r w:rsidR="00320F19">
              <w:instrText xml:space="preserve"> HYPERLINK "http://www.w3.org/TR/xmlschema-2/" \l "string" \h </w:instrText>
            </w:r>
            <w:r w:rsidR="00320F19">
              <w:fldChar w:fldCharType="separate"/>
            </w:r>
            <w:r w:rsidRPr="00D06798">
              <w:rPr>
                <w:bCs/>
              </w:rPr>
              <w:t>xs:string</w:t>
            </w:r>
            <w:proofErr w:type="spellEnd"/>
            <w:r w:rsidR="00320F19">
              <w:rPr>
                <w:bCs/>
              </w:rPr>
              <w:fldChar w:fldCharType="end"/>
            </w:r>
            <w:r w:rsidRPr="00D06798">
              <w:rPr>
                <w:bCs/>
              </w:rPr>
              <w:t>) [1]</w:t>
            </w:r>
          </w:p>
          <w:p w14:paraId="648085AD" w14:textId="77777777" w:rsidR="00563C90" w:rsidRPr="00D06798" w:rsidRDefault="00563C90" w:rsidP="00320F19">
            <w:pPr>
              <w:pStyle w:val="ListParagraph"/>
              <w:numPr>
                <w:ilvl w:val="0"/>
                <w:numId w:val="7"/>
              </w:numPr>
              <w:rPr>
                <w:bCs/>
              </w:rPr>
            </w:pPr>
            <w:proofErr w:type="spellStart"/>
            <w:r w:rsidRPr="00D06798">
              <w:rPr>
                <w:bCs/>
              </w:rPr>
              <w:t>MessageID</w:t>
            </w:r>
            <w:proofErr w:type="spellEnd"/>
            <w:r w:rsidRPr="00D06798">
              <w:rPr>
                <w:bCs/>
              </w:rPr>
              <w:t xml:space="preserve"> (</w:t>
            </w:r>
            <w:proofErr w:type="spellStart"/>
            <w:r w:rsidR="00320F19">
              <w:fldChar w:fldCharType="begin"/>
            </w:r>
            <w:r w:rsidR="00320F19">
              <w:instrText xml:space="preserve"> HYPERLINK "http://www.openoandm.org/ws-isbm/1.0/ws-isbm.html" \l "message-content-xml" \h </w:instrText>
            </w:r>
            <w:r w:rsidR="00320F19">
              <w:fldChar w:fldCharType="separate"/>
            </w:r>
            <w:r w:rsidRPr="00D06798">
              <w:rPr>
                <w:bCs/>
              </w:rPr>
              <w:t>xs:string</w:t>
            </w:r>
            <w:proofErr w:type="spellEnd"/>
            <w:r w:rsidR="00320F19">
              <w:rPr>
                <w:bCs/>
              </w:rPr>
              <w:fldChar w:fldCharType="end"/>
            </w:r>
            <w:r w:rsidRPr="00D06798">
              <w:rPr>
                <w:bCs/>
              </w:rPr>
              <w:t>) [1]</w:t>
            </w:r>
          </w:p>
        </w:tc>
      </w:tr>
      <w:tr w:rsidR="00563C90" w14:paraId="018E2A17" w14:textId="77777777" w:rsidTr="00320F19">
        <w:tc>
          <w:tcPr>
            <w:tcW w:w="603" w:type="pct"/>
          </w:tcPr>
          <w:p w14:paraId="45326DA1" w14:textId="77777777" w:rsidR="00563C90" w:rsidRDefault="00563C90" w:rsidP="00320F19">
            <w:pPr>
              <w:pStyle w:val="Compact"/>
            </w:pPr>
            <w:r>
              <w:t>Output</w:t>
            </w:r>
          </w:p>
        </w:tc>
        <w:tc>
          <w:tcPr>
            <w:tcW w:w="4397" w:type="pct"/>
          </w:tcPr>
          <w:p w14:paraId="3AA486D1" w14:textId="3A14D3B9" w:rsidR="00563C90" w:rsidRPr="00957F55" w:rsidRDefault="00563C90" w:rsidP="00320F19">
            <w:pPr>
              <w:rPr>
                <w:bCs/>
              </w:rPr>
            </w:pPr>
            <w:proofErr w:type="spellStart"/>
            <w:r w:rsidRPr="00B738B0">
              <w:t>Expire</w:t>
            </w:r>
            <w:r w:rsidR="001B085A">
              <w:t>Request</w:t>
            </w:r>
            <w:r w:rsidRPr="008E449A">
              <w:t>Response</w:t>
            </w:r>
            <w:proofErr w:type="spellEnd"/>
            <w:r w:rsidRPr="008E449A">
              <w:t xml:space="preserve"> </w:t>
            </w:r>
            <w:r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Pr="00957F55">
              <w:rPr>
                <w:rStyle w:val="Hyperlink"/>
                <w:bCs/>
              </w:rPr>
              <w:t>isbm:</w:t>
            </w:r>
            <w:r w:rsidR="00320F19">
              <w:rPr>
                <w:rStyle w:val="Hyperlink"/>
                <w:bCs/>
              </w:rPr>
              <w:fldChar w:fldCharType="end"/>
            </w:r>
            <w:r w:rsidRPr="00B738B0">
              <w:t>Expire</w:t>
            </w:r>
            <w:r w:rsidR="001B085A">
              <w:t>Request</w:t>
            </w:r>
            <w:r w:rsidRPr="008E449A">
              <w:t>Response</w:t>
            </w:r>
            <w:proofErr w:type="spellEnd"/>
            <w:r w:rsidRPr="00957F55">
              <w:rPr>
                <w:bCs/>
              </w:rPr>
              <w:t>)</w:t>
            </w:r>
          </w:p>
          <w:p w14:paraId="54D4C4C9" w14:textId="77777777" w:rsidR="00563C90" w:rsidRPr="00957F55" w:rsidRDefault="00563C90" w:rsidP="00320F19">
            <w:pPr>
              <w:pStyle w:val="ListParagraph"/>
              <w:numPr>
                <w:ilvl w:val="0"/>
                <w:numId w:val="7"/>
              </w:numPr>
            </w:pPr>
            <w:r>
              <w:t>No content</w:t>
            </w:r>
          </w:p>
        </w:tc>
      </w:tr>
      <w:tr w:rsidR="00563C90" w14:paraId="404C6FDC"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45F16A61" w14:textId="77777777" w:rsidR="00563C90" w:rsidRDefault="00563C90" w:rsidP="00320F19">
            <w:pPr>
              <w:pStyle w:val="Compact"/>
            </w:pPr>
            <w:r>
              <w:t>Faults</w:t>
            </w:r>
          </w:p>
        </w:tc>
        <w:tc>
          <w:tcPr>
            <w:tcW w:w="4397" w:type="pct"/>
          </w:tcPr>
          <w:p w14:paraId="598AE3A7" w14:textId="77777777" w:rsidR="00563C90" w:rsidRDefault="00563C90" w:rsidP="00320F19">
            <w:pPr>
              <w:pStyle w:val="Compact"/>
            </w:pPr>
            <w:proofErr w:type="spellStart"/>
            <w:r>
              <w:t>SessionFault</w:t>
            </w:r>
            <w:proofErr w:type="spellEnd"/>
          </w:p>
        </w:tc>
      </w:tr>
    </w:tbl>
    <w:p w14:paraId="4F6C1DDE" w14:textId="77777777" w:rsidR="00563C90" w:rsidRDefault="00563C90" w:rsidP="00563C90">
      <w:pPr>
        <w:pStyle w:val="Heading4"/>
      </w:pPr>
      <w:r>
        <w:t>REST Mapping</w:t>
      </w:r>
    </w:p>
    <w:p w14:paraId="01C2AA6A" w14:textId="3CBA7437" w:rsidR="00563C90" w:rsidRDefault="00563C90" w:rsidP="00563C90">
      <w:pPr>
        <w:pStyle w:val="BodyText"/>
      </w:pPr>
      <w:r>
        <w:t>The Expire</w:t>
      </w:r>
      <w:r w:rsidRPr="00F37CC4">
        <w:t xml:space="preserve"> </w:t>
      </w:r>
      <w:r w:rsidR="001A6E71">
        <w:t>Request</w:t>
      </w:r>
      <w:r>
        <w:t xml:space="preserve"> general interface is mapped into a RESTful interface as an </w:t>
      </w:r>
      <w:proofErr w:type="spellStart"/>
      <w:r>
        <w:t>OpenAPI</w:t>
      </w:r>
      <w:proofErr w:type="spellEnd"/>
      <w:r>
        <w:t xml:space="preserve"> description according to the following rules.</w:t>
      </w:r>
    </w:p>
    <w:p w14:paraId="2410530A" w14:textId="77777777" w:rsidR="00563C90" w:rsidRDefault="00563C90" w:rsidP="00563C90">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63C90" w14:paraId="4DB59E7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14E78C2" w14:textId="77777777" w:rsidR="00563C90" w:rsidRPr="003B5061" w:rsidRDefault="00563C90" w:rsidP="00320F19">
            <w:pPr>
              <w:pStyle w:val="Compact"/>
            </w:pPr>
            <w:r w:rsidRPr="003B5061">
              <w:t>HTTP M</w:t>
            </w:r>
            <w:r>
              <w:t>ethod</w:t>
            </w:r>
          </w:p>
        </w:tc>
        <w:tc>
          <w:tcPr>
            <w:tcW w:w="4397" w:type="pct"/>
          </w:tcPr>
          <w:p w14:paraId="5A7B77F3" w14:textId="77777777" w:rsidR="00563C90" w:rsidRPr="003B5061" w:rsidRDefault="00563C90" w:rsidP="00320F19">
            <w:pPr>
              <w:rPr>
                <w:bCs/>
              </w:rPr>
            </w:pPr>
            <w:r>
              <w:rPr>
                <w:bCs/>
              </w:rPr>
              <w:t>DELETE</w:t>
            </w:r>
          </w:p>
        </w:tc>
      </w:tr>
      <w:tr w:rsidR="00563C90" w14:paraId="365D1BF1" w14:textId="77777777" w:rsidTr="00320F19">
        <w:tc>
          <w:tcPr>
            <w:tcW w:w="603" w:type="pct"/>
          </w:tcPr>
          <w:p w14:paraId="4B8BFD83" w14:textId="77777777" w:rsidR="00563C90" w:rsidRPr="003B5061" w:rsidRDefault="00563C90" w:rsidP="00320F19">
            <w:pPr>
              <w:pStyle w:val="Compact"/>
            </w:pPr>
            <w:r>
              <w:t xml:space="preserve">URL </w:t>
            </w:r>
          </w:p>
        </w:tc>
        <w:tc>
          <w:tcPr>
            <w:tcW w:w="4397" w:type="pct"/>
          </w:tcPr>
          <w:p w14:paraId="548967BA" w14:textId="4B711A72" w:rsidR="00563C90" w:rsidRPr="003B5061" w:rsidRDefault="00CE7277" w:rsidP="00320F19">
            <w:pPr>
              <w:rPr>
                <w:bCs/>
              </w:rPr>
            </w:pPr>
            <w:r w:rsidRPr="00CE7277">
              <w:rPr>
                <w:bCs/>
              </w:rPr>
              <w:t>/sessions/{session-id}/requests/{message-id}</w:t>
            </w:r>
          </w:p>
        </w:tc>
      </w:tr>
      <w:tr w:rsidR="00563C90" w14:paraId="244C92BE"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D05D06F" w14:textId="77777777" w:rsidR="00563C90" w:rsidRPr="003B5061" w:rsidRDefault="00563C90" w:rsidP="00320F19">
            <w:pPr>
              <w:pStyle w:val="Compact"/>
            </w:pPr>
            <w:r>
              <w:t>HTTP Body</w:t>
            </w:r>
          </w:p>
        </w:tc>
        <w:tc>
          <w:tcPr>
            <w:tcW w:w="4397" w:type="pct"/>
          </w:tcPr>
          <w:p w14:paraId="5319EAAB" w14:textId="77777777" w:rsidR="00563C90" w:rsidRPr="003B5061" w:rsidRDefault="00563C90" w:rsidP="00320F19">
            <w:r>
              <w:t>None</w:t>
            </w:r>
          </w:p>
        </w:tc>
      </w:tr>
      <w:tr w:rsidR="00563C90" w14:paraId="6AE5150B" w14:textId="77777777" w:rsidTr="00320F19">
        <w:tc>
          <w:tcPr>
            <w:tcW w:w="603" w:type="pct"/>
          </w:tcPr>
          <w:p w14:paraId="28A636BA" w14:textId="77777777" w:rsidR="00563C90" w:rsidRDefault="00563C90" w:rsidP="00320F19">
            <w:pPr>
              <w:pStyle w:val="Compact"/>
            </w:pPr>
            <w:r>
              <w:t>HTTP Response (Success)</w:t>
            </w:r>
          </w:p>
        </w:tc>
        <w:tc>
          <w:tcPr>
            <w:tcW w:w="4397" w:type="pct"/>
          </w:tcPr>
          <w:p w14:paraId="0B8E3DCA" w14:textId="77777777" w:rsidR="00563C90" w:rsidRDefault="00563C90" w:rsidP="00320F19">
            <w:pPr>
              <w:pStyle w:val="Compact"/>
            </w:pPr>
            <w:r>
              <w:t>204 No Content</w:t>
            </w:r>
          </w:p>
        </w:tc>
      </w:tr>
      <w:tr w:rsidR="00563C90" w14:paraId="7378122B"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71653CB5" w14:textId="77777777" w:rsidR="00563C90" w:rsidRDefault="00563C90" w:rsidP="00320F19">
            <w:pPr>
              <w:pStyle w:val="Compact"/>
            </w:pPr>
            <w:r>
              <w:t>Output</w:t>
            </w:r>
          </w:p>
        </w:tc>
        <w:tc>
          <w:tcPr>
            <w:tcW w:w="4397" w:type="pct"/>
          </w:tcPr>
          <w:p w14:paraId="53D6D361" w14:textId="77777777" w:rsidR="00563C90" w:rsidRDefault="00563C90" w:rsidP="00320F19">
            <w:r>
              <w:t>N/A</w:t>
            </w:r>
          </w:p>
        </w:tc>
      </w:tr>
      <w:tr w:rsidR="00563C90" w14:paraId="21231A9D" w14:textId="77777777" w:rsidTr="00320F19">
        <w:trPr>
          <w:trHeight w:val="972"/>
        </w:trPr>
        <w:tc>
          <w:tcPr>
            <w:tcW w:w="603" w:type="pct"/>
          </w:tcPr>
          <w:p w14:paraId="605DE4F8" w14:textId="77777777" w:rsidR="00563C90" w:rsidRDefault="00563C90" w:rsidP="00320F19">
            <w:pPr>
              <w:pStyle w:val="Compact"/>
            </w:pPr>
            <w:r>
              <w:t>HTTP Response</w:t>
            </w:r>
          </w:p>
          <w:p w14:paraId="0D25E6EC" w14:textId="77777777" w:rsidR="00563C90" w:rsidRDefault="00563C90" w:rsidP="00320F19">
            <w:pPr>
              <w:pStyle w:val="Compact"/>
            </w:pPr>
            <w:r>
              <w:t>(Error)</w:t>
            </w:r>
          </w:p>
        </w:tc>
        <w:tc>
          <w:tcPr>
            <w:tcW w:w="4397" w:type="pct"/>
          </w:tcPr>
          <w:p w14:paraId="0218A3A3" w14:textId="77777777" w:rsidR="00563C90" w:rsidRDefault="00563C90" w:rsidP="00320F19">
            <w:proofErr w:type="spellStart"/>
            <w:r>
              <w:t>SessionFault</w:t>
            </w:r>
            <w:proofErr w:type="spellEnd"/>
            <w:r>
              <w:t xml:space="preserve"> (</w:t>
            </w:r>
            <w:proofErr w:type="spellStart"/>
            <w:proofErr w:type="gramStart"/>
            <w:r>
              <w:t>json:SessionFault</w:t>
            </w:r>
            <w:proofErr w:type="spellEnd"/>
            <w:proofErr w:type="gramEnd"/>
            <w:r>
              <w:t>) – 404 Not Found</w:t>
            </w:r>
          </w:p>
          <w:p w14:paraId="064A44AA" w14:textId="77777777" w:rsidR="00563C90" w:rsidRDefault="00563C90" w:rsidP="00320F19">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w:t>
            </w:r>
            <w:r w:rsidRPr="009A4FB8">
              <w:t xml:space="preserve">422 </w:t>
            </w:r>
            <w:proofErr w:type="spellStart"/>
            <w:r w:rsidRPr="009A4FB8">
              <w:t>Unprocessable</w:t>
            </w:r>
            <w:proofErr w:type="spellEnd"/>
            <w:r w:rsidRPr="009A4FB8">
              <w:t xml:space="preserve"> Entity</w:t>
            </w:r>
          </w:p>
          <w:p w14:paraId="6A38D3D2" w14:textId="77777777" w:rsidR="00563C90" w:rsidRDefault="00563C90" w:rsidP="00320F19">
            <w:pPr>
              <w:pStyle w:val="Compact"/>
            </w:pPr>
          </w:p>
        </w:tc>
      </w:tr>
    </w:tbl>
    <w:p w14:paraId="082FC0E6" w14:textId="113DDAF9" w:rsidR="00BB0129" w:rsidRDefault="00E83E4F" w:rsidP="00296BF2">
      <w:pPr>
        <w:pStyle w:val="Heading3"/>
      </w:pPr>
      <w:bookmarkStart w:id="473" w:name="_Toc26878714"/>
      <w:r>
        <w:t>Read Response</w:t>
      </w:r>
      <w:bookmarkEnd w:id="472"/>
      <w:bookmarkEnd w:id="473"/>
    </w:p>
    <w:p w14:paraId="7742517E" w14:textId="1E72A463" w:rsidR="00D25D03" w:rsidRPr="00D25D03" w:rsidRDefault="00D25D03" w:rsidP="00D25D03">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D90A23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B07F1DA" w14:textId="77777777" w:rsidR="00BB0129" w:rsidRDefault="00E83E4F">
            <w:pPr>
              <w:pStyle w:val="Compact"/>
            </w:pPr>
            <w:r>
              <w:t>Name</w:t>
            </w:r>
          </w:p>
        </w:tc>
        <w:tc>
          <w:tcPr>
            <w:tcW w:w="0" w:type="auto"/>
          </w:tcPr>
          <w:p w14:paraId="6AD5F7CF" w14:textId="77777777" w:rsidR="00BB0129" w:rsidRDefault="00E83E4F">
            <w:pPr>
              <w:pStyle w:val="Compact"/>
            </w:pPr>
            <w:proofErr w:type="spellStart"/>
            <w:r>
              <w:t>ReadResponse</w:t>
            </w:r>
            <w:proofErr w:type="spellEnd"/>
          </w:p>
        </w:tc>
      </w:tr>
      <w:tr w:rsidR="00BB0129" w14:paraId="081433E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0AB9536" w14:textId="77777777" w:rsidR="00BB0129" w:rsidRDefault="00E83E4F">
            <w:pPr>
              <w:pStyle w:val="Compact"/>
            </w:pPr>
            <w:r>
              <w:t>Description</w:t>
            </w:r>
          </w:p>
        </w:tc>
        <w:tc>
          <w:tcPr>
            <w:tcW w:w="0" w:type="auto"/>
          </w:tcPr>
          <w:p w14:paraId="7187F6CE" w14:textId="77777777" w:rsidR="00BB0129" w:rsidRDefault="00E83E4F">
            <w:pPr>
              <w:pStyle w:val="Compact"/>
            </w:pPr>
            <w:r>
              <w:t>Returns the first response message, if any, in the session message queue associated with the request.</w:t>
            </w:r>
          </w:p>
        </w:tc>
      </w:tr>
      <w:tr w:rsidR="00BB0129" w14:paraId="4E4ED70C" w14:textId="77777777" w:rsidTr="00296BF2">
        <w:tc>
          <w:tcPr>
            <w:tcW w:w="0" w:type="auto"/>
          </w:tcPr>
          <w:p w14:paraId="0A17CA29" w14:textId="77777777" w:rsidR="00BB0129" w:rsidRDefault="00E83E4F">
            <w:pPr>
              <w:pStyle w:val="Compact"/>
            </w:pPr>
            <w:r>
              <w:lastRenderedPageBreak/>
              <w:t>Input</w:t>
            </w:r>
          </w:p>
        </w:tc>
        <w:tc>
          <w:tcPr>
            <w:tcW w:w="0" w:type="auto"/>
          </w:tcPr>
          <w:p w14:paraId="4DB344EF" w14:textId="7CC47C79" w:rsidR="00BB0129" w:rsidRDefault="00E83E4F">
            <w:proofErr w:type="spellStart"/>
            <w:r>
              <w:t>SessionID</w:t>
            </w:r>
            <w:proofErr w:type="spellEnd"/>
            <w:r w:rsidR="00EA58D9">
              <w:t xml:space="preserve"> </w:t>
            </w:r>
            <w:r>
              <w:t>[1]</w:t>
            </w:r>
          </w:p>
          <w:p w14:paraId="71686DF2" w14:textId="0C296764" w:rsidR="00BB0129" w:rsidRDefault="00E83E4F">
            <w:proofErr w:type="spellStart"/>
            <w:r>
              <w:t>RequestMessageID</w:t>
            </w:r>
            <w:proofErr w:type="spellEnd"/>
            <w:r>
              <w:t xml:space="preserve"> [1]</w:t>
            </w:r>
          </w:p>
        </w:tc>
      </w:tr>
      <w:tr w:rsidR="00BB0129" w14:paraId="540B351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19CC432" w14:textId="77777777" w:rsidR="00BB0129" w:rsidRDefault="00E83E4F">
            <w:pPr>
              <w:pStyle w:val="Compact"/>
            </w:pPr>
            <w:r>
              <w:t>Behavior</w:t>
            </w:r>
          </w:p>
        </w:tc>
        <w:tc>
          <w:tcPr>
            <w:tcW w:w="0" w:type="auto"/>
          </w:tcPr>
          <w:p w14:paraId="361F8E07"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7398708A"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3A2261B5" w14:textId="77777777" w:rsidR="00BB0129" w:rsidRDefault="00E83E4F">
            <w:r>
              <w:t xml:space="preserve">If the </w:t>
            </w:r>
            <w:proofErr w:type="spellStart"/>
            <w:r>
              <w:t>RequestMessageID</w:t>
            </w:r>
            <w:proofErr w:type="spellEnd"/>
            <w:r>
              <w:t xml:space="preserve"> does not correspond to a message in the message queue, then no message is returned.</w:t>
            </w:r>
          </w:p>
        </w:tc>
      </w:tr>
      <w:tr w:rsidR="00BB0129" w14:paraId="7327E597" w14:textId="77777777" w:rsidTr="00296BF2">
        <w:tc>
          <w:tcPr>
            <w:tcW w:w="0" w:type="auto"/>
          </w:tcPr>
          <w:p w14:paraId="4D00B97A" w14:textId="77777777" w:rsidR="00BB0129" w:rsidRDefault="00E83E4F">
            <w:pPr>
              <w:pStyle w:val="Compact"/>
            </w:pPr>
            <w:r>
              <w:t>Output</w:t>
            </w:r>
          </w:p>
        </w:tc>
        <w:tc>
          <w:tcPr>
            <w:tcW w:w="0" w:type="auto"/>
          </w:tcPr>
          <w:p w14:paraId="2FD85C68" w14:textId="112DD635" w:rsidR="00BB0129" w:rsidRDefault="00E83E4F">
            <w:proofErr w:type="spellStart"/>
            <w:r>
              <w:t>ResponseMessage</w:t>
            </w:r>
            <w:proofErr w:type="spellEnd"/>
            <w:r>
              <w:t xml:space="preserve"> [</w:t>
            </w:r>
            <w:proofErr w:type="gramStart"/>
            <w:r>
              <w:t>0..</w:t>
            </w:r>
            <w:proofErr w:type="gramEnd"/>
            <w:r>
              <w:t>1], composed of:</w:t>
            </w:r>
          </w:p>
          <w:p w14:paraId="1A5DC884" w14:textId="484E423A" w:rsidR="00BB0129" w:rsidRDefault="00E83E4F">
            <w:r>
              <w:t>    </w:t>
            </w:r>
            <w:proofErr w:type="spellStart"/>
            <w:r>
              <w:t>MessageID</w:t>
            </w:r>
            <w:proofErr w:type="spellEnd"/>
            <w:r>
              <w:t xml:space="preserve"> [1]</w:t>
            </w:r>
          </w:p>
          <w:p w14:paraId="1AE2356A" w14:textId="253AECF8" w:rsidR="00BB0129" w:rsidRDefault="00E83E4F">
            <w:r>
              <w:t>    </w:t>
            </w:r>
            <w:proofErr w:type="spellStart"/>
            <w:r>
              <w:t>MessageContent</w:t>
            </w:r>
            <w:proofErr w:type="spellEnd"/>
            <w:r>
              <w:t xml:space="preserve"> [1]</w:t>
            </w:r>
          </w:p>
        </w:tc>
      </w:tr>
      <w:tr w:rsidR="00BB0129" w14:paraId="3AC145E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C9FDA00" w14:textId="77777777" w:rsidR="00BB0129" w:rsidRDefault="00E83E4F">
            <w:pPr>
              <w:pStyle w:val="Compact"/>
            </w:pPr>
            <w:r>
              <w:t>Faults</w:t>
            </w:r>
          </w:p>
        </w:tc>
        <w:tc>
          <w:tcPr>
            <w:tcW w:w="0" w:type="auto"/>
          </w:tcPr>
          <w:p w14:paraId="7B7B0D7C" w14:textId="77777777" w:rsidR="00BB0129" w:rsidRDefault="00E83E4F">
            <w:pPr>
              <w:pStyle w:val="Compact"/>
            </w:pPr>
            <w:proofErr w:type="spellStart"/>
            <w:r>
              <w:t>SessionFault</w:t>
            </w:r>
            <w:proofErr w:type="spellEnd"/>
          </w:p>
        </w:tc>
      </w:tr>
    </w:tbl>
    <w:p w14:paraId="409AE53B" w14:textId="77777777" w:rsidR="001F501B" w:rsidRDefault="001F501B" w:rsidP="001F501B">
      <w:pPr>
        <w:pStyle w:val="Heading4"/>
      </w:pPr>
      <w:bookmarkStart w:id="474" w:name="remove-response"/>
      <w:bookmarkStart w:id="475" w:name="_Toc25357199"/>
      <w:bookmarkEnd w:id="474"/>
      <w:r>
        <w:t>SOAP Mapping</w:t>
      </w:r>
    </w:p>
    <w:p w14:paraId="1158E44D" w14:textId="184A6983" w:rsidR="001F501B" w:rsidRDefault="001F501B" w:rsidP="001F501B">
      <w:pPr>
        <w:pStyle w:val="BodyText"/>
      </w:pPr>
      <w:r>
        <w:t xml:space="preserve">The Read </w:t>
      </w:r>
      <w:r w:rsidR="00A65659">
        <w:t>Response</w:t>
      </w:r>
      <w:r>
        <w:t xml:space="preserve"> general interface is mapped into SOAP 1.1/1.2 as embedded XML schemas in WSDL descriptions according to the following schema types.</w:t>
      </w:r>
    </w:p>
    <w:p w14:paraId="1A3B059D" w14:textId="77777777" w:rsidR="001F501B" w:rsidRDefault="001F501B" w:rsidP="001F501B">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F501B" w14:paraId="672DE648" w14:textId="77777777" w:rsidTr="00320F19">
        <w:trPr>
          <w:cnfStyle w:val="100000000000" w:firstRow="1" w:lastRow="0" w:firstColumn="0" w:lastColumn="0" w:oddVBand="0" w:evenVBand="0" w:oddHBand="0" w:evenHBand="0" w:firstRowFirstColumn="0" w:firstRowLastColumn="0" w:lastRowFirstColumn="0" w:lastRowLastColumn="0"/>
        </w:trPr>
        <w:tc>
          <w:tcPr>
            <w:tcW w:w="603" w:type="pct"/>
          </w:tcPr>
          <w:p w14:paraId="65530EE1" w14:textId="77777777" w:rsidR="001F501B" w:rsidRPr="00BF5A6C" w:rsidRDefault="001F501B" w:rsidP="00320F19">
            <w:pPr>
              <w:pStyle w:val="Compact"/>
            </w:pPr>
            <w:r w:rsidRPr="00151DB9">
              <w:rPr>
                <w:b w:val="0"/>
              </w:rPr>
              <w:t>Input</w:t>
            </w:r>
          </w:p>
        </w:tc>
        <w:tc>
          <w:tcPr>
            <w:tcW w:w="4397" w:type="pct"/>
          </w:tcPr>
          <w:p w14:paraId="3E6ECC71" w14:textId="5CD9BF52" w:rsidR="001F501B" w:rsidRPr="00136178" w:rsidRDefault="001F501B" w:rsidP="00320F19">
            <w:pPr>
              <w:rPr>
                <w:b w:val="0"/>
              </w:rPr>
            </w:pPr>
            <w:proofErr w:type="spellStart"/>
            <w:r w:rsidRPr="004C05B4">
              <w:rPr>
                <w:b w:val="0"/>
              </w:rPr>
              <w:t>ReadRe</w:t>
            </w:r>
            <w:r w:rsidR="002A1526">
              <w:rPr>
                <w:b w:val="0"/>
              </w:rPr>
              <w:t>sponse</w:t>
            </w:r>
            <w:proofErr w:type="spellEnd"/>
            <w:r w:rsidRPr="004C05B4">
              <w:rPr>
                <w:b w:val="0"/>
              </w:rPr>
              <w:t xml:space="preserve"> </w:t>
            </w:r>
            <w:r>
              <w:rPr>
                <w:b w:val="0"/>
              </w:rPr>
              <w:t>(</w:t>
            </w:r>
            <w:proofErr w:type="spellStart"/>
            <w:proofErr w:type="gramStart"/>
            <w:r>
              <w:rPr>
                <w:b w:val="0"/>
              </w:rPr>
              <w:t>isbm:</w:t>
            </w:r>
            <w:r w:rsidRPr="004C05B4">
              <w:rPr>
                <w:b w:val="0"/>
              </w:rPr>
              <w:t>ReadRe</w:t>
            </w:r>
            <w:r w:rsidR="002A1526">
              <w:rPr>
                <w:b w:val="0"/>
              </w:rPr>
              <w:t>sponse</w:t>
            </w:r>
            <w:proofErr w:type="spellEnd"/>
            <w:proofErr w:type="gramEnd"/>
            <w:r>
              <w:rPr>
                <w:b w:val="0"/>
              </w:rPr>
              <w:t>)</w:t>
            </w:r>
          </w:p>
          <w:p w14:paraId="3CC74141" w14:textId="77777777" w:rsidR="001F501B" w:rsidRPr="00EA58D9" w:rsidRDefault="001F501B" w:rsidP="001F501B">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320F19">
              <w:fldChar w:fldCharType="begin"/>
            </w:r>
            <w:r w:rsidR="00320F19">
              <w:instrText xml:space="preserve"> HYPERLINK "http://www.w3.org/TR/xmlschema-2/" \l "string" \h </w:instrText>
            </w:r>
            <w:r w:rsidR="00320F19">
              <w:fldChar w:fldCharType="separate"/>
            </w:r>
            <w:r w:rsidRPr="006C16A7">
              <w:rPr>
                <w:rStyle w:val="Hyperlink"/>
                <w:b w:val="0"/>
              </w:rPr>
              <w:t>xs:string</w:t>
            </w:r>
            <w:proofErr w:type="spellEnd"/>
            <w:r w:rsidR="00320F19">
              <w:rPr>
                <w:rStyle w:val="Hyperlink"/>
              </w:rPr>
              <w:fldChar w:fldCharType="end"/>
            </w:r>
            <w:r w:rsidRPr="006C16A7">
              <w:rPr>
                <w:b w:val="0"/>
              </w:rPr>
              <w:t>) [1]</w:t>
            </w:r>
          </w:p>
          <w:p w14:paraId="3BA5EACF" w14:textId="1E2D8781" w:rsidR="00EA58D9" w:rsidRPr="006C16A7" w:rsidRDefault="00EA58D9" w:rsidP="001F501B">
            <w:pPr>
              <w:pStyle w:val="ListParagraph"/>
              <w:numPr>
                <w:ilvl w:val="0"/>
                <w:numId w:val="7"/>
              </w:numPr>
              <w:rPr>
                <w:b w:val="0"/>
              </w:rPr>
            </w:pPr>
            <w:proofErr w:type="spellStart"/>
            <w:r w:rsidRPr="00EA58D9">
              <w:rPr>
                <w:b w:val="0"/>
              </w:rPr>
              <w:t>RequestMessageID</w:t>
            </w:r>
            <w:proofErr w:type="spellEnd"/>
            <w:r w:rsidRPr="00EA58D9">
              <w:rPr>
                <w:b w:val="0"/>
              </w:rPr>
              <w:t xml:space="preserve"> (</w:t>
            </w:r>
            <w:proofErr w:type="spellStart"/>
            <w:proofErr w:type="gramStart"/>
            <w:r w:rsidRPr="00EA58D9">
              <w:rPr>
                <w:b w:val="0"/>
              </w:rPr>
              <w:t>xs:string</w:t>
            </w:r>
            <w:proofErr w:type="spellEnd"/>
            <w:proofErr w:type="gramEnd"/>
            <w:r w:rsidRPr="00EA58D9">
              <w:rPr>
                <w:b w:val="0"/>
              </w:rPr>
              <w:t>) [1]</w:t>
            </w:r>
          </w:p>
        </w:tc>
      </w:tr>
      <w:tr w:rsidR="001F501B" w14:paraId="2507A24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66E84540" w14:textId="77777777" w:rsidR="001F501B" w:rsidRDefault="001F501B" w:rsidP="00320F19">
            <w:pPr>
              <w:pStyle w:val="Compact"/>
            </w:pPr>
            <w:r>
              <w:t>Output</w:t>
            </w:r>
          </w:p>
        </w:tc>
        <w:tc>
          <w:tcPr>
            <w:tcW w:w="4397" w:type="pct"/>
          </w:tcPr>
          <w:p w14:paraId="77B59412" w14:textId="2E803556" w:rsidR="001F501B" w:rsidRPr="00957F55" w:rsidRDefault="001F501B" w:rsidP="00320F19">
            <w:pPr>
              <w:rPr>
                <w:bCs/>
              </w:rPr>
            </w:pPr>
            <w:proofErr w:type="spellStart"/>
            <w:r w:rsidRPr="004C05B4">
              <w:t>ReadRe</w:t>
            </w:r>
            <w:r w:rsidR="002A1526">
              <w:t>sponse</w:t>
            </w:r>
            <w:r>
              <w:t>Response</w:t>
            </w:r>
            <w:proofErr w:type="spellEnd"/>
            <w:r w:rsidRPr="004C05B4">
              <w:t xml:space="preserve"> </w:t>
            </w:r>
            <w:r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Pr="00957F55">
              <w:rPr>
                <w:rStyle w:val="Hyperlink"/>
                <w:bCs/>
              </w:rPr>
              <w:t>isbm:</w:t>
            </w:r>
            <w:r w:rsidR="00320F19">
              <w:rPr>
                <w:rStyle w:val="Hyperlink"/>
                <w:bCs/>
              </w:rPr>
              <w:fldChar w:fldCharType="end"/>
            </w:r>
            <w:r w:rsidRPr="004C05B4">
              <w:t>ReadRe</w:t>
            </w:r>
            <w:r w:rsidR="002A1526">
              <w:t>sponse</w:t>
            </w:r>
            <w:r w:rsidRPr="00FD18D1">
              <w:t>Response</w:t>
            </w:r>
            <w:proofErr w:type="spellEnd"/>
            <w:r w:rsidRPr="00957F55">
              <w:rPr>
                <w:bCs/>
              </w:rPr>
              <w:t>)</w:t>
            </w:r>
          </w:p>
          <w:p w14:paraId="0BFE5EFE" w14:textId="7CB3898A" w:rsidR="001F501B" w:rsidRDefault="001F501B" w:rsidP="001F501B">
            <w:pPr>
              <w:pStyle w:val="ListParagraph"/>
              <w:numPr>
                <w:ilvl w:val="0"/>
                <w:numId w:val="7"/>
              </w:numPr>
            </w:pPr>
            <w:proofErr w:type="spellStart"/>
            <w:r>
              <w:t>Re</w:t>
            </w:r>
            <w:r w:rsidR="00E93FF0">
              <w:t>sponse</w:t>
            </w:r>
            <w:r>
              <w:t>Message</w:t>
            </w:r>
            <w:proofErr w:type="spellEnd"/>
            <w:r>
              <w:t xml:space="preserve"> (</w:t>
            </w:r>
            <w:proofErr w:type="spellStart"/>
            <w:r w:rsidR="00320F19">
              <w:fldChar w:fldCharType="begin"/>
            </w:r>
            <w:r w:rsidR="00320F19">
              <w:instrText xml:space="preserve"> HYPERLINK "http://www.openoandm.org/ws-isbm/1.0/ws-isbm.html" \l "request-message-xml" \h </w:instrText>
            </w:r>
            <w:r w:rsidR="00320F19">
              <w:fldChar w:fldCharType="separate"/>
            </w:r>
            <w:r>
              <w:rPr>
                <w:rStyle w:val="Hyperlink"/>
              </w:rPr>
              <w:t>isbm:Re</w:t>
            </w:r>
            <w:r w:rsidR="00E93FF0">
              <w:rPr>
                <w:rStyle w:val="Hyperlink"/>
              </w:rPr>
              <w:t>sponse</w:t>
            </w:r>
            <w:r>
              <w:rPr>
                <w:rStyle w:val="Hyperlink"/>
              </w:rPr>
              <w:t>Message</w:t>
            </w:r>
            <w:proofErr w:type="spellEnd"/>
            <w:r w:rsidR="00320F19">
              <w:rPr>
                <w:rStyle w:val="Hyperlink"/>
              </w:rPr>
              <w:fldChar w:fldCharType="end"/>
            </w:r>
            <w:r>
              <w:t>) [0..1], composed of:</w:t>
            </w:r>
          </w:p>
          <w:p w14:paraId="388EF1D8" w14:textId="77777777" w:rsidR="001F501B" w:rsidRDefault="001F501B" w:rsidP="001F501B">
            <w:pPr>
              <w:pStyle w:val="ListParagraph"/>
              <w:numPr>
                <w:ilvl w:val="1"/>
                <w:numId w:val="7"/>
              </w:numPr>
            </w:pPr>
            <w:r>
              <w:t>    </w:t>
            </w:r>
            <w:proofErr w:type="spellStart"/>
            <w:r>
              <w:t>MessageID</w:t>
            </w:r>
            <w:proofErr w:type="spellEnd"/>
            <w:r>
              <w:t xml:space="preserve"> (</w:t>
            </w:r>
            <w:proofErr w:type="spellStart"/>
            <w:r w:rsidR="00320F19">
              <w:fldChar w:fldCharType="begin"/>
            </w:r>
            <w:r w:rsidR="00320F19">
              <w:instrText xml:space="preserve"> HYPERLINK "http://www.w3.org/TR/xmlschema-2/" \l "string" \h </w:instrText>
            </w:r>
            <w:r w:rsidR="00320F19">
              <w:fldChar w:fldCharType="separate"/>
            </w:r>
            <w:r w:rsidRPr="00166A5D">
              <w:t>xs:string</w:t>
            </w:r>
            <w:proofErr w:type="spellEnd"/>
            <w:r w:rsidR="00320F19">
              <w:fldChar w:fldCharType="end"/>
            </w:r>
            <w:r>
              <w:t>) [1]</w:t>
            </w:r>
          </w:p>
          <w:p w14:paraId="6C9180D0" w14:textId="50F26576" w:rsidR="001F501B" w:rsidRPr="00957F55" w:rsidRDefault="001F501B" w:rsidP="00DD5C9C">
            <w:pPr>
              <w:pStyle w:val="ListParagraph"/>
              <w:numPr>
                <w:ilvl w:val="1"/>
                <w:numId w:val="7"/>
              </w:numPr>
            </w:pPr>
            <w:r>
              <w:t>    </w:t>
            </w:r>
            <w:proofErr w:type="spellStart"/>
            <w:r>
              <w:t>MessageContent</w:t>
            </w:r>
            <w:proofErr w:type="spellEnd"/>
            <w:r>
              <w:t xml:space="preserve"> (</w:t>
            </w:r>
            <w:proofErr w:type="spellStart"/>
            <w:r w:rsidR="00320F19">
              <w:fldChar w:fldCharType="begin"/>
            </w:r>
            <w:r w:rsidR="00320F19">
              <w:instrText xml:space="preserve"> HYPERLINK "http://www.openoandm.org/ws-isbm/1.0/ws-isbm.html" \l "message-content-xml" \h </w:instrText>
            </w:r>
            <w:r w:rsidR="00320F19">
              <w:fldChar w:fldCharType="separate"/>
            </w:r>
            <w:r w:rsidRPr="00166A5D">
              <w:t>isbm:MessageContent</w:t>
            </w:r>
            <w:proofErr w:type="spellEnd"/>
            <w:r w:rsidR="00320F19">
              <w:fldChar w:fldCharType="end"/>
            </w:r>
            <w:r>
              <w:t>) [1]</w:t>
            </w:r>
          </w:p>
        </w:tc>
      </w:tr>
      <w:tr w:rsidR="001F501B" w14:paraId="2D34ECAE" w14:textId="77777777" w:rsidTr="00320F19">
        <w:tc>
          <w:tcPr>
            <w:tcW w:w="603" w:type="pct"/>
          </w:tcPr>
          <w:p w14:paraId="30E8404D" w14:textId="77777777" w:rsidR="001F501B" w:rsidRDefault="001F501B" w:rsidP="00320F19">
            <w:pPr>
              <w:pStyle w:val="Compact"/>
            </w:pPr>
            <w:r>
              <w:t>Faults</w:t>
            </w:r>
          </w:p>
        </w:tc>
        <w:tc>
          <w:tcPr>
            <w:tcW w:w="4397" w:type="pct"/>
          </w:tcPr>
          <w:p w14:paraId="58F795A6" w14:textId="77777777" w:rsidR="001F501B" w:rsidRDefault="001F501B" w:rsidP="00320F19">
            <w:pPr>
              <w:pStyle w:val="Compact"/>
            </w:pPr>
            <w:proofErr w:type="spellStart"/>
            <w:r>
              <w:t>SessionFault</w:t>
            </w:r>
            <w:proofErr w:type="spellEnd"/>
          </w:p>
        </w:tc>
      </w:tr>
    </w:tbl>
    <w:p w14:paraId="62688DD9" w14:textId="77777777" w:rsidR="001F501B" w:rsidRDefault="001F501B" w:rsidP="001F501B">
      <w:pPr>
        <w:pStyle w:val="Heading4"/>
      </w:pPr>
      <w:r>
        <w:t>REST Mapping</w:t>
      </w:r>
    </w:p>
    <w:p w14:paraId="6016B857" w14:textId="7DBB52F5" w:rsidR="001F501B" w:rsidRDefault="001F501B" w:rsidP="001F501B">
      <w:pPr>
        <w:pStyle w:val="BodyText"/>
      </w:pPr>
      <w:r>
        <w:t xml:space="preserve">The Read </w:t>
      </w:r>
      <w:r w:rsidR="00FC5E58">
        <w:t>Response</w:t>
      </w:r>
      <w:r>
        <w:t xml:space="preserve"> general interface is mapped into a RESTful interface as an </w:t>
      </w:r>
      <w:proofErr w:type="spellStart"/>
      <w:r>
        <w:t>OpenAPI</w:t>
      </w:r>
      <w:proofErr w:type="spellEnd"/>
      <w:r>
        <w:t xml:space="preserve"> description according to the following rules.</w:t>
      </w:r>
    </w:p>
    <w:p w14:paraId="62AABAC5" w14:textId="77777777" w:rsidR="001F501B" w:rsidRDefault="001F501B" w:rsidP="001F501B">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F501B" w14:paraId="5F3B230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4ACBF740" w14:textId="77777777" w:rsidR="001F501B" w:rsidRPr="003B5061" w:rsidRDefault="001F501B" w:rsidP="00320F19">
            <w:pPr>
              <w:pStyle w:val="Compact"/>
            </w:pPr>
            <w:r w:rsidRPr="003B5061">
              <w:t>HTTP M</w:t>
            </w:r>
            <w:r>
              <w:t>ethod</w:t>
            </w:r>
          </w:p>
        </w:tc>
        <w:tc>
          <w:tcPr>
            <w:tcW w:w="4397" w:type="pct"/>
          </w:tcPr>
          <w:p w14:paraId="0DD92A5E" w14:textId="77777777" w:rsidR="001F501B" w:rsidRPr="003B5061" w:rsidRDefault="001F501B" w:rsidP="00320F19">
            <w:pPr>
              <w:rPr>
                <w:bCs/>
              </w:rPr>
            </w:pPr>
            <w:r>
              <w:rPr>
                <w:bCs/>
              </w:rPr>
              <w:t>GET</w:t>
            </w:r>
          </w:p>
        </w:tc>
      </w:tr>
      <w:tr w:rsidR="001F501B" w14:paraId="6D4B3510" w14:textId="77777777" w:rsidTr="00320F19">
        <w:tc>
          <w:tcPr>
            <w:tcW w:w="603" w:type="pct"/>
          </w:tcPr>
          <w:p w14:paraId="7ABAA272" w14:textId="77777777" w:rsidR="001F501B" w:rsidRPr="003B5061" w:rsidRDefault="001F501B" w:rsidP="00320F19">
            <w:pPr>
              <w:pStyle w:val="Compact"/>
            </w:pPr>
            <w:r>
              <w:t xml:space="preserve">URL </w:t>
            </w:r>
          </w:p>
        </w:tc>
        <w:tc>
          <w:tcPr>
            <w:tcW w:w="4397" w:type="pct"/>
          </w:tcPr>
          <w:p w14:paraId="64F6DB62" w14:textId="40BD1A65" w:rsidR="001F501B" w:rsidRPr="003B5061" w:rsidRDefault="00BB5E90" w:rsidP="00320F19">
            <w:pPr>
              <w:rPr>
                <w:bCs/>
              </w:rPr>
            </w:pPr>
            <w:r w:rsidRPr="00BB5E90">
              <w:rPr>
                <w:bCs/>
              </w:rPr>
              <w:t>/sessions/{session-id}/requests/{request-id}/response</w:t>
            </w:r>
          </w:p>
        </w:tc>
      </w:tr>
      <w:tr w:rsidR="001F501B" w14:paraId="00BFAB58"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793F8751" w14:textId="77777777" w:rsidR="001F501B" w:rsidRPr="003B5061" w:rsidRDefault="001F501B" w:rsidP="00320F19">
            <w:pPr>
              <w:pStyle w:val="Compact"/>
            </w:pPr>
            <w:r>
              <w:t>HTTP Body</w:t>
            </w:r>
          </w:p>
        </w:tc>
        <w:tc>
          <w:tcPr>
            <w:tcW w:w="4397" w:type="pct"/>
          </w:tcPr>
          <w:p w14:paraId="15372CD5" w14:textId="77777777" w:rsidR="001F501B" w:rsidRPr="003B5061" w:rsidRDefault="001F501B" w:rsidP="00320F19">
            <w:r>
              <w:t>None</w:t>
            </w:r>
          </w:p>
        </w:tc>
      </w:tr>
      <w:tr w:rsidR="001F501B" w14:paraId="46FC51F3" w14:textId="77777777" w:rsidTr="00320F19">
        <w:tc>
          <w:tcPr>
            <w:tcW w:w="603" w:type="pct"/>
          </w:tcPr>
          <w:p w14:paraId="541CF8C7" w14:textId="77777777" w:rsidR="001F501B" w:rsidRDefault="001F501B" w:rsidP="00320F19">
            <w:pPr>
              <w:pStyle w:val="Compact"/>
            </w:pPr>
            <w:r>
              <w:lastRenderedPageBreak/>
              <w:t>HTTP Response (Success)</w:t>
            </w:r>
          </w:p>
        </w:tc>
        <w:tc>
          <w:tcPr>
            <w:tcW w:w="4397" w:type="pct"/>
          </w:tcPr>
          <w:p w14:paraId="7680D1C4" w14:textId="77777777" w:rsidR="001F501B" w:rsidRDefault="001F501B" w:rsidP="00320F19">
            <w:pPr>
              <w:pStyle w:val="Compact"/>
            </w:pPr>
            <w:r>
              <w:t>200 OK</w:t>
            </w:r>
          </w:p>
        </w:tc>
      </w:tr>
      <w:tr w:rsidR="001F501B" w14:paraId="06F8CCBE"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58E0B9F5" w14:textId="77777777" w:rsidR="001F501B" w:rsidRDefault="001F501B" w:rsidP="00320F19">
            <w:pPr>
              <w:pStyle w:val="Compact"/>
            </w:pPr>
            <w:r>
              <w:t>Output</w:t>
            </w:r>
          </w:p>
        </w:tc>
        <w:tc>
          <w:tcPr>
            <w:tcW w:w="4397" w:type="pct"/>
          </w:tcPr>
          <w:p w14:paraId="404ACE4F" w14:textId="77777777" w:rsidR="001F501B" w:rsidRDefault="001F501B" w:rsidP="00320F19">
            <w:pPr>
              <w:pStyle w:val="Compact"/>
            </w:pPr>
            <w:r>
              <w:t>Message (</w:t>
            </w:r>
            <w:proofErr w:type="spellStart"/>
            <w:proofErr w:type="gramStart"/>
            <w:r>
              <w:t>json:Message</w:t>
            </w:r>
            <w:proofErr w:type="spellEnd"/>
            <w:proofErr w:type="gramEnd"/>
            <w:r>
              <w:t>)</w:t>
            </w:r>
          </w:p>
          <w:p w14:paraId="10D99288" w14:textId="77777777" w:rsidR="001F501B" w:rsidRDefault="001F501B" w:rsidP="001F501B">
            <w:pPr>
              <w:pStyle w:val="ListParagraph"/>
              <w:numPr>
                <w:ilvl w:val="0"/>
                <w:numId w:val="7"/>
              </w:numPr>
            </w:pPr>
            <w:proofErr w:type="spellStart"/>
            <w:r>
              <w:t>MessageID</w:t>
            </w:r>
            <w:proofErr w:type="spellEnd"/>
            <w:r>
              <w:t xml:space="preserve"> “</w:t>
            </w:r>
            <w:proofErr w:type="spellStart"/>
            <w:r w:rsidRPr="001605F6">
              <w:t>messageId</w:t>
            </w:r>
            <w:proofErr w:type="spellEnd"/>
            <w:r>
              <w:t>” (</w:t>
            </w:r>
            <w:proofErr w:type="spellStart"/>
            <w:proofErr w:type="gramStart"/>
            <w:r>
              <w:t>json:string</w:t>
            </w:r>
            <w:proofErr w:type="spellEnd"/>
            <w:proofErr w:type="gramEnd"/>
            <w:r>
              <w:t>) [1]</w:t>
            </w:r>
          </w:p>
          <w:p w14:paraId="27EB3FBC" w14:textId="22D1556F" w:rsidR="001F501B" w:rsidRDefault="001F501B" w:rsidP="008A37AB">
            <w:pPr>
              <w:pStyle w:val="ListParagraph"/>
              <w:numPr>
                <w:ilvl w:val="0"/>
                <w:numId w:val="7"/>
              </w:numPr>
            </w:pPr>
            <w:proofErr w:type="spellStart"/>
            <w:r>
              <w:t>MessageContent</w:t>
            </w:r>
            <w:proofErr w:type="spellEnd"/>
            <w:r>
              <w:t xml:space="preserve"> “</w:t>
            </w:r>
            <w:proofErr w:type="spellStart"/>
            <w:r w:rsidRPr="00D522F7">
              <w:t>messageContent</w:t>
            </w:r>
            <w:proofErr w:type="spellEnd"/>
            <w:r>
              <w:t>” (</w:t>
            </w:r>
            <w:proofErr w:type="spellStart"/>
            <w:r>
              <w:t>json:</w:t>
            </w:r>
            <w:hyperlink r:id="rId63" w:anchor="message-content-xml">
              <w:r w:rsidRPr="00166A5D">
                <w:t>MessageContent</w:t>
              </w:r>
              <w:proofErr w:type="spellEnd"/>
            </w:hyperlink>
            <w:r>
              <w:t>) [1]</w:t>
            </w:r>
          </w:p>
        </w:tc>
      </w:tr>
      <w:tr w:rsidR="001F501B" w14:paraId="466950BD" w14:textId="77777777" w:rsidTr="00320F19">
        <w:trPr>
          <w:trHeight w:val="972"/>
        </w:trPr>
        <w:tc>
          <w:tcPr>
            <w:tcW w:w="603" w:type="pct"/>
          </w:tcPr>
          <w:p w14:paraId="11D34668" w14:textId="77777777" w:rsidR="001F501B" w:rsidRDefault="001F501B" w:rsidP="00320F19">
            <w:pPr>
              <w:pStyle w:val="Compact"/>
            </w:pPr>
            <w:r>
              <w:t>HTTP Response</w:t>
            </w:r>
          </w:p>
          <w:p w14:paraId="7140ABCA" w14:textId="77777777" w:rsidR="001F501B" w:rsidRDefault="001F501B" w:rsidP="00320F19">
            <w:pPr>
              <w:pStyle w:val="Compact"/>
            </w:pPr>
            <w:r>
              <w:t>(Error)</w:t>
            </w:r>
          </w:p>
        </w:tc>
        <w:tc>
          <w:tcPr>
            <w:tcW w:w="4397" w:type="pct"/>
          </w:tcPr>
          <w:p w14:paraId="590B646F" w14:textId="77777777" w:rsidR="001F501B" w:rsidRDefault="001F501B" w:rsidP="00320F19">
            <w:proofErr w:type="spellStart"/>
            <w:r>
              <w:t>SessionFault</w:t>
            </w:r>
            <w:proofErr w:type="spellEnd"/>
            <w:r>
              <w:t xml:space="preserve"> (</w:t>
            </w:r>
            <w:proofErr w:type="spellStart"/>
            <w:proofErr w:type="gramStart"/>
            <w:r>
              <w:t>json:SessionFault</w:t>
            </w:r>
            <w:proofErr w:type="spellEnd"/>
            <w:proofErr w:type="gramEnd"/>
            <w:r>
              <w:t>) – 404 Not Found</w:t>
            </w:r>
          </w:p>
          <w:p w14:paraId="2518E080" w14:textId="77777777" w:rsidR="001F501B" w:rsidRDefault="001F501B" w:rsidP="00320F19">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3AF65A18" w14:textId="77777777" w:rsidR="00BC44D5" w:rsidRDefault="00BC44D5" w:rsidP="00BC44D5">
      <w:pPr>
        <w:pStyle w:val="Note"/>
      </w:pPr>
      <w:r>
        <w:t>NOTE</w:t>
      </w:r>
      <w:r>
        <w:tab/>
      </w:r>
      <w:commentRangeStart w:id="476"/>
      <w:r>
        <w:t xml:space="preserve">In contrast to the SOAP web-service, no message is returned as a 404 rather than an "empty" message.         This maps better to a RESTful API that is based on the idea of resources. If there are no messages on the </w:t>
      </w:r>
      <w:proofErr w:type="gramStart"/>
      <w:r>
        <w:t>queue,  the</w:t>
      </w:r>
      <w:proofErr w:type="gramEnd"/>
      <w:r>
        <w:t xml:space="preserve"> resource does not exist and, hence, 404 should be returned.</w:t>
      </w:r>
      <w:commentRangeEnd w:id="476"/>
      <w:r>
        <w:rPr>
          <w:rStyle w:val="CommentReference"/>
        </w:rPr>
        <w:commentReference w:id="476"/>
      </w:r>
    </w:p>
    <w:p w14:paraId="23A4AD47" w14:textId="0067E302" w:rsidR="00BB0129" w:rsidRDefault="00E83E4F" w:rsidP="00296BF2">
      <w:pPr>
        <w:pStyle w:val="Heading3"/>
      </w:pPr>
      <w:bookmarkStart w:id="477" w:name="_Toc26878715"/>
      <w:r>
        <w:t>Remove Response</w:t>
      </w:r>
      <w:bookmarkEnd w:id="475"/>
      <w:bookmarkEnd w:id="477"/>
    </w:p>
    <w:p w14:paraId="2D314B05" w14:textId="5883BBC2" w:rsidR="003E74C4" w:rsidRPr="003E74C4" w:rsidRDefault="003E74C4" w:rsidP="003E74C4">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66E38F10"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F985342" w14:textId="77777777" w:rsidR="00BB0129" w:rsidRDefault="00E83E4F">
            <w:pPr>
              <w:pStyle w:val="Compact"/>
            </w:pPr>
            <w:r>
              <w:t>Name</w:t>
            </w:r>
          </w:p>
        </w:tc>
        <w:tc>
          <w:tcPr>
            <w:tcW w:w="0" w:type="auto"/>
          </w:tcPr>
          <w:p w14:paraId="11BEFC59" w14:textId="77777777" w:rsidR="00BB0129" w:rsidRDefault="00E83E4F">
            <w:pPr>
              <w:pStyle w:val="Compact"/>
            </w:pPr>
            <w:proofErr w:type="spellStart"/>
            <w:r>
              <w:t>RemoveResponse</w:t>
            </w:r>
            <w:proofErr w:type="spellEnd"/>
          </w:p>
        </w:tc>
      </w:tr>
      <w:tr w:rsidR="00BB0129" w14:paraId="2A71AE6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2F44383" w14:textId="77777777" w:rsidR="00BB0129" w:rsidRDefault="00E83E4F">
            <w:pPr>
              <w:pStyle w:val="Compact"/>
            </w:pPr>
            <w:r>
              <w:t>Description</w:t>
            </w:r>
          </w:p>
        </w:tc>
        <w:tc>
          <w:tcPr>
            <w:tcW w:w="0" w:type="auto"/>
          </w:tcPr>
          <w:p w14:paraId="2FCEC53E" w14:textId="77777777" w:rsidR="00BB0129" w:rsidRDefault="00E83E4F">
            <w:pPr>
              <w:pStyle w:val="Compact"/>
            </w:pPr>
            <w:r>
              <w:t>Deletes the first response message, if any, in the session message queue associated with the request.</w:t>
            </w:r>
          </w:p>
        </w:tc>
      </w:tr>
      <w:tr w:rsidR="00BB0129" w14:paraId="30D38D4F" w14:textId="77777777" w:rsidTr="00296BF2">
        <w:tc>
          <w:tcPr>
            <w:tcW w:w="0" w:type="auto"/>
          </w:tcPr>
          <w:p w14:paraId="663C2E7B" w14:textId="77777777" w:rsidR="00BB0129" w:rsidRDefault="00E83E4F">
            <w:pPr>
              <w:pStyle w:val="Compact"/>
            </w:pPr>
            <w:r>
              <w:t>Input</w:t>
            </w:r>
          </w:p>
        </w:tc>
        <w:tc>
          <w:tcPr>
            <w:tcW w:w="0" w:type="auto"/>
          </w:tcPr>
          <w:p w14:paraId="2DD02410" w14:textId="1410E583" w:rsidR="00BB0129" w:rsidRDefault="00E83E4F">
            <w:proofErr w:type="spellStart"/>
            <w:r>
              <w:t>SessionID</w:t>
            </w:r>
            <w:proofErr w:type="spellEnd"/>
            <w:r>
              <w:t xml:space="preserve"> [1]</w:t>
            </w:r>
          </w:p>
          <w:p w14:paraId="25044B90" w14:textId="30D4B781" w:rsidR="00BB0129" w:rsidRDefault="00E83E4F">
            <w:proofErr w:type="spellStart"/>
            <w:r>
              <w:t>RequestMessageID</w:t>
            </w:r>
            <w:proofErr w:type="spellEnd"/>
            <w:r>
              <w:t xml:space="preserve"> [1]</w:t>
            </w:r>
          </w:p>
        </w:tc>
      </w:tr>
      <w:tr w:rsidR="00BB0129" w14:paraId="6A38D2D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E0D9CE" w14:textId="77777777" w:rsidR="00BB0129" w:rsidRDefault="00E83E4F">
            <w:pPr>
              <w:pStyle w:val="Compact"/>
            </w:pPr>
            <w:r>
              <w:t>Behavior</w:t>
            </w:r>
          </w:p>
        </w:tc>
        <w:tc>
          <w:tcPr>
            <w:tcW w:w="0" w:type="auto"/>
          </w:tcPr>
          <w:p w14:paraId="53107FF6"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3B09EF30"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0729D0B8" w14:textId="77777777" w:rsidR="00BB0129" w:rsidRDefault="00E83E4F">
            <w:r>
              <w:t xml:space="preserve">If the </w:t>
            </w:r>
            <w:proofErr w:type="spellStart"/>
            <w:r>
              <w:t>RequestMessageID</w:t>
            </w:r>
            <w:proofErr w:type="spellEnd"/>
            <w:r>
              <w:t xml:space="preserve"> does not correspond to a message in the message queue, then no further action is taken.</w:t>
            </w:r>
          </w:p>
        </w:tc>
      </w:tr>
      <w:tr w:rsidR="00BB0129" w14:paraId="369911E0" w14:textId="77777777" w:rsidTr="00296BF2">
        <w:tc>
          <w:tcPr>
            <w:tcW w:w="0" w:type="auto"/>
          </w:tcPr>
          <w:p w14:paraId="20FE9F6A" w14:textId="77777777" w:rsidR="00BB0129" w:rsidRDefault="00E83E4F">
            <w:pPr>
              <w:pStyle w:val="Compact"/>
            </w:pPr>
            <w:r>
              <w:t>Output</w:t>
            </w:r>
          </w:p>
        </w:tc>
        <w:tc>
          <w:tcPr>
            <w:tcW w:w="0" w:type="auto"/>
          </w:tcPr>
          <w:p w14:paraId="63365649" w14:textId="77777777" w:rsidR="00BB0129" w:rsidRDefault="00E83E4F">
            <w:pPr>
              <w:pStyle w:val="Compact"/>
            </w:pPr>
            <w:r>
              <w:t>N/A</w:t>
            </w:r>
          </w:p>
        </w:tc>
      </w:tr>
      <w:tr w:rsidR="00BB0129" w14:paraId="4C620F2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94F92AC" w14:textId="77777777" w:rsidR="00BB0129" w:rsidRDefault="00E83E4F">
            <w:pPr>
              <w:pStyle w:val="Compact"/>
            </w:pPr>
            <w:r>
              <w:t>Faults</w:t>
            </w:r>
          </w:p>
        </w:tc>
        <w:tc>
          <w:tcPr>
            <w:tcW w:w="0" w:type="auto"/>
          </w:tcPr>
          <w:p w14:paraId="6CBA9138" w14:textId="77777777" w:rsidR="00BB0129" w:rsidRDefault="00E83E4F">
            <w:pPr>
              <w:pStyle w:val="Compact"/>
            </w:pPr>
            <w:proofErr w:type="spellStart"/>
            <w:r>
              <w:t>SessionFault</w:t>
            </w:r>
            <w:proofErr w:type="spellEnd"/>
          </w:p>
        </w:tc>
      </w:tr>
    </w:tbl>
    <w:p w14:paraId="22F74DB1" w14:textId="77777777" w:rsidR="00425A74" w:rsidRDefault="00425A74" w:rsidP="00425A74">
      <w:pPr>
        <w:pStyle w:val="Heading4"/>
      </w:pPr>
      <w:bookmarkStart w:id="478" w:name="close-consumer-request-session"/>
      <w:bookmarkStart w:id="479" w:name="_Toc25357200"/>
      <w:bookmarkEnd w:id="478"/>
      <w:r>
        <w:t>SOAP Mapping</w:t>
      </w:r>
    </w:p>
    <w:p w14:paraId="046C4896" w14:textId="6D5AB8DB" w:rsidR="00425A74" w:rsidRDefault="00425A74" w:rsidP="00425A74">
      <w:pPr>
        <w:pStyle w:val="BodyText"/>
      </w:pPr>
      <w:r>
        <w:t xml:space="preserve">The Remove </w:t>
      </w:r>
      <w:r w:rsidR="00D058AD">
        <w:t>Response</w:t>
      </w:r>
      <w:r>
        <w:t xml:space="preserve"> general interface is mapped into SOAP 1.1/1.2 as embedded XML schemas in WSDL descriptions according to the following schema types.</w:t>
      </w:r>
    </w:p>
    <w:p w14:paraId="49294855" w14:textId="77777777" w:rsidR="00425A74" w:rsidRDefault="00425A74" w:rsidP="00425A74">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425A74" w14:paraId="41512902" w14:textId="77777777" w:rsidTr="00BA4F0F">
        <w:trPr>
          <w:cnfStyle w:val="000000100000" w:firstRow="0" w:lastRow="0" w:firstColumn="0" w:lastColumn="0" w:oddVBand="0" w:evenVBand="0" w:oddHBand="1" w:evenHBand="0" w:firstRowFirstColumn="0" w:firstRowLastColumn="0" w:lastRowFirstColumn="0" w:lastRowLastColumn="0"/>
        </w:trPr>
        <w:tc>
          <w:tcPr>
            <w:tcW w:w="603" w:type="pct"/>
          </w:tcPr>
          <w:p w14:paraId="4FC8B44D" w14:textId="77777777" w:rsidR="00425A74" w:rsidRPr="00BA4F0F" w:rsidRDefault="00425A74" w:rsidP="00320F19">
            <w:pPr>
              <w:pStyle w:val="Compact"/>
              <w:rPr>
                <w:bCs/>
              </w:rPr>
            </w:pPr>
            <w:r w:rsidRPr="00BA4F0F">
              <w:rPr>
                <w:bCs/>
              </w:rPr>
              <w:t>Input</w:t>
            </w:r>
          </w:p>
        </w:tc>
        <w:tc>
          <w:tcPr>
            <w:tcW w:w="4397" w:type="pct"/>
          </w:tcPr>
          <w:p w14:paraId="61B9DC7D" w14:textId="17D12838" w:rsidR="00425A74" w:rsidRPr="00BA4F0F" w:rsidRDefault="00425A74" w:rsidP="00320F19">
            <w:pPr>
              <w:rPr>
                <w:bCs/>
              </w:rPr>
            </w:pPr>
            <w:proofErr w:type="spellStart"/>
            <w:r w:rsidRPr="00BA4F0F">
              <w:rPr>
                <w:bCs/>
              </w:rPr>
              <w:t>RemoveRe</w:t>
            </w:r>
            <w:r w:rsidR="001165F3" w:rsidRPr="00BA4F0F">
              <w:rPr>
                <w:bCs/>
              </w:rPr>
              <w:t>sponse</w:t>
            </w:r>
            <w:proofErr w:type="spellEnd"/>
            <w:r w:rsidRPr="00BA4F0F">
              <w:rPr>
                <w:bCs/>
              </w:rPr>
              <w:t xml:space="preserve"> (</w:t>
            </w:r>
            <w:proofErr w:type="spellStart"/>
            <w:proofErr w:type="gramStart"/>
            <w:r w:rsidRPr="00BA4F0F">
              <w:rPr>
                <w:bCs/>
              </w:rPr>
              <w:t>isbm:RemoveRe</w:t>
            </w:r>
            <w:r w:rsidR="001165F3" w:rsidRPr="00BA4F0F">
              <w:rPr>
                <w:bCs/>
              </w:rPr>
              <w:t>sponse</w:t>
            </w:r>
            <w:proofErr w:type="spellEnd"/>
            <w:proofErr w:type="gramEnd"/>
            <w:r w:rsidRPr="00BA4F0F">
              <w:rPr>
                <w:bCs/>
              </w:rPr>
              <w:t>)</w:t>
            </w:r>
          </w:p>
          <w:p w14:paraId="05C8FE18" w14:textId="77777777" w:rsidR="00425A74" w:rsidRPr="00BA4F0F" w:rsidRDefault="00425A74" w:rsidP="00320F19">
            <w:pPr>
              <w:pStyle w:val="ListParagraph"/>
              <w:numPr>
                <w:ilvl w:val="0"/>
                <w:numId w:val="7"/>
              </w:numPr>
              <w:rPr>
                <w:bCs/>
              </w:rPr>
            </w:pPr>
            <w:proofErr w:type="spellStart"/>
            <w:r w:rsidRPr="00BA4F0F">
              <w:rPr>
                <w:bCs/>
              </w:rPr>
              <w:t>SessionID</w:t>
            </w:r>
            <w:proofErr w:type="spellEnd"/>
            <w:r w:rsidRPr="00BA4F0F">
              <w:rPr>
                <w:bCs/>
              </w:rPr>
              <w:t xml:space="preserve"> (</w:t>
            </w:r>
            <w:proofErr w:type="spellStart"/>
            <w:r w:rsidR="00320F19" w:rsidRPr="00BA4F0F">
              <w:rPr>
                <w:bCs/>
              </w:rPr>
              <w:fldChar w:fldCharType="begin"/>
            </w:r>
            <w:r w:rsidR="00320F19" w:rsidRPr="00BA4F0F">
              <w:rPr>
                <w:bCs/>
              </w:rPr>
              <w:instrText xml:space="preserve"> HYPERLINK "http://www.w3.org/TR/xmlschema-2/" \l "string" \h </w:instrText>
            </w:r>
            <w:r w:rsidR="00320F19" w:rsidRPr="00BA4F0F">
              <w:rPr>
                <w:bCs/>
              </w:rPr>
              <w:fldChar w:fldCharType="separate"/>
            </w:r>
            <w:r w:rsidRPr="00BA4F0F">
              <w:rPr>
                <w:rStyle w:val="Hyperlink"/>
                <w:bCs/>
              </w:rPr>
              <w:t>xs:string</w:t>
            </w:r>
            <w:proofErr w:type="spellEnd"/>
            <w:r w:rsidR="00320F19" w:rsidRPr="00BA4F0F">
              <w:rPr>
                <w:rStyle w:val="Hyperlink"/>
                <w:bCs/>
              </w:rPr>
              <w:fldChar w:fldCharType="end"/>
            </w:r>
            <w:r w:rsidRPr="00BA4F0F">
              <w:rPr>
                <w:bCs/>
              </w:rPr>
              <w:t>) [1]</w:t>
            </w:r>
          </w:p>
          <w:p w14:paraId="324CA48B" w14:textId="6CDB561A" w:rsidR="00D442D7" w:rsidRPr="00BA4F0F" w:rsidRDefault="00D442D7" w:rsidP="00320F19">
            <w:pPr>
              <w:pStyle w:val="ListParagraph"/>
              <w:numPr>
                <w:ilvl w:val="0"/>
                <w:numId w:val="7"/>
              </w:numPr>
              <w:rPr>
                <w:bCs/>
              </w:rPr>
            </w:pPr>
            <w:proofErr w:type="spellStart"/>
            <w:r w:rsidRPr="00BA4F0F">
              <w:rPr>
                <w:bCs/>
              </w:rPr>
              <w:t>RequestMessageID</w:t>
            </w:r>
            <w:proofErr w:type="spellEnd"/>
            <w:r w:rsidRPr="00BA4F0F">
              <w:rPr>
                <w:bCs/>
              </w:rPr>
              <w:t xml:space="preserve"> (</w:t>
            </w:r>
            <w:proofErr w:type="spellStart"/>
            <w:proofErr w:type="gramStart"/>
            <w:r w:rsidRPr="00BA4F0F">
              <w:rPr>
                <w:bCs/>
              </w:rPr>
              <w:t>xs:string</w:t>
            </w:r>
            <w:proofErr w:type="spellEnd"/>
            <w:proofErr w:type="gramEnd"/>
            <w:r w:rsidRPr="00BA4F0F">
              <w:rPr>
                <w:bCs/>
              </w:rPr>
              <w:t>) [1]</w:t>
            </w:r>
          </w:p>
        </w:tc>
      </w:tr>
      <w:tr w:rsidR="00425A74" w14:paraId="6ABFB630" w14:textId="77777777" w:rsidTr="00BA4F0F">
        <w:tc>
          <w:tcPr>
            <w:tcW w:w="603" w:type="pct"/>
          </w:tcPr>
          <w:p w14:paraId="619F1AA0" w14:textId="77777777" w:rsidR="00425A74" w:rsidRDefault="00425A74" w:rsidP="00320F19">
            <w:pPr>
              <w:pStyle w:val="Compact"/>
            </w:pPr>
            <w:r>
              <w:t>Output</w:t>
            </w:r>
          </w:p>
        </w:tc>
        <w:tc>
          <w:tcPr>
            <w:tcW w:w="4397" w:type="pct"/>
          </w:tcPr>
          <w:p w14:paraId="2FCD515B" w14:textId="62649CCF" w:rsidR="00425A74" w:rsidRPr="00957F55" w:rsidRDefault="00425A74" w:rsidP="00320F19">
            <w:pPr>
              <w:rPr>
                <w:bCs/>
              </w:rPr>
            </w:pPr>
            <w:proofErr w:type="spellStart"/>
            <w:r w:rsidRPr="00081827">
              <w:t>Remove</w:t>
            </w:r>
            <w:r w:rsidR="00CE7231" w:rsidRPr="008E449A">
              <w:t>Response</w:t>
            </w:r>
            <w:r w:rsidRPr="008E449A">
              <w:t>Response</w:t>
            </w:r>
            <w:proofErr w:type="spellEnd"/>
            <w:r w:rsidRPr="008E449A">
              <w:t xml:space="preserve"> </w:t>
            </w:r>
            <w:r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Pr="00957F55">
              <w:rPr>
                <w:rStyle w:val="Hyperlink"/>
                <w:bCs/>
              </w:rPr>
              <w:t>isbm:</w:t>
            </w:r>
            <w:r w:rsidR="00320F19">
              <w:rPr>
                <w:rStyle w:val="Hyperlink"/>
                <w:bCs/>
              </w:rPr>
              <w:fldChar w:fldCharType="end"/>
            </w:r>
            <w:r w:rsidRPr="00081827">
              <w:t>Remove</w:t>
            </w:r>
            <w:r w:rsidR="00CE7231" w:rsidRPr="008E449A">
              <w:t>Response</w:t>
            </w:r>
            <w:r w:rsidRPr="00FD18D1">
              <w:t>Response</w:t>
            </w:r>
            <w:proofErr w:type="spellEnd"/>
            <w:r w:rsidRPr="00957F55">
              <w:rPr>
                <w:bCs/>
              </w:rPr>
              <w:t>)</w:t>
            </w:r>
          </w:p>
          <w:p w14:paraId="72B6D2BE" w14:textId="77777777" w:rsidR="00425A74" w:rsidRPr="00957F55" w:rsidRDefault="00425A74" w:rsidP="00320F19">
            <w:pPr>
              <w:pStyle w:val="ListParagraph"/>
              <w:numPr>
                <w:ilvl w:val="0"/>
                <w:numId w:val="7"/>
              </w:numPr>
            </w:pPr>
            <w:r>
              <w:lastRenderedPageBreak/>
              <w:t>No Content</w:t>
            </w:r>
          </w:p>
        </w:tc>
      </w:tr>
      <w:tr w:rsidR="00425A74" w14:paraId="0DA74258" w14:textId="77777777" w:rsidTr="00BA4F0F">
        <w:trPr>
          <w:cnfStyle w:val="000000100000" w:firstRow="0" w:lastRow="0" w:firstColumn="0" w:lastColumn="0" w:oddVBand="0" w:evenVBand="0" w:oddHBand="1" w:evenHBand="0" w:firstRowFirstColumn="0" w:firstRowLastColumn="0" w:lastRowFirstColumn="0" w:lastRowLastColumn="0"/>
        </w:trPr>
        <w:tc>
          <w:tcPr>
            <w:tcW w:w="603" w:type="pct"/>
          </w:tcPr>
          <w:p w14:paraId="57BD3052" w14:textId="77777777" w:rsidR="00425A74" w:rsidRDefault="00425A74" w:rsidP="00320F19">
            <w:pPr>
              <w:pStyle w:val="Compact"/>
            </w:pPr>
            <w:r>
              <w:lastRenderedPageBreak/>
              <w:t>Faults</w:t>
            </w:r>
          </w:p>
        </w:tc>
        <w:tc>
          <w:tcPr>
            <w:tcW w:w="4397" w:type="pct"/>
          </w:tcPr>
          <w:p w14:paraId="0FF38E50" w14:textId="77777777" w:rsidR="00425A74" w:rsidRDefault="00425A74" w:rsidP="00320F19">
            <w:pPr>
              <w:pStyle w:val="Compact"/>
            </w:pPr>
            <w:proofErr w:type="spellStart"/>
            <w:r>
              <w:t>SessionFault</w:t>
            </w:r>
            <w:proofErr w:type="spellEnd"/>
          </w:p>
        </w:tc>
      </w:tr>
    </w:tbl>
    <w:p w14:paraId="64A8F50C" w14:textId="77777777" w:rsidR="00425A74" w:rsidRDefault="00425A74" w:rsidP="00425A74">
      <w:pPr>
        <w:pStyle w:val="Heading4"/>
      </w:pPr>
      <w:r>
        <w:t>REST Mapping</w:t>
      </w:r>
    </w:p>
    <w:p w14:paraId="40CDA759" w14:textId="24DD508D" w:rsidR="00425A74" w:rsidRDefault="00425A74" w:rsidP="00425A74">
      <w:pPr>
        <w:pStyle w:val="BodyText"/>
      </w:pPr>
      <w:r>
        <w:t xml:space="preserve">The Remove </w:t>
      </w:r>
      <w:r w:rsidR="00256C09" w:rsidRPr="008E449A">
        <w:t>Response</w:t>
      </w:r>
      <w:r w:rsidR="00256C09">
        <w:t xml:space="preserve"> </w:t>
      </w:r>
      <w:r>
        <w:t xml:space="preserve">general interface is mapped into a RESTful interface as an </w:t>
      </w:r>
      <w:proofErr w:type="spellStart"/>
      <w:r>
        <w:t>OpenAPI</w:t>
      </w:r>
      <w:proofErr w:type="spellEnd"/>
      <w:r>
        <w:t xml:space="preserve"> description according to the following rules.</w:t>
      </w:r>
    </w:p>
    <w:p w14:paraId="2C99E0F1" w14:textId="77777777" w:rsidR="00425A74" w:rsidRDefault="00425A74" w:rsidP="00425A74">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425A74" w14:paraId="1BA10313"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6574EB3" w14:textId="77777777" w:rsidR="00425A74" w:rsidRPr="003B5061" w:rsidRDefault="00425A74" w:rsidP="00320F19">
            <w:pPr>
              <w:pStyle w:val="Compact"/>
            </w:pPr>
            <w:r w:rsidRPr="003B5061">
              <w:t>HTTP M</w:t>
            </w:r>
            <w:r>
              <w:t>ethod</w:t>
            </w:r>
          </w:p>
        </w:tc>
        <w:tc>
          <w:tcPr>
            <w:tcW w:w="4397" w:type="pct"/>
          </w:tcPr>
          <w:p w14:paraId="7E72F800" w14:textId="77777777" w:rsidR="00425A74" w:rsidRPr="003B5061" w:rsidRDefault="00425A74" w:rsidP="00320F19">
            <w:pPr>
              <w:rPr>
                <w:bCs/>
              </w:rPr>
            </w:pPr>
            <w:r>
              <w:rPr>
                <w:bCs/>
              </w:rPr>
              <w:t>DELETE</w:t>
            </w:r>
          </w:p>
        </w:tc>
      </w:tr>
      <w:tr w:rsidR="00425A74" w14:paraId="6A4D6553" w14:textId="77777777" w:rsidTr="00320F19">
        <w:tc>
          <w:tcPr>
            <w:tcW w:w="603" w:type="pct"/>
          </w:tcPr>
          <w:p w14:paraId="0AFFB91C" w14:textId="77777777" w:rsidR="00425A74" w:rsidRPr="003B5061" w:rsidRDefault="00425A74" w:rsidP="00320F19">
            <w:pPr>
              <w:pStyle w:val="Compact"/>
            </w:pPr>
            <w:r>
              <w:t xml:space="preserve">URL </w:t>
            </w:r>
          </w:p>
        </w:tc>
        <w:tc>
          <w:tcPr>
            <w:tcW w:w="4397" w:type="pct"/>
          </w:tcPr>
          <w:p w14:paraId="0F6D2C69" w14:textId="10F47B9D" w:rsidR="00425A74" w:rsidRPr="003B5061" w:rsidRDefault="00006A9D" w:rsidP="00320F19">
            <w:pPr>
              <w:rPr>
                <w:bCs/>
              </w:rPr>
            </w:pPr>
            <w:r w:rsidRPr="00006A9D">
              <w:rPr>
                <w:bCs/>
              </w:rPr>
              <w:t>/sessions/{session-id}/requests/{request-id}/response</w:t>
            </w:r>
          </w:p>
        </w:tc>
      </w:tr>
      <w:tr w:rsidR="00425A74" w14:paraId="78C73CAC"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36350F4C" w14:textId="77777777" w:rsidR="00425A74" w:rsidRPr="003B5061" w:rsidRDefault="00425A74" w:rsidP="00320F19">
            <w:pPr>
              <w:pStyle w:val="Compact"/>
            </w:pPr>
            <w:r>
              <w:t>HTTP Body</w:t>
            </w:r>
          </w:p>
        </w:tc>
        <w:tc>
          <w:tcPr>
            <w:tcW w:w="4397" w:type="pct"/>
          </w:tcPr>
          <w:p w14:paraId="2C98B0E6" w14:textId="77777777" w:rsidR="00425A74" w:rsidRPr="003B5061" w:rsidRDefault="00425A74" w:rsidP="00320F19">
            <w:r>
              <w:t>None</w:t>
            </w:r>
          </w:p>
        </w:tc>
      </w:tr>
      <w:tr w:rsidR="00425A74" w14:paraId="2FA28DAC" w14:textId="77777777" w:rsidTr="00320F19">
        <w:tc>
          <w:tcPr>
            <w:tcW w:w="603" w:type="pct"/>
          </w:tcPr>
          <w:p w14:paraId="0E6F7984" w14:textId="77777777" w:rsidR="00425A74" w:rsidRDefault="00425A74" w:rsidP="00320F19">
            <w:pPr>
              <w:pStyle w:val="Compact"/>
            </w:pPr>
            <w:r>
              <w:t>HTTP Response (Success)</w:t>
            </w:r>
          </w:p>
        </w:tc>
        <w:tc>
          <w:tcPr>
            <w:tcW w:w="4397" w:type="pct"/>
          </w:tcPr>
          <w:p w14:paraId="65956723" w14:textId="77777777" w:rsidR="00425A74" w:rsidRDefault="00425A74" w:rsidP="00320F19">
            <w:pPr>
              <w:pStyle w:val="Compact"/>
            </w:pPr>
            <w:r>
              <w:t>204 No Content</w:t>
            </w:r>
          </w:p>
        </w:tc>
      </w:tr>
      <w:tr w:rsidR="00425A74" w14:paraId="0E6908C0"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0A21BECD" w14:textId="77777777" w:rsidR="00425A74" w:rsidRDefault="00425A74" w:rsidP="00320F19">
            <w:pPr>
              <w:pStyle w:val="Compact"/>
            </w:pPr>
            <w:r>
              <w:t>Output</w:t>
            </w:r>
          </w:p>
        </w:tc>
        <w:tc>
          <w:tcPr>
            <w:tcW w:w="4397" w:type="pct"/>
          </w:tcPr>
          <w:p w14:paraId="4BA1849B" w14:textId="77777777" w:rsidR="00425A74" w:rsidRDefault="00425A74" w:rsidP="00320F19">
            <w:r>
              <w:t>None</w:t>
            </w:r>
          </w:p>
        </w:tc>
      </w:tr>
      <w:tr w:rsidR="00425A74" w14:paraId="37E3C933" w14:textId="77777777" w:rsidTr="00320F19">
        <w:trPr>
          <w:trHeight w:val="972"/>
        </w:trPr>
        <w:tc>
          <w:tcPr>
            <w:tcW w:w="603" w:type="pct"/>
          </w:tcPr>
          <w:p w14:paraId="6E816A70" w14:textId="77777777" w:rsidR="00425A74" w:rsidRDefault="00425A74" w:rsidP="00320F19">
            <w:pPr>
              <w:pStyle w:val="Compact"/>
            </w:pPr>
            <w:r>
              <w:t>HTTP Response</w:t>
            </w:r>
          </w:p>
          <w:p w14:paraId="75DD4FD5" w14:textId="77777777" w:rsidR="00425A74" w:rsidRDefault="00425A74" w:rsidP="00320F19">
            <w:pPr>
              <w:pStyle w:val="Compact"/>
            </w:pPr>
            <w:r>
              <w:t>(Error)</w:t>
            </w:r>
          </w:p>
        </w:tc>
        <w:tc>
          <w:tcPr>
            <w:tcW w:w="4397" w:type="pct"/>
          </w:tcPr>
          <w:p w14:paraId="464C960A" w14:textId="77777777" w:rsidR="00425A74" w:rsidRDefault="00425A74" w:rsidP="00320F19">
            <w:proofErr w:type="spellStart"/>
            <w:r>
              <w:t>SessionFault</w:t>
            </w:r>
            <w:proofErr w:type="spellEnd"/>
            <w:r>
              <w:t xml:space="preserve"> (</w:t>
            </w:r>
            <w:proofErr w:type="spellStart"/>
            <w:proofErr w:type="gramStart"/>
            <w:r>
              <w:t>json:SessionFault</w:t>
            </w:r>
            <w:proofErr w:type="spellEnd"/>
            <w:proofErr w:type="gramEnd"/>
            <w:r>
              <w:t>) – 404 Not Found</w:t>
            </w:r>
          </w:p>
          <w:p w14:paraId="0324DA9F" w14:textId="77777777" w:rsidR="00425A74" w:rsidRDefault="00425A74" w:rsidP="00320F19">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68EBFDBE" w14:textId="41BD564D" w:rsidR="00BB0129" w:rsidRDefault="00E83E4F" w:rsidP="00296BF2">
      <w:pPr>
        <w:pStyle w:val="Heading3"/>
      </w:pPr>
      <w:bookmarkStart w:id="480" w:name="_Toc26878716"/>
      <w:r>
        <w:t>Close Consumer Request Session</w:t>
      </w:r>
      <w:bookmarkEnd w:id="479"/>
      <w:bookmarkEnd w:id="480"/>
    </w:p>
    <w:p w14:paraId="26F88018" w14:textId="1EA3E5CC" w:rsidR="007340F2" w:rsidRPr="007340F2" w:rsidRDefault="007340F2" w:rsidP="007340F2">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38255A64"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72532A" w14:textId="77777777" w:rsidR="00BB0129" w:rsidRDefault="00E83E4F">
            <w:pPr>
              <w:pStyle w:val="Compact"/>
            </w:pPr>
            <w:r>
              <w:t>Name</w:t>
            </w:r>
          </w:p>
        </w:tc>
        <w:tc>
          <w:tcPr>
            <w:tcW w:w="0" w:type="auto"/>
          </w:tcPr>
          <w:p w14:paraId="7CED56BC" w14:textId="77777777" w:rsidR="00BB0129" w:rsidRDefault="00E83E4F">
            <w:pPr>
              <w:pStyle w:val="Compact"/>
            </w:pPr>
            <w:proofErr w:type="spellStart"/>
            <w:r>
              <w:t>CloseConsumerRequestSession</w:t>
            </w:r>
            <w:proofErr w:type="spellEnd"/>
          </w:p>
        </w:tc>
      </w:tr>
      <w:tr w:rsidR="00BB0129" w14:paraId="2C84F48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C097DFB" w14:textId="77777777" w:rsidR="00BB0129" w:rsidRDefault="00E83E4F">
            <w:pPr>
              <w:pStyle w:val="Compact"/>
            </w:pPr>
            <w:r>
              <w:t>Description</w:t>
            </w:r>
          </w:p>
        </w:tc>
        <w:tc>
          <w:tcPr>
            <w:tcW w:w="0" w:type="auto"/>
          </w:tcPr>
          <w:p w14:paraId="6332BCE1" w14:textId="77777777" w:rsidR="00BB0129" w:rsidRDefault="00E83E4F">
            <w:pPr>
              <w:pStyle w:val="Compact"/>
            </w:pPr>
            <w:r>
              <w:t>Closes a consumer request session.</w:t>
            </w:r>
          </w:p>
        </w:tc>
      </w:tr>
      <w:tr w:rsidR="00BB0129" w14:paraId="04150D8B" w14:textId="77777777" w:rsidTr="00296BF2">
        <w:tc>
          <w:tcPr>
            <w:tcW w:w="0" w:type="auto"/>
          </w:tcPr>
          <w:p w14:paraId="03A4E0DE" w14:textId="77777777" w:rsidR="00BB0129" w:rsidRDefault="00E83E4F">
            <w:pPr>
              <w:pStyle w:val="Compact"/>
            </w:pPr>
            <w:r>
              <w:t>Input</w:t>
            </w:r>
          </w:p>
        </w:tc>
        <w:tc>
          <w:tcPr>
            <w:tcW w:w="0" w:type="auto"/>
          </w:tcPr>
          <w:p w14:paraId="67535C9E" w14:textId="1617CC7B" w:rsidR="00BB0129" w:rsidRDefault="00E83E4F">
            <w:pPr>
              <w:pStyle w:val="Compact"/>
            </w:pPr>
            <w:proofErr w:type="spellStart"/>
            <w:r>
              <w:t>SessionID</w:t>
            </w:r>
            <w:proofErr w:type="spellEnd"/>
            <w:r>
              <w:t xml:space="preserve"> [1]</w:t>
            </w:r>
          </w:p>
        </w:tc>
      </w:tr>
      <w:tr w:rsidR="00BB0129" w14:paraId="1C0DACA4"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6B52F71" w14:textId="77777777" w:rsidR="00BB0129" w:rsidRDefault="00E83E4F">
            <w:pPr>
              <w:pStyle w:val="Compact"/>
            </w:pPr>
            <w:r>
              <w:t>Behavior</w:t>
            </w:r>
          </w:p>
        </w:tc>
        <w:tc>
          <w:tcPr>
            <w:tcW w:w="0" w:type="auto"/>
          </w:tcPr>
          <w:p w14:paraId="5FE9C064" w14:textId="77777777" w:rsidR="00BB0129" w:rsidRDefault="00E83E4F">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25869AF7"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37F3B904" w14:textId="77777777" w:rsidR="00BB0129" w:rsidRDefault="00E83E4F">
            <w:r>
              <w:t>All unexpired requests that have been posted during the session will be expired.</w:t>
            </w:r>
          </w:p>
        </w:tc>
      </w:tr>
      <w:tr w:rsidR="00BB0129" w14:paraId="070748D4" w14:textId="77777777" w:rsidTr="00296BF2">
        <w:tc>
          <w:tcPr>
            <w:tcW w:w="0" w:type="auto"/>
          </w:tcPr>
          <w:p w14:paraId="53A4CF6B" w14:textId="77777777" w:rsidR="00BB0129" w:rsidRDefault="00E83E4F">
            <w:pPr>
              <w:pStyle w:val="Compact"/>
            </w:pPr>
            <w:r>
              <w:t>Output</w:t>
            </w:r>
          </w:p>
        </w:tc>
        <w:tc>
          <w:tcPr>
            <w:tcW w:w="0" w:type="auto"/>
          </w:tcPr>
          <w:p w14:paraId="74B60C6B" w14:textId="77777777" w:rsidR="00BB0129" w:rsidRDefault="00E83E4F">
            <w:pPr>
              <w:pStyle w:val="Compact"/>
            </w:pPr>
            <w:r>
              <w:t>N/A</w:t>
            </w:r>
          </w:p>
        </w:tc>
      </w:tr>
      <w:tr w:rsidR="00BB0129" w14:paraId="741CC44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D81AC7B" w14:textId="77777777" w:rsidR="00BB0129" w:rsidRDefault="00E83E4F">
            <w:pPr>
              <w:pStyle w:val="Compact"/>
            </w:pPr>
            <w:r>
              <w:t>Faults</w:t>
            </w:r>
          </w:p>
        </w:tc>
        <w:tc>
          <w:tcPr>
            <w:tcW w:w="0" w:type="auto"/>
          </w:tcPr>
          <w:p w14:paraId="32C2BEC1" w14:textId="77777777" w:rsidR="00BB0129" w:rsidRDefault="00E83E4F">
            <w:pPr>
              <w:pStyle w:val="Compact"/>
            </w:pPr>
            <w:proofErr w:type="spellStart"/>
            <w:r>
              <w:t>SessionFault</w:t>
            </w:r>
            <w:proofErr w:type="spellEnd"/>
          </w:p>
        </w:tc>
      </w:tr>
    </w:tbl>
    <w:p w14:paraId="73C41FC8" w14:textId="77777777" w:rsidR="009A4B75" w:rsidRDefault="009A4B75" w:rsidP="009A4B75">
      <w:pPr>
        <w:pStyle w:val="Heading4"/>
      </w:pPr>
      <w:bookmarkStart w:id="481" w:name="xml-data-structures"/>
      <w:bookmarkStart w:id="482" w:name="_Toc25357204"/>
      <w:bookmarkStart w:id="483" w:name="_Ref24974152"/>
      <w:bookmarkStart w:id="484" w:name="_Ref24974187"/>
      <w:bookmarkStart w:id="485" w:name="_Ref24974190"/>
      <w:bookmarkEnd w:id="481"/>
      <w:r>
        <w:t>SOAP Mapping</w:t>
      </w:r>
    </w:p>
    <w:p w14:paraId="460442D4" w14:textId="58F609F4" w:rsidR="009A4B75" w:rsidRDefault="009A4B75" w:rsidP="009A4B75">
      <w:pPr>
        <w:pStyle w:val="BodyText"/>
      </w:pPr>
      <w:r>
        <w:t>The Close Consumer Request Session general interface is mapped into SOAP 1.1/1.2 as embedded XML schemas in WSDL descriptions according to the following schema types.</w:t>
      </w:r>
    </w:p>
    <w:p w14:paraId="2C848C91" w14:textId="77777777" w:rsidR="009A4B75" w:rsidRDefault="009A4B75" w:rsidP="009A4B75">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9A4B75" w14:paraId="23EE1DD9" w14:textId="77777777" w:rsidTr="00414966">
        <w:trPr>
          <w:cnfStyle w:val="000000100000" w:firstRow="0" w:lastRow="0" w:firstColumn="0" w:lastColumn="0" w:oddVBand="0" w:evenVBand="0" w:oddHBand="1" w:evenHBand="0" w:firstRowFirstColumn="0" w:firstRowLastColumn="0" w:lastRowFirstColumn="0" w:lastRowLastColumn="0"/>
        </w:trPr>
        <w:tc>
          <w:tcPr>
            <w:tcW w:w="603" w:type="pct"/>
          </w:tcPr>
          <w:p w14:paraId="74117070" w14:textId="77777777" w:rsidR="009A4B75" w:rsidRPr="00BF5A6C" w:rsidRDefault="009A4B75" w:rsidP="00320F19">
            <w:pPr>
              <w:pStyle w:val="Compact"/>
            </w:pPr>
            <w:bookmarkStart w:id="486" w:name="_Hlk27140457"/>
            <w:r w:rsidRPr="00151DB9">
              <w:lastRenderedPageBreak/>
              <w:t>Input</w:t>
            </w:r>
          </w:p>
        </w:tc>
        <w:tc>
          <w:tcPr>
            <w:tcW w:w="4397" w:type="pct"/>
          </w:tcPr>
          <w:p w14:paraId="5C1369C1" w14:textId="02FDE5C1" w:rsidR="009A4B75" w:rsidRPr="00136178" w:rsidRDefault="009A4B75" w:rsidP="00320F19">
            <w:pPr>
              <w:rPr>
                <w:b/>
              </w:rPr>
            </w:pPr>
            <w:proofErr w:type="spellStart"/>
            <w:r w:rsidRPr="00114367">
              <w:t>Close</w:t>
            </w:r>
            <w:r>
              <w:t>Consumer</w:t>
            </w:r>
            <w:r w:rsidRPr="00114367">
              <w:t>RequestSession</w:t>
            </w:r>
            <w:proofErr w:type="spellEnd"/>
            <w:r w:rsidRPr="00114367">
              <w:t xml:space="preserve"> </w:t>
            </w:r>
            <w:r>
              <w:t>(</w:t>
            </w:r>
            <w:proofErr w:type="spellStart"/>
            <w:proofErr w:type="gramStart"/>
            <w:r>
              <w:t>isbm:</w:t>
            </w:r>
            <w:r w:rsidRPr="00114367">
              <w:t>Close</w:t>
            </w:r>
            <w:r>
              <w:t>Consumer</w:t>
            </w:r>
            <w:r w:rsidRPr="00114367">
              <w:t>RequestSession</w:t>
            </w:r>
            <w:proofErr w:type="spellEnd"/>
            <w:proofErr w:type="gramEnd"/>
            <w:r>
              <w:t>)</w:t>
            </w:r>
          </w:p>
          <w:p w14:paraId="6FCCEEB2" w14:textId="77777777" w:rsidR="009A4B75" w:rsidRPr="006C16A7" w:rsidRDefault="009A4B75" w:rsidP="00320F19">
            <w:pPr>
              <w:pStyle w:val="ListParagraph"/>
              <w:numPr>
                <w:ilvl w:val="0"/>
                <w:numId w:val="7"/>
              </w:numPr>
              <w:rPr>
                <w:b/>
              </w:rPr>
            </w:pPr>
            <w:proofErr w:type="spellStart"/>
            <w:r w:rsidRPr="006C16A7">
              <w:t>SessionID</w:t>
            </w:r>
            <w:proofErr w:type="spellEnd"/>
            <w:r w:rsidRPr="006C16A7">
              <w:t xml:space="preserve"> [1]</w:t>
            </w:r>
          </w:p>
        </w:tc>
      </w:tr>
      <w:tr w:rsidR="009A4B75" w14:paraId="246DC5AF" w14:textId="77777777" w:rsidTr="00414966">
        <w:tc>
          <w:tcPr>
            <w:tcW w:w="603" w:type="pct"/>
          </w:tcPr>
          <w:p w14:paraId="00FBD8FD" w14:textId="77777777" w:rsidR="009A4B75" w:rsidRDefault="009A4B75" w:rsidP="00320F19">
            <w:pPr>
              <w:pStyle w:val="Compact"/>
            </w:pPr>
            <w:r>
              <w:t>Output</w:t>
            </w:r>
          </w:p>
        </w:tc>
        <w:tc>
          <w:tcPr>
            <w:tcW w:w="4397" w:type="pct"/>
          </w:tcPr>
          <w:p w14:paraId="58C01C81" w14:textId="7FAF0198" w:rsidR="009A4B75" w:rsidRPr="00957F55" w:rsidRDefault="009A4B75" w:rsidP="00320F19">
            <w:pPr>
              <w:rPr>
                <w:bCs/>
              </w:rPr>
            </w:pPr>
            <w:proofErr w:type="spellStart"/>
            <w:r w:rsidRPr="00114367">
              <w:t>Close</w:t>
            </w:r>
            <w:r w:rsidR="003610AF">
              <w:t>Consumer</w:t>
            </w:r>
            <w:r w:rsidRPr="00114367">
              <w:t>RequestSession</w:t>
            </w:r>
            <w:r w:rsidRPr="008E449A">
              <w:t>Response</w:t>
            </w:r>
            <w:proofErr w:type="spellEnd"/>
            <w:r w:rsidRPr="008E449A">
              <w:t xml:space="preserve"> </w:t>
            </w:r>
            <w:r w:rsidRPr="00957F55">
              <w:rPr>
                <w:bCs/>
              </w:rPr>
              <w:t>(</w:t>
            </w:r>
            <w:proofErr w:type="spellStart"/>
            <w:r w:rsidR="00320F19">
              <w:fldChar w:fldCharType="begin"/>
            </w:r>
            <w:r w:rsidR="00320F19">
              <w:instrText xml:space="preserve"> HYPERLINK "http://www.openoandm.org/ws-isbm/1.1/wsdl/ChannelManagementService.wsdl" </w:instrText>
            </w:r>
            <w:r w:rsidR="00320F19">
              <w:fldChar w:fldCharType="separate"/>
            </w:r>
            <w:r w:rsidRPr="00957F55">
              <w:rPr>
                <w:rStyle w:val="Hyperlink"/>
                <w:bCs/>
              </w:rPr>
              <w:t>isbm:</w:t>
            </w:r>
            <w:r w:rsidR="00320F19">
              <w:rPr>
                <w:rStyle w:val="Hyperlink"/>
                <w:bCs/>
              </w:rPr>
              <w:fldChar w:fldCharType="end"/>
            </w:r>
            <w:r w:rsidRPr="00114367">
              <w:t>Close</w:t>
            </w:r>
            <w:r w:rsidR="003610AF">
              <w:t>Consumer</w:t>
            </w:r>
            <w:r w:rsidRPr="00114367">
              <w:t>RequestSession</w:t>
            </w:r>
            <w:r w:rsidRPr="008E449A">
              <w:t>Response</w:t>
            </w:r>
            <w:proofErr w:type="spellEnd"/>
            <w:r w:rsidRPr="00957F55">
              <w:rPr>
                <w:bCs/>
              </w:rPr>
              <w:t>)</w:t>
            </w:r>
          </w:p>
          <w:p w14:paraId="5D125C5A" w14:textId="77777777" w:rsidR="009A4B75" w:rsidRPr="00957F55" w:rsidRDefault="009A4B75" w:rsidP="00320F19">
            <w:pPr>
              <w:pStyle w:val="ListParagraph"/>
              <w:numPr>
                <w:ilvl w:val="0"/>
                <w:numId w:val="7"/>
              </w:numPr>
            </w:pPr>
            <w:r>
              <w:t>No Content</w:t>
            </w:r>
          </w:p>
        </w:tc>
      </w:tr>
      <w:tr w:rsidR="009A4B75" w14:paraId="19BD38CB" w14:textId="77777777" w:rsidTr="00414966">
        <w:trPr>
          <w:cnfStyle w:val="000000100000" w:firstRow="0" w:lastRow="0" w:firstColumn="0" w:lastColumn="0" w:oddVBand="0" w:evenVBand="0" w:oddHBand="1" w:evenHBand="0" w:firstRowFirstColumn="0" w:firstRowLastColumn="0" w:lastRowFirstColumn="0" w:lastRowLastColumn="0"/>
        </w:trPr>
        <w:tc>
          <w:tcPr>
            <w:tcW w:w="603" w:type="pct"/>
          </w:tcPr>
          <w:p w14:paraId="22458E03" w14:textId="77777777" w:rsidR="009A4B75" w:rsidRDefault="009A4B75" w:rsidP="00320F19">
            <w:pPr>
              <w:pStyle w:val="Compact"/>
            </w:pPr>
            <w:r>
              <w:t>Faults</w:t>
            </w:r>
          </w:p>
        </w:tc>
        <w:tc>
          <w:tcPr>
            <w:tcW w:w="4397" w:type="pct"/>
          </w:tcPr>
          <w:p w14:paraId="6165CED9" w14:textId="77777777" w:rsidR="009A4B75" w:rsidRDefault="009A4B75" w:rsidP="00320F19">
            <w:pPr>
              <w:pStyle w:val="Compact"/>
            </w:pPr>
            <w:proofErr w:type="spellStart"/>
            <w:r>
              <w:t>SessionFault</w:t>
            </w:r>
            <w:proofErr w:type="spellEnd"/>
          </w:p>
        </w:tc>
      </w:tr>
    </w:tbl>
    <w:bookmarkEnd w:id="486"/>
    <w:p w14:paraId="0B38950C" w14:textId="77777777" w:rsidR="009A4B75" w:rsidRDefault="009A4B75" w:rsidP="009A4B75">
      <w:pPr>
        <w:pStyle w:val="Heading4"/>
      </w:pPr>
      <w:r>
        <w:t>REST Mapping</w:t>
      </w:r>
    </w:p>
    <w:p w14:paraId="14BAA3E9" w14:textId="0A2D2A7E" w:rsidR="009A4B75" w:rsidRDefault="009A4B75" w:rsidP="009A4B75">
      <w:pPr>
        <w:pStyle w:val="BodyText"/>
      </w:pPr>
      <w:bookmarkStart w:id="487" w:name="_Hlk27140653"/>
      <w:r>
        <w:t xml:space="preserve">The Close Consumer Request Session general interface is mapped into a RESTful interface as an </w:t>
      </w:r>
      <w:proofErr w:type="spellStart"/>
      <w:r>
        <w:t>OpenAPI</w:t>
      </w:r>
      <w:proofErr w:type="spellEnd"/>
      <w:r>
        <w:t xml:space="preserve"> description according to the following rules.</w:t>
      </w:r>
    </w:p>
    <w:p w14:paraId="572EDE1C" w14:textId="77777777" w:rsidR="009A4B75" w:rsidRDefault="009A4B75" w:rsidP="009A4B75">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A4B75" w14:paraId="48EA358A"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bookmarkEnd w:id="487"/>
          <w:p w14:paraId="3C0BC86A" w14:textId="77777777" w:rsidR="009A4B75" w:rsidRPr="003B5061" w:rsidRDefault="009A4B75" w:rsidP="00320F19">
            <w:pPr>
              <w:pStyle w:val="Compact"/>
            </w:pPr>
            <w:r w:rsidRPr="003B5061">
              <w:t>HTTP M</w:t>
            </w:r>
            <w:r>
              <w:t>ethod</w:t>
            </w:r>
          </w:p>
        </w:tc>
        <w:tc>
          <w:tcPr>
            <w:tcW w:w="4397" w:type="pct"/>
          </w:tcPr>
          <w:p w14:paraId="2B146818" w14:textId="77777777" w:rsidR="009A4B75" w:rsidRPr="003B5061" w:rsidRDefault="009A4B75" w:rsidP="00320F19">
            <w:pPr>
              <w:rPr>
                <w:bCs/>
              </w:rPr>
            </w:pPr>
            <w:r>
              <w:rPr>
                <w:bCs/>
              </w:rPr>
              <w:t>DELETE</w:t>
            </w:r>
          </w:p>
        </w:tc>
      </w:tr>
      <w:tr w:rsidR="009A4B75" w14:paraId="5B641ACE" w14:textId="77777777" w:rsidTr="00320F19">
        <w:tc>
          <w:tcPr>
            <w:tcW w:w="603" w:type="pct"/>
          </w:tcPr>
          <w:p w14:paraId="5C14BA49" w14:textId="77777777" w:rsidR="009A4B75" w:rsidRPr="003B5061" w:rsidRDefault="009A4B75" w:rsidP="00320F19">
            <w:pPr>
              <w:pStyle w:val="Compact"/>
            </w:pPr>
            <w:r>
              <w:t xml:space="preserve">URL </w:t>
            </w:r>
          </w:p>
        </w:tc>
        <w:tc>
          <w:tcPr>
            <w:tcW w:w="4397" w:type="pct"/>
          </w:tcPr>
          <w:p w14:paraId="223B637B" w14:textId="77777777" w:rsidR="009A4B75" w:rsidRPr="003B5061" w:rsidRDefault="009A4B75" w:rsidP="00320F19">
            <w:pPr>
              <w:rPr>
                <w:bCs/>
              </w:rPr>
            </w:pPr>
            <w:r w:rsidRPr="002D240C">
              <w:rPr>
                <w:bCs/>
              </w:rPr>
              <w:t>/sessions/{session-id}</w:t>
            </w:r>
          </w:p>
        </w:tc>
      </w:tr>
      <w:tr w:rsidR="009A4B75" w14:paraId="4423A5DD"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2A6548B9" w14:textId="77777777" w:rsidR="009A4B75" w:rsidRPr="003B5061" w:rsidRDefault="009A4B75" w:rsidP="00320F19">
            <w:pPr>
              <w:pStyle w:val="Compact"/>
            </w:pPr>
            <w:r>
              <w:t>HTTP Body</w:t>
            </w:r>
          </w:p>
        </w:tc>
        <w:tc>
          <w:tcPr>
            <w:tcW w:w="4397" w:type="pct"/>
          </w:tcPr>
          <w:p w14:paraId="0AA3ACAA" w14:textId="77777777" w:rsidR="009A4B75" w:rsidRPr="003B5061" w:rsidRDefault="009A4B75" w:rsidP="00320F19">
            <w:r>
              <w:t>None</w:t>
            </w:r>
          </w:p>
        </w:tc>
      </w:tr>
      <w:tr w:rsidR="009A4B75" w14:paraId="3F2050A6" w14:textId="77777777" w:rsidTr="00320F19">
        <w:tc>
          <w:tcPr>
            <w:tcW w:w="603" w:type="pct"/>
          </w:tcPr>
          <w:p w14:paraId="269EDA4A" w14:textId="77777777" w:rsidR="009A4B75" w:rsidRDefault="009A4B75" w:rsidP="00320F19">
            <w:pPr>
              <w:pStyle w:val="Compact"/>
            </w:pPr>
            <w:r>
              <w:t>HTTP Response (Success)</w:t>
            </w:r>
          </w:p>
        </w:tc>
        <w:tc>
          <w:tcPr>
            <w:tcW w:w="4397" w:type="pct"/>
          </w:tcPr>
          <w:p w14:paraId="37291BE7" w14:textId="77777777" w:rsidR="009A4B75" w:rsidRDefault="009A4B75" w:rsidP="00320F19">
            <w:pPr>
              <w:pStyle w:val="Compact"/>
            </w:pPr>
            <w:r>
              <w:t>204 No Content</w:t>
            </w:r>
          </w:p>
        </w:tc>
      </w:tr>
      <w:tr w:rsidR="009A4B75" w14:paraId="66558827" w14:textId="77777777" w:rsidTr="00320F19">
        <w:trPr>
          <w:cnfStyle w:val="000000100000" w:firstRow="0" w:lastRow="0" w:firstColumn="0" w:lastColumn="0" w:oddVBand="0" w:evenVBand="0" w:oddHBand="1" w:evenHBand="0" w:firstRowFirstColumn="0" w:firstRowLastColumn="0" w:lastRowFirstColumn="0" w:lastRowLastColumn="0"/>
        </w:trPr>
        <w:tc>
          <w:tcPr>
            <w:tcW w:w="603" w:type="pct"/>
          </w:tcPr>
          <w:p w14:paraId="55C2C114" w14:textId="77777777" w:rsidR="009A4B75" w:rsidRDefault="009A4B75" w:rsidP="00320F19">
            <w:pPr>
              <w:pStyle w:val="Compact"/>
            </w:pPr>
            <w:r>
              <w:t>Output</w:t>
            </w:r>
          </w:p>
        </w:tc>
        <w:tc>
          <w:tcPr>
            <w:tcW w:w="4397" w:type="pct"/>
          </w:tcPr>
          <w:p w14:paraId="2B75EEC3" w14:textId="77777777" w:rsidR="009A4B75" w:rsidRDefault="009A4B75" w:rsidP="00320F19">
            <w:r>
              <w:t>None</w:t>
            </w:r>
          </w:p>
        </w:tc>
      </w:tr>
      <w:tr w:rsidR="009A4B75" w14:paraId="2486C2EA" w14:textId="77777777" w:rsidTr="00320F19">
        <w:trPr>
          <w:trHeight w:val="972"/>
        </w:trPr>
        <w:tc>
          <w:tcPr>
            <w:tcW w:w="603" w:type="pct"/>
          </w:tcPr>
          <w:p w14:paraId="7A552DC9" w14:textId="77777777" w:rsidR="009A4B75" w:rsidRDefault="009A4B75" w:rsidP="00320F19">
            <w:pPr>
              <w:pStyle w:val="Compact"/>
            </w:pPr>
            <w:r>
              <w:t>HTTP Response</w:t>
            </w:r>
          </w:p>
          <w:p w14:paraId="30CA6E42" w14:textId="77777777" w:rsidR="009A4B75" w:rsidRDefault="009A4B75" w:rsidP="00320F19">
            <w:pPr>
              <w:pStyle w:val="Compact"/>
            </w:pPr>
            <w:r>
              <w:t>(Error)</w:t>
            </w:r>
          </w:p>
        </w:tc>
        <w:tc>
          <w:tcPr>
            <w:tcW w:w="4397" w:type="pct"/>
          </w:tcPr>
          <w:p w14:paraId="60F4A5BA" w14:textId="77777777" w:rsidR="009A4B75" w:rsidRDefault="009A4B75" w:rsidP="00320F19">
            <w:proofErr w:type="spellStart"/>
            <w:r>
              <w:t>SessionFault</w:t>
            </w:r>
            <w:proofErr w:type="spellEnd"/>
            <w:r>
              <w:t xml:space="preserve"> (</w:t>
            </w:r>
            <w:proofErr w:type="spellStart"/>
            <w:proofErr w:type="gramStart"/>
            <w:r>
              <w:t>json:SessionFault</w:t>
            </w:r>
            <w:proofErr w:type="spellEnd"/>
            <w:proofErr w:type="gramEnd"/>
            <w:r>
              <w:t>) – 404 Not Found</w:t>
            </w:r>
          </w:p>
        </w:tc>
      </w:tr>
    </w:tbl>
    <w:p w14:paraId="01C9D847" w14:textId="6211393F" w:rsidR="00414966" w:rsidRDefault="00414966" w:rsidP="00414966">
      <w:pPr>
        <w:pStyle w:val="BodyText"/>
      </w:pPr>
      <w:bookmarkStart w:id="488" w:name="_Toc26878717"/>
    </w:p>
    <w:p w14:paraId="49CE10CF" w14:textId="77C29FB4" w:rsidR="00414966" w:rsidRDefault="00414966" w:rsidP="00414966">
      <w:pPr>
        <w:pStyle w:val="Heading2"/>
      </w:pPr>
      <w:bookmarkStart w:id="489" w:name="_Ref27140804"/>
      <w:commentRangeStart w:id="490"/>
      <w:r>
        <w:t>ISBM Configuration Discovery Service</w:t>
      </w:r>
      <w:commentRangeEnd w:id="490"/>
      <w:r w:rsidR="00BA4F0F">
        <w:rPr>
          <w:rStyle w:val="CommentReference"/>
          <w:rFonts w:eastAsiaTheme="minorHAnsi" w:cstheme="minorBidi"/>
          <w:b w:val="0"/>
          <w:bCs w:val="0"/>
        </w:rPr>
        <w:commentReference w:id="490"/>
      </w:r>
      <w:bookmarkEnd w:id="489"/>
    </w:p>
    <w:p w14:paraId="6B99C172" w14:textId="54432113" w:rsidR="00414966" w:rsidRDefault="00BA4F0F" w:rsidP="00414966">
      <w:pPr>
        <w:pStyle w:val="BodyText"/>
      </w:pPr>
      <w:r w:rsidRPr="00BA4F0F">
        <w:t>The</w:t>
      </w:r>
      <w:r>
        <w:t xml:space="preserve"> </w:t>
      </w:r>
      <w:r w:rsidRPr="00BA4F0F">
        <w:t xml:space="preserve">ISBM Configuration Discovery Service for SOAP Interface is available as a WSDL description and for REST Interface is available as </w:t>
      </w:r>
      <w:proofErr w:type="spellStart"/>
      <w:r w:rsidRPr="00BA4F0F">
        <w:t>OpenAPI</w:t>
      </w:r>
      <w:proofErr w:type="spellEnd"/>
      <w:r w:rsidRPr="00BA4F0F">
        <w:t xml:space="preserve"> 3.0.1 descriptions in YAML.</w:t>
      </w:r>
    </w:p>
    <w:p w14:paraId="2E58C7DF" w14:textId="181AEE40" w:rsidR="00BA4F0F" w:rsidRDefault="00BA4F0F" w:rsidP="00BA4F0F">
      <w:pPr>
        <w:pStyle w:val="Heading3"/>
      </w:pPr>
      <w:r>
        <w:t>Get ISBM Configuration</w:t>
      </w:r>
    </w:p>
    <w:p w14:paraId="5C32DE8C" w14:textId="66FD7537" w:rsidR="00BA4F0F" w:rsidRDefault="00BA4F0F" w:rsidP="00BA4F0F">
      <w:pPr>
        <w:pStyle w:val="BodyText"/>
      </w:pPr>
      <w:r>
        <w:t>The Get ISBM Configuration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A4F0F" w14:paraId="4301A341" w14:textId="77777777" w:rsidTr="00FB0B75">
        <w:trPr>
          <w:cnfStyle w:val="100000000000" w:firstRow="1" w:lastRow="0" w:firstColumn="0" w:lastColumn="0" w:oddVBand="0" w:evenVBand="0" w:oddHBand="0" w:evenHBand="0" w:firstRowFirstColumn="0" w:firstRowLastColumn="0" w:lastRowFirstColumn="0" w:lastRowLastColumn="0"/>
        </w:trPr>
        <w:tc>
          <w:tcPr>
            <w:tcW w:w="0" w:type="auto"/>
          </w:tcPr>
          <w:p w14:paraId="0DF5ECAB" w14:textId="77777777" w:rsidR="00BA4F0F" w:rsidRDefault="00BA4F0F" w:rsidP="00FB0B75">
            <w:pPr>
              <w:pStyle w:val="Compact"/>
            </w:pPr>
            <w:r>
              <w:t>Name</w:t>
            </w:r>
          </w:p>
        </w:tc>
        <w:tc>
          <w:tcPr>
            <w:tcW w:w="0" w:type="auto"/>
          </w:tcPr>
          <w:p w14:paraId="2E85184A" w14:textId="66F55533" w:rsidR="00BA4F0F" w:rsidRDefault="00BA4F0F" w:rsidP="00FB0B75">
            <w:pPr>
              <w:pStyle w:val="Compact"/>
            </w:pPr>
            <w:r>
              <w:t>XXX</w:t>
            </w:r>
          </w:p>
        </w:tc>
      </w:tr>
      <w:tr w:rsidR="00BA4F0F" w14:paraId="3CBE3069" w14:textId="77777777" w:rsidTr="00FB0B75">
        <w:trPr>
          <w:cnfStyle w:val="000000100000" w:firstRow="0" w:lastRow="0" w:firstColumn="0" w:lastColumn="0" w:oddVBand="0" w:evenVBand="0" w:oddHBand="1" w:evenHBand="0" w:firstRowFirstColumn="0" w:firstRowLastColumn="0" w:lastRowFirstColumn="0" w:lastRowLastColumn="0"/>
        </w:trPr>
        <w:tc>
          <w:tcPr>
            <w:tcW w:w="0" w:type="auto"/>
          </w:tcPr>
          <w:p w14:paraId="30E0BC52" w14:textId="77777777" w:rsidR="00BA4F0F" w:rsidRDefault="00BA4F0F" w:rsidP="00FB0B75">
            <w:pPr>
              <w:pStyle w:val="Compact"/>
            </w:pPr>
            <w:r>
              <w:t>Description</w:t>
            </w:r>
          </w:p>
        </w:tc>
        <w:tc>
          <w:tcPr>
            <w:tcW w:w="0" w:type="auto"/>
          </w:tcPr>
          <w:p w14:paraId="38A5691C" w14:textId="7134DB6E" w:rsidR="00BA4F0F" w:rsidRDefault="00BA4F0F" w:rsidP="00FB0B75">
            <w:pPr>
              <w:pStyle w:val="Compact"/>
            </w:pPr>
            <w:del w:id="491" w:author="Matt Selway" w:date="2019-12-13T14:42:00Z">
              <w:r w:rsidDel="00BE1919">
                <w:delText>Closes a consumer request session.</w:delText>
              </w:r>
            </w:del>
          </w:p>
        </w:tc>
      </w:tr>
      <w:tr w:rsidR="00BA4F0F" w14:paraId="0B45070A" w14:textId="77777777" w:rsidTr="00FB0B75">
        <w:tc>
          <w:tcPr>
            <w:tcW w:w="0" w:type="auto"/>
          </w:tcPr>
          <w:p w14:paraId="675412CB" w14:textId="77777777" w:rsidR="00BA4F0F" w:rsidRDefault="00BA4F0F" w:rsidP="00FB0B75">
            <w:pPr>
              <w:pStyle w:val="Compact"/>
            </w:pPr>
            <w:r>
              <w:t>Input</w:t>
            </w:r>
          </w:p>
        </w:tc>
        <w:tc>
          <w:tcPr>
            <w:tcW w:w="0" w:type="auto"/>
          </w:tcPr>
          <w:p w14:paraId="1F61F01B" w14:textId="13D308B2" w:rsidR="00BA4F0F" w:rsidRDefault="00BA4F0F" w:rsidP="00FB0B75">
            <w:pPr>
              <w:pStyle w:val="Compact"/>
            </w:pPr>
            <w:del w:id="492" w:author="Matt Selway" w:date="2019-12-13T14:42:00Z">
              <w:r w:rsidDel="00BE1919">
                <w:delText>SessionID [1]</w:delText>
              </w:r>
            </w:del>
          </w:p>
        </w:tc>
      </w:tr>
      <w:tr w:rsidR="00BA4F0F" w14:paraId="1BB2C4B6" w14:textId="77777777" w:rsidTr="00FB0B75">
        <w:trPr>
          <w:cnfStyle w:val="000000100000" w:firstRow="0" w:lastRow="0" w:firstColumn="0" w:lastColumn="0" w:oddVBand="0" w:evenVBand="0" w:oddHBand="1" w:evenHBand="0" w:firstRowFirstColumn="0" w:firstRowLastColumn="0" w:lastRowFirstColumn="0" w:lastRowLastColumn="0"/>
        </w:trPr>
        <w:tc>
          <w:tcPr>
            <w:tcW w:w="0" w:type="auto"/>
          </w:tcPr>
          <w:p w14:paraId="722BCC31" w14:textId="77777777" w:rsidR="00BA4F0F" w:rsidRDefault="00BA4F0F" w:rsidP="00FB0B75">
            <w:pPr>
              <w:pStyle w:val="Compact"/>
            </w:pPr>
            <w:r>
              <w:t>Behavior</w:t>
            </w:r>
          </w:p>
        </w:tc>
        <w:tc>
          <w:tcPr>
            <w:tcW w:w="0" w:type="auto"/>
          </w:tcPr>
          <w:p w14:paraId="15457189" w14:textId="71539827" w:rsidR="00BA4F0F" w:rsidDel="00BE1919" w:rsidRDefault="00BA4F0F" w:rsidP="00FB0B75">
            <w:pPr>
              <w:rPr>
                <w:del w:id="493" w:author="Matt Selway" w:date="2019-12-13T14:42:00Z"/>
              </w:rPr>
            </w:pPr>
            <w:del w:id="494" w:author="Matt Selway" w:date="2019-12-13T14:42:00Z">
              <w:r w:rsidDel="00BE1919">
                <w:delText>If the SessionID does not exist (non-existent or already closed) or does not correspond to a Request session, then a SessionFault is returned.</w:delText>
              </w:r>
            </w:del>
          </w:p>
          <w:p w14:paraId="24214074" w14:textId="56036816" w:rsidR="00BA4F0F" w:rsidDel="00BE1919" w:rsidRDefault="00BA4F0F" w:rsidP="00FB0B75">
            <w:pPr>
              <w:rPr>
                <w:del w:id="495" w:author="Matt Selway" w:date="2019-12-13T14:42:00Z"/>
              </w:rPr>
            </w:pPr>
            <w:del w:id="496" w:author="Matt Selway" w:date="2019-12-13T14:42:00Z">
              <w:r w:rsidDel="00BE1919">
                <w:delText>If the channel associated with the session is assigned security tokens and the provided token does not match a token assigned to the channel, then a SessionFault is returned.</w:delText>
              </w:r>
            </w:del>
          </w:p>
          <w:p w14:paraId="2AB27803" w14:textId="7BE85FEF" w:rsidR="00BA4F0F" w:rsidRDefault="00BA4F0F" w:rsidP="00FB0B75">
            <w:del w:id="497" w:author="Matt Selway" w:date="2019-12-13T14:42:00Z">
              <w:r w:rsidDel="00BE1919">
                <w:delText>All unexpired requests that have been posted during the session will be expired.</w:delText>
              </w:r>
            </w:del>
          </w:p>
        </w:tc>
      </w:tr>
      <w:tr w:rsidR="00BA4F0F" w14:paraId="7180ED0E" w14:textId="77777777" w:rsidTr="00FB0B75">
        <w:tc>
          <w:tcPr>
            <w:tcW w:w="0" w:type="auto"/>
          </w:tcPr>
          <w:p w14:paraId="343147BE" w14:textId="77777777" w:rsidR="00BA4F0F" w:rsidRDefault="00BA4F0F" w:rsidP="00FB0B75">
            <w:pPr>
              <w:pStyle w:val="Compact"/>
            </w:pPr>
            <w:r>
              <w:t>Output</w:t>
            </w:r>
          </w:p>
        </w:tc>
        <w:tc>
          <w:tcPr>
            <w:tcW w:w="0" w:type="auto"/>
          </w:tcPr>
          <w:p w14:paraId="619A24C1" w14:textId="77777777" w:rsidR="00BA4F0F" w:rsidRDefault="00BA4F0F" w:rsidP="00FB0B75">
            <w:pPr>
              <w:pStyle w:val="Compact"/>
            </w:pPr>
            <w:del w:id="498" w:author="Matt Selway" w:date="2019-12-13T14:42:00Z">
              <w:r w:rsidDel="00BE1919">
                <w:delText>N/A</w:delText>
              </w:r>
            </w:del>
          </w:p>
        </w:tc>
      </w:tr>
      <w:tr w:rsidR="00BA4F0F" w14:paraId="151AE105" w14:textId="77777777" w:rsidTr="00FB0B75">
        <w:trPr>
          <w:cnfStyle w:val="000000100000" w:firstRow="0" w:lastRow="0" w:firstColumn="0" w:lastColumn="0" w:oddVBand="0" w:evenVBand="0" w:oddHBand="1" w:evenHBand="0" w:firstRowFirstColumn="0" w:firstRowLastColumn="0" w:lastRowFirstColumn="0" w:lastRowLastColumn="0"/>
        </w:trPr>
        <w:tc>
          <w:tcPr>
            <w:tcW w:w="0" w:type="auto"/>
          </w:tcPr>
          <w:p w14:paraId="7A133655" w14:textId="77777777" w:rsidR="00BA4F0F" w:rsidRDefault="00BA4F0F" w:rsidP="00FB0B75">
            <w:pPr>
              <w:pStyle w:val="Compact"/>
            </w:pPr>
            <w:r>
              <w:t>Faults</w:t>
            </w:r>
          </w:p>
        </w:tc>
        <w:tc>
          <w:tcPr>
            <w:tcW w:w="0" w:type="auto"/>
          </w:tcPr>
          <w:p w14:paraId="4E184BA5" w14:textId="77777777" w:rsidR="00BA4F0F" w:rsidRDefault="00BA4F0F" w:rsidP="00FB0B75">
            <w:pPr>
              <w:pStyle w:val="Compact"/>
            </w:pPr>
            <w:del w:id="499" w:author="Matt Selway" w:date="2019-12-13T14:42:00Z">
              <w:r w:rsidDel="00BE1919">
                <w:delText>SessionFault</w:delText>
              </w:r>
            </w:del>
          </w:p>
        </w:tc>
      </w:tr>
    </w:tbl>
    <w:p w14:paraId="2486AFD3" w14:textId="77A5E35B" w:rsidR="00BA4F0F" w:rsidRDefault="00BA4F0F" w:rsidP="00BA4F0F">
      <w:pPr>
        <w:pStyle w:val="Heading4"/>
        <w:rPr>
          <w:ins w:id="500" w:author="Matt Selway" w:date="2019-12-13T14:41:00Z"/>
        </w:rPr>
      </w:pPr>
      <w:r>
        <w:lastRenderedPageBreak/>
        <w:t>SOAP Mapping</w:t>
      </w:r>
    </w:p>
    <w:p w14:paraId="50B8E75C" w14:textId="53A96168" w:rsidR="00BE1919" w:rsidRDefault="00BE1919" w:rsidP="00BE1919">
      <w:pPr>
        <w:pStyle w:val="BodyText"/>
        <w:rPr>
          <w:ins w:id="501" w:author="Matt Selway" w:date="2019-12-13T14:42:00Z"/>
        </w:rPr>
      </w:pPr>
      <w:ins w:id="502" w:author="Matt Selway" w:date="2019-12-13T14:42:00Z">
        <w:r>
          <w:t xml:space="preserve">The </w:t>
        </w:r>
      </w:ins>
      <w:ins w:id="503" w:author="Matt Selway" w:date="2019-12-13T14:43:00Z">
        <w:r>
          <w:t>XXX</w:t>
        </w:r>
      </w:ins>
      <w:ins w:id="504" w:author="Matt Selway" w:date="2019-12-13T14:42:00Z">
        <w:r>
          <w:t xml:space="preserve"> general interface is mapped into SOAP 1.1/1.2 as embedded XML schemas in WSDL descriptions according to the following schema types.</w:t>
        </w:r>
      </w:ins>
    </w:p>
    <w:p w14:paraId="32101E02" w14:textId="6090A3FD" w:rsidR="00BE1919" w:rsidRPr="00BE1919" w:rsidRDefault="00BE1919" w:rsidP="00BE1919">
      <w:pPr>
        <w:pStyle w:val="BodyText"/>
      </w:pPr>
      <w:ins w:id="505" w:author="Matt Selway" w:date="2019-12-13T14:42:00Z">
        <w:r>
          <w:t>The behavior of the SOAP interface MUST conform to that of the general description.</w:t>
        </w:r>
      </w:ins>
    </w:p>
    <w:tbl>
      <w:tblPr>
        <w:tblStyle w:val="ListTable2"/>
        <w:tblW w:w="5000" w:type="pct"/>
        <w:tblLook w:val="0400" w:firstRow="0" w:lastRow="0" w:firstColumn="0" w:lastColumn="0" w:noHBand="0" w:noVBand="1"/>
      </w:tblPr>
      <w:tblGrid>
        <w:gridCol w:w="1216"/>
        <w:gridCol w:w="8864"/>
      </w:tblGrid>
      <w:tr w:rsidR="00BA4F0F" w14:paraId="18F21442" w14:textId="77777777" w:rsidTr="00FB0B75">
        <w:trPr>
          <w:cnfStyle w:val="000000100000" w:firstRow="0" w:lastRow="0" w:firstColumn="0" w:lastColumn="0" w:oddVBand="0" w:evenVBand="0" w:oddHBand="1" w:evenHBand="0" w:firstRowFirstColumn="0" w:firstRowLastColumn="0" w:lastRowFirstColumn="0" w:lastRowLastColumn="0"/>
        </w:trPr>
        <w:tc>
          <w:tcPr>
            <w:tcW w:w="603" w:type="pct"/>
          </w:tcPr>
          <w:p w14:paraId="697EA1AB" w14:textId="77777777" w:rsidR="00BA4F0F" w:rsidRPr="00BF5A6C" w:rsidRDefault="00BA4F0F" w:rsidP="00FB0B75">
            <w:pPr>
              <w:pStyle w:val="Compact"/>
            </w:pPr>
            <w:r w:rsidRPr="00151DB9">
              <w:t>Input</w:t>
            </w:r>
          </w:p>
        </w:tc>
        <w:tc>
          <w:tcPr>
            <w:tcW w:w="4397" w:type="pct"/>
          </w:tcPr>
          <w:p w14:paraId="3A0D1395" w14:textId="6E54102D" w:rsidR="00BA4F0F" w:rsidRPr="00136178" w:rsidDel="00BE1919" w:rsidRDefault="00BA4F0F" w:rsidP="00FB0B75">
            <w:pPr>
              <w:rPr>
                <w:del w:id="506" w:author="Matt Selway" w:date="2019-12-13T14:45:00Z"/>
                <w:b/>
              </w:rPr>
            </w:pPr>
            <w:del w:id="507" w:author="Matt Selway" w:date="2019-12-13T14:45:00Z">
              <w:r w:rsidRPr="00114367" w:rsidDel="00BE1919">
                <w:delText>Close</w:delText>
              </w:r>
              <w:r w:rsidDel="00BE1919">
                <w:delText>Consumer</w:delText>
              </w:r>
              <w:r w:rsidRPr="00114367" w:rsidDel="00BE1919">
                <w:delText xml:space="preserve">RequestSession </w:delText>
              </w:r>
              <w:r w:rsidDel="00BE1919">
                <w:delText>(isbm:</w:delText>
              </w:r>
              <w:r w:rsidRPr="00114367" w:rsidDel="00BE1919">
                <w:delText>Close</w:delText>
              </w:r>
              <w:r w:rsidDel="00BE1919">
                <w:delText>Consumer</w:delText>
              </w:r>
              <w:r w:rsidRPr="00114367" w:rsidDel="00BE1919">
                <w:delText>RequestSession</w:delText>
              </w:r>
              <w:r w:rsidDel="00BE1919">
                <w:delText>)</w:delText>
              </w:r>
            </w:del>
          </w:p>
          <w:p w14:paraId="22B51BA3" w14:textId="29FD75FA" w:rsidR="00BA4F0F" w:rsidRPr="006C16A7" w:rsidRDefault="00BA4F0F" w:rsidP="00FB0B75">
            <w:pPr>
              <w:pStyle w:val="ListParagraph"/>
              <w:numPr>
                <w:ilvl w:val="0"/>
                <w:numId w:val="7"/>
              </w:numPr>
              <w:rPr>
                <w:b/>
              </w:rPr>
            </w:pPr>
            <w:del w:id="508" w:author="Matt Selway" w:date="2019-12-13T14:45:00Z">
              <w:r w:rsidRPr="006C16A7" w:rsidDel="00BE1919">
                <w:delText>SessionID [1]</w:delText>
              </w:r>
            </w:del>
          </w:p>
        </w:tc>
      </w:tr>
      <w:tr w:rsidR="00BA4F0F" w14:paraId="5E83C145" w14:textId="77777777" w:rsidTr="00FB0B75">
        <w:tc>
          <w:tcPr>
            <w:tcW w:w="603" w:type="pct"/>
          </w:tcPr>
          <w:p w14:paraId="19FFEBDD" w14:textId="77777777" w:rsidR="00BA4F0F" w:rsidRDefault="00BA4F0F" w:rsidP="00FB0B75">
            <w:pPr>
              <w:pStyle w:val="Compact"/>
            </w:pPr>
            <w:r>
              <w:t>Output</w:t>
            </w:r>
          </w:p>
        </w:tc>
        <w:tc>
          <w:tcPr>
            <w:tcW w:w="4397" w:type="pct"/>
          </w:tcPr>
          <w:p w14:paraId="0A08467E" w14:textId="68E00073" w:rsidR="00BA4F0F" w:rsidRPr="00957F55" w:rsidDel="00BE1919" w:rsidRDefault="00BA4F0F" w:rsidP="00FB0B75">
            <w:pPr>
              <w:rPr>
                <w:del w:id="509" w:author="Matt Selway" w:date="2019-12-13T14:45:00Z"/>
                <w:bCs/>
              </w:rPr>
            </w:pPr>
            <w:del w:id="510" w:author="Matt Selway" w:date="2019-12-13T14:45:00Z">
              <w:r w:rsidRPr="00114367" w:rsidDel="00BE1919">
                <w:delText>Close</w:delText>
              </w:r>
              <w:r w:rsidDel="00BE1919">
                <w:delText>Consumer</w:delText>
              </w:r>
              <w:r w:rsidRPr="00114367" w:rsidDel="00BE1919">
                <w:delText>RequestSession</w:delText>
              </w:r>
              <w:r w:rsidRPr="008E449A" w:rsidDel="00BE1919">
                <w:delText xml:space="preserve">Response </w:delText>
              </w:r>
              <w:r w:rsidRPr="00957F55" w:rsidDel="00BE1919">
                <w:rPr>
                  <w:bCs/>
                </w:rPr>
                <w:delText>(</w:delText>
              </w:r>
              <w:r w:rsidDel="00BE1919">
                <w:fldChar w:fldCharType="begin"/>
              </w:r>
              <w:r w:rsidDel="00BE1919">
                <w:delInstrText xml:space="preserve"> HYPERLINK "http://www.openoandm.org/ws-isbm/1.1/wsdl/ChannelManagementService.wsdl" </w:delInstrText>
              </w:r>
              <w:r w:rsidDel="00BE1919">
                <w:fldChar w:fldCharType="separate"/>
              </w:r>
              <w:r w:rsidRPr="00957F55" w:rsidDel="00BE1919">
                <w:rPr>
                  <w:rStyle w:val="Hyperlink"/>
                  <w:bCs/>
                </w:rPr>
                <w:delText>isbm:</w:delText>
              </w:r>
              <w:r w:rsidDel="00BE1919">
                <w:rPr>
                  <w:rStyle w:val="Hyperlink"/>
                  <w:bCs/>
                </w:rPr>
                <w:fldChar w:fldCharType="end"/>
              </w:r>
              <w:r w:rsidRPr="00114367" w:rsidDel="00BE1919">
                <w:delText>Close</w:delText>
              </w:r>
              <w:r w:rsidDel="00BE1919">
                <w:delText>Consumer</w:delText>
              </w:r>
              <w:r w:rsidRPr="00114367" w:rsidDel="00BE1919">
                <w:delText>RequestSession</w:delText>
              </w:r>
              <w:r w:rsidRPr="008E449A" w:rsidDel="00BE1919">
                <w:delText>Response</w:delText>
              </w:r>
              <w:r w:rsidRPr="00957F55" w:rsidDel="00BE1919">
                <w:rPr>
                  <w:bCs/>
                </w:rPr>
                <w:delText>)</w:delText>
              </w:r>
            </w:del>
          </w:p>
          <w:p w14:paraId="7A851501" w14:textId="747E1FE1" w:rsidR="00BA4F0F" w:rsidRPr="00957F55" w:rsidRDefault="00BA4F0F" w:rsidP="00FB0B75">
            <w:pPr>
              <w:pStyle w:val="ListParagraph"/>
              <w:numPr>
                <w:ilvl w:val="0"/>
                <w:numId w:val="7"/>
              </w:numPr>
            </w:pPr>
            <w:del w:id="511" w:author="Matt Selway" w:date="2019-12-13T14:45:00Z">
              <w:r w:rsidDel="00BE1919">
                <w:delText>No Content</w:delText>
              </w:r>
            </w:del>
          </w:p>
        </w:tc>
      </w:tr>
      <w:tr w:rsidR="00BA4F0F" w14:paraId="44688271" w14:textId="77777777" w:rsidTr="00FB0B75">
        <w:trPr>
          <w:cnfStyle w:val="000000100000" w:firstRow="0" w:lastRow="0" w:firstColumn="0" w:lastColumn="0" w:oddVBand="0" w:evenVBand="0" w:oddHBand="1" w:evenHBand="0" w:firstRowFirstColumn="0" w:firstRowLastColumn="0" w:lastRowFirstColumn="0" w:lastRowLastColumn="0"/>
        </w:trPr>
        <w:tc>
          <w:tcPr>
            <w:tcW w:w="603" w:type="pct"/>
          </w:tcPr>
          <w:p w14:paraId="7F9A6248" w14:textId="77777777" w:rsidR="00BA4F0F" w:rsidRDefault="00BA4F0F" w:rsidP="00FB0B75">
            <w:pPr>
              <w:pStyle w:val="Compact"/>
            </w:pPr>
            <w:r>
              <w:t>Faults</w:t>
            </w:r>
          </w:p>
        </w:tc>
        <w:tc>
          <w:tcPr>
            <w:tcW w:w="4397" w:type="pct"/>
          </w:tcPr>
          <w:p w14:paraId="60B96BC6" w14:textId="2599EE5B" w:rsidR="00BA4F0F" w:rsidRDefault="00BA4F0F" w:rsidP="00FB0B75">
            <w:pPr>
              <w:pStyle w:val="Compact"/>
            </w:pPr>
            <w:del w:id="512" w:author="Matt Selway" w:date="2019-12-13T14:45:00Z">
              <w:r w:rsidDel="00BE1919">
                <w:delText>SessionFault</w:delText>
              </w:r>
            </w:del>
          </w:p>
        </w:tc>
      </w:tr>
    </w:tbl>
    <w:p w14:paraId="3F749031" w14:textId="3EC5D704" w:rsidR="00BA4F0F" w:rsidDel="00BE1919" w:rsidRDefault="00BA4F0F" w:rsidP="00BA4F0F">
      <w:pPr>
        <w:pStyle w:val="BodyText"/>
        <w:rPr>
          <w:del w:id="513" w:author="Matt Selway" w:date="2019-12-13T14:43:00Z"/>
        </w:rPr>
      </w:pPr>
    </w:p>
    <w:p w14:paraId="50D535DA" w14:textId="1E7FD5D9" w:rsidR="00BA4F0F" w:rsidRDefault="00BA4F0F" w:rsidP="00BA4F0F">
      <w:pPr>
        <w:pStyle w:val="BodyText"/>
      </w:pPr>
    </w:p>
    <w:p w14:paraId="293B9DA8" w14:textId="6AFE0D6F" w:rsidR="00BA4F0F" w:rsidRDefault="00BA4F0F" w:rsidP="00BA4F0F">
      <w:pPr>
        <w:pStyle w:val="Heading4"/>
      </w:pPr>
      <w:r>
        <w:t>REST Mapping</w:t>
      </w:r>
    </w:p>
    <w:p w14:paraId="7DC4F5CF" w14:textId="4898A3C9" w:rsidR="00BE1919" w:rsidRDefault="00BE1919" w:rsidP="00BE1919">
      <w:pPr>
        <w:pStyle w:val="BodyText"/>
        <w:rPr>
          <w:ins w:id="514" w:author="Matt Selway" w:date="2019-12-13T14:43:00Z"/>
        </w:rPr>
      </w:pPr>
      <w:ins w:id="515" w:author="Matt Selway" w:date="2019-12-13T14:43:00Z">
        <w:r>
          <w:t xml:space="preserve">The </w:t>
        </w:r>
      </w:ins>
      <w:ins w:id="516" w:author="Matt Selway" w:date="2019-12-13T14:44:00Z">
        <w:r>
          <w:t>XXX</w:t>
        </w:r>
      </w:ins>
      <w:ins w:id="517" w:author="Matt Selway" w:date="2019-12-13T14:43:00Z">
        <w:r>
          <w:t xml:space="preserve"> general interface is mapped into a RESTful interface as an </w:t>
        </w:r>
        <w:proofErr w:type="spellStart"/>
        <w:r>
          <w:t>OpenAPI</w:t>
        </w:r>
        <w:proofErr w:type="spellEnd"/>
        <w:r>
          <w:t xml:space="preserve"> description according to the following rules.</w:t>
        </w:r>
      </w:ins>
    </w:p>
    <w:p w14:paraId="2B4EF9C8" w14:textId="0816FF83" w:rsidR="00BA4F0F" w:rsidRDefault="00BE1919" w:rsidP="00BE1919">
      <w:pPr>
        <w:pStyle w:val="BodyText"/>
      </w:pPr>
      <w:ins w:id="518" w:author="Matt Selway" w:date="2019-12-13T14:43:00Z">
        <w:r>
          <w:t>The behavior of the REST interface MUST conform to that of the general description with necessary adjustments to conform to REST principles and HTTP specifications.</w:t>
        </w:r>
      </w:ins>
    </w:p>
    <w:tbl>
      <w:tblPr>
        <w:tblStyle w:val="ListTable2"/>
        <w:tblW w:w="5000" w:type="pct"/>
        <w:tblLook w:val="0400" w:firstRow="0" w:lastRow="0" w:firstColumn="0" w:lastColumn="0" w:noHBand="0" w:noVBand="1"/>
      </w:tblPr>
      <w:tblGrid>
        <w:gridCol w:w="1216"/>
        <w:gridCol w:w="8864"/>
      </w:tblGrid>
      <w:tr w:rsidR="00BE1919" w14:paraId="77E25942" w14:textId="77777777" w:rsidTr="00BE1919">
        <w:trPr>
          <w:cnfStyle w:val="000000100000" w:firstRow="0" w:lastRow="0" w:firstColumn="0" w:lastColumn="0" w:oddVBand="0" w:evenVBand="0" w:oddHBand="1" w:evenHBand="0" w:firstRowFirstColumn="0" w:firstRowLastColumn="0" w:lastRowFirstColumn="0" w:lastRowLastColumn="0"/>
        </w:trPr>
        <w:tc>
          <w:tcPr>
            <w:tcW w:w="603" w:type="pct"/>
          </w:tcPr>
          <w:p w14:paraId="40A8DC19" w14:textId="77777777" w:rsidR="00BE1919" w:rsidRPr="003B5061" w:rsidRDefault="00BE1919" w:rsidP="00FB0B75">
            <w:pPr>
              <w:pStyle w:val="Compact"/>
            </w:pPr>
            <w:r w:rsidRPr="003B5061">
              <w:t>HTTP M</w:t>
            </w:r>
            <w:r>
              <w:t>ethod</w:t>
            </w:r>
          </w:p>
        </w:tc>
        <w:tc>
          <w:tcPr>
            <w:tcW w:w="4397" w:type="pct"/>
          </w:tcPr>
          <w:p w14:paraId="29107843" w14:textId="7B8C997C" w:rsidR="00BE1919" w:rsidRPr="003B5061" w:rsidRDefault="00BE1919" w:rsidP="00FB0B75">
            <w:pPr>
              <w:rPr>
                <w:bCs/>
              </w:rPr>
            </w:pPr>
            <w:del w:id="519" w:author="Matt Selway" w:date="2019-12-13T14:44:00Z">
              <w:r w:rsidDel="00BE1919">
                <w:rPr>
                  <w:bCs/>
                </w:rPr>
                <w:delText>DELETE</w:delText>
              </w:r>
            </w:del>
          </w:p>
        </w:tc>
      </w:tr>
      <w:tr w:rsidR="00BE1919" w14:paraId="1F9D9A03" w14:textId="77777777" w:rsidTr="00BE1919">
        <w:tc>
          <w:tcPr>
            <w:tcW w:w="603" w:type="pct"/>
          </w:tcPr>
          <w:p w14:paraId="41873EA6" w14:textId="77777777" w:rsidR="00BE1919" w:rsidRPr="003B5061" w:rsidRDefault="00BE1919" w:rsidP="00FB0B75">
            <w:pPr>
              <w:pStyle w:val="Compact"/>
            </w:pPr>
            <w:r>
              <w:t xml:space="preserve">URL </w:t>
            </w:r>
          </w:p>
        </w:tc>
        <w:tc>
          <w:tcPr>
            <w:tcW w:w="4397" w:type="pct"/>
          </w:tcPr>
          <w:p w14:paraId="7C7B41F0" w14:textId="5BE914F8" w:rsidR="00BE1919" w:rsidRPr="003B5061" w:rsidRDefault="00BE1919" w:rsidP="00FB0B75">
            <w:pPr>
              <w:rPr>
                <w:bCs/>
              </w:rPr>
            </w:pPr>
            <w:del w:id="520" w:author="Matt Selway" w:date="2019-12-13T14:44:00Z">
              <w:r w:rsidRPr="002D240C" w:rsidDel="00BE1919">
                <w:rPr>
                  <w:bCs/>
                </w:rPr>
                <w:delText>/sessions/{session-id}</w:delText>
              </w:r>
            </w:del>
          </w:p>
        </w:tc>
      </w:tr>
      <w:tr w:rsidR="00BE1919" w14:paraId="628394B1" w14:textId="77777777" w:rsidTr="00BE1919">
        <w:trPr>
          <w:cnfStyle w:val="000000100000" w:firstRow="0" w:lastRow="0" w:firstColumn="0" w:lastColumn="0" w:oddVBand="0" w:evenVBand="0" w:oddHBand="1" w:evenHBand="0" w:firstRowFirstColumn="0" w:firstRowLastColumn="0" w:lastRowFirstColumn="0" w:lastRowLastColumn="0"/>
        </w:trPr>
        <w:tc>
          <w:tcPr>
            <w:tcW w:w="603" w:type="pct"/>
          </w:tcPr>
          <w:p w14:paraId="7C2A2872" w14:textId="77777777" w:rsidR="00BE1919" w:rsidRPr="003B5061" w:rsidRDefault="00BE1919" w:rsidP="00FB0B75">
            <w:pPr>
              <w:pStyle w:val="Compact"/>
            </w:pPr>
            <w:r>
              <w:t>HTTP Body</w:t>
            </w:r>
          </w:p>
        </w:tc>
        <w:tc>
          <w:tcPr>
            <w:tcW w:w="4397" w:type="pct"/>
          </w:tcPr>
          <w:p w14:paraId="785EA8ED" w14:textId="17D64FBA" w:rsidR="00BE1919" w:rsidRPr="003B5061" w:rsidRDefault="00BE1919" w:rsidP="00FB0B75">
            <w:del w:id="521" w:author="Matt Selway" w:date="2019-12-13T14:45:00Z">
              <w:r w:rsidDel="00BE1919">
                <w:delText>None</w:delText>
              </w:r>
            </w:del>
          </w:p>
        </w:tc>
      </w:tr>
      <w:tr w:rsidR="00BE1919" w14:paraId="277BA1DB" w14:textId="77777777" w:rsidTr="00BE1919">
        <w:tc>
          <w:tcPr>
            <w:tcW w:w="603" w:type="pct"/>
          </w:tcPr>
          <w:p w14:paraId="6CEC293C" w14:textId="77777777" w:rsidR="00BE1919" w:rsidRDefault="00BE1919" w:rsidP="00FB0B75">
            <w:pPr>
              <w:pStyle w:val="Compact"/>
            </w:pPr>
            <w:r>
              <w:t>HTTP Response (Success)</w:t>
            </w:r>
          </w:p>
        </w:tc>
        <w:tc>
          <w:tcPr>
            <w:tcW w:w="4397" w:type="pct"/>
          </w:tcPr>
          <w:p w14:paraId="3AF6C1F5" w14:textId="13BD600D" w:rsidR="00BE1919" w:rsidRDefault="00BE1919" w:rsidP="00FB0B75">
            <w:pPr>
              <w:pStyle w:val="Compact"/>
            </w:pPr>
            <w:del w:id="522" w:author="Matt Selway" w:date="2019-12-13T14:45:00Z">
              <w:r w:rsidDel="00BE1919">
                <w:delText>204 No Content</w:delText>
              </w:r>
            </w:del>
          </w:p>
        </w:tc>
      </w:tr>
      <w:tr w:rsidR="00BE1919" w14:paraId="14BE4061" w14:textId="77777777" w:rsidTr="00BE1919">
        <w:trPr>
          <w:cnfStyle w:val="000000100000" w:firstRow="0" w:lastRow="0" w:firstColumn="0" w:lastColumn="0" w:oddVBand="0" w:evenVBand="0" w:oddHBand="1" w:evenHBand="0" w:firstRowFirstColumn="0" w:firstRowLastColumn="0" w:lastRowFirstColumn="0" w:lastRowLastColumn="0"/>
        </w:trPr>
        <w:tc>
          <w:tcPr>
            <w:tcW w:w="603" w:type="pct"/>
          </w:tcPr>
          <w:p w14:paraId="4CFD1DD5" w14:textId="77777777" w:rsidR="00BE1919" w:rsidRDefault="00BE1919" w:rsidP="00FB0B75">
            <w:pPr>
              <w:pStyle w:val="Compact"/>
            </w:pPr>
            <w:r>
              <w:t>Output</w:t>
            </w:r>
          </w:p>
        </w:tc>
        <w:tc>
          <w:tcPr>
            <w:tcW w:w="4397" w:type="pct"/>
          </w:tcPr>
          <w:p w14:paraId="256E54F7" w14:textId="631A7F27" w:rsidR="00BE1919" w:rsidRDefault="00BE1919" w:rsidP="00FB0B75">
            <w:del w:id="523" w:author="Matt Selway" w:date="2019-12-13T14:45:00Z">
              <w:r w:rsidDel="00BE1919">
                <w:delText>None</w:delText>
              </w:r>
            </w:del>
          </w:p>
        </w:tc>
      </w:tr>
      <w:tr w:rsidR="00BE1919" w14:paraId="5BEF0480" w14:textId="77777777" w:rsidTr="00BE1919">
        <w:trPr>
          <w:trHeight w:val="972"/>
        </w:trPr>
        <w:tc>
          <w:tcPr>
            <w:tcW w:w="603" w:type="pct"/>
          </w:tcPr>
          <w:p w14:paraId="61B88900" w14:textId="77777777" w:rsidR="00BE1919" w:rsidRDefault="00BE1919" w:rsidP="00FB0B75">
            <w:pPr>
              <w:pStyle w:val="Compact"/>
            </w:pPr>
            <w:r>
              <w:t>HTTP Response</w:t>
            </w:r>
          </w:p>
          <w:p w14:paraId="7F6CB4F0" w14:textId="77777777" w:rsidR="00BE1919" w:rsidRDefault="00BE1919" w:rsidP="00FB0B75">
            <w:pPr>
              <w:pStyle w:val="Compact"/>
            </w:pPr>
            <w:r>
              <w:t>(Error)</w:t>
            </w:r>
          </w:p>
        </w:tc>
        <w:tc>
          <w:tcPr>
            <w:tcW w:w="4397" w:type="pct"/>
          </w:tcPr>
          <w:p w14:paraId="086669A1" w14:textId="0A8CF05C" w:rsidR="00BE1919" w:rsidRDefault="00BE1919" w:rsidP="00FB0B75">
            <w:del w:id="524" w:author="Matt Selway" w:date="2019-12-13T14:45:00Z">
              <w:r w:rsidDel="00BE1919">
                <w:delText>SessionFault (json:SessionFault) – 404 Not Found</w:delText>
              </w:r>
            </w:del>
          </w:p>
        </w:tc>
      </w:tr>
    </w:tbl>
    <w:p w14:paraId="7024C3E9" w14:textId="77777777" w:rsidR="00BA4F0F" w:rsidRDefault="00BA4F0F" w:rsidP="00BA4F0F">
      <w:pPr>
        <w:pStyle w:val="BodyText"/>
      </w:pPr>
    </w:p>
    <w:p w14:paraId="3FD5D66D" w14:textId="77777777" w:rsidR="00BA4F0F" w:rsidRPr="00BA4F0F" w:rsidRDefault="00BA4F0F" w:rsidP="00BA4F0F">
      <w:pPr>
        <w:pStyle w:val="BodyText"/>
      </w:pPr>
    </w:p>
    <w:p w14:paraId="2BC7AB16" w14:textId="2D7F2561" w:rsidR="00416275" w:rsidRPr="00416275" w:rsidRDefault="00E83E4F" w:rsidP="00416275">
      <w:pPr>
        <w:pStyle w:val="Heading1"/>
      </w:pPr>
      <w:r>
        <w:t>XML Data Structures</w:t>
      </w:r>
      <w:bookmarkEnd w:id="482"/>
      <w:bookmarkEnd w:id="483"/>
      <w:bookmarkEnd w:id="484"/>
      <w:bookmarkEnd w:id="485"/>
      <w:bookmarkEnd w:id="488"/>
    </w:p>
    <w:p w14:paraId="4201A29B" w14:textId="68524922" w:rsidR="00BB0129" w:rsidRDefault="00E83E4F" w:rsidP="001936FB">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w:t>
      </w:r>
      <w:del w:id="525" w:author="Karamjit Kaur" w:date="2019-12-03T13:29:00Z">
        <w:r w:rsidDel="00EF04DF">
          <w:rPr>
            <w:rStyle w:val="VerbatimChar"/>
          </w:rPr>
          <w:delText>ws-</w:delText>
        </w:r>
      </w:del>
      <w:r>
        <w:rPr>
          <w:rStyle w:val="VerbatimChar"/>
        </w:rPr>
        <w:t>isbm/</w:t>
      </w:r>
      <w:r>
        <w:t>.</w:t>
      </w:r>
    </w:p>
    <w:p w14:paraId="53C7E2AF" w14:textId="77777777" w:rsidR="00BB0129" w:rsidRDefault="00E83E4F" w:rsidP="00414966">
      <w:pPr>
        <w:pStyle w:val="Heading2"/>
      </w:pPr>
      <w:bookmarkStart w:id="526" w:name="channel-xml"/>
      <w:bookmarkStart w:id="527" w:name="_Toc26878718"/>
      <w:bookmarkEnd w:id="526"/>
      <w:r>
        <w:t>Channel</w:t>
      </w:r>
      <w:bookmarkEnd w:id="527"/>
    </w:p>
    <w:p w14:paraId="36502D44" w14:textId="77777777" w:rsidR="00BB0129" w:rsidRPr="005D655C" w:rsidRDefault="00E83E4F" w:rsidP="005D655C">
      <w:pPr>
        <w:pStyle w:val="SourceCode"/>
      </w:pPr>
      <w:r w:rsidRPr="005D655C">
        <w:rPr>
          <w:rStyle w:val="VerbatimChar"/>
        </w:rPr>
        <w:t>&lt;</w:t>
      </w:r>
      <w:proofErr w:type="spellStart"/>
      <w:r w:rsidRPr="005D655C">
        <w:rPr>
          <w:rStyle w:val="VerbatimChar"/>
        </w:rPr>
        <w:t>xs:complexType</w:t>
      </w:r>
      <w:proofErr w:type="spellEnd"/>
      <w:r w:rsidRPr="005D655C">
        <w:rPr>
          <w:rStyle w:val="VerbatimChar"/>
        </w:rPr>
        <w:t xml:space="preserve"> name="Channel"&gt;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ChannelURI</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ChannelType</w:t>
      </w:r>
      <w:proofErr w:type="spellEnd"/>
      <w:r w:rsidRPr="005D655C">
        <w:rPr>
          <w:rStyle w:val="VerbatimChar"/>
        </w:rPr>
        <w:t>" type="</w:t>
      </w:r>
      <w:proofErr w:type="spellStart"/>
      <w:r w:rsidRPr="005D655C">
        <w:rPr>
          <w:rStyle w:val="VerbatimChar"/>
        </w:rPr>
        <w:t>isbm:ChannelType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minOccurs="0"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ChannelDescription</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lastRenderedPageBreak/>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&lt;/</w:t>
      </w:r>
      <w:proofErr w:type="spellStart"/>
      <w:r w:rsidRPr="005D655C">
        <w:rPr>
          <w:rStyle w:val="VerbatimChar"/>
        </w:rPr>
        <w:t>xs:complexType</w:t>
      </w:r>
      <w:proofErr w:type="spellEnd"/>
      <w:r w:rsidRPr="005D655C">
        <w:rPr>
          <w:rStyle w:val="VerbatimChar"/>
        </w:rPr>
        <w:t>&gt;</w:t>
      </w:r>
    </w:p>
    <w:p w14:paraId="3CE54D70" w14:textId="77777777" w:rsidR="00BB0129" w:rsidRDefault="00E83E4F" w:rsidP="00414966">
      <w:pPr>
        <w:pStyle w:val="Heading2"/>
      </w:pPr>
      <w:bookmarkStart w:id="528" w:name="channel-type-xml"/>
      <w:bookmarkStart w:id="529" w:name="_ChannelType"/>
      <w:bookmarkStart w:id="530" w:name="_Toc26878719"/>
      <w:bookmarkEnd w:id="528"/>
      <w:bookmarkEnd w:id="529"/>
      <w:proofErr w:type="spellStart"/>
      <w:r>
        <w:t>ChannelType</w:t>
      </w:r>
      <w:bookmarkEnd w:id="530"/>
      <w:proofErr w:type="spellEnd"/>
    </w:p>
    <w:p w14:paraId="43D8A352" w14:textId="129A1A88" w:rsidR="00BB0129" w:rsidRPr="005D655C" w:rsidRDefault="00E83E4F" w:rsidP="005D655C">
      <w:pPr>
        <w:pStyle w:val="SourceCode"/>
        <w:rPr>
          <w:rStyle w:val="VerbatimChar"/>
        </w:rPr>
      </w:pPr>
      <w:r>
        <w:rPr>
          <w:rStyle w:val="VerbatimChar"/>
        </w:rPr>
        <w:t>&lt;</w:t>
      </w:r>
      <w:proofErr w:type="spellStart"/>
      <w:proofErr w:type="gramStart"/>
      <w:r w:rsidRPr="005D655C">
        <w:rPr>
          <w:rStyle w:val="VerbatimChar"/>
        </w:rPr>
        <w:t>xs:simpleType</w:t>
      </w:r>
      <w:proofErr w:type="spellEnd"/>
      <w:proofErr w:type="gramEnd"/>
      <w:r w:rsidRPr="005D655C">
        <w:rPr>
          <w:rStyle w:val="VerbatimChar"/>
        </w:rPr>
        <w:t xml:space="preserve"> name="</w:t>
      </w:r>
      <w:proofErr w:type="spellStart"/>
      <w:r w:rsidRPr="005D655C">
        <w:rPr>
          <w:rStyle w:val="VerbatimChar"/>
        </w:rPr>
        <w:t>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 xml:space="preserve"> base="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value="Publication"/&gt;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value="Request"/&gt;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&gt;</w:t>
      </w:r>
      <w:r w:rsidRPr="005D655C">
        <w:br/>
      </w:r>
      <w:r w:rsidRPr="005D655C">
        <w:rPr>
          <w:rStyle w:val="VerbatimChar"/>
        </w:rPr>
        <w:t>&lt;/</w:t>
      </w:r>
      <w:proofErr w:type="spellStart"/>
      <w:r w:rsidRPr="005D655C">
        <w:rPr>
          <w:rStyle w:val="VerbatimChar"/>
        </w:rPr>
        <w:t>xs:simpleType</w:t>
      </w:r>
      <w:proofErr w:type="spellEnd"/>
      <w:r w:rsidRPr="005D655C">
        <w:rPr>
          <w:rStyle w:val="VerbatimChar"/>
        </w:rPr>
        <w:t>&gt;</w:t>
      </w:r>
    </w:p>
    <w:p w14:paraId="3CF89113" w14:textId="1B49EC9F" w:rsidR="00D3456E" w:rsidRPr="005D655C" w:rsidRDefault="00D3456E" w:rsidP="005D655C">
      <w:pPr>
        <w:pStyle w:val="SourceCode"/>
      </w:pPr>
      <w:bookmarkStart w:id="531" w:name="_Expression"/>
      <w:bookmarkEnd w:id="531"/>
      <w:r w:rsidRPr="005D655C">
        <w:t>Expression</w:t>
      </w:r>
    </w:p>
    <w:p w14:paraId="69908E10" w14:textId="77777777" w:rsidR="00D3456E" w:rsidRPr="005D655C" w:rsidRDefault="00D3456E" w:rsidP="005D655C">
      <w:pPr>
        <w:pStyle w:val="SourceCode"/>
      </w:pPr>
      <w:r w:rsidRPr="005D655C">
        <w:t>&lt;</w:t>
      </w:r>
      <w:proofErr w:type="spellStart"/>
      <w:proofErr w:type="gramStart"/>
      <w:r w:rsidRPr="005D655C">
        <w:t>xs:complexType</w:t>
      </w:r>
      <w:proofErr w:type="spellEnd"/>
      <w:proofErr w:type="gramEnd"/>
      <w:r w:rsidRPr="005D655C">
        <w:t> name="Expression"&gt;</w:t>
      </w:r>
    </w:p>
    <w:p w14:paraId="69A6EB4E" w14:textId="77777777" w:rsidR="00D3456E" w:rsidRPr="005D655C" w:rsidRDefault="00D3456E" w:rsidP="005D655C">
      <w:pPr>
        <w:pStyle w:val="SourceCode"/>
      </w:pPr>
      <w:r w:rsidRPr="005D655C">
        <w:t>  &lt;</w:t>
      </w:r>
      <w:proofErr w:type="spellStart"/>
      <w:proofErr w:type="gramStart"/>
      <w:r w:rsidRPr="005D655C">
        <w:t>xs:sequence</w:t>
      </w:r>
      <w:proofErr w:type="spellEnd"/>
      <w:proofErr w:type="gramEnd"/>
      <w:r w:rsidRPr="005D655C">
        <w:t>&gt;</w:t>
      </w:r>
    </w:p>
    <w:p w14:paraId="439DF3F7" w14:textId="77777777" w:rsidR="00D3456E" w:rsidRPr="005D655C" w:rsidRDefault="00D3456E" w:rsidP="005D655C">
      <w:pPr>
        <w:pStyle w:val="SourceCode"/>
      </w:pPr>
      <w:r w:rsidRPr="005D655C">
        <w:t>    &lt;</w:t>
      </w:r>
      <w:proofErr w:type="gramStart"/>
      <w:r w:rsidRPr="005D655C">
        <w:t>xs:element</w:t>
      </w:r>
      <w:proofErr w:type="gramEnd"/>
      <w:r w:rsidRPr="005D655C">
        <w:t> minOccurs="1" maxOccurs="1" name="ExpressionString"&gt;</w:t>
      </w:r>
    </w:p>
    <w:p w14:paraId="1DA52266" w14:textId="77777777" w:rsidR="00D3456E" w:rsidRPr="005D655C" w:rsidRDefault="00D3456E" w:rsidP="005D655C">
      <w:pPr>
        <w:pStyle w:val="SourceCode"/>
      </w:pPr>
      <w:r w:rsidRPr="005D655C">
        <w:t xml:space="preserve">      &lt;</w:t>
      </w:r>
      <w:proofErr w:type="spellStart"/>
      <w:proofErr w:type="gramStart"/>
      <w:r w:rsidRPr="005D655C">
        <w:t>xs:simpleContent</w:t>
      </w:r>
      <w:proofErr w:type="spellEnd"/>
      <w:proofErr w:type="gramEnd"/>
      <w:r w:rsidRPr="005D655C">
        <w:t>&gt;</w:t>
      </w:r>
    </w:p>
    <w:p w14:paraId="63256A76" w14:textId="77777777" w:rsidR="00D3456E" w:rsidRPr="005D655C" w:rsidRDefault="00D3456E" w:rsidP="005D655C">
      <w:pPr>
        <w:pStyle w:val="SourceCode"/>
      </w:pPr>
      <w:r w:rsidRPr="005D655C">
        <w:t xml:space="preserve">        &lt;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14:paraId="2D720EAE" w14:textId="77777777" w:rsidR="00D3456E" w:rsidRPr="005D655C" w:rsidRDefault="00D3456E" w:rsidP="005D655C">
      <w:pPr>
        <w:pStyle w:val="SourceCode"/>
      </w:pPr>
      <w:r w:rsidRPr="005D655C">
        <w:t xml:space="preserve">          </w:t>
      </w:r>
      <w:proofErr w:type="gramStart"/>
      <w:r w:rsidRPr="005D655C">
        <w:t>&lt;!--</w:t>
      </w:r>
      <w:proofErr w:type="gramEnd"/>
      <w:r w:rsidRPr="005D655C">
        <w:t xml:space="preserve"> Recognized languages/versions are: XPath/1.0; </w:t>
      </w:r>
      <w:proofErr w:type="spellStart"/>
      <w:r w:rsidRPr="005D655C">
        <w:t>JSONPath</w:t>
      </w:r>
      <w:proofErr w:type="spellEnd"/>
      <w:r w:rsidRPr="005D655C">
        <w:t xml:space="preserve"> --&gt;</w:t>
      </w:r>
    </w:p>
    <w:p w14:paraId="0BA9EC93" w14:textId="77777777" w:rsidR="00D3456E" w:rsidRPr="005D655C" w:rsidRDefault="00D3456E" w:rsidP="005D655C">
      <w:pPr>
        <w:pStyle w:val="SourceCode"/>
      </w:pPr>
      <w:r w:rsidRPr="005D655C">
        <w:t xml:space="preserve">          &lt;</w:t>
      </w:r>
      <w:proofErr w:type="spellStart"/>
      <w:proofErr w:type="gramStart"/>
      <w:r w:rsidRPr="005D655C">
        <w:t>xs:attribute</w:t>
      </w:r>
      <w:proofErr w:type="spellEnd"/>
      <w:proofErr w:type="gramEnd"/>
      <w:r w:rsidRPr="005D655C">
        <w:t xml:space="preserve"> name="language" type="</w:t>
      </w:r>
      <w:proofErr w:type="spellStart"/>
      <w:r w:rsidRPr="005D655C">
        <w:t>xs:token</w:t>
      </w:r>
      <w:proofErr w:type="spellEnd"/>
      <w:r w:rsidRPr="005D655C">
        <w:t>" use="required"/&gt;</w:t>
      </w:r>
    </w:p>
    <w:p w14:paraId="10E58232" w14:textId="77777777" w:rsidR="00D3456E" w:rsidRPr="005D655C" w:rsidRDefault="00D3456E" w:rsidP="005D655C">
      <w:pPr>
        <w:pStyle w:val="SourceCode"/>
      </w:pPr>
      <w:r w:rsidRPr="005D655C">
        <w:t>          &lt;</w:t>
      </w:r>
      <w:proofErr w:type="gramStart"/>
      <w:r w:rsidRPr="005D655C">
        <w:t>xs:attribute</w:t>
      </w:r>
      <w:proofErr w:type="gramEnd"/>
      <w:r w:rsidRPr="005D655C">
        <w:t> name="languageVersion" type="xs:token" use="optional"/&gt;</w:t>
      </w:r>
    </w:p>
    <w:p w14:paraId="4FC073E2" w14:textId="77777777" w:rsidR="00D3456E" w:rsidRPr="005D655C" w:rsidRDefault="00D3456E" w:rsidP="005D655C">
      <w:pPr>
        <w:pStyle w:val="SourceCode"/>
      </w:pPr>
      <w:r w:rsidRPr="005D655C">
        <w:t xml:space="preserve">        &lt;/</w:t>
      </w:r>
      <w:proofErr w:type="spellStart"/>
      <w:proofErr w:type="gramStart"/>
      <w:r w:rsidRPr="005D655C">
        <w:t>xs:extension</w:t>
      </w:r>
      <w:proofErr w:type="spellEnd"/>
      <w:proofErr w:type="gramEnd"/>
      <w:r w:rsidRPr="005D655C">
        <w:t>&gt;</w:t>
      </w:r>
    </w:p>
    <w:p w14:paraId="252A7607" w14:textId="77777777" w:rsidR="00D3456E" w:rsidRPr="005D655C" w:rsidRDefault="00D3456E" w:rsidP="005D655C">
      <w:pPr>
        <w:pStyle w:val="SourceCode"/>
      </w:pPr>
      <w:r w:rsidRPr="005D655C">
        <w:t xml:space="preserve">      &lt;/</w:t>
      </w:r>
      <w:proofErr w:type="spellStart"/>
      <w:proofErr w:type="gramStart"/>
      <w:r w:rsidRPr="005D655C">
        <w:t>xs:simpleContent</w:t>
      </w:r>
      <w:proofErr w:type="spellEnd"/>
      <w:proofErr w:type="gramEnd"/>
      <w:r w:rsidRPr="005D655C">
        <w:t>&gt;</w:t>
      </w:r>
    </w:p>
    <w:p w14:paraId="68FEA49C" w14:textId="77777777" w:rsidR="00D3456E" w:rsidRPr="005D655C" w:rsidRDefault="00D3456E" w:rsidP="005D655C">
      <w:pPr>
        <w:pStyle w:val="SourceCode"/>
      </w:pPr>
      <w:r w:rsidRPr="005D655C">
        <w:t xml:space="preserve">    &lt;/</w:t>
      </w:r>
      <w:proofErr w:type="spellStart"/>
      <w:proofErr w:type="gramStart"/>
      <w:r w:rsidRPr="005D655C">
        <w:t>xs:element</w:t>
      </w:r>
      <w:proofErr w:type="spellEnd"/>
      <w:proofErr w:type="gramEnd"/>
      <w:r w:rsidRPr="005D655C">
        <w:t>&gt;</w:t>
      </w:r>
    </w:p>
    <w:p w14:paraId="0BFDEC1C" w14:textId="77777777" w:rsidR="00D3456E" w:rsidRPr="005D655C" w:rsidRDefault="00D3456E" w:rsidP="005D655C">
      <w:pPr>
        <w:pStyle w:val="SourceCode"/>
      </w:pPr>
      <w:r w:rsidRPr="005D655C">
        <w:t>    &lt;</w:t>
      </w:r>
      <w:proofErr w:type="gramStart"/>
      <w:r w:rsidRPr="005D655C">
        <w:t>xs:element</w:t>
      </w:r>
      <w:proofErr w:type="gramEnd"/>
      <w:r w:rsidRPr="005D655C">
        <w:t> minOccurs="0" maxOccurs="unbounded" name="Namespace" type="isbm:Namespace"/&gt;</w:t>
      </w:r>
    </w:p>
    <w:p w14:paraId="2757B62E" w14:textId="77777777" w:rsidR="00D3456E" w:rsidRPr="005D655C" w:rsidRDefault="00D3456E" w:rsidP="005D655C">
      <w:pPr>
        <w:pStyle w:val="SourceCode"/>
      </w:pPr>
      <w:r w:rsidRPr="005D655C">
        <w:t>  &lt;/</w:t>
      </w:r>
      <w:proofErr w:type="spellStart"/>
      <w:proofErr w:type="gramStart"/>
      <w:r w:rsidRPr="005D655C">
        <w:t>xs:sequence</w:t>
      </w:r>
      <w:proofErr w:type="spellEnd"/>
      <w:proofErr w:type="gramEnd"/>
      <w:r w:rsidRPr="005D655C">
        <w:t>&gt;</w:t>
      </w:r>
    </w:p>
    <w:p w14:paraId="6AF4CB8A" w14:textId="77777777" w:rsidR="00D3456E" w:rsidRPr="005D655C" w:rsidRDefault="00D3456E" w:rsidP="005D655C">
      <w:pPr>
        <w:pStyle w:val="SourceCode"/>
      </w:pPr>
      <w:r w:rsidRPr="005D655C">
        <w:t xml:space="preserve">  &lt;</w:t>
      </w:r>
      <w:proofErr w:type="spellStart"/>
      <w:proofErr w:type="gramStart"/>
      <w:r w:rsidRPr="005D655C">
        <w:t>xs:attribute</w:t>
      </w:r>
      <w:proofErr w:type="spellEnd"/>
      <w:proofErr w:type="gramEnd"/>
      <w:r w:rsidRPr="005D655C">
        <w:t xml:space="preserve"> name="</w:t>
      </w:r>
      <w:proofErr w:type="spellStart"/>
      <w:r w:rsidRPr="005D655C">
        <w:t>applicableMediaTypes</w:t>
      </w:r>
      <w:proofErr w:type="spellEnd"/>
      <w:r w:rsidRPr="005D655C">
        <w:t>" type="</w:t>
      </w:r>
      <w:proofErr w:type="spellStart"/>
      <w:r w:rsidRPr="005D655C">
        <w:t>isbm:MediaTypeList</w:t>
      </w:r>
      <w:proofErr w:type="spellEnd"/>
      <w:r w:rsidRPr="005D655C">
        <w:t>" use="optional"/&gt;</w:t>
      </w:r>
    </w:p>
    <w:p w14:paraId="4C315C40" w14:textId="77777777" w:rsidR="00D3456E" w:rsidRPr="005D655C" w:rsidRDefault="00D3456E" w:rsidP="005D655C">
      <w:pPr>
        <w:pStyle w:val="SourceCode"/>
      </w:pPr>
      <w:r w:rsidRPr="005D655C">
        <w:t>&lt;/</w:t>
      </w:r>
      <w:proofErr w:type="spellStart"/>
      <w:proofErr w:type="gramStart"/>
      <w:r w:rsidRPr="005D655C">
        <w:t>xs:complexType</w:t>
      </w:r>
      <w:proofErr w:type="spellEnd"/>
      <w:proofErr w:type="gramEnd"/>
      <w:r w:rsidRPr="005D655C">
        <w:t>&gt;</w:t>
      </w:r>
    </w:p>
    <w:p w14:paraId="1CACEB7A" w14:textId="77777777" w:rsidR="00D3456E" w:rsidRPr="005D655C" w:rsidRDefault="00D3456E" w:rsidP="005D655C">
      <w:pPr>
        <w:pStyle w:val="SourceCode"/>
      </w:pPr>
    </w:p>
    <w:p w14:paraId="30D27433" w14:textId="77777777" w:rsidR="00D3456E" w:rsidRPr="005D655C" w:rsidRDefault="00D3456E" w:rsidP="005D655C">
      <w:pPr>
        <w:pStyle w:val="SourceCode"/>
      </w:pPr>
      <w:r w:rsidRPr="005D655C">
        <w:t>&lt;</w:t>
      </w:r>
      <w:proofErr w:type="spellStart"/>
      <w:proofErr w:type="gramStart"/>
      <w:r w:rsidRPr="005D655C">
        <w:t>xs:simpleType</w:t>
      </w:r>
      <w:proofErr w:type="spellEnd"/>
      <w:proofErr w:type="gramEnd"/>
      <w:r w:rsidRPr="005D655C">
        <w:t xml:space="preserve"> name="</w:t>
      </w:r>
      <w:proofErr w:type="spellStart"/>
      <w:r w:rsidRPr="005D655C">
        <w:t>MediaTypeList</w:t>
      </w:r>
      <w:proofErr w:type="spellEnd"/>
      <w:r w:rsidRPr="005D655C">
        <w:t>"&gt;</w:t>
      </w:r>
    </w:p>
    <w:p w14:paraId="14C089F1" w14:textId="77777777" w:rsidR="00D3456E" w:rsidRPr="005D655C" w:rsidRDefault="00D3456E" w:rsidP="005D655C">
      <w:pPr>
        <w:pStyle w:val="SourceCode"/>
      </w:pPr>
      <w:r w:rsidRPr="005D655C">
        <w:t xml:space="preserve">  &lt;</w:t>
      </w:r>
      <w:proofErr w:type="spellStart"/>
      <w:proofErr w:type="gramStart"/>
      <w:r w:rsidRPr="005D655C">
        <w:t>xs:list</w:t>
      </w:r>
      <w:proofErr w:type="spellEnd"/>
      <w:proofErr w:type="gramEnd"/>
      <w:r w:rsidRPr="005D655C">
        <w:t xml:space="preserve"> </w:t>
      </w:r>
      <w:proofErr w:type="spellStart"/>
      <w:r w:rsidRPr="005D655C">
        <w:t>itemType</w:t>
      </w:r>
      <w:proofErr w:type="spellEnd"/>
      <w:r w:rsidRPr="005D655C">
        <w:t>="</w:t>
      </w:r>
      <w:proofErr w:type="spellStart"/>
      <w:r w:rsidRPr="005D655C">
        <w:t>xs:token</w:t>
      </w:r>
      <w:proofErr w:type="spellEnd"/>
      <w:r w:rsidRPr="005D655C">
        <w:t>"/&gt;</w:t>
      </w:r>
    </w:p>
    <w:p w14:paraId="18282C48" w14:textId="68DF2D19" w:rsidR="00D3456E" w:rsidRPr="005D655C" w:rsidRDefault="00D3456E" w:rsidP="005D655C">
      <w:pPr>
        <w:pStyle w:val="SourceCode"/>
      </w:pPr>
      <w:r w:rsidRPr="005D655C">
        <w:t>&lt;/</w:t>
      </w:r>
      <w:proofErr w:type="spellStart"/>
      <w:proofErr w:type="gramStart"/>
      <w:r w:rsidRPr="005D655C">
        <w:t>xs:simpleType</w:t>
      </w:r>
      <w:proofErr w:type="spellEnd"/>
      <w:proofErr w:type="gramEnd"/>
      <w:r w:rsidRPr="005D655C">
        <w:t>&gt;</w:t>
      </w:r>
    </w:p>
    <w:p w14:paraId="68FE4E43" w14:textId="77777777" w:rsidR="00BB0129" w:rsidRDefault="00E83E4F" w:rsidP="00414966">
      <w:pPr>
        <w:pStyle w:val="Heading2"/>
      </w:pPr>
      <w:bookmarkStart w:id="532" w:name="message-content-xml"/>
      <w:bookmarkStart w:id="533" w:name="_MessageContent"/>
      <w:bookmarkStart w:id="534" w:name="_Ref24974141"/>
      <w:bookmarkStart w:id="535" w:name="_Toc26878720"/>
      <w:bookmarkEnd w:id="532"/>
      <w:bookmarkEnd w:id="533"/>
      <w:proofErr w:type="spellStart"/>
      <w:r>
        <w:t>MessageContent</w:t>
      </w:r>
      <w:bookmarkEnd w:id="534"/>
      <w:bookmarkEnd w:id="535"/>
      <w:proofErr w:type="spellEnd"/>
    </w:p>
    <w:p w14:paraId="536BA3DE" w14:textId="77777777" w:rsidR="005B5CFD" w:rsidRPr="005B5CFD" w:rsidRDefault="005B5CFD" w:rsidP="00E218E6">
      <w:pPr>
        <w:pStyle w:val="SourceCode"/>
        <w:rPr>
          <w:rStyle w:val="VerbatimChar"/>
          <w:rFonts w:eastAsiaTheme="majorEastAsia" w:cstheme="majorBidi"/>
          <w:b/>
          <w:bCs/>
          <w:i/>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 name="</w:t>
      </w:r>
      <w:proofErr w:type="spellStart"/>
      <w:r w:rsidRPr="005B5CFD">
        <w:rPr>
          <w:rStyle w:val="VerbatimChar"/>
        </w:rPr>
        <w:t>MessageContent</w:t>
      </w:r>
      <w:proofErr w:type="spellEnd"/>
      <w:r w:rsidRPr="005B5CFD">
        <w:rPr>
          <w:rStyle w:val="VerbatimChar"/>
        </w:rPr>
        <w:t>" abstract="true"&gt;</w:t>
      </w:r>
    </w:p>
    <w:p w14:paraId="637A6BAA" w14:textId="77777777" w:rsidR="005B5CFD" w:rsidRPr="005B5CFD" w:rsidRDefault="005B5CFD" w:rsidP="00E218E6">
      <w:pPr>
        <w:pStyle w:val="SourceCode"/>
        <w:rPr>
          <w:rStyle w:val="VerbatimChar"/>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&gt;</w:t>
      </w:r>
    </w:p>
    <w:p w14:paraId="6A8147CD" w14:textId="77777777" w:rsidR="005B5CFD" w:rsidRPr="005B5CFD" w:rsidRDefault="005B5CFD" w:rsidP="00E218E6">
      <w:pPr>
        <w:pStyle w:val="SourceCode"/>
        <w:rPr>
          <w:rStyle w:val="VerbatimChar"/>
        </w:rPr>
      </w:pPr>
    </w:p>
    <w:p w14:paraId="7CAC64A7"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BinaryContent</w:t>
      </w:r>
      <w:proofErr w:type="spellEnd"/>
      <w:r w:rsidRPr="005B5CFD">
        <w:rPr>
          <w:rStyle w:val="VerbatimChar"/>
        </w:rPr>
        <w:t>"&gt;</w:t>
      </w:r>
    </w:p>
    <w:p w14:paraId="7C9E4B0F"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FB269F8"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5A98421B"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use="optional" name="mediaType" type="xs:string" /&gt;</w:t>
      </w:r>
    </w:p>
    <w:p w14:paraId="1E2CFF0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3F411ECA"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type="xs:base64binary" /&gt;</w:t>
      </w:r>
    </w:p>
    <w:p w14:paraId="4047046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7F808EC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01F32ED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69586BA1"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14:paraId="0025FFEC" w14:textId="77777777" w:rsidR="005B5CFD" w:rsidRPr="005B5CFD" w:rsidRDefault="005B5CFD" w:rsidP="00E218E6">
      <w:pPr>
        <w:pStyle w:val="SourceCode"/>
        <w:rPr>
          <w:rStyle w:val="VerbatimChar"/>
        </w:rPr>
      </w:pPr>
    </w:p>
    <w:p w14:paraId="4CD7B196"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StringContent</w:t>
      </w:r>
      <w:proofErr w:type="spellEnd"/>
      <w:r w:rsidRPr="005B5CFD">
        <w:rPr>
          <w:rStyle w:val="VerbatimChar"/>
        </w:rPr>
        <w:t>"&gt;</w:t>
      </w:r>
    </w:p>
    <w:p w14:paraId="09C4B1D2"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9E67D7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7A68E0B9"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use="required" name="mediaType" type="xs:string" /&gt;</w:t>
      </w:r>
    </w:p>
    <w:p w14:paraId="248221E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2F5A7434"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w:t>
      </w:r>
      <w:proofErr w:type="spellStart"/>
      <w:r w:rsidRPr="005B5CFD">
        <w:rPr>
          <w:rStyle w:val="VerbatimChar"/>
        </w:rPr>
        <w:t>xs:string</w:t>
      </w:r>
      <w:proofErr w:type="spellEnd"/>
      <w:r w:rsidRPr="005B5CFD">
        <w:rPr>
          <w:rStyle w:val="VerbatimChar"/>
        </w:rPr>
        <w:t>" /&gt;</w:t>
      </w:r>
    </w:p>
    <w:p w14:paraId="3C28C2F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02CC299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6D635D1D" w14:textId="77777777" w:rsidR="005B5CFD" w:rsidRPr="005B5CFD" w:rsidRDefault="005B5CFD" w:rsidP="00E218E6">
      <w:pPr>
        <w:pStyle w:val="SourceCode"/>
        <w:rPr>
          <w:rStyle w:val="VerbatimChar"/>
        </w:rPr>
      </w:pPr>
      <w:r w:rsidRPr="005B5CFD">
        <w:rPr>
          <w:rStyle w:val="VerbatimChar"/>
        </w:rPr>
        <w:lastRenderedPageBreak/>
        <w:t>  &lt;/</w:t>
      </w:r>
      <w:proofErr w:type="spellStart"/>
      <w:proofErr w:type="gramStart"/>
      <w:r w:rsidRPr="005B5CFD">
        <w:rPr>
          <w:rStyle w:val="VerbatimChar"/>
        </w:rPr>
        <w:t>xs:complexContent</w:t>
      </w:r>
      <w:proofErr w:type="spellEnd"/>
      <w:proofErr w:type="gramEnd"/>
      <w:r w:rsidRPr="005B5CFD">
        <w:rPr>
          <w:rStyle w:val="VerbatimChar"/>
        </w:rPr>
        <w:t>&gt;</w:t>
      </w:r>
    </w:p>
    <w:p w14:paraId="17F81FA5"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14:paraId="24E2BBF5" w14:textId="77777777" w:rsidR="005B5CFD" w:rsidRPr="005B5CFD" w:rsidRDefault="005B5CFD" w:rsidP="00E218E6">
      <w:pPr>
        <w:pStyle w:val="SourceCode"/>
        <w:rPr>
          <w:rStyle w:val="VerbatimChar"/>
        </w:rPr>
      </w:pPr>
    </w:p>
    <w:p w14:paraId="295176A1"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XMLContent</w:t>
      </w:r>
      <w:proofErr w:type="spellEnd"/>
      <w:r w:rsidRPr="005B5CFD">
        <w:rPr>
          <w:rStyle w:val="VerbatimChar"/>
        </w:rPr>
        <w:t>"&gt;</w:t>
      </w:r>
    </w:p>
    <w:p w14:paraId="3540C30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108784E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3A02F1E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1E061BA8"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xs:any</w:t>
      </w:r>
      <w:proofErr w:type="gramEnd"/>
      <w:r w:rsidRPr="005B5CFD">
        <w:rPr>
          <w:rStyle w:val="VerbatimChar"/>
        </w:rPr>
        <w:t> minOccurs="1" maxOccurs="1" namespace="##any" processContents="lax"/&gt;</w:t>
      </w:r>
    </w:p>
    <w:p w14:paraId="6B5FCA7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54E7B157"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578B3CB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A82B5CF" w14:textId="5C0A29E9" w:rsidR="005B5CFD" w:rsidRDefault="005B5CFD" w:rsidP="00A86060">
      <w:pPr>
        <w:pStyle w:val="SourceCode"/>
      </w:pPr>
      <w:r w:rsidRPr="005B5CFD">
        <w:rPr>
          <w:rStyle w:val="VerbatimChar"/>
        </w:rPr>
        <w:t>&lt;/</w:t>
      </w:r>
      <w:proofErr w:type="spellStart"/>
      <w:r w:rsidRPr="005B5CFD">
        <w:rPr>
          <w:rStyle w:val="VerbatimChar"/>
        </w:rPr>
        <w:t>complexType</w:t>
      </w:r>
      <w:proofErr w:type="spellEnd"/>
      <w:r w:rsidRPr="005B5CFD">
        <w:rPr>
          <w:rStyle w:val="VerbatimChar"/>
        </w:rPr>
        <w:t>&gt;</w:t>
      </w:r>
    </w:p>
    <w:p w14:paraId="3E2F5253" w14:textId="77777777" w:rsidR="00BB0129" w:rsidRDefault="00E83E4F" w:rsidP="00414966">
      <w:pPr>
        <w:pStyle w:val="Heading2"/>
      </w:pPr>
      <w:bookmarkStart w:id="536" w:name="namespace-xml"/>
      <w:bookmarkStart w:id="537" w:name="_Toc26878721"/>
      <w:bookmarkEnd w:id="536"/>
      <w:r>
        <w:t>Namespace</w:t>
      </w:r>
      <w:bookmarkEnd w:id="537"/>
    </w:p>
    <w:p w14:paraId="3876174A"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name="Namespace"&gt;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NamespacePrefix</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NamespaceName</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5684342" w14:textId="77777777" w:rsidR="00BB0129" w:rsidRDefault="00E83E4F" w:rsidP="00414966">
      <w:pPr>
        <w:pStyle w:val="Heading2"/>
      </w:pPr>
      <w:bookmarkStart w:id="538" w:name="publication-message-xml"/>
      <w:bookmarkStart w:id="539" w:name="_Toc26878722"/>
      <w:bookmarkEnd w:id="538"/>
      <w:proofErr w:type="spellStart"/>
      <w:r>
        <w:t>PublicationMessage</w:t>
      </w:r>
      <w:bookmarkEnd w:id="539"/>
      <w:proofErr w:type="spellEnd"/>
    </w:p>
    <w:p w14:paraId="2BE8F87F"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PublicationMessage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="unbounded"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391D87C" w14:textId="77777777" w:rsidR="00BB0129" w:rsidRDefault="00E83E4F" w:rsidP="00414966">
      <w:pPr>
        <w:pStyle w:val="Heading2"/>
      </w:pPr>
      <w:bookmarkStart w:id="540" w:name="request-message-xml"/>
      <w:bookmarkStart w:id="541" w:name="_Toc26878723"/>
      <w:bookmarkEnd w:id="540"/>
      <w:proofErr w:type="spellStart"/>
      <w:r>
        <w:t>RequestMessage</w:t>
      </w:r>
      <w:bookmarkEnd w:id="541"/>
      <w:proofErr w:type="spellEnd"/>
    </w:p>
    <w:p w14:paraId="2D2AD74D"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RequestMessage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5F927F09" w14:textId="77777777" w:rsidR="00BB0129" w:rsidRDefault="00E83E4F" w:rsidP="00414966">
      <w:pPr>
        <w:pStyle w:val="Heading2"/>
      </w:pPr>
      <w:bookmarkStart w:id="542" w:name="response-message-xml"/>
      <w:bookmarkStart w:id="543" w:name="_Toc26878724"/>
      <w:bookmarkEnd w:id="542"/>
      <w:proofErr w:type="spellStart"/>
      <w:r>
        <w:t>ResponseMessage</w:t>
      </w:r>
      <w:bookmarkEnd w:id="543"/>
      <w:proofErr w:type="spellEnd"/>
    </w:p>
    <w:p w14:paraId="122062D9"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ResponseMessage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7F7CEBDB" w14:textId="77777777" w:rsidR="00BB0129" w:rsidRDefault="00E83E4F" w:rsidP="00414966">
      <w:pPr>
        <w:pStyle w:val="Heading2"/>
      </w:pPr>
      <w:bookmarkStart w:id="544" w:name="security-token-xml"/>
      <w:bookmarkStart w:id="545" w:name="_Toc26878725"/>
      <w:bookmarkEnd w:id="544"/>
      <w:proofErr w:type="spellStart"/>
      <w:r>
        <w:t>SecurityToken</w:t>
      </w:r>
      <w:bookmarkEnd w:id="545"/>
      <w:proofErr w:type="spellEnd"/>
    </w:p>
    <w:p w14:paraId="76712645" w14:textId="77777777" w:rsidR="00BB0129" w:rsidRPr="00A86060" w:rsidRDefault="00E83E4F" w:rsidP="00A86060">
      <w:pPr>
        <w:pStyle w:val="SourceCode"/>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sidRPr="002B5B54">
        <w:rPr>
          <w:rStyle w:val="VerbatimChar"/>
        </w:rPr>
        <w:t>SecurityToken</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r w:rsidRPr="00A86060">
        <w:rPr>
          <w:rStyle w:val="VerbatimChar"/>
        </w:rPr>
        <w:t xml:space="preserve">    &lt;</w:t>
      </w:r>
      <w:proofErr w:type="spellStart"/>
      <w:r w:rsidRPr="00A86060">
        <w:rPr>
          <w:rStyle w:val="VerbatimChar"/>
        </w:rPr>
        <w:t>xs:any</w:t>
      </w:r>
      <w:proofErr w:type="spellEnd"/>
      <w:r w:rsidRPr="00A86060">
        <w:rPr>
          <w:rStyle w:val="VerbatimChar"/>
        </w:rPr>
        <w:t xml:space="preserve"> minOccurs="1" </w:t>
      </w:r>
      <w:proofErr w:type="spellStart"/>
      <w:r w:rsidRPr="00A86060">
        <w:rPr>
          <w:rStyle w:val="VerbatimChar"/>
        </w:rPr>
        <w:t>maxOccurs</w:t>
      </w:r>
      <w:proofErr w:type="spellEnd"/>
      <w:r w:rsidRPr="00A86060">
        <w:rPr>
          <w:rStyle w:val="VerbatimChar"/>
        </w:rPr>
        <w:t xml:space="preserve">="1" namespace="##any" </w:t>
      </w:r>
      <w:proofErr w:type="spellStart"/>
      <w:r w:rsidRPr="00A86060">
        <w:rPr>
          <w:rStyle w:val="VerbatimChar"/>
        </w:rPr>
        <w:t>processContents</w:t>
      </w:r>
      <w:proofErr w:type="spellEnd"/>
      <w:r w:rsidRPr="00A86060">
        <w:rPr>
          <w:rStyle w:val="VerbatimChar"/>
        </w:rPr>
        <w:t>="lax"/&gt;</w:t>
      </w:r>
      <w:r w:rsidRPr="00A86060">
        <w:br/>
      </w:r>
      <w:r w:rsidRPr="00A86060">
        <w:rPr>
          <w:rStyle w:val="VerbatimChar"/>
        </w:rPr>
        <w:lastRenderedPageBreak/>
        <w:t xml:space="preserve">  &lt;/</w:t>
      </w:r>
      <w:proofErr w:type="spellStart"/>
      <w:r w:rsidRPr="00A86060">
        <w:rPr>
          <w:rStyle w:val="VerbatimChar"/>
        </w:rPr>
        <w:t>xs:sequence</w:t>
      </w:r>
      <w:proofErr w:type="spell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14:paraId="243C953A" w14:textId="19EB2BD3" w:rsidR="00BF0136" w:rsidRDefault="00BF0136" w:rsidP="001936FB">
      <w:pPr>
        <w:pStyle w:val="Heading1"/>
      </w:pPr>
      <w:bookmarkStart w:id="546" w:name="conformance"/>
      <w:bookmarkStart w:id="547" w:name="_Toc25357205"/>
      <w:bookmarkStart w:id="548" w:name="_Toc26878726"/>
      <w:bookmarkEnd w:id="546"/>
      <w:commentRangeStart w:id="549"/>
      <w:commentRangeStart w:id="550"/>
      <w:r>
        <w:t xml:space="preserve">JSON Data </w:t>
      </w:r>
      <w:commentRangeStart w:id="551"/>
      <w:r>
        <w:t>Structures</w:t>
      </w:r>
      <w:commentRangeEnd w:id="551"/>
      <w:r w:rsidR="008B6776">
        <w:rPr>
          <w:rStyle w:val="CommentReference"/>
          <w:rFonts w:eastAsiaTheme="minorHAnsi" w:cstheme="minorBidi"/>
          <w:b w:val="0"/>
          <w:bCs w:val="0"/>
        </w:rPr>
        <w:commentReference w:id="551"/>
      </w:r>
      <w:commentRangeEnd w:id="549"/>
      <w:r w:rsidR="003C6788">
        <w:rPr>
          <w:rStyle w:val="CommentReference"/>
          <w:rFonts w:eastAsiaTheme="minorHAnsi" w:cstheme="minorBidi"/>
          <w:b w:val="0"/>
          <w:bCs w:val="0"/>
        </w:rPr>
        <w:commentReference w:id="549"/>
      </w:r>
      <w:bookmarkEnd w:id="547"/>
      <w:bookmarkEnd w:id="548"/>
      <w:commentRangeEnd w:id="550"/>
      <w:r w:rsidR="004F551B">
        <w:rPr>
          <w:rStyle w:val="CommentReference"/>
          <w:rFonts w:eastAsiaTheme="minorHAnsi" w:cstheme="minorBidi"/>
          <w:b w:val="0"/>
          <w:bCs w:val="0"/>
        </w:rPr>
        <w:commentReference w:id="550"/>
      </w:r>
    </w:p>
    <w:p w14:paraId="1383F97E" w14:textId="7B40EE4A" w:rsidR="00C53513" w:rsidRDefault="00C53513" w:rsidP="00C53513">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6B22BAFE" w14:textId="5C2EDB69" w:rsidR="00C53513" w:rsidRDefault="00C53513" w:rsidP="00414966">
      <w:pPr>
        <w:pStyle w:val="Heading2"/>
      </w:pPr>
      <w:bookmarkStart w:id="552" w:name="_Channel"/>
      <w:bookmarkStart w:id="553" w:name="_Toc26878727"/>
      <w:bookmarkEnd w:id="552"/>
      <w:r>
        <w:t>Channel</w:t>
      </w:r>
      <w:bookmarkEnd w:id="553"/>
    </w:p>
    <w:p w14:paraId="4F038AA6" w14:textId="77777777" w:rsidR="00781238" w:rsidRPr="002B5B54" w:rsidRDefault="00781238" w:rsidP="00A86060">
      <w:pPr>
        <w:pStyle w:val="SourceCode"/>
        <w:rPr>
          <w:rStyle w:val="VerbatimChar"/>
        </w:rPr>
      </w:pPr>
      <w:r w:rsidRPr="002B5B54">
        <w:rPr>
          <w:rStyle w:val="VerbatimChar"/>
        </w:rPr>
        <w:t>"Channel": {</w:t>
      </w:r>
    </w:p>
    <w:p w14:paraId="55EAD912" w14:textId="77777777" w:rsidR="00781238" w:rsidRPr="002B5B54" w:rsidRDefault="00781238">
      <w:pPr>
        <w:pStyle w:val="SourceCode"/>
        <w:rPr>
          <w:rStyle w:val="VerbatimChar"/>
        </w:rPr>
      </w:pPr>
      <w:r w:rsidRPr="002B5B54">
        <w:rPr>
          <w:rStyle w:val="VerbatimChar"/>
        </w:rPr>
        <w:t xml:space="preserve">        "type": "object",</w:t>
      </w:r>
    </w:p>
    <w:p w14:paraId="2D966E6B" w14:textId="77777777" w:rsidR="00781238" w:rsidRPr="002B5B54" w:rsidRDefault="00781238">
      <w:pPr>
        <w:pStyle w:val="SourceCode"/>
        <w:rPr>
          <w:rStyle w:val="VerbatimChar"/>
        </w:rPr>
      </w:pPr>
      <w:r w:rsidRPr="002B5B54">
        <w:rPr>
          <w:rStyle w:val="VerbatimChar"/>
        </w:rPr>
        <w:t xml:space="preserve">        "properties": {</w:t>
      </w:r>
    </w:p>
    <w:p w14:paraId="7F16C167"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 {</w:t>
      </w:r>
    </w:p>
    <w:p w14:paraId="27069803" w14:textId="77777777" w:rsidR="00781238" w:rsidRPr="00A86060" w:rsidRDefault="00781238">
      <w:pPr>
        <w:pStyle w:val="SourceCode"/>
        <w:rPr>
          <w:rStyle w:val="VerbatimChar"/>
        </w:rPr>
      </w:pPr>
      <w:r w:rsidRPr="00A86060">
        <w:rPr>
          <w:rStyle w:val="VerbatimChar"/>
        </w:rPr>
        <w:t xml:space="preserve">            "type": "string",</w:t>
      </w:r>
    </w:p>
    <w:p w14:paraId="43026DDA" w14:textId="77777777" w:rsidR="00781238" w:rsidRPr="00A86060" w:rsidRDefault="00781238">
      <w:pPr>
        <w:pStyle w:val="SourceCode"/>
        <w:rPr>
          <w:rStyle w:val="VerbatimChar"/>
        </w:rPr>
      </w:pPr>
      <w:r w:rsidRPr="00A86060">
        <w:rPr>
          <w:rStyle w:val="VerbatimChar"/>
        </w:rPr>
        <w:t xml:space="preserve">            "format": "</w:t>
      </w:r>
      <w:proofErr w:type="spellStart"/>
      <w:r w:rsidRPr="00A86060">
        <w:rPr>
          <w:rStyle w:val="VerbatimChar"/>
        </w:rPr>
        <w:t>uri</w:t>
      </w:r>
      <w:proofErr w:type="spellEnd"/>
      <w:r w:rsidRPr="00A86060">
        <w:rPr>
          <w:rStyle w:val="VerbatimChar"/>
        </w:rPr>
        <w:t>"</w:t>
      </w:r>
    </w:p>
    <w:p w14:paraId="4F3D17F7" w14:textId="77777777" w:rsidR="00781238" w:rsidRPr="00A86060" w:rsidRDefault="00781238">
      <w:pPr>
        <w:pStyle w:val="SourceCode"/>
        <w:rPr>
          <w:rStyle w:val="VerbatimChar"/>
        </w:rPr>
      </w:pPr>
      <w:r w:rsidRPr="00A86060">
        <w:rPr>
          <w:rStyle w:val="VerbatimChar"/>
        </w:rPr>
        <w:t xml:space="preserve">          },</w:t>
      </w:r>
    </w:p>
    <w:p w14:paraId="75CD3B6A"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 {</w:t>
      </w:r>
    </w:p>
    <w:p w14:paraId="5D6D45CC" w14:textId="77777777" w:rsidR="00781238" w:rsidRPr="00A86060" w:rsidRDefault="00781238">
      <w:pPr>
        <w:pStyle w:val="SourceCode"/>
        <w:rPr>
          <w:rStyle w:val="VerbatimChar"/>
        </w:rPr>
      </w:pPr>
      <w:r w:rsidRPr="00A86060">
        <w:rPr>
          <w:rStyle w:val="VerbatimChar"/>
        </w:rPr>
        <w:t xml:space="preserve">            "$ref": "#/components/schemas/</w:t>
      </w:r>
      <w:proofErr w:type="spellStart"/>
      <w:r w:rsidRPr="00A86060">
        <w:rPr>
          <w:rStyle w:val="VerbatimChar"/>
        </w:rPr>
        <w:t>ChannelType</w:t>
      </w:r>
      <w:proofErr w:type="spellEnd"/>
      <w:r w:rsidRPr="00A86060">
        <w:rPr>
          <w:rStyle w:val="VerbatimChar"/>
        </w:rPr>
        <w:t>"</w:t>
      </w:r>
    </w:p>
    <w:p w14:paraId="441B795A" w14:textId="77777777" w:rsidR="00781238" w:rsidRPr="00A86060" w:rsidRDefault="00781238">
      <w:pPr>
        <w:pStyle w:val="SourceCode"/>
        <w:rPr>
          <w:rStyle w:val="VerbatimChar"/>
        </w:rPr>
      </w:pPr>
      <w:r w:rsidRPr="00A86060">
        <w:rPr>
          <w:rStyle w:val="VerbatimChar"/>
        </w:rPr>
        <w:t xml:space="preserve">          },</w:t>
      </w:r>
    </w:p>
    <w:p w14:paraId="6D0B4E28" w14:textId="77777777" w:rsidR="00781238" w:rsidRPr="00A86060" w:rsidRDefault="00781238">
      <w:pPr>
        <w:pStyle w:val="SourceCode"/>
        <w:rPr>
          <w:rStyle w:val="VerbatimChar"/>
        </w:rPr>
      </w:pPr>
      <w:r w:rsidRPr="00A86060">
        <w:rPr>
          <w:rStyle w:val="VerbatimChar"/>
        </w:rPr>
        <w:t xml:space="preserve">          "description": {</w:t>
      </w:r>
    </w:p>
    <w:p w14:paraId="65C233EA" w14:textId="77777777" w:rsidR="00781238" w:rsidRPr="00A86060" w:rsidRDefault="00781238">
      <w:pPr>
        <w:pStyle w:val="SourceCode"/>
        <w:rPr>
          <w:rStyle w:val="VerbatimChar"/>
        </w:rPr>
      </w:pPr>
      <w:r w:rsidRPr="00A86060">
        <w:rPr>
          <w:rStyle w:val="VerbatimChar"/>
        </w:rPr>
        <w:t xml:space="preserve">            "type": "string"</w:t>
      </w:r>
    </w:p>
    <w:p w14:paraId="664E7AB0" w14:textId="77777777" w:rsidR="00781238" w:rsidRPr="00A86060" w:rsidRDefault="00781238">
      <w:pPr>
        <w:pStyle w:val="SourceCode"/>
        <w:rPr>
          <w:rStyle w:val="VerbatimChar"/>
        </w:rPr>
      </w:pPr>
      <w:r w:rsidRPr="00A86060">
        <w:rPr>
          <w:rStyle w:val="VerbatimChar"/>
        </w:rPr>
        <w:t xml:space="preserve">          },</w:t>
      </w:r>
    </w:p>
    <w:p w14:paraId="6BC5943E"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securityTokens</w:t>
      </w:r>
      <w:proofErr w:type="spellEnd"/>
      <w:r w:rsidRPr="00A86060">
        <w:rPr>
          <w:rStyle w:val="VerbatimChar"/>
        </w:rPr>
        <w:t>": {</w:t>
      </w:r>
    </w:p>
    <w:p w14:paraId="15D4F45B" w14:textId="77777777" w:rsidR="00781238" w:rsidRPr="00A86060" w:rsidRDefault="00781238">
      <w:pPr>
        <w:pStyle w:val="SourceCode"/>
        <w:rPr>
          <w:rStyle w:val="VerbatimChar"/>
        </w:rPr>
      </w:pPr>
      <w:r w:rsidRPr="00A86060">
        <w:rPr>
          <w:rStyle w:val="VerbatimChar"/>
        </w:rPr>
        <w:t xml:space="preserve">            "description": "This can be provided when creating a channel but should never be returned.",</w:t>
      </w:r>
    </w:p>
    <w:p w14:paraId="25AEF4D7" w14:textId="77777777" w:rsidR="00781238" w:rsidRPr="00A86060" w:rsidRDefault="00781238">
      <w:pPr>
        <w:pStyle w:val="SourceCode"/>
        <w:rPr>
          <w:rStyle w:val="VerbatimChar"/>
        </w:rPr>
      </w:pPr>
      <w:r w:rsidRPr="00A86060">
        <w:rPr>
          <w:rStyle w:val="VerbatimChar"/>
        </w:rPr>
        <w:t xml:space="preserve">            "type": "array",</w:t>
      </w:r>
    </w:p>
    <w:p w14:paraId="43F3B545" w14:textId="77777777" w:rsidR="00781238" w:rsidRPr="00A86060" w:rsidRDefault="00781238">
      <w:pPr>
        <w:pStyle w:val="SourceCode"/>
        <w:rPr>
          <w:rStyle w:val="VerbatimChar"/>
        </w:rPr>
      </w:pPr>
      <w:r w:rsidRPr="00A86060">
        <w:rPr>
          <w:rStyle w:val="VerbatimChar"/>
        </w:rPr>
        <w:t xml:space="preserve">            "items": {</w:t>
      </w:r>
    </w:p>
    <w:p w14:paraId="777DF7BF" w14:textId="77777777" w:rsidR="00781238" w:rsidRPr="00A86060" w:rsidRDefault="00781238">
      <w:pPr>
        <w:pStyle w:val="SourceCode"/>
        <w:rPr>
          <w:rStyle w:val="VerbatimChar"/>
        </w:rPr>
      </w:pPr>
      <w:r w:rsidRPr="00A86060">
        <w:rPr>
          <w:rStyle w:val="VerbatimChar"/>
        </w:rPr>
        <w:t xml:space="preserve">              "$ref": "#/components/schemas/</w:t>
      </w:r>
      <w:proofErr w:type="spellStart"/>
      <w:r w:rsidRPr="00A86060">
        <w:rPr>
          <w:rStyle w:val="VerbatimChar"/>
        </w:rPr>
        <w:t>SecurityToken</w:t>
      </w:r>
      <w:proofErr w:type="spellEnd"/>
      <w:r w:rsidRPr="00A86060">
        <w:rPr>
          <w:rStyle w:val="VerbatimChar"/>
        </w:rPr>
        <w:t>"</w:t>
      </w:r>
    </w:p>
    <w:p w14:paraId="369658DE" w14:textId="77777777" w:rsidR="00781238" w:rsidRPr="00A86060" w:rsidRDefault="00781238">
      <w:pPr>
        <w:pStyle w:val="SourceCode"/>
        <w:rPr>
          <w:rStyle w:val="VerbatimChar"/>
        </w:rPr>
      </w:pPr>
      <w:r w:rsidRPr="00A86060">
        <w:rPr>
          <w:rStyle w:val="VerbatimChar"/>
        </w:rPr>
        <w:t xml:space="preserve">            }</w:t>
      </w:r>
    </w:p>
    <w:p w14:paraId="40DC0781" w14:textId="77777777" w:rsidR="00781238" w:rsidRPr="00A86060" w:rsidRDefault="00781238">
      <w:pPr>
        <w:pStyle w:val="SourceCode"/>
        <w:rPr>
          <w:rStyle w:val="VerbatimChar"/>
        </w:rPr>
      </w:pPr>
      <w:r w:rsidRPr="00A86060">
        <w:rPr>
          <w:rStyle w:val="VerbatimChar"/>
        </w:rPr>
        <w:t xml:space="preserve">          }</w:t>
      </w:r>
    </w:p>
    <w:p w14:paraId="5418A4F2" w14:textId="77777777" w:rsidR="00781238" w:rsidRPr="00A86060" w:rsidRDefault="00781238">
      <w:pPr>
        <w:pStyle w:val="SourceCode"/>
        <w:rPr>
          <w:rStyle w:val="VerbatimChar"/>
        </w:rPr>
      </w:pPr>
      <w:r w:rsidRPr="00A86060">
        <w:rPr>
          <w:rStyle w:val="VerbatimChar"/>
        </w:rPr>
        <w:t xml:space="preserve">        },</w:t>
      </w:r>
    </w:p>
    <w:p w14:paraId="507CC3E3" w14:textId="77777777" w:rsidR="00781238" w:rsidRPr="00A86060" w:rsidRDefault="00781238">
      <w:pPr>
        <w:pStyle w:val="SourceCode"/>
        <w:rPr>
          <w:rStyle w:val="VerbatimChar"/>
        </w:rPr>
      </w:pPr>
      <w:r w:rsidRPr="00A86060">
        <w:rPr>
          <w:rStyle w:val="VerbatimChar"/>
        </w:rPr>
        <w:t xml:space="preserve">        "required": [</w:t>
      </w:r>
    </w:p>
    <w:p w14:paraId="5D73AB7D"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w:t>
      </w:r>
    </w:p>
    <w:p w14:paraId="3986B3F3"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w:t>
      </w:r>
    </w:p>
    <w:p w14:paraId="7FB24D70" w14:textId="77777777" w:rsidR="00781238" w:rsidRPr="00A86060" w:rsidRDefault="00781238">
      <w:pPr>
        <w:pStyle w:val="SourceCode"/>
        <w:rPr>
          <w:rStyle w:val="VerbatimChar"/>
        </w:rPr>
      </w:pPr>
      <w:r w:rsidRPr="00A86060">
        <w:rPr>
          <w:rStyle w:val="VerbatimChar"/>
        </w:rPr>
        <w:t xml:space="preserve">        ]</w:t>
      </w:r>
    </w:p>
    <w:p w14:paraId="0CA44428" w14:textId="7651AB8F" w:rsidR="00781238" w:rsidRPr="00A86060" w:rsidRDefault="00781238">
      <w:pPr>
        <w:pStyle w:val="SourceCode"/>
        <w:rPr>
          <w:rStyle w:val="VerbatimChar"/>
        </w:rPr>
      </w:pPr>
      <w:r w:rsidRPr="00A86060">
        <w:rPr>
          <w:rStyle w:val="VerbatimChar"/>
        </w:rPr>
        <w:t xml:space="preserve">      }</w:t>
      </w:r>
    </w:p>
    <w:p w14:paraId="553EF0CF" w14:textId="1BA01265" w:rsidR="00C53513" w:rsidRDefault="00C53513" w:rsidP="00414966">
      <w:pPr>
        <w:pStyle w:val="Heading2"/>
      </w:pPr>
      <w:bookmarkStart w:id="554" w:name="_ChannelType_1"/>
      <w:bookmarkStart w:id="555" w:name="_Toc26878728"/>
      <w:bookmarkEnd w:id="554"/>
      <w:proofErr w:type="spellStart"/>
      <w:r>
        <w:t>ChannelType</w:t>
      </w:r>
      <w:bookmarkEnd w:id="555"/>
      <w:proofErr w:type="spellEnd"/>
    </w:p>
    <w:p w14:paraId="76A1170C" w14:textId="77777777" w:rsidR="00781238" w:rsidRPr="00781238" w:rsidRDefault="00781238" w:rsidP="0082130C">
      <w:pPr>
        <w:pStyle w:val="SourceCode"/>
        <w:rPr>
          <w:rStyle w:val="VerbatimChar"/>
          <w:rFonts w:eastAsiaTheme="majorEastAsia" w:cstheme="majorBidi"/>
          <w:b/>
          <w:bCs/>
          <w:i/>
        </w:rPr>
      </w:pPr>
      <w:r w:rsidRPr="00781238">
        <w:rPr>
          <w:rStyle w:val="VerbatimChar"/>
        </w:rPr>
        <w:t>"</w:t>
      </w:r>
      <w:proofErr w:type="spellStart"/>
      <w:r w:rsidRPr="00781238">
        <w:rPr>
          <w:rStyle w:val="VerbatimChar"/>
        </w:rPr>
        <w:t>ChannelType</w:t>
      </w:r>
      <w:proofErr w:type="spellEnd"/>
      <w:r w:rsidRPr="00781238">
        <w:rPr>
          <w:rStyle w:val="VerbatimChar"/>
        </w:rPr>
        <w:t>": {</w:t>
      </w:r>
    </w:p>
    <w:p w14:paraId="1CFE1522" w14:textId="77777777" w:rsidR="00781238" w:rsidRPr="00781238" w:rsidRDefault="00781238" w:rsidP="0082130C">
      <w:pPr>
        <w:pStyle w:val="SourceCode"/>
        <w:rPr>
          <w:rStyle w:val="VerbatimChar"/>
        </w:rPr>
      </w:pPr>
      <w:r w:rsidRPr="00781238">
        <w:rPr>
          <w:rStyle w:val="VerbatimChar"/>
        </w:rPr>
        <w:t xml:space="preserve">        "type": "string",</w:t>
      </w:r>
    </w:p>
    <w:p w14:paraId="5A7D70DF" w14:textId="77777777" w:rsidR="00781238" w:rsidRPr="00781238" w:rsidRDefault="00781238" w:rsidP="0082130C">
      <w:pPr>
        <w:pStyle w:val="SourceCode"/>
        <w:rPr>
          <w:rStyle w:val="VerbatimChar"/>
        </w:rPr>
      </w:pPr>
      <w:r w:rsidRPr="00781238">
        <w:rPr>
          <w:rStyle w:val="VerbatimChar"/>
        </w:rPr>
        <w:t xml:space="preserve">        "</w:t>
      </w:r>
      <w:proofErr w:type="spellStart"/>
      <w:r w:rsidRPr="00781238">
        <w:rPr>
          <w:rStyle w:val="VerbatimChar"/>
        </w:rPr>
        <w:t>enum</w:t>
      </w:r>
      <w:proofErr w:type="spellEnd"/>
      <w:r w:rsidRPr="00781238">
        <w:rPr>
          <w:rStyle w:val="VerbatimChar"/>
        </w:rPr>
        <w:t>": [</w:t>
      </w:r>
    </w:p>
    <w:p w14:paraId="19600BB5" w14:textId="77777777" w:rsidR="00781238" w:rsidRPr="00781238" w:rsidRDefault="00781238" w:rsidP="0082130C">
      <w:pPr>
        <w:pStyle w:val="SourceCode"/>
        <w:rPr>
          <w:rStyle w:val="VerbatimChar"/>
        </w:rPr>
      </w:pPr>
      <w:r w:rsidRPr="00781238">
        <w:rPr>
          <w:rStyle w:val="VerbatimChar"/>
        </w:rPr>
        <w:t xml:space="preserve">          "Publication",</w:t>
      </w:r>
    </w:p>
    <w:p w14:paraId="14ADD96D" w14:textId="77777777" w:rsidR="00781238" w:rsidRPr="00781238" w:rsidRDefault="00781238" w:rsidP="0082130C">
      <w:pPr>
        <w:pStyle w:val="SourceCode"/>
        <w:rPr>
          <w:rStyle w:val="VerbatimChar"/>
        </w:rPr>
      </w:pPr>
      <w:r w:rsidRPr="00781238">
        <w:rPr>
          <w:rStyle w:val="VerbatimChar"/>
        </w:rPr>
        <w:t xml:space="preserve">          "Request"</w:t>
      </w:r>
    </w:p>
    <w:p w14:paraId="6C7AE6B0" w14:textId="77777777" w:rsidR="00781238" w:rsidRPr="00781238" w:rsidRDefault="00781238" w:rsidP="0082130C">
      <w:pPr>
        <w:pStyle w:val="SourceCode"/>
        <w:rPr>
          <w:rStyle w:val="VerbatimChar"/>
        </w:rPr>
      </w:pPr>
      <w:r w:rsidRPr="00781238">
        <w:rPr>
          <w:rStyle w:val="VerbatimChar"/>
        </w:rPr>
        <w:t xml:space="preserve">        ]</w:t>
      </w:r>
    </w:p>
    <w:p w14:paraId="66EE5BF8" w14:textId="73F61449" w:rsidR="00781238" w:rsidRDefault="00781238" w:rsidP="0082130C">
      <w:pPr>
        <w:pStyle w:val="SourceCode"/>
        <w:rPr>
          <w:rStyle w:val="VerbatimChar"/>
        </w:rPr>
      </w:pPr>
      <w:r w:rsidRPr="00781238">
        <w:rPr>
          <w:rStyle w:val="VerbatimChar"/>
        </w:rPr>
        <w:t xml:space="preserve">      }</w:t>
      </w:r>
    </w:p>
    <w:p w14:paraId="7F4D07FC" w14:textId="77777777" w:rsidR="00414966" w:rsidRPr="00414966" w:rsidRDefault="00414966" w:rsidP="00414966">
      <w:pPr>
        <w:pStyle w:val="BodyText"/>
        <w:rPr>
          <w:ins w:id="556" w:author="Matt Selway" w:date="2019-12-13T14:24:00Z"/>
        </w:rPr>
      </w:pPr>
      <w:bookmarkStart w:id="557" w:name="_Toc26878729"/>
    </w:p>
    <w:p w14:paraId="42753300" w14:textId="15DDF6AD" w:rsidR="00384E57" w:rsidRPr="00414966" w:rsidRDefault="00384E57" w:rsidP="00414966">
      <w:pPr>
        <w:pStyle w:val="Heading2"/>
        <w:rPr>
          <w:rStyle w:val="VerbatimChar"/>
          <w:sz w:val="27"/>
        </w:rPr>
      </w:pPr>
      <w:commentRangeStart w:id="558"/>
      <w:r w:rsidRPr="00414966">
        <w:t>Message</w:t>
      </w:r>
      <w:commentRangeEnd w:id="558"/>
      <w:r w:rsidR="00F44004" w:rsidRPr="00414966">
        <w:rPr>
          <w:rStyle w:val="CommentReference"/>
          <w:sz w:val="27"/>
          <w:szCs w:val="32"/>
        </w:rPr>
        <w:commentReference w:id="558"/>
      </w:r>
      <w:bookmarkEnd w:id="557"/>
    </w:p>
    <w:p w14:paraId="664FB1B4" w14:textId="77777777" w:rsidR="006B6572" w:rsidRPr="006B6572" w:rsidRDefault="006B6572" w:rsidP="006B6572">
      <w:pPr>
        <w:pStyle w:val="SourceCode"/>
        <w:rPr>
          <w:rStyle w:val="VerbatimChar"/>
        </w:rPr>
      </w:pPr>
      <w:r w:rsidRPr="006B6572">
        <w:rPr>
          <w:rStyle w:val="VerbatimChar"/>
        </w:rPr>
        <w:t>"Message": {</w:t>
      </w:r>
    </w:p>
    <w:p w14:paraId="1A6128D9" w14:textId="77777777" w:rsidR="006B6572" w:rsidRPr="006B6572" w:rsidRDefault="006B6572" w:rsidP="006B6572">
      <w:pPr>
        <w:pStyle w:val="SourceCode"/>
        <w:rPr>
          <w:rStyle w:val="VerbatimChar"/>
        </w:rPr>
      </w:pPr>
      <w:r w:rsidRPr="006B6572">
        <w:rPr>
          <w:rStyle w:val="VerbatimChar"/>
        </w:rPr>
        <w:t xml:space="preserve">        "type": "object",</w:t>
      </w:r>
    </w:p>
    <w:p w14:paraId="600AD3AB" w14:textId="1C68DA3C" w:rsidR="006B6572" w:rsidRDefault="006B6572" w:rsidP="006B6572">
      <w:pPr>
        <w:pStyle w:val="SourceCode"/>
        <w:rPr>
          <w:rStyle w:val="VerbatimChar"/>
        </w:rPr>
      </w:pPr>
      <w:r w:rsidRPr="006B6572">
        <w:rPr>
          <w:rStyle w:val="VerbatimChar"/>
        </w:rPr>
        <w:lastRenderedPageBreak/>
        <w:t xml:space="preserve">        "description": "Message Content may be XML, JSON, or possibly an arbitrary type. However, XML and JSON must be supported. When receiving a Message object as the result of a POST, MUST only include the message ID confirming the creation of the </w:t>
      </w:r>
      <w:proofErr w:type="spellStart"/>
      <w:r w:rsidRPr="006B6572">
        <w:rPr>
          <w:rStyle w:val="VerbatimChar"/>
        </w:rPr>
        <w:t>Message.The</w:t>
      </w:r>
      <w:proofErr w:type="spellEnd"/>
      <w:r w:rsidRPr="006B6572">
        <w:rPr>
          <w:rStyle w:val="VerbatimChar"/>
        </w:rPr>
        <w:t xml:space="preserve"> message type is implicit based on the context and MUST NOT appear in request/response bodies.",</w:t>
      </w:r>
    </w:p>
    <w:p w14:paraId="7C35846B" w14:textId="77777777" w:rsidR="006B6572" w:rsidRDefault="006B6572" w:rsidP="006B6572">
      <w:pPr>
        <w:pStyle w:val="SourceCode"/>
        <w:rPr>
          <w:rStyle w:val="VerbatimChar"/>
        </w:rPr>
      </w:pPr>
    </w:p>
    <w:p w14:paraId="22773680" w14:textId="01133DCB" w:rsidR="00384E57" w:rsidRPr="00384E57" w:rsidRDefault="00384E57" w:rsidP="006B6572">
      <w:pPr>
        <w:pStyle w:val="SourceCode"/>
        <w:rPr>
          <w:rStyle w:val="VerbatimChar"/>
        </w:rPr>
      </w:pPr>
      <w:r w:rsidRPr="00384E57">
        <w:rPr>
          <w:rStyle w:val="VerbatimChar"/>
        </w:rPr>
        <w:t xml:space="preserve">        "properties": {</w:t>
      </w:r>
    </w:p>
    <w:p w14:paraId="5272837F"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messageId</w:t>
      </w:r>
      <w:proofErr w:type="spellEnd"/>
      <w:r w:rsidRPr="00384E57">
        <w:rPr>
          <w:rStyle w:val="VerbatimChar"/>
        </w:rPr>
        <w:t>": {</w:t>
      </w:r>
    </w:p>
    <w:p w14:paraId="0E2B856B" w14:textId="77777777" w:rsidR="00384E57" w:rsidRPr="00384E57" w:rsidRDefault="00384E57" w:rsidP="006B6572">
      <w:pPr>
        <w:pStyle w:val="SourceCode"/>
        <w:rPr>
          <w:rStyle w:val="VerbatimChar"/>
        </w:rPr>
      </w:pPr>
      <w:r w:rsidRPr="00384E57">
        <w:rPr>
          <w:rStyle w:val="VerbatimChar"/>
        </w:rPr>
        <w:t xml:space="preserve">            "type": "string"</w:t>
      </w:r>
    </w:p>
    <w:p w14:paraId="36AA0B06" w14:textId="77777777" w:rsidR="00384E57" w:rsidRPr="00384E57" w:rsidRDefault="00384E57" w:rsidP="006B6572">
      <w:pPr>
        <w:pStyle w:val="SourceCode"/>
        <w:rPr>
          <w:rStyle w:val="VerbatimChar"/>
        </w:rPr>
      </w:pPr>
      <w:r w:rsidRPr="00384E57">
        <w:rPr>
          <w:rStyle w:val="VerbatimChar"/>
        </w:rPr>
        <w:t xml:space="preserve">          },</w:t>
      </w:r>
    </w:p>
    <w:p w14:paraId="3475C504"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messageType</w:t>
      </w:r>
      <w:proofErr w:type="spellEnd"/>
      <w:r w:rsidRPr="00384E57">
        <w:rPr>
          <w:rStyle w:val="VerbatimChar"/>
        </w:rPr>
        <w:t>": {</w:t>
      </w:r>
    </w:p>
    <w:p w14:paraId="2513EA25" w14:textId="77777777" w:rsidR="00384E57" w:rsidRPr="00384E57" w:rsidRDefault="00384E57" w:rsidP="006B6572">
      <w:pPr>
        <w:pStyle w:val="SourceCode"/>
        <w:rPr>
          <w:rStyle w:val="VerbatimChar"/>
        </w:rPr>
      </w:pPr>
      <w:r w:rsidRPr="00384E57">
        <w:rPr>
          <w:rStyle w:val="VerbatimChar"/>
        </w:rPr>
        <w:t xml:space="preserve">            "$ref": "#/components/schemas/</w:t>
      </w:r>
      <w:proofErr w:type="spellStart"/>
      <w:r w:rsidRPr="00384E57">
        <w:rPr>
          <w:rStyle w:val="VerbatimChar"/>
        </w:rPr>
        <w:t>MessageType</w:t>
      </w:r>
      <w:proofErr w:type="spellEnd"/>
      <w:r w:rsidRPr="00384E57">
        <w:rPr>
          <w:rStyle w:val="VerbatimChar"/>
        </w:rPr>
        <w:t>"</w:t>
      </w:r>
    </w:p>
    <w:p w14:paraId="080A500E" w14:textId="77777777" w:rsidR="00384E57" w:rsidRPr="00384E57" w:rsidRDefault="00384E57" w:rsidP="006B6572">
      <w:pPr>
        <w:pStyle w:val="SourceCode"/>
        <w:rPr>
          <w:rStyle w:val="VerbatimChar"/>
        </w:rPr>
      </w:pPr>
      <w:r w:rsidRPr="00384E57">
        <w:rPr>
          <w:rStyle w:val="VerbatimChar"/>
        </w:rPr>
        <w:t xml:space="preserve">          },</w:t>
      </w:r>
    </w:p>
    <w:p w14:paraId="0EADEEEC"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messageContent</w:t>
      </w:r>
      <w:proofErr w:type="spellEnd"/>
      <w:r w:rsidRPr="00384E57">
        <w:rPr>
          <w:rStyle w:val="VerbatimChar"/>
        </w:rPr>
        <w:t>": {</w:t>
      </w:r>
    </w:p>
    <w:p w14:paraId="41B3924D" w14:textId="77777777" w:rsidR="00384E57" w:rsidRPr="00384E57" w:rsidRDefault="00384E57" w:rsidP="006B6572">
      <w:pPr>
        <w:pStyle w:val="SourceCode"/>
        <w:rPr>
          <w:rStyle w:val="VerbatimChar"/>
        </w:rPr>
      </w:pPr>
      <w:r w:rsidRPr="00384E57">
        <w:rPr>
          <w:rStyle w:val="VerbatimChar"/>
        </w:rPr>
        <w:t xml:space="preserve">            "$ref": "#/components/schemas/</w:t>
      </w:r>
      <w:proofErr w:type="spellStart"/>
      <w:r w:rsidRPr="00384E57">
        <w:rPr>
          <w:rStyle w:val="VerbatimChar"/>
        </w:rPr>
        <w:t>MessageContent</w:t>
      </w:r>
      <w:proofErr w:type="spellEnd"/>
      <w:r w:rsidRPr="00384E57">
        <w:rPr>
          <w:rStyle w:val="VerbatimChar"/>
        </w:rPr>
        <w:t>"</w:t>
      </w:r>
    </w:p>
    <w:p w14:paraId="21006127" w14:textId="77777777" w:rsidR="00384E57" w:rsidRPr="00384E57" w:rsidRDefault="00384E57" w:rsidP="006B6572">
      <w:pPr>
        <w:pStyle w:val="SourceCode"/>
        <w:rPr>
          <w:rStyle w:val="VerbatimChar"/>
        </w:rPr>
      </w:pPr>
      <w:r w:rsidRPr="00384E57">
        <w:rPr>
          <w:rStyle w:val="VerbatimChar"/>
        </w:rPr>
        <w:t xml:space="preserve">          },</w:t>
      </w:r>
    </w:p>
    <w:p w14:paraId="269BCC18" w14:textId="77777777" w:rsidR="00384E57" w:rsidRPr="00384E57" w:rsidRDefault="00384E57" w:rsidP="006B6572">
      <w:pPr>
        <w:pStyle w:val="SourceCode"/>
        <w:rPr>
          <w:rStyle w:val="VerbatimChar"/>
        </w:rPr>
      </w:pPr>
      <w:r w:rsidRPr="00384E57">
        <w:rPr>
          <w:rStyle w:val="VerbatimChar"/>
        </w:rPr>
        <w:t xml:space="preserve">          "topics": {</w:t>
      </w:r>
    </w:p>
    <w:p w14:paraId="41F16DAA" w14:textId="77777777" w:rsidR="00384E57" w:rsidRPr="00384E57" w:rsidRDefault="00384E57" w:rsidP="006B6572">
      <w:pPr>
        <w:pStyle w:val="SourceCode"/>
        <w:rPr>
          <w:rStyle w:val="VerbatimChar"/>
        </w:rPr>
      </w:pPr>
      <w:r w:rsidRPr="00384E57">
        <w:rPr>
          <w:rStyle w:val="VerbatimChar"/>
        </w:rPr>
        <w:t xml:space="preserve">            "description": "The Topic(s) to which the message will be posted.",</w:t>
      </w:r>
    </w:p>
    <w:p w14:paraId="6608EE65" w14:textId="77777777" w:rsidR="00384E57" w:rsidRPr="00384E57" w:rsidRDefault="00384E57" w:rsidP="006B6572">
      <w:pPr>
        <w:pStyle w:val="SourceCode"/>
        <w:rPr>
          <w:rStyle w:val="VerbatimChar"/>
        </w:rPr>
      </w:pPr>
      <w:r w:rsidRPr="00384E57">
        <w:rPr>
          <w:rStyle w:val="VerbatimChar"/>
        </w:rPr>
        <w:t xml:space="preserve">            "type": "array",</w:t>
      </w:r>
    </w:p>
    <w:p w14:paraId="7FAE7826" w14:textId="77777777" w:rsidR="00384E57" w:rsidRPr="00384E57" w:rsidRDefault="00384E57" w:rsidP="006B6572">
      <w:pPr>
        <w:pStyle w:val="SourceCode"/>
        <w:rPr>
          <w:rStyle w:val="VerbatimChar"/>
        </w:rPr>
      </w:pPr>
      <w:r w:rsidRPr="00384E57">
        <w:rPr>
          <w:rStyle w:val="VerbatimChar"/>
        </w:rPr>
        <w:t xml:space="preserve">            "items": {</w:t>
      </w:r>
    </w:p>
    <w:p w14:paraId="63443360" w14:textId="77777777" w:rsidR="00384E57" w:rsidRPr="00384E57" w:rsidRDefault="00384E57" w:rsidP="006B6572">
      <w:pPr>
        <w:pStyle w:val="SourceCode"/>
        <w:rPr>
          <w:rStyle w:val="VerbatimChar"/>
        </w:rPr>
      </w:pPr>
      <w:r w:rsidRPr="00384E57">
        <w:rPr>
          <w:rStyle w:val="VerbatimChar"/>
        </w:rPr>
        <w:t xml:space="preserve">              "type": "string"</w:t>
      </w:r>
    </w:p>
    <w:p w14:paraId="4A73E788" w14:textId="77777777" w:rsidR="00384E57" w:rsidRPr="00384E57" w:rsidRDefault="00384E57" w:rsidP="006B6572">
      <w:pPr>
        <w:pStyle w:val="SourceCode"/>
        <w:rPr>
          <w:rStyle w:val="VerbatimChar"/>
        </w:rPr>
      </w:pPr>
      <w:r w:rsidRPr="00384E57">
        <w:rPr>
          <w:rStyle w:val="VerbatimChar"/>
        </w:rPr>
        <w:t xml:space="preserve">            },</w:t>
      </w:r>
    </w:p>
    <w:p w14:paraId="5B861755"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minItems</w:t>
      </w:r>
      <w:proofErr w:type="spellEnd"/>
      <w:r w:rsidRPr="00384E57">
        <w:rPr>
          <w:rStyle w:val="VerbatimChar"/>
        </w:rPr>
        <w:t>": 1</w:t>
      </w:r>
    </w:p>
    <w:p w14:paraId="423A0A4B" w14:textId="77777777" w:rsidR="00384E57" w:rsidRPr="00384E57" w:rsidRDefault="00384E57" w:rsidP="006B6572">
      <w:pPr>
        <w:pStyle w:val="SourceCode"/>
        <w:rPr>
          <w:rStyle w:val="VerbatimChar"/>
        </w:rPr>
      </w:pPr>
      <w:r w:rsidRPr="00384E57">
        <w:rPr>
          <w:rStyle w:val="VerbatimChar"/>
        </w:rPr>
        <w:t xml:space="preserve">          },</w:t>
      </w:r>
    </w:p>
    <w:p w14:paraId="47A9C719" w14:textId="77777777" w:rsidR="00384E57" w:rsidRPr="00384E57" w:rsidRDefault="00384E57" w:rsidP="006B6572">
      <w:pPr>
        <w:pStyle w:val="SourceCode"/>
        <w:rPr>
          <w:rStyle w:val="VerbatimChar"/>
        </w:rPr>
      </w:pPr>
      <w:r w:rsidRPr="00384E57">
        <w:rPr>
          <w:rStyle w:val="VerbatimChar"/>
        </w:rPr>
        <w:t xml:space="preserve">          "expiry": {</w:t>
      </w:r>
    </w:p>
    <w:p w14:paraId="5747DA7B" w14:textId="77777777" w:rsidR="00384E57" w:rsidRPr="00384E57" w:rsidRDefault="00384E57" w:rsidP="006B6572">
      <w:pPr>
        <w:pStyle w:val="SourceCode"/>
        <w:rPr>
          <w:rStyle w:val="VerbatimChar"/>
        </w:rPr>
      </w:pPr>
      <w:r w:rsidRPr="00384E57">
        <w:rPr>
          <w:rStyle w:val="VerbatimChar"/>
        </w:rPr>
        <w:t xml:space="preserve">            "type": "string",</w:t>
      </w:r>
    </w:p>
    <w:p w14:paraId="7A9576B3" w14:textId="77777777" w:rsidR="00384E57" w:rsidRPr="00384E57" w:rsidRDefault="00384E57" w:rsidP="006B6572">
      <w:pPr>
        <w:pStyle w:val="SourceCode"/>
        <w:rPr>
          <w:rStyle w:val="VerbatimChar"/>
        </w:rPr>
      </w:pPr>
      <w:r w:rsidRPr="00384E57">
        <w:rPr>
          <w:rStyle w:val="VerbatimChar"/>
        </w:rPr>
        <w:t xml:space="preserve">            "format": "duration",</w:t>
      </w:r>
    </w:p>
    <w:p w14:paraId="52F79EF2" w14:textId="77777777" w:rsidR="00384E57" w:rsidRPr="002B5B54" w:rsidRDefault="00384E57" w:rsidP="006B6572">
      <w:pPr>
        <w:pStyle w:val="SourceCode"/>
        <w:rPr>
          <w:rStyle w:val="VerbatimChar"/>
        </w:rPr>
      </w:pPr>
      <w:r w:rsidRPr="002B5B54">
        <w:rPr>
          <w:rStyle w:val="VerbatimChar"/>
        </w:rPr>
        <w:t xml:space="preserve">            "description": "The duration after which the message will be automatically expired. Negative duration is no duration. Duration as defined by XML Schema </w:t>
      </w:r>
      <w:proofErr w:type="spellStart"/>
      <w:proofErr w:type="gramStart"/>
      <w:r w:rsidRPr="002B5B54">
        <w:rPr>
          <w:rStyle w:val="VerbatimChar"/>
        </w:rPr>
        <w:t>xs:duration</w:t>
      </w:r>
      <w:proofErr w:type="spellEnd"/>
      <w:proofErr w:type="gramEnd"/>
      <w:r w:rsidRPr="002B5B54">
        <w:rPr>
          <w:rStyle w:val="VerbatimChar"/>
        </w:rPr>
        <w:t>, http://w3c.org/TR/xmlschema-2/#duration",</w:t>
      </w:r>
    </w:p>
    <w:p w14:paraId="009995BD" w14:textId="77777777" w:rsidR="00384E57" w:rsidRPr="00384E57" w:rsidRDefault="00384E57" w:rsidP="006B6572">
      <w:pPr>
        <w:pStyle w:val="SourceCode"/>
        <w:rPr>
          <w:rStyle w:val="VerbatimChar"/>
        </w:rPr>
      </w:pPr>
      <w:r w:rsidRPr="00384E57">
        <w:rPr>
          <w:rStyle w:val="VerbatimChar"/>
        </w:rPr>
        <w:t xml:space="preserve">            "pattern": "[-]?P([0-9]+Y)?([0-9]+M)?([0-9]+D)?(T([0-9]+H)?([0-9]+M)?([0-9]+([.][0-9]+)?S)?)?"</w:t>
      </w:r>
    </w:p>
    <w:p w14:paraId="1F1235C0" w14:textId="77777777" w:rsidR="00384E57" w:rsidRPr="00384E57" w:rsidRDefault="00384E57" w:rsidP="006B6572">
      <w:pPr>
        <w:pStyle w:val="SourceCode"/>
        <w:rPr>
          <w:rStyle w:val="VerbatimChar"/>
        </w:rPr>
      </w:pPr>
      <w:r w:rsidRPr="00384E57">
        <w:rPr>
          <w:rStyle w:val="VerbatimChar"/>
        </w:rPr>
        <w:t xml:space="preserve">          },</w:t>
      </w:r>
    </w:p>
    <w:p w14:paraId="18A4C22C" w14:textId="77777777" w:rsidR="00384E57" w:rsidRPr="00384E57" w:rsidRDefault="00384E57" w:rsidP="006B6572">
      <w:pPr>
        <w:pStyle w:val="SourceCode"/>
        <w:rPr>
          <w:rStyle w:val="VerbatimChar"/>
        </w:rPr>
      </w:pPr>
      <w:r w:rsidRPr="00384E57">
        <w:rPr>
          <w:rStyle w:val="VerbatimChar"/>
        </w:rPr>
        <w:t xml:space="preserve">          "</w:t>
      </w:r>
      <w:proofErr w:type="spellStart"/>
      <w:r w:rsidRPr="00384E57">
        <w:rPr>
          <w:rStyle w:val="VerbatimChar"/>
        </w:rPr>
        <w:t>requestMessageId</w:t>
      </w:r>
      <w:proofErr w:type="spellEnd"/>
      <w:r w:rsidRPr="00384E57">
        <w:rPr>
          <w:rStyle w:val="VerbatimChar"/>
        </w:rPr>
        <w:t>": {</w:t>
      </w:r>
    </w:p>
    <w:p w14:paraId="03B9D28A" w14:textId="77777777" w:rsidR="00384E57" w:rsidRPr="00384E57" w:rsidRDefault="00384E57" w:rsidP="006B6572">
      <w:pPr>
        <w:pStyle w:val="SourceCode"/>
        <w:rPr>
          <w:rStyle w:val="VerbatimChar"/>
        </w:rPr>
      </w:pPr>
      <w:r w:rsidRPr="00384E57">
        <w:rPr>
          <w:rStyle w:val="VerbatimChar"/>
        </w:rPr>
        <w:t xml:space="preserve">            "type": "string",</w:t>
      </w:r>
    </w:p>
    <w:p w14:paraId="0ACEAAFA" w14:textId="77777777" w:rsidR="00384E57" w:rsidRPr="00384E57" w:rsidRDefault="00384E57" w:rsidP="006B6572">
      <w:pPr>
        <w:pStyle w:val="SourceCode"/>
        <w:rPr>
          <w:rStyle w:val="VerbatimChar"/>
        </w:rPr>
      </w:pPr>
      <w:r w:rsidRPr="00384E57">
        <w:rPr>
          <w:rStyle w:val="VerbatimChar"/>
        </w:rPr>
        <w:t xml:space="preserve">            "description": "Only valid for Response messages; refers to the original Request message."</w:t>
      </w:r>
    </w:p>
    <w:p w14:paraId="3581E272" w14:textId="77777777" w:rsidR="00384E57" w:rsidRPr="00384E57" w:rsidRDefault="00384E57" w:rsidP="006B6572">
      <w:pPr>
        <w:pStyle w:val="SourceCode"/>
        <w:rPr>
          <w:rStyle w:val="VerbatimChar"/>
        </w:rPr>
      </w:pPr>
      <w:r w:rsidRPr="00384E57">
        <w:rPr>
          <w:rStyle w:val="VerbatimChar"/>
        </w:rPr>
        <w:t xml:space="preserve">          }</w:t>
      </w:r>
    </w:p>
    <w:p w14:paraId="52D8F249" w14:textId="77777777" w:rsidR="00384E57" w:rsidRPr="00384E57" w:rsidRDefault="00384E57" w:rsidP="006B6572">
      <w:pPr>
        <w:pStyle w:val="SourceCode"/>
        <w:rPr>
          <w:rStyle w:val="VerbatimChar"/>
        </w:rPr>
      </w:pPr>
      <w:r w:rsidRPr="00384E57">
        <w:rPr>
          <w:rStyle w:val="VerbatimChar"/>
        </w:rPr>
        <w:t xml:space="preserve">        }</w:t>
      </w:r>
    </w:p>
    <w:p w14:paraId="5C787F68" w14:textId="35E28572" w:rsidR="00384E57" w:rsidRDefault="00384E57" w:rsidP="006B6572">
      <w:pPr>
        <w:pStyle w:val="SourceCode"/>
        <w:rPr>
          <w:rStyle w:val="VerbatimChar"/>
        </w:rPr>
      </w:pPr>
      <w:r w:rsidRPr="00384E57">
        <w:rPr>
          <w:rStyle w:val="VerbatimChar"/>
        </w:rPr>
        <w:t xml:space="preserve">      }      </w:t>
      </w:r>
    </w:p>
    <w:p w14:paraId="26E045AB" w14:textId="77777777" w:rsidR="00384E57" w:rsidRDefault="00384E57" w:rsidP="00414966">
      <w:pPr>
        <w:pStyle w:val="Heading2"/>
      </w:pPr>
      <w:bookmarkStart w:id="559" w:name="_MessageContent_1"/>
      <w:bookmarkStart w:id="560" w:name="_Toc26878730"/>
      <w:bookmarkEnd w:id="559"/>
      <w:proofErr w:type="spellStart"/>
      <w:r>
        <w:t>MessageContent</w:t>
      </w:r>
      <w:bookmarkEnd w:id="560"/>
      <w:proofErr w:type="spellEnd"/>
    </w:p>
    <w:p w14:paraId="1A600D44" w14:textId="77777777" w:rsidR="00384E57" w:rsidRPr="00384E57" w:rsidRDefault="00384E57" w:rsidP="0082130C">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MessageContent</w:t>
      </w:r>
      <w:proofErr w:type="spellEnd"/>
      <w:r w:rsidRPr="00384E57">
        <w:rPr>
          <w:rStyle w:val="VerbatimChar"/>
        </w:rPr>
        <w:t>": {</w:t>
      </w:r>
    </w:p>
    <w:p w14:paraId="71E9AB3A" w14:textId="77777777" w:rsidR="00384E57" w:rsidRPr="00384E57" w:rsidRDefault="00384E57" w:rsidP="0082130C">
      <w:pPr>
        <w:pStyle w:val="SourceCode"/>
        <w:rPr>
          <w:rStyle w:val="VerbatimChar"/>
        </w:rPr>
      </w:pPr>
      <w:r w:rsidRPr="00384E57">
        <w:rPr>
          <w:rStyle w:val="VerbatimChar"/>
        </w:rPr>
        <w:t xml:space="preserve">        "type": "object",</w:t>
      </w:r>
    </w:p>
    <w:p w14:paraId="2C5AB723" w14:textId="77777777" w:rsidR="00384E57" w:rsidRPr="00384E57" w:rsidRDefault="00384E57" w:rsidP="0082130C">
      <w:pPr>
        <w:pStyle w:val="SourceCode"/>
        <w:rPr>
          <w:rStyle w:val="VerbatimChar"/>
        </w:rPr>
      </w:pPr>
      <w:r w:rsidRPr="00384E57">
        <w:rPr>
          <w:rStyle w:val="VerbatimChar"/>
        </w:rPr>
        <w:t xml:space="preserve">        "properties": {</w:t>
      </w:r>
    </w:p>
    <w:p w14:paraId="2F307A87"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mediaType</w:t>
      </w:r>
      <w:proofErr w:type="spellEnd"/>
      <w:r w:rsidRPr="00384E57">
        <w:rPr>
          <w:rStyle w:val="VerbatimChar"/>
        </w:rPr>
        <w:t>": {</w:t>
      </w:r>
    </w:p>
    <w:p w14:paraId="71D96B73" w14:textId="77777777" w:rsidR="00384E57" w:rsidRPr="00384E57" w:rsidRDefault="00384E57" w:rsidP="0082130C">
      <w:pPr>
        <w:pStyle w:val="SourceCode"/>
        <w:rPr>
          <w:rStyle w:val="VerbatimChar"/>
        </w:rPr>
      </w:pPr>
      <w:r w:rsidRPr="00384E57">
        <w:rPr>
          <w:rStyle w:val="VerbatimChar"/>
        </w:rPr>
        <w:t xml:space="preserve">            "type": "string",</w:t>
      </w:r>
    </w:p>
    <w:p w14:paraId="3CFC15E3" w14:textId="77777777" w:rsidR="00384E57" w:rsidRPr="00384E57" w:rsidRDefault="00384E57" w:rsidP="0082130C">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14:paraId="2DE069BA" w14:textId="77777777" w:rsidR="00384E57" w:rsidRPr="00384E57" w:rsidRDefault="00384E57" w:rsidP="0082130C">
      <w:pPr>
        <w:pStyle w:val="SourceCode"/>
        <w:rPr>
          <w:rStyle w:val="VerbatimChar"/>
        </w:rPr>
      </w:pPr>
      <w:r w:rsidRPr="00384E57">
        <w:rPr>
          <w:rStyle w:val="VerbatimChar"/>
        </w:rPr>
        <w:t xml:space="preserve">          },</w:t>
      </w:r>
    </w:p>
    <w:p w14:paraId="1544CA42" w14:textId="77777777" w:rsidR="00384E57" w:rsidRPr="00384E57" w:rsidRDefault="00384E57" w:rsidP="0082130C">
      <w:pPr>
        <w:pStyle w:val="SourceCode"/>
        <w:rPr>
          <w:rStyle w:val="VerbatimChar"/>
        </w:rPr>
      </w:pPr>
      <w:r w:rsidRPr="00384E57">
        <w:rPr>
          <w:rStyle w:val="VerbatimChar"/>
        </w:rPr>
        <w:t xml:space="preserve">          "content": {</w:t>
      </w:r>
    </w:p>
    <w:p w14:paraId="0B0FF69C" w14:textId="77777777" w:rsidR="00384E57" w:rsidRPr="00384E57" w:rsidRDefault="00384E57" w:rsidP="0082130C">
      <w:pPr>
        <w:pStyle w:val="SourceCode"/>
        <w:rPr>
          <w:rStyle w:val="VerbatimChar"/>
        </w:rPr>
      </w:pPr>
      <w:r w:rsidRPr="00384E57">
        <w:rPr>
          <w:rStyle w:val="VerbatimChar"/>
        </w:rPr>
        <w:t xml:space="preserve">            "type": "object",</w:t>
      </w:r>
    </w:p>
    <w:p w14:paraId="7E746DB9"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53A2551B" w14:textId="77777777" w:rsidR="00384E57" w:rsidRPr="00384E57" w:rsidRDefault="00384E57" w:rsidP="0082130C">
      <w:pPr>
        <w:pStyle w:val="SourceCode"/>
        <w:rPr>
          <w:rStyle w:val="VerbatimChar"/>
        </w:rPr>
      </w:pPr>
      <w:r w:rsidRPr="00384E57">
        <w:rPr>
          <w:rStyle w:val="VerbatimChar"/>
        </w:rPr>
        <w:t xml:space="preserve">          }</w:t>
      </w:r>
    </w:p>
    <w:p w14:paraId="15A7D33D" w14:textId="77777777" w:rsidR="00384E57" w:rsidRPr="00384E57" w:rsidRDefault="00384E57" w:rsidP="0082130C">
      <w:pPr>
        <w:pStyle w:val="SourceCode"/>
        <w:rPr>
          <w:rStyle w:val="VerbatimChar"/>
        </w:rPr>
      </w:pPr>
      <w:r w:rsidRPr="00384E57">
        <w:rPr>
          <w:rStyle w:val="VerbatimChar"/>
        </w:rPr>
        <w:t xml:space="preserve">        },</w:t>
      </w:r>
    </w:p>
    <w:p w14:paraId="625F8A3F" w14:textId="77777777" w:rsidR="00384E57" w:rsidRPr="00384E57" w:rsidRDefault="00384E57" w:rsidP="0082130C">
      <w:pPr>
        <w:pStyle w:val="SourceCode"/>
        <w:rPr>
          <w:rStyle w:val="VerbatimChar"/>
        </w:rPr>
      </w:pPr>
      <w:r w:rsidRPr="00384E57">
        <w:rPr>
          <w:rStyle w:val="VerbatimChar"/>
        </w:rPr>
        <w:t xml:space="preserve">        "required": [</w:t>
      </w:r>
    </w:p>
    <w:p w14:paraId="064790D8" w14:textId="77777777" w:rsidR="00384E57" w:rsidRPr="00384E57" w:rsidRDefault="00384E57" w:rsidP="0082130C">
      <w:pPr>
        <w:pStyle w:val="SourceCode"/>
        <w:rPr>
          <w:rStyle w:val="VerbatimChar"/>
        </w:rPr>
      </w:pPr>
      <w:r w:rsidRPr="00384E57">
        <w:rPr>
          <w:rStyle w:val="VerbatimChar"/>
        </w:rPr>
        <w:t xml:space="preserve">          "content"</w:t>
      </w:r>
    </w:p>
    <w:p w14:paraId="028C6EE9" w14:textId="77777777" w:rsidR="00384E57" w:rsidRPr="00384E57" w:rsidRDefault="00384E57" w:rsidP="0082130C">
      <w:pPr>
        <w:pStyle w:val="SourceCode"/>
        <w:rPr>
          <w:rStyle w:val="VerbatimChar"/>
        </w:rPr>
      </w:pPr>
      <w:r w:rsidRPr="00384E57">
        <w:rPr>
          <w:rStyle w:val="VerbatimChar"/>
        </w:rPr>
        <w:t xml:space="preserve">        ]</w:t>
      </w:r>
    </w:p>
    <w:p w14:paraId="47F0A204" w14:textId="4973A9DC" w:rsidR="00384E57" w:rsidRDefault="00384E57" w:rsidP="0082130C">
      <w:pPr>
        <w:pStyle w:val="SourceCode"/>
        <w:rPr>
          <w:rStyle w:val="VerbatimChar"/>
        </w:rPr>
      </w:pPr>
      <w:r w:rsidRPr="00384E57">
        <w:rPr>
          <w:rStyle w:val="VerbatimChar"/>
        </w:rPr>
        <w:t xml:space="preserve">      }</w:t>
      </w:r>
    </w:p>
    <w:p w14:paraId="75484418" w14:textId="13DB0821" w:rsidR="00384E57" w:rsidRPr="00414966" w:rsidRDefault="00384E57" w:rsidP="00414966">
      <w:pPr>
        <w:pStyle w:val="Heading2"/>
        <w:rPr>
          <w:rStyle w:val="VerbatimChar"/>
          <w:sz w:val="27"/>
        </w:rPr>
      </w:pPr>
      <w:bookmarkStart w:id="561" w:name="_Toc26878731"/>
      <w:proofErr w:type="spellStart"/>
      <w:r w:rsidRPr="00414966">
        <w:lastRenderedPageBreak/>
        <w:t>MessageType</w:t>
      </w:r>
      <w:bookmarkEnd w:id="561"/>
      <w:proofErr w:type="spellEnd"/>
    </w:p>
    <w:p w14:paraId="22C5FBBE" w14:textId="77777777" w:rsidR="00384E57" w:rsidRPr="00384E57" w:rsidRDefault="00384E57" w:rsidP="0082130C">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MessageType</w:t>
      </w:r>
      <w:proofErr w:type="spellEnd"/>
      <w:r w:rsidRPr="00384E57">
        <w:rPr>
          <w:rStyle w:val="VerbatimChar"/>
        </w:rPr>
        <w:t>": {</w:t>
      </w:r>
    </w:p>
    <w:p w14:paraId="20575AC1" w14:textId="77777777" w:rsidR="00384E57" w:rsidRPr="00384E57" w:rsidRDefault="00384E57" w:rsidP="0082130C">
      <w:pPr>
        <w:pStyle w:val="SourceCode"/>
        <w:rPr>
          <w:rStyle w:val="VerbatimChar"/>
        </w:rPr>
      </w:pPr>
      <w:r w:rsidRPr="00384E57">
        <w:rPr>
          <w:rStyle w:val="VerbatimChar"/>
        </w:rPr>
        <w:t xml:space="preserve">        "type": "string",</w:t>
      </w:r>
    </w:p>
    <w:p w14:paraId="52415077"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enum</w:t>
      </w:r>
      <w:proofErr w:type="spellEnd"/>
      <w:r w:rsidRPr="00384E57">
        <w:rPr>
          <w:rStyle w:val="VerbatimChar"/>
        </w:rPr>
        <w:t>": [</w:t>
      </w:r>
    </w:p>
    <w:p w14:paraId="2EB8C178" w14:textId="77777777" w:rsidR="00384E57" w:rsidRPr="00384E57" w:rsidRDefault="00384E57" w:rsidP="0082130C">
      <w:pPr>
        <w:pStyle w:val="SourceCode"/>
        <w:rPr>
          <w:rStyle w:val="VerbatimChar"/>
        </w:rPr>
      </w:pPr>
      <w:r w:rsidRPr="00384E57">
        <w:rPr>
          <w:rStyle w:val="VerbatimChar"/>
        </w:rPr>
        <w:t xml:space="preserve">          "Request",</w:t>
      </w:r>
    </w:p>
    <w:p w14:paraId="00E2E314" w14:textId="77777777" w:rsidR="00384E57" w:rsidRPr="00384E57" w:rsidRDefault="00384E57" w:rsidP="0082130C">
      <w:pPr>
        <w:pStyle w:val="SourceCode"/>
        <w:rPr>
          <w:rStyle w:val="VerbatimChar"/>
        </w:rPr>
      </w:pPr>
      <w:r w:rsidRPr="00384E57">
        <w:rPr>
          <w:rStyle w:val="VerbatimChar"/>
        </w:rPr>
        <w:t xml:space="preserve">          "Response",</w:t>
      </w:r>
    </w:p>
    <w:p w14:paraId="1B2E1883" w14:textId="77777777" w:rsidR="00384E57" w:rsidRPr="00384E57" w:rsidRDefault="00384E57" w:rsidP="0082130C">
      <w:pPr>
        <w:pStyle w:val="SourceCode"/>
        <w:rPr>
          <w:rStyle w:val="VerbatimChar"/>
        </w:rPr>
      </w:pPr>
      <w:r w:rsidRPr="00384E57">
        <w:rPr>
          <w:rStyle w:val="VerbatimChar"/>
        </w:rPr>
        <w:t xml:space="preserve">          "Publication"</w:t>
      </w:r>
    </w:p>
    <w:p w14:paraId="526F0D71" w14:textId="77777777" w:rsidR="00384E57" w:rsidRPr="00384E57" w:rsidRDefault="00384E57" w:rsidP="0082130C">
      <w:pPr>
        <w:pStyle w:val="SourceCode"/>
        <w:rPr>
          <w:rStyle w:val="VerbatimChar"/>
        </w:rPr>
      </w:pPr>
      <w:r w:rsidRPr="00384E57">
        <w:rPr>
          <w:rStyle w:val="VerbatimChar"/>
        </w:rPr>
        <w:t xml:space="preserve">        ]</w:t>
      </w:r>
    </w:p>
    <w:p w14:paraId="096381B5" w14:textId="77777777" w:rsidR="00384E57" w:rsidRDefault="00384E57" w:rsidP="0082130C">
      <w:pPr>
        <w:pStyle w:val="SourceCode"/>
        <w:rPr>
          <w:rStyle w:val="VerbatimChar"/>
        </w:rPr>
      </w:pPr>
      <w:r w:rsidRPr="00384E57">
        <w:rPr>
          <w:rStyle w:val="VerbatimChar"/>
        </w:rPr>
        <w:t xml:space="preserve">      }</w:t>
      </w:r>
    </w:p>
    <w:p w14:paraId="2C1E8F2B" w14:textId="1C646A8A" w:rsidR="00CE30F5" w:rsidRDefault="00CE30F5" w:rsidP="00414966">
      <w:pPr>
        <w:pStyle w:val="Heading2"/>
      </w:pPr>
      <w:bookmarkStart w:id="562" w:name="_SecurityToken"/>
      <w:bookmarkStart w:id="563" w:name="_Toc26878732"/>
      <w:bookmarkEnd w:id="562"/>
      <w:proofErr w:type="spellStart"/>
      <w:r>
        <w:t>SecurityToken</w:t>
      </w:r>
      <w:bookmarkEnd w:id="563"/>
      <w:proofErr w:type="spellEnd"/>
    </w:p>
    <w:p w14:paraId="34B3E5A4" w14:textId="77777777" w:rsidR="00384E57" w:rsidRPr="00384E57" w:rsidRDefault="00384E57" w:rsidP="0082130C">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SecurityToken</w:t>
      </w:r>
      <w:proofErr w:type="spellEnd"/>
      <w:r w:rsidRPr="00384E57">
        <w:rPr>
          <w:rStyle w:val="VerbatimChar"/>
        </w:rPr>
        <w:t>": {</w:t>
      </w:r>
    </w:p>
    <w:p w14:paraId="747D89CF" w14:textId="77777777" w:rsidR="00384E57" w:rsidRPr="00384E57" w:rsidRDefault="00384E57" w:rsidP="0082130C">
      <w:pPr>
        <w:pStyle w:val="SourceCode"/>
        <w:rPr>
          <w:rStyle w:val="VerbatimChar"/>
        </w:rPr>
      </w:pPr>
      <w:r w:rsidRPr="00384E57">
        <w:rPr>
          <w:rStyle w:val="VerbatimChar"/>
        </w:rPr>
        <w:t xml:space="preserve">        "type": "object",</w:t>
      </w:r>
    </w:p>
    <w:p w14:paraId="0F1CC41C" w14:textId="77777777" w:rsidR="00384E57" w:rsidRPr="00384E57" w:rsidRDefault="00384E57" w:rsidP="0082130C">
      <w:pPr>
        <w:pStyle w:val="SourceCode"/>
        <w:rPr>
          <w:rStyle w:val="VerbatimChar"/>
        </w:rPr>
      </w:pPr>
      <w:r w:rsidRPr="00384E57">
        <w:rPr>
          <w:rStyle w:val="VerbatimChar"/>
        </w:rPr>
        <w:t xml:space="preserve">        "description": "Exact security token types are implementation specific. Support must be provided for at least </w:t>
      </w:r>
      <w:proofErr w:type="spellStart"/>
      <w:r w:rsidRPr="00384E57">
        <w:rPr>
          <w:rStyle w:val="VerbatimChar"/>
        </w:rPr>
        <w:t>UsernameToken</w:t>
      </w:r>
      <w:proofErr w:type="spellEnd"/>
      <w:r w:rsidRPr="00384E57">
        <w:rPr>
          <w:rStyle w:val="VerbatimChar"/>
        </w:rPr>
        <w:t>.",</w:t>
      </w:r>
    </w:p>
    <w:p w14:paraId="5D9C2E07"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anyOf</w:t>
      </w:r>
      <w:proofErr w:type="spellEnd"/>
      <w:r w:rsidRPr="00384E57">
        <w:rPr>
          <w:rStyle w:val="VerbatimChar"/>
        </w:rPr>
        <w:t>": [</w:t>
      </w:r>
    </w:p>
    <w:p w14:paraId="4B9EA3CD" w14:textId="77777777" w:rsidR="00384E57" w:rsidRPr="00384E57" w:rsidRDefault="00384E57" w:rsidP="0082130C">
      <w:pPr>
        <w:pStyle w:val="SourceCode"/>
        <w:rPr>
          <w:rStyle w:val="VerbatimChar"/>
        </w:rPr>
      </w:pPr>
      <w:r w:rsidRPr="00384E57">
        <w:rPr>
          <w:rStyle w:val="VerbatimChar"/>
        </w:rPr>
        <w:t xml:space="preserve">          {</w:t>
      </w:r>
    </w:p>
    <w:p w14:paraId="1FFEC079" w14:textId="77777777" w:rsidR="00384E57" w:rsidRPr="00384E57" w:rsidRDefault="00384E57" w:rsidP="0082130C">
      <w:pPr>
        <w:pStyle w:val="SourceCode"/>
        <w:rPr>
          <w:rStyle w:val="VerbatimChar"/>
        </w:rPr>
      </w:pPr>
      <w:r w:rsidRPr="00384E57">
        <w:rPr>
          <w:rStyle w:val="VerbatimChar"/>
        </w:rPr>
        <w:t xml:space="preserve">            "$ref": "#/components/schemas/</w:t>
      </w:r>
      <w:proofErr w:type="spellStart"/>
      <w:r w:rsidRPr="00384E57">
        <w:rPr>
          <w:rStyle w:val="VerbatimChar"/>
        </w:rPr>
        <w:t>UsernameToken</w:t>
      </w:r>
      <w:proofErr w:type="spellEnd"/>
      <w:r w:rsidRPr="00384E57">
        <w:rPr>
          <w:rStyle w:val="VerbatimChar"/>
        </w:rPr>
        <w:t>"</w:t>
      </w:r>
    </w:p>
    <w:p w14:paraId="0B2AA300" w14:textId="77777777" w:rsidR="00384E57" w:rsidRPr="00384E57" w:rsidRDefault="00384E57" w:rsidP="0082130C">
      <w:pPr>
        <w:pStyle w:val="SourceCode"/>
        <w:rPr>
          <w:rStyle w:val="VerbatimChar"/>
        </w:rPr>
      </w:pPr>
      <w:r w:rsidRPr="00384E57">
        <w:rPr>
          <w:rStyle w:val="VerbatimChar"/>
        </w:rPr>
        <w:t xml:space="preserve">          }</w:t>
      </w:r>
    </w:p>
    <w:p w14:paraId="7DBBDD96" w14:textId="77777777" w:rsidR="00384E57" w:rsidRPr="00384E57" w:rsidRDefault="00384E57" w:rsidP="0082130C">
      <w:pPr>
        <w:pStyle w:val="SourceCode"/>
        <w:rPr>
          <w:rStyle w:val="VerbatimChar"/>
        </w:rPr>
      </w:pPr>
      <w:r w:rsidRPr="00384E57">
        <w:rPr>
          <w:rStyle w:val="VerbatimChar"/>
        </w:rPr>
        <w:t xml:space="preserve">        ],</w:t>
      </w:r>
    </w:p>
    <w:p w14:paraId="2B30B23D"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0632939F" w14:textId="34B32FE3" w:rsidR="00384E57" w:rsidRPr="00384E57" w:rsidRDefault="00384E57" w:rsidP="0082130C">
      <w:pPr>
        <w:pStyle w:val="SourceCode"/>
        <w:rPr>
          <w:rStyle w:val="VerbatimChar"/>
        </w:rPr>
      </w:pPr>
      <w:r w:rsidRPr="00384E57">
        <w:rPr>
          <w:rStyle w:val="VerbatimChar"/>
        </w:rPr>
        <w:t xml:space="preserve">      }</w:t>
      </w:r>
    </w:p>
    <w:p w14:paraId="5D55FCD9"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UsernameToken</w:t>
      </w:r>
      <w:proofErr w:type="spellEnd"/>
      <w:r w:rsidRPr="00384E57">
        <w:rPr>
          <w:rStyle w:val="VerbatimChar"/>
        </w:rPr>
        <w:t>": {</w:t>
      </w:r>
    </w:p>
    <w:p w14:paraId="46D1F29D" w14:textId="77777777" w:rsidR="00384E57" w:rsidRPr="00384E57" w:rsidRDefault="00384E57" w:rsidP="0082130C">
      <w:pPr>
        <w:pStyle w:val="SourceCode"/>
        <w:rPr>
          <w:rStyle w:val="VerbatimChar"/>
        </w:rPr>
      </w:pPr>
      <w:r w:rsidRPr="00384E57">
        <w:rPr>
          <w:rStyle w:val="VerbatimChar"/>
        </w:rPr>
        <w:t xml:space="preserve">        "type": "object",</w:t>
      </w:r>
    </w:p>
    <w:p w14:paraId="7F554C72" w14:textId="77777777" w:rsidR="00384E57" w:rsidRPr="00384E57" w:rsidRDefault="00384E57" w:rsidP="0082130C">
      <w:pPr>
        <w:pStyle w:val="SourceCode"/>
        <w:rPr>
          <w:rStyle w:val="VerbatimChar"/>
        </w:rPr>
      </w:pPr>
      <w:r w:rsidRPr="00384E57">
        <w:rPr>
          <w:rStyle w:val="VerbatimChar"/>
        </w:rPr>
        <w:t xml:space="preserve">        "properties": {</w:t>
      </w:r>
    </w:p>
    <w:p w14:paraId="0662A256" w14:textId="77777777" w:rsidR="00384E57" w:rsidRPr="00384E57" w:rsidRDefault="00384E57" w:rsidP="0082130C">
      <w:pPr>
        <w:pStyle w:val="SourceCode"/>
        <w:rPr>
          <w:rStyle w:val="VerbatimChar"/>
        </w:rPr>
      </w:pPr>
      <w:r w:rsidRPr="00384E57">
        <w:rPr>
          <w:rStyle w:val="VerbatimChar"/>
        </w:rPr>
        <w:t xml:space="preserve">          "username": {</w:t>
      </w:r>
    </w:p>
    <w:p w14:paraId="10FA6688" w14:textId="77777777" w:rsidR="00384E57" w:rsidRPr="00384E57" w:rsidRDefault="00384E57" w:rsidP="0082130C">
      <w:pPr>
        <w:pStyle w:val="SourceCode"/>
        <w:rPr>
          <w:rStyle w:val="VerbatimChar"/>
        </w:rPr>
      </w:pPr>
      <w:r w:rsidRPr="00384E57">
        <w:rPr>
          <w:rStyle w:val="VerbatimChar"/>
        </w:rPr>
        <w:t xml:space="preserve">            "type": "string"</w:t>
      </w:r>
    </w:p>
    <w:p w14:paraId="713C261A" w14:textId="77777777" w:rsidR="00384E57" w:rsidRPr="00384E57" w:rsidRDefault="00384E57" w:rsidP="0082130C">
      <w:pPr>
        <w:pStyle w:val="SourceCode"/>
        <w:rPr>
          <w:rStyle w:val="VerbatimChar"/>
        </w:rPr>
      </w:pPr>
      <w:r w:rsidRPr="00384E57">
        <w:rPr>
          <w:rStyle w:val="VerbatimChar"/>
        </w:rPr>
        <w:t xml:space="preserve">          },</w:t>
      </w:r>
    </w:p>
    <w:p w14:paraId="2B8EA437" w14:textId="77777777" w:rsidR="00384E57" w:rsidRPr="00384E57" w:rsidRDefault="00384E57" w:rsidP="0082130C">
      <w:pPr>
        <w:pStyle w:val="SourceCode"/>
        <w:rPr>
          <w:rStyle w:val="VerbatimChar"/>
        </w:rPr>
      </w:pPr>
      <w:r w:rsidRPr="00384E57">
        <w:rPr>
          <w:rStyle w:val="VerbatimChar"/>
        </w:rPr>
        <w:t xml:space="preserve">          "password": {</w:t>
      </w:r>
    </w:p>
    <w:p w14:paraId="1A3E93B2" w14:textId="77777777" w:rsidR="00384E57" w:rsidRPr="00384E57" w:rsidRDefault="00384E57" w:rsidP="0082130C">
      <w:pPr>
        <w:pStyle w:val="SourceCode"/>
        <w:rPr>
          <w:rStyle w:val="VerbatimChar"/>
        </w:rPr>
      </w:pPr>
      <w:r w:rsidRPr="00384E57">
        <w:rPr>
          <w:rStyle w:val="VerbatimChar"/>
        </w:rPr>
        <w:t xml:space="preserve">            "type": "string",</w:t>
      </w:r>
    </w:p>
    <w:p w14:paraId="6DB4D29A" w14:textId="77777777" w:rsidR="00384E57" w:rsidRPr="00384E57" w:rsidRDefault="00384E57" w:rsidP="0082130C">
      <w:pPr>
        <w:pStyle w:val="SourceCode"/>
        <w:rPr>
          <w:rStyle w:val="VerbatimChar"/>
        </w:rPr>
      </w:pPr>
      <w:r w:rsidRPr="00384E57">
        <w:rPr>
          <w:rStyle w:val="VerbatimChar"/>
        </w:rPr>
        <w:t xml:space="preserve">            "format": "password"</w:t>
      </w:r>
    </w:p>
    <w:p w14:paraId="4D004DF6" w14:textId="77777777" w:rsidR="00384E57" w:rsidRPr="00384E57" w:rsidRDefault="00384E57" w:rsidP="0082130C">
      <w:pPr>
        <w:pStyle w:val="SourceCode"/>
        <w:rPr>
          <w:rStyle w:val="VerbatimChar"/>
        </w:rPr>
      </w:pPr>
      <w:r w:rsidRPr="00384E57">
        <w:rPr>
          <w:rStyle w:val="VerbatimChar"/>
        </w:rPr>
        <w:t xml:space="preserve">          }</w:t>
      </w:r>
    </w:p>
    <w:p w14:paraId="1FBBC57D" w14:textId="77777777" w:rsidR="00384E57" w:rsidRPr="00384E57" w:rsidRDefault="00384E57" w:rsidP="0082130C">
      <w:pPr>
        <w:pStyle w:val="SourceCode"/>
        <w:rPr>
          <w:rStyle w:val="VerbatimChar"/>
        </w:rPr>
      </w:pPr>
      <w:r w:rsidRPr="00384E57">
        <w:rPr>
          <w:rStyle w:val="VerbatimChar"/>
        </w:rPr>
        <w:t xml:space="preserve">        },</w:t>
      </w:r>
    </w:p>
    <w:p w14:paraId="01940E34" w14:textId="77777777" w:rsidR="00384E57" w:rsidRPr="00384E57" w:rsidRDefault="00384E57" w:rsidP="0082130C">
      <w:pPr>
        <w:pStyle w:val="SourceCode"/>
        <w:rPr>
          <w:rStyle w:val="VerbatimChar"/>
        </w:rPr>
      </w:pPr>
      <w:r w:rsidRPr="00384E57">
        <w:rPr>
          <w:rStyle w:val="VerbatimChar"/>
        </w:rPr>
        <w:t xml:space="preserve">        "required": [</w:t>
      </w:r>
    </w:p>
    <w:p w14:paraId="27F18070" w14:textId="77777777" w:rsidR="00384E57" w:rsidRPr="00384E57" w:rsidRDefault="00384E57" w:rsidP="0082130C">
      <w:pPr>
        <w:pStyle w:val="SourceCode"/>
        <w:rPr>
          <w:rStyle w:val="VerbatimChar"/>
        </w:rPr>
      </w:pPr>
      <w:r w:rsidRPr="00384E57">
        <w:rPr>
          <w:rStyle w:val="VerbatimChar"/>
        </w:rPr>
        <w:t xml:space="preserve">          "password",</w:t>
      </w:r>
    </w:p>
    <w:p w14:paraId="76D90E38" w14:textId="77777777" w:rsidR="00384E57" w:rsidRPr="00384E57" w:rsidRDefault="00384E57" w:rsidP="0082130C">
      <w:pPr>
        <w:pStyle w:val="SourceCode"/>
        <w:rPr>
          <w:rStyle w:val="VerbatimChar"/>
        </w:rPr>
      </w:pPr>
      <w:r w:rsidRPr="00384E57">
        <w:rPr>
          <w:rStyle w:val="VerbatimChar"/>
        </w:rPr>
        <w:t xml:space="preserve">          "username"</w:t>
      </w:r>
    </w:p>
    <w:p w14:paraId="00037545" w14:textId="77777777" w:rsidR="00384E57" w:rsidRPr="00384E57" w:rsidRDefault="00384E57" w:rsidP="0082130C">
      <w:pPr>
        <w:pStyle w:val="SourceCode"/>
        <w:rPr>
          <w:rStyle w:val="VerbatimChar"/>
        </w:rPr>
      </w:pPr>
      <w:r w:rsidRPr="00384E57">
        <w:rPr>
          <w:rStyle w:val="VerbatimChar"/>
        </w:rPr>
        <w:t xml:space="preserve">        ]</w:t>
      </w:r>
    </w:p>
    <w:p w14:paraId="5357DF09" w14:textId="1FB677C3" w:rsidR="00781238" w:rsidRPr="00384E57" w:rsidRDefault="00384E57" w:rsidP="0082130C">
      <w:pPr>
        <w:pStyle w:val="SourceCode"/>
        <w:rPr>
          <w:rStyle w:val="VerbatimChar"/>
        </w:rPr>
      </w:pPr>
      <w:r w:rsidRPr="00384E57">
        <w:rPr>
          <w:rStyle w:val="VerbatimChar"/>
        </w:rPr>
        <w:t xml:space="preserve">      }</w:t>
      </w:r>
    </w:p>
    <w:p w14:paraId="1D4B0A1D" w14:textId="1EC2C1AE" w:rsidR="00811CC4" w:rsidRDefault="00497EE1" w:rsidP="001936FB">
      <w:pPr>
        <w:pStyle w:val="Heading1"/>
      </w:pPr>
      <w:bookmarkStart w:id="564" w:name="_Toc25357206"/>
      <w:bookmarkStart w:id="565" w:name="_Toc26878733"/>
      <w:r>
        <w:t>Security Architecture</w:t>
      </w:r>
      <w:bookmarkEnd w:id="564"/>
      <w:bookmarkEnd w:id="565"/>
    </w:p>
    <w:p w14:paraId="57F514E0" w14:textId="7EBDD12D" w:rsidR="00967C82" w:rsidRDefault="00B03EA3" w:rsidP="00967C82">
      <w:pPr>
        <w:pStyle w:val="BodyText"/>
      </w:pPr>
      <w:r>
        <w:t>The general Service Requirements only provide security requirements related to authenticating operations against the channels on which they will be performed. This section considers security from an inter-enterprise context</w:t>
      </w:r>
      <w:r w:rsidR="00B36AD0">
        <w:t>.</w:t>
      </w:r>
      <w:r>
        <w:t xml:space="preserve"> It defines 4 levels of security to which ISBM implementations may conform.</w:t>
      </w:r>
      <w:r w:rsidR="00B36AD0">
        <w:t xml:space="preserve"> In this version of </w:t>
      </w:r>
      <w:r>
        <w:t xml:space="preserve">the </w:t>
      </w:r>
      <w:r w:rsidR="00B36AD0">
        <w:t xml:space="preserve">specification, these security levels are introduced and briefly discussed. In </w:t>
      </w:r>
      <w:r>
        <w:t xml:space="preserve">future revisions </w:t>
      </w:r>
      <w:r w:rsidR="00B36AD0">
        <w:t xml:space="preserve">of </w:t>
      </w:r>
      <w:r>
        <w:t xml:space="preserve">this </w:t>
      </w:r>
      <w:r w:rsidR="00B36AD0">
        <w:t xml:space="preserve">specification, the following security levels will be </w:t>
      </w:r>
      <w:r>
        <w:t xml:space="preserve">associated with concrete requirements </w:t>
      </w:r>
      <w:r w:rsidR="00ED0A6C">
        <w:t>for the services in general and requirements for specific services where necessary</w:t>
      </w:r>
      <w:r w:rsidR="00B36AD0">
        <w:t>.</w:t>
      </w:r>
    </w:p>
    <w:p w14:paraId="0C0262C4" w14:textId="62C94544" w:rsidR="00B36AD0" w:rsidRDefault="00B36AD0" w:rsidP="00B36AD0">
      <w:pPr>
        <w:pStyle w:val="Heading2"/>
      </w:pPr>
      <w:bookmarkStart w:id="566" w:name="_Toc25357207"/>
      <w:bookmarkStart w:id="567" w:name="_Toc26878734"/>
      <w:r>
        <w:t>Security Level 1</w:t>
      </w:r>
      <w:bookmarkEnd w:id="566"/>
      <w:r w:rsidR="00B03EA3">
        <w:t xml:space="preserve"> – None</w:t>
      </w:r>
      <w:bookmarkEnd w:id="567"/>
    </w:p>
    <w:p w14:paraId="6978225C" w14:textId="6F378179" w:rsidR="00ED0A6C" w:rsidRDefault="00ED0A6C" w:rsidP="00ED0A6C">
      <w:pPr>
        <w:pStyle w:val="BodyText"/>
      </w:pPr>
      <w:r>
        <w:t>Security Level 1 is characterized by fulfilling no security criteria. That is:</w:t>
      </w:r>
    </w:p>
    <w:p w14:paraId="3F6EE0D0" w14:textId="7C601307" w:rsidR="00ED0A6C" w:rsidRDefault="00ED0A6C" w:rsidP="00ED0A6C">
      <w:pPr>
        <w:pStyle w:val="BodyText"/>
        <w:numPr>
          <w:ilvl w:val="0"/>
          <w:numId w:val="29"/>
        </w:numPr>
      </w:pPr>
      <w:r>
        <w:lastRenderedPageBreak/>
        <w:t>SSL/TLS are NOT used for transport layer security</w:t>
      </w:r>
    </w:p>
    <w:p w14:paraId="0CC6F745" w14:textId="520AC5D4" w:rsidR="00ED0A6C" w:rsidRDefault="00ED0A6C" w:rsidP="00ED0A6C">
      <w:pPr>
        <w:pStyle w:val="BodyText"/>
        <w:numPr>
          <w:ilvl w:val="0"/>
          <w:numId w:val="29"/>
        </w:numPr>
      </w:pPr>
      <w:r>
        <w:t>Security tokens are NOT used to secure channels, or tokens are exchanged in the clear without encryption</w:t>
      </w:r>
    </w:p>
    <w:p w14:paraId="02543BEC" w14:textId="677EBD48" w:rsidR="00A14411" w:rsidRDefault="00A14411" w:rsidP="00ED0A6C">
      <w:pPr>
        <w:pStyle w:val="BodyText"/>
        <w:numPr>
          <w:ilvl w:val="0"/>
          <w:numId w:val="29"/>
        </w:numPr>
      </w:pPr>
      <w:r>
        <w:t>Security tokens MAY or MAY NOT be stored encrypted, if used</w:t>
      </w:r>
    </w:p>
    <w:p w14:paraId="5CD5089C" w14:textId="5733D84A" w:rsidR="00ED0A6C" w:rsidRDefault="00ED0A6C" w:rsidP="00ED0A6C">
      <w:pPr>
        <w:pStyle w:val="BodyText"/>
        <w:numPr>
          <w:ilvl w:val="0"/>
          <w:numId w:val="29"/>
        </w:numPr>
      </w:pPr>
      <w:r>
        <w:t>Certificates are NOT used for confirming identity</w:t>
      </w:r>
    </w:p>
    <w:p w14:paraId="7AFD8019" w14:textId="26B2D70A" w:rsidR="00ED0A6C" w:rsidRDefault="00ED0A6C" w:rsidP="00ED0A6C">
      <w:pPr>
        <w:pStyle w:val="Heading3"/>
      </w:pPr>
      <w:bookmarkStart w:id="568" w:name="_Toc26878735"/>
      <w:r>
        <w:t>Usage Scenarios</w:t>
      </w:r>
      <w:bookmarkEnd w:id="568"/>
    </w:p>
    <w:p w14:paraId="68692159" w14:textId="520F21EF" w:rsidR="00F774B2" w:rsidRDefault="00F774B2" w:rsidP="00ED0A6C">
      <w:pPr>
        <w:pStyle w:val="BodyText"/>
      </w:pPr>
      <w:r>
        <w:t xml:space="preserve">This security level is </w:t>
      </w:r>
      <w:r w:rsidR="00A14411">
        <w:t>NOT RECOMMENDED</w:t>
      </w:r>
      <w:r w:rsidR="00967C82" w:rsidRPr="00967C82">
        <w:t xml:space="preserve"> for </w:t>
      </w:r>
      <w:r w:rsidRPr="00967C82">
        <w:t>production</w:t>
      </w:r>
      <w:r>
        <w:t xml:space="preserve"> environment</w:t>
      </w:r>
      <w:r w:rsidR="00A14411">
        <w:t xml:space="preserve">s. However, it MAY be suitable for use </w:t>
      </w:r>
      <w:r>
        <w:t>in</w:t>
      </w:r>
      <w:r w:rsidR="00967C82" w:rsidRPr="00967C82">
        <w:t xml:space="preserve"> development and testing </w:t>
      </w:r>
      <w:r>
        <w:t>environment</w:t>
      </w:r>
      <w:r w:rsidR="00A14411">
        <w:t>s</w:t>
      </w:r>
      <w:r w:rsidR="00967C82" w:rsidRPr="00967C82">
        <w:t xml:space="preserve">. </w:t>
      </w:r>
      <w:r>
        <w:t xml:space="preserve">It </w:t>
      </w:r>
      <w:r w:rsidR="00A14411">
        <w:t>MAY</w:t>
      </w:r>
      <w:r w:rsidR="00967C82" w:rsidRPr="00967C82">
        <w:t xml:space="preserve"> </w:t>
      </w:r>
      <w:r>
        <w:t xml:space="preserve">also be </w:t>
      </w:r>
      <w:r w:rsidR="00967C82" w:rsidRPr="00967C82">
        <w:t>use</w:t>
      </w:r>
      <w:r>
        <w:t>d</w:t>
      </w:r>
      <w:r w:rsidR="00967C82" w:rsidRPr="00967C82">
        <w:t xml:space="preserve"> in known restricted environments, </w:t>
      </w:r>
      <w:r w:rsidR="00A14411">
        <w:t>such as</w:t>
      </w:r>
      <w:r w:rsidR="00967C82" w:rsidRPr="00967C82">
        <w:t xml:space="preserve"> isolated networks.</w:t>
      </w:r>
    </w:p>
    <w:p w14:paraId="6AE170FA" w14:textId="31096F97" w:rsidR="00F774B2" w:rsidRDefault="00F774B2" w:rsidP="00F774B2">
      <w:pPr>
        <w:pStyle w:val="Heading2"/>
      </w:pPr>
      <w:bookmarkStart w:id="569" w:name="_Toc25357208"/>
      <w:bookmarkStart w:id="570" w:name="_Toc26878736"/>
      <w:r>
        <w:t>Security Level 2</w:t>
      </w:r>
      <w:bookmarkEnd w:id="569"/>
      <w:r w:rsidR="00A14411">
        <w:t xml:space="preserve"> – Core Security</w:t>
      </w:r>
      <w:bookmarkEnd w:id="570"/>
    </w:p>
    <w:p w14:paraId="0466933F" w14:textId="6CCBE198" w:rsidR="00A14411" w:rsidRDefault="00A14411" w:rsidP="00ED0A6C">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7C228722" w14:textId="77777777" w:rsidR="00A14411" w:rsidRDefault="00F774B2" w:rsidP="00A14411">
      <w:pPr>
        <w:pStyle w:val="BodyText"/>
        <w:numPr>
          <w:ilvl w:val="0"/>
          <w:numId w:val="30"/>
        </w:numPr>
      </w:pPr>
      <w:r>
        <w:t>A</w:t>
      </w:r>
      <w:r w:rsidR="00967C82" w:rsidRPr="00967C82">
        <w:t xml:space="preserve">ll </w:t>
      </w:r>
      <w:r>
        <w:t xml:space="preserve">the </w:t>
      </w:r>
      <w:r w:rsidR="00967C82" w:rsidRPr="00967C82">
        <w:t xml:space="preserve">communications </w:t>
      </w:r>
      <w:r w:rsidR="00A14411">
        <w:t xml:space="preserve">MUST use transport layer security, e.g., </w:t>
      </w:r>
      <w:r w:rsidR="00967C82" w:rsidRPr="00967C82">
        <w:t>SSL/TLS</w:t>
      </w:r>
    </w:p>
    <w:p w14:paraId="5B3B6AE4" w14:textId="3C278BE7" w:rsidR="00A14411" w:rsidRDefault="00F774B2" w:rsidP="00A14411">
      <w:pPr>
        <w:pStyle w:val="BodyText"/>
        <w:numPr>
          <w:ilvl w:val="0"/>
          <w:numId w:val="30"/>
        </w:numPr>
      </w:pPr>
      <w:r>
        <w:t xml:space="preserve">Security tokens </w:t>
      </w:r>
      <w:r w:rsidR="00A14411">
        <w:t xml:space="preserve">MAY be used but MUST be are stored encrypted by the </w:t>
      </w:r>
      <w:del w:id="571" w:author="Karamjit Kaur" w:date="2019-12-03T13:29:00Z">
        <w:r w:rsidR="00A14411" w:rsidDel="00EF04DF">
          <w:delText>ws-</w:delText>
        </w:r>
      </w:del>
      <w:r w:rsidR="00A14411">
        <w:t>ISBM Service Provider</w:t>
      </w:r>
    </w:p>
    <w:p w14:paraId="3FBD06EC" w14:textId="77777777" w:rsidR="00A14411" w:rsidRDefault="00A14411" w:rsidP="00A14411">
      <w:pPr>
        <w:pStyle w:val="BodyText"/>
        <w:numPr>
          <w:ilvl w:val="0"/>
          <w:numId w:val="30"/>
        </w:numPr>
      </w:pPr>
      <w:r>
        <w:t>B</w:t>
      </w:r>
      <w:r w:rsidR="00967C82" w:rsidRPr="00967C82">
        <w:t xml:space="preserve">est practices are used to exchange/configure security tokens </w:t>
      </w:r>
      <w:r>
        <w:t>out-of-band</w:t>
      </w:r>
    </w:p>
    <w:p w14:paraId="487BBD5B" w14:textId="1C1CC0C8" w:rsidR="00F774B2" w:rsidRDefault="00582953" w:rsidP="00582953">
      <w:pPr>
        <w:pStyle w:val="BodyText"/>
      </w:pPr>
      <w:r>
        <w:t>The Core Security level MAY also utilize Role-Based Access Control for configuring the services and performing their operations.</w:t>
      </w:r>
    </w:p>
    <w:p w14:paraId="37433DDE" w14:textId="02B251A4" w:rsidR="00582953" w:rsidRDefault="00582953" w:rsidP="00582953">
      <w:pPr>
        <w:pStyle w:val="Heading3"/>
      </w:pPr>
      <w:bookmarkStart w:id="572" w:name="_Toc26878737"/>
      <w:r>
        <w:t>Usage Scenarios</w:t>
      </w:r>
      <w:bookmarkEnd w:id="572"/>
    </w:p>
    <w:p w14:paraId="09717293" w14:textId="46ADD130" w:rsidR="0060601E" w:rsidRDefault="00582953" w:rsidP="00582953">
      <w:pPr>
        <w:pStyle w:val="BodyText"/>
      </w:pPr>
      <w:r>
        <w:t xml:space="preserve">The Core Security level MAY be used for production environments and is most appropriate for </w:t>
      </w:r>
      <w:r w:rsidRPr="00582953">
        <w:rPr>
          <w:i/>
          <w:iCs/>
        </w:rPr>
        <w:t>intra</w:t>
      </w:r>
      <w:r>
        <w:t xml:space="preserve">-enterprise connectivity. It is NOT RECOMMENDED for environments, even intra-enterprise environments, that </w:t>
      </w:r>
      <w:r w:rsidR="002B5B54">
        <w:t>require a higher level of security</w:t>
      </w:r>
      <w:r>
        <w:t>.</w:t>
      </w:r>
    </w:p>
    <w:p w14:paraId="5C21577F" w14:textId="70C0A43E" w:rsidR="0060601E" w:rsidRDefault="0060601E" w:rsidP="0060601E">
      <w:pPr>
        <w:pStyle w:val="Heading2"/>
      </w:pPr>
      <w:bookmarkStart w:id="573" w:name="_Toc25357209"/>
      <w:bookmarkStart w:id="574" w:name="_Toc26878738"/>
      <w:r>
        <w:t>Security Level 3</w:t>
      </w:r>
      <w:bookmarkEnd w:id="573"/>
      <w:r w:rsidR="00582953">
        <w:t xml:space="preserve"> – Inter-Enterprise Security</w:t>
      </w:r>
      <w:bookmarkEnd w:id="574"/>
    </w:p>
    <w:p w14:paraId="5CB22167" w14:textId="067B541E" w:rsidR="00582953" w:rsidRDefault="00582953" w:rsidP="00582953">
      <w:pPr>
        <w:pStyle w:val="BodyText"/>
      </w:pPr>
      <w:r>
        <w:t xml:space="preserve">Security Level 3, or Inter-Enterprise Security, includes all the requirements of Core Security and adds requirements suitable for an inter-enterprise context. </w:t>
      </w:r>
      <w:proofErr w:type="gramStart"/>
      <w:r>
        <w:t>In particular, this</w:t>
      </w:r>
      <w:proofErr w:type="gramEnd"/>
      <w:r>
        <w:t xml:space="preserve"> level of security is characterized by confirming the identity of interacting systems. The additional requirements to the meet the Inter-Enterprise Security level include:</w:t>
      </w:r>
    </w:p>
    <w:p w14:paraId="0E44F969" w14:textId="542EE692" w:rsidR="00582953" w:rsidRDefault="00582953" w:rsidP="00582953">
      <w:pPr>
        <w:pStyle w:val="BodyText"/>
        <w:numPr>
          <w:ilvl w:val="0"/>
          <w:numId w:val="31"/>
        </w:numPr>
      </w:pPr>
      <w:r>
        <w:t xml:space="preserve">Certificates (or other mechanisms) MUST be used to identify </w:t>
      </w:r>
      <w:del w:id="575" w:author="Karamjit Kaur" w:date="2019-12-03T13:29:00Z">
        <w:r w:rsidDel="00EF04DF">
          <w:delText>ws-</w:delText>
        </w:r>
      </w:del>
      <w:r>
        <w:t>ISBM Service Providers and Clients, including Notification endpoints specified by subscription sessions.</w:t>
      </w:r>
    </w:p>
    <w:p w14:paraId="73897837" w14:textId="28783FBD" w:rsidR="00582953" w:rsidRDefault="00582953" w:rsidP="00582953">
      <w:pPr>
        <w:pStyle w:val="BodyText"/>
        <w:numPr>
          <w:ilvl w:val="0"/>
          <w:numId w:val="31"/>
        </w:numPr>
      </w:pPr>
      <w:r>
        <w:t xml:space="preserve">Role-Based Access Control </w:t>
      </w:r>
      <w:r w:rsidR="007A2F0D">
        <w:t>MUST</w:t>
      </w:r>
      <w:r>
        <w:t xml:space="preserve"> </w:t>
      </w:r>
      <w:r w:rsidR="007A2F0D">
        <w:t xml:space="preserve">be used </w:t>
      </w:r>
      <w:r>
        <w:t xml:space="preserve">for configuration of the Service Provider and </w:t>
      </w:r>
      <w:proofErr w:type="gramStart"/>
      <w:r>
        <w:t>performing  the</w:t>
      </w:r>
      <w:proofErr w:type="gramEnd"/>
      <w:r>
        <w:t xml:space="preserve"> operations on the Services.</w:t>
      </w:r>
    </w:p>
    <w:p w14:paraId="30BBC42B" w14:textId="64901E4D" w:rsidR="007A2F0D" w:rsidRDefault="007A2F0D" w:rsidP="00582953">
      <w:pPr>
        <w:pStyle w:val="BodyText"/>
        <w:numPr>
          <w:ilvl w:val="0"/>
          <w:numId w:val="31"/>
        </w:numPr>
      </w:pPr>
      <w:r>
        <w:t>All channels MUST be configured with security tokens and non-authenticated operations (</w:t>
      </w:r>
      <w:proofErr w:type="spellStart"/>
      <w:r>
        <w:t>GetChannels</w:t>
      </w:r>
      <w:proofErr w:type="spellEnd"/>
      <w:r>
        <w:t xml:space="preserve"> and </w:t>
      </w:r>
      <w:proofErr w:type="spellStart"/>
      <w:r>
        <w:t>CreateChannel</w:t>
      </w:r>
      <w:proofErr w:type="spellEnd"/>
      <w:r>
        <w:t>) only respond to recognized systems based on the identity check (such as checking their certificates).</w:t>
      </w:r>
    </w:p>
    <w:p w14:paraId="07E76829" w14:textId="26505E16" w:rsidR="007A2F0D" w:rsidRDefault="007A2F0D" w:rsidP="007A2F0D">
      <w:pPr>
        <w:pStyle w:val="BodyText"/>
      </w:pPr>
      <w:r>
        <w:t xml:space="preserve">At this level of security, </w:t>
      </w:r>
      <w:del w:id="576" w:author="Karamjit Kaur" w:date="2019-12-03T13:29:00Z">
        <w:r w:rsidDel="00EF04DF">
          <w:delText>ws-</w:delText>
        </w:r>
      </w:del>
      <w:r>
        <w:t>ISBM Service Providers MAY use 3</w:t>
      </w:r>
      <w:r w:rsidRPr="007A2F0D">
        <w:rPr>
          <w:vertAlign w:val="superscript"/>
        </w:rPr>
        <w:t>rd</w:t>
      </w:r>
      <w:r>
        <w:t xml:space="preserve"> party services (</w:t>
      </w:r>
      <w:r w:rsidR="00B70306">
        <w:t xml:space="preserve">Key Management Services) </w:t>
      </w:r>
      <w:r w:rsidR="00823DFF">
        <w:t>to encrypt/decrypt security tokens on demand.</w:t>
      </w:r>
    </w:p>
    <w:p w14:paraId="28320F34" w14:textId="7FCB2F0A" w:rsidR="007A2F0D" w:rsidRDefault="007A2F0D" w:rsidP="007A2F0D">
      <w:pPr>
        <w:pStyle w:val="Heading3"/>
      </w:pPr>
      <w:bookmarkStart w:id="577" w:name="_Toc26878739"/>
      <w:r>
        <w:lastRenderedPageBreak/>
        <w:t>Usage Scenarios</w:t>
      </w:r>
      <w:bookmarkEnd w:id="577"/>
    </w:p>
    <w:p w14:paraId="5023C8F8" w14:textId="58998797" w:rsidR="007C75C7" w:rsidRPr="00967C82" w:rsidRDefault="007A2F0D" w:rsidP="00ED0A6C">
      <w:pPr>
        <w:pStyle w:val="BodyText"/>
      </w:pPr>
      <w:r>
        <w:t xml:space="preserve">The Inter-Enterprise Security Level is RECOMMENDED for </w:t>
      </w:r>
      <w:r w:rsidR="00823DFF">
        <w:t xml:space="preserve">most </w:t>
      </w:r>
      <w:r w:rsidR="00967C82" w:rsidRPr="00967C82">
        <w:t>Inter-Enterprise scenarios</w:t>
      </w:r>
      <w:r w:rsidR="007C75C7">
        <w:t>.</w:t>
      </w:r>
      <w:r w:rsidR="00823DFF">
        <w:t xml:space="preserve"> It is NOT RECOMMENDED for use in highly secure environments that require additional security guarantees.</w:t>
      </w:r>
    </w:p>
    <w:p w14:paraId="46BD9D05" w14:textId="34A622C1" w:rsidR="00AA266C" w:rsidRDefault="00AA266C" w:rsidP="00AA266C">
      <w:pPr>
        <w:pStyle w:val="Heading2"/>
      </w:pPr>
      <w:bookmarkStart w:id="578" w:name="_Toc25357210"/>
      <w:bookmarkStart w:id="579" w:name="_Toc26878740"/>
      <w:r>
        <w:t>Security Level 4</w:t>
      </w:r>
      <w:bookmarkEnd w:id="578"/>
      <w:r w:rsidR="007A2F0D">
        <w:t xml:space="preserve"> – Defense</w:t>
      </w:r>
      <w:bookmarkEnd w:id="579"/>
    </w:p>
    <w:p w14:paraId="0A7721EC" w14:textId="74362CCF" w:rsidR="00823DFF" w:rsidRDefault="00823DFF" w:rsidP="00ED0A6C">
      <w:pPr>
        <w:pStyle w:val="BodyText"/>
      </w:pPr>
      <w:r>
        <w:t xml:space="preserve">The Defense Security Level, Security Level 4, includes all the requirements of Inter-Enterprise Security (and Core Security) with the addition of requirements necessary for highly secure environments, such as </w:t>
      </w:r>
      <w:commentRangeStart w:id="580"/>
      <w:commentRangeStart w:id="581"/>
      <w:r>
        <w:t>Defense</w:t>
      </w:r>
      <w:commentRangeEnd w:id="580"/>
      <w:r w:rsidR="002B5B54">
        <w:rPr>
          <w:rStyle w:val="CommentReference"/>
        </w:rPr>
        <w:commentReference w:id="580"/>
      </w:r>
      <w:commentRangeEnd w:id="581"/>
      <w:r w:rsidR="00D049B2">
        <w:rPr>
          <w:rStyle w:val="CommentReference"/>
        </w:rPr>
        <w:commentReference w:id="581"/>
      </w:r>
      <w:r>
        <w:t xml:space="preserve">. This level of security is characterized by securing the messages and other data within the </w:t>
      </w:r>
      <w:del w:id="582" w:author="Karamjit Kaur" w:date="2019-12-03T13:29:00Z">
        <w:r w:rsidDel="00EF04DF">
          <w:delText>ws-</w:delText>
        </w:r>
      </w:del>
      <w:r>
        <w:t>ISBM Service Provider. Additional requirements for the Defense Security Level include:</w:t>
      </w:r>
    </w:p>
    <w:p w14:paraId="03096324" w14:textId="5D61F197" w:rsidR="00823DFF" w:rsidRDefault="00823DFF" w:rsidP="00823DFF">
      <w:pPr>
        <w:pStyle w:val="BodyText"/>
        <w:numPr>
          <w:ilvl w:val="0"/>
          <w:numId w:val="32"/>
        </w:numPr>
      </w:pPr>
      <w:r>
        <w:t xml:space="preserve">Full end-to-end encryption of messages MUST be performed, that is, the message content is encrypted </w:t>
      </w:r>
      <w:r w:rsidR="001E3705">
        <w:t xml:space="preserve">on the server/s of the </w:t>
      </w:r>
      <w:del w:id="583" w:author="Karamjit Kaur" w:date="2019-12-03T13:29:00Z">
        <w:r w:rsidR="001E3705" w:rsidDel="00EF04DF">
          <w:delText>ws-</w:delText>
        </w:r>
      </w:del>
      <w:r w:rsidR="001E3705">
        <w:t>ISBM Service Provider</w:t>
      </w:r>
    </w:p>
    <w:p w14:paraId="7EF46107" w14:textId="1DE70B44" w:rsidR="001E3705" w:rsidRDefault="001E3705" w:rsidP="00823DFF">
      <w:pPr>
        <w:pStyle w:val="BodyText"/>
        <w:numPr>
          <w:ilvl w:val="0"/>
          <w:numId w:val="32"/>
        </w:numPr>
      </w:pPr>
      <w:r>
        <w:t>Security keys (for messages encryption) and security tokens (for channel access) MUST be stored encrypted</w:t>
      </w:r>
    </w:p>
    <w:p w14:paraId="43A7EF78" w14:textId="4A444516" w:rsidR="001E3705" w:rsidRDefault="001E3705" w:rsidP="00823DFF">
      <w:pPr>
        <w:pStyle w:val="BodyText"/>
        <w:numPr>
          <w:ilvl w:val="0"/>
          <w:numId w:val="32"/>
        </w:numPr>
      </w:pPr>
      <w:r>
        <w:t>It is RECOMMENDED that 3</w:t>
      </w:r>
      <w:r w:rsidRPr="001E3705">
        <w:rPr>
          <w:vertAlign w:val="superscript"/>
        </w:rPr>
        <w:t>rd</w:t>
      </w:r>
      <w:r>
        <w:t xml:space="preserve"> party KMSs (Key Management Services) be used to encrypt/decrypt the security keys and tokens.</w:t>
      </w:r>
    </w:p>
    <w:p w14:paraId="381B33E9" w14:textId="117E1961" w:rsidR="001E3705" w:rsidRDefault="001E3705" w:rsidP="00823DFF">
      <w:pPr>
        <w:pStyle w:val="BodyText"/>
        <w:numPr>
          <w:ilvl w:val="0"/>
          <w:numId w:val="32"/>
        </w:numPr>
      </w:pPr>
      <w:r>
        <w:t xml:space="preserve">Access to a </w:t>
      </w:r>
      <w:del w:id="584" w:author="Karamjit Kaur" w:date="2019-12-03T13:29:00Z">
        <w:r w:rsidDel="00EF04DF">
          <w:delText>ws-</w:delText>
        </w:r>
      </w:del>
      <w:r>
        <w:t>ISBM Service Provider at this level of security by systems of lower-security levels MUST be performed using appropriate negotiation protocols.</w:t>
      </w:r>
    </w:p>
    <w:p w14:paraId="6178125A" w14:textId="074557EC" w:rsidR="001E3705" w:rsidRDefault="002B5B54" w:rsidP="009E128D">
      <w:pPr>
        <w:pStyle w:val="Note"/>
      </w:pPr>
      <w:r>
        <w:t>NOTE</w:t>
      </w:r>
      <w:r>
        <w:tab/>
      </w:r>
      <w:r w:rsidR="001E3705">
        <w:t>A typical approach to encrypting a message may be as follows: a random encryption key is created for each message; the message is encrypted using its key and the encrypted message is stored; the key is encrypted using a 3</w:t>
      </w:r>
      <w:r w:rsidR="001E3705" w:rsidRPr="001E3705">
        <w:rPr>
          <w:vertAlign w:val="superscript"/>
        </w:rPr>
        <w:t>rd</w:t>
      </w:r>
      <w:r w:rsidR="001E3705">
        <w:t xml:space="preserve"> party KMS (to prevent the 3</w:t>
      </w:r>
      <w:r w:rsidR="001E3705" w:rsidRPr="001E3705">
        <w:rPr>
          <w:vertAlign w:val="superscript"/>
        </w:rPr>
        <w:t>rd</w:t>
      </w:r>
      <w:r w:rsidR="001E3705">
        <w:t xml:space="preserve"> party from the seeing the confidential messages); the encrypted key is then stored in the database.</w:t>
      </w:r>
    </w:p>
    <w:p w14:paraId="4DFADF51" w14:textId="7115B0C1" w:rsidR="001E3705" w:rsidRDefault="001E3705" w:rsidP="001E3705">
      <w:pPr>
        <w:pStyle w:val="Heading3"/>
      </w:pPr>
      <w:bookmarkStart w:id="585" w:name="_Toc26878741"/>
      <w:r>
        <w:t>Usage Scenarios</w:t>
      </w:r>
      <w:bookmarkEnd w:id="585"/>
    </w:p>
    <w:p w14:paraId="0A1E1C89" w14:textId="5475E7A3" w:rsidR="004D5247" w:rsidRDefault="001E3705" w:rsidP="00ED0A6C">
      <w:pPr>
        <w:pStyle w:val="BodyText"/>
      </w:pPr>
      <w:r>
        <w:t>The Defense Security Level is RECOMMENDED for highly secure environments such as those often required by Defense.</w:t>
      </w:r>
      <w:r w:rsidR="004C44E2">
        <w:t xml:space="preserve"> </w:t>
      </w:r>
      <w:r>
        <w:t>This may be both intra- and inter-enterprise scenarios depending on the requirements of the deployment.</w:t>
      </w:r>
    </w:p>
    <w:p w14:paraId="1D9850E2" w14:textId="66A3F808" w:rsidR="007A2F0D" w:rsidRDefault="007A2F0D" w:rsidP="007A2F0D">
      <w:pPr>
        <w:pStyle w:val="Heading2"/>
      </w:pPr>
      <w:bookmarkStart w:id="586" w:name="_Toc26878742"/>
      <w:r>
        <w:t>Security Level Matrix</w:t>
      </w:r>
      <w:bookmarkEnd w:id="586"/>
    </w:p>
    <w:p w14:paraId="2B85032E" w14:textId="77777777" w:rsidR="004D5247" w:rsidRPr="00967C82" w:rsidRDefault="004D5247" w:rsidP="00ED0A6C">
      <w:pPr>
        <w:pStyle w:val="BodyText"/>
      </w:pPr>
      <w:r>
        <w:t>The following table summarizes the four levels of security discussed above.</w:t>
      </w:r>
    </w:p>
    <w:tbl>
      <w:tblPr>
        <w:tblStyle w:val="GridTable3"/>
        <w:tblW w:w="0" w:type="auto"/>
        <w:tblLook w:val="04A0" w:firstRow="1" w:lastRow="0" w:firstColumn="1" w:lastColumn="0" w:noHBand="0" w:noVBand="1"/>
      </w:tblPr>
      <w:tblGrid>
        <w:gridCol w:w="1006"/>
        <w:gridCol w:w="1072"/>
        <w:gridCol w:w="993"/>
        <w:gridCol w:w="1268"/>
        <w:gridCol w:w="1168"/>
        <w:gridCol w:w="1089"/>
        <w:gridCol w:w="817"/>
        <w:gridCol w:w="1250"/>
        <w:gridCol w:w="1417"/>
      </w:tblGrid>
      <w:tr w:rsidR="00CA6F2C" w14:paraId="28464A45" w14:textId="6663C8C3" w:rsidTr="00CA6F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14:paraId="768ABADC" w14:textId="77777777" w:rsidR="00CA6F2C" w:rsidRDefault="00CA6F2C" w:rsidP="004C44E2">
            <w:pPr>
              <w:pStyle w:val="Compact"/>
            </w:pPr>
          </w:p>
        </w:tc>
        <w:tc>
          <w:tcPr>
            <w:tcW w:w="1072" w:type="dxa"/>
          </w:tcPr>
          <w:p w14:paraId="432F8C26" w14:textId="0BB8C724"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016" w:type="dxa"/>
          </w:tcPr>
          <w:p w14:paraId="12205BF5" w14:textId="3D91539A"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1388" w:type="dxa"/>
          </w:tcPr>
          <w:p w14:paraId="7E748AC9" w14:textId="0BDD117D"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1190" w:type="dxa"/>
          </w:tcPr>
          <w:p w14:paraId="57FD377B" w14:textId="3E544190"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189" w:type="dxa"/>
          </w:tcPr>
          <w:p w14:paraId="4D734EB6" w14:textId="153F9A8F"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768" w:type="dxa"/>
          </w:tcPr>
          <w:p w14:paraId="7BCFCCE3" w14:textId="69647650" w:rsidR="00CA6F2C"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1250" w:type="dxa"/>
          </w:tcPr>
          <w:p w14:paraId="643DA814" w14:textId="223C3BD3"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417" w:type="dxa"/>
          </w:tcPr>
          <w:p w14:paraId="1D19E0AC" w14:textId="272F7F91"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CA6F2C" w14:paraId="53760E3B" w14:textId="04CCD552" w:rsidTr="00CA6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B9BF1B7" w14:textId="65052615" w:rsidR="00CA6F2C" w:rsidRPr="006F6695" w:rsidRDefault="00CA6F2C" w:rsidP="00D03886">
            <w:pPr>
              <w:pStyle w:val="Compact"/>
              <w:rPr>
                <w:b/>
              </w:rPr>
            </w:pPr>
            <w:r w:rsidRPr="006F6695">
              <w:rPr>
                <w:b/>
              </w:rPr>
              <w:t>Security Level 1</w:t>
            </w:r>
          </w:p>
        </w:tc>
        <w:tc>
          <w:tcPr>
            <w:tcW w:w="1072" w:type="dxa"/>
          </w:tcPr>
          <w:p w14:paraId="1894B93F" w14:textId="1B470C95"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016" w:type="dxa"/>
          </w:tcPr>
          <w:p w14:paraId="1C936F78" w14:textId="00E74420"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388" w:type="dxa"/>
          </w:tcPr>
          <w:p w14:paraId="5F28104E" w14:textId="4D4ACFF1"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90" w:type="dxa"/>
          </w:tcPr>
          <w:p w14:paraId="1F0665A4" w14:textId="01174486"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89" w:type="dxa"/>
          </w:tcPr>
          <w:p w14:paraId="117CB2A9" w14:textId="63FE3E9F"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768" w:type="dxa"/>
          </w:tcPr>
          <w:p w14:paraId="4B567DB1" w14:textId="3C21381D"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250" w:type="dxa"/>
          </w:tcPr>
          <w:p w14:paraId="5D98E209" w14:textId="6DF42C5A"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41204C0F" w14:textId="10AA80B6"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CA6F2C" w14:paraId="06741F8A" w14:textId="0F12A7CE" w:rsidTr="00CA6F2C">
        <w:tc>
          <w:tcPr>
            <w:cnfStyle w:val="001000000000" w:firstRow="0" w:lastRow="0" w:firstColumn="1" w:lastColumn="0" w:oddVBand="0" w:evenVBand="0" w:oddHBand="0" w:evenHBand="0" w:firstRowFirstColumn="0" w:firstRowLastColumn="0" w:lastRowFirstColumn="0" w:lastRowLastColumn="0"/>
            <w:tcW w:w="1006" w:type="dxa"/>
          </w:tcPr>
          <w:p w14:paraId="730CDC79" w14:textId="144766DD" w:rsidR="00CA6F2C" w:rsidRPr="006F6695" w:rsidRDefault="00CA6F2C" w:rsidP="00571FD4">
            <w:pPr>
              <w:pStyle w:val="Compact"/>
              <w:rPr>
                <w:b/>
              </w:rPr>
            </w:pPr>
            <w:r w:rsidRPr="006F6695">
              <w:rPr>
                <w:b/>
              </w:rPr>
              <w:t>Security Level 2</w:t>
            </w:r>
          </w:p>
        </w:tc>
        <w:tc>
          <w:tcPr>
            <w:tcW w:w="1072" w:type="dxa"/>
          </w:tcPr>
          <w:p w14:paraId="4F731580" w14:textId="78C5197C"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Yes </w:t>
            </w:r>
          </w:p>
        </w:tc>
        <w:tc>
          <w:tcPr>
            <w:tcW w:w="1016" w:type="dxa"/>
          </w:tcPr>
          <w:p w14:paraId="0D0CBFF9" w14:textId="0BBA018E"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Yes</w:t>
            </w:r>
          </w:p>
        </w:tc>
        <w:tc>
          <w:tcPr>
            <w:tcW w:w="1388" w:type="dxa"/>
          </w:tcPr>
          <w:p w14:paraId="3D2D5939" w14:textId="3A97913E"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Yes</w:t>
            </w:r>
          </w:p>
        </w:tc>
        <w:tc>
          <w:tcPr>
            <w:tcW w:w="1190" w:type="dxa"/>
          </w:tcPr>
          <w:p w14:paraId="0FC4A82A" w14:textId="5288A313"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189" w:type="dxa"/>
          </w:tcPr>
          <w:p w14:paraId="3470B57B" w14:textId="67AE543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Maybe</w:t>
            </w:r>
          </w:p>
        </w:tc>
        <w:tc>
          <w:tcPr>
            <w:tcW w:w="768" w:type="dxa"/>
          </w:tcPr>
          <w:p w14:paraId="1732A056" w14:textId="008CC99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250" w:type="dxa"/>
          </w:tcPr>
          <w:p w14:paraId="089FEF74" w14:textId="5020D90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417" w:type="dxa"/>
          </w:tcPr>
          <w:p w14:paraId="59BC40D5" w14:textId="0FDB0CBD"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CA6F2C" w14:paraId="6840314D" w14:textId="77777777" w:rsidTr="00CA6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177E4441" w14:textId="41E6E482" w:rsidR="00CA6F2C" w:rsidRPr="006F6695" w:rsidRDefault="00CA6F2C" w:rsidP="00571FD4">
            <w:pPr>
              <w:pStyle w:val="Compact"/>
              <w:rPr>
                <w:b/>
              </w:rPr>
            </w:pPr>
            <w:r w:rsidRPr="006F6695">
              <w:rPr>
                <w:b/>
              </w:rPr>
              <w:t>Security Level 3</w:t>
            </w:r>
          </w:p>
        </w:tc>
        <w:tc>
          <w:tcPr>
            <w:tcW w:w="1072" w:type="dxa"/>
          </w:tcPr>
          <w:p w14:paraId="620D405C" w14:textId="437E7EEB"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016" w:type="dxa"/>
          </w:tcPr>
          <w:p w14:paraId="316B05F4" w14:textId="43B995EC"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388" w:type="dxa"/>
          </w:tcPr>
          <w:p w14:paraId="71D03722" w14:textId="3D67E7BA"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90" w:type="dxa"/>
          </w:tcPr>
          <w:p w14:paraId="5BDFF6DB" w14:textId="68800FE4"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89" w:type="dxa"/>
          </w:tcPr>
          <w:p w14:paraId="3A0E11CA" w14:textId="4F1F9DF1"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768" w:type="dxa"/>
          </w:tcPr>
          <w:p w14:paraId="37D3B44A" w14:textId="169D4359"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250" w:type="dxa"/>
          </w:tcPr>
          <w:p w14:paraId="48CD513E" w14:textId="0C3DBEF7"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07B28FB8" w14:textId="4939472E"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CA6F2C" w14:paraId="4CE3E93B" w14:textId="77777777" w:rsidTr="00CA6F2C">
        <w:tc>
          <w:tcPr>
            <w:cnfStyle w:val="001000000000" w:firstRow="0" w:lastRow="0" w:firstColumn="1" w:lastColumn="0" w:oddVBand="0" w:evenVBand="0" w:oddHBand="0" w:evenHBand="0" w:firstRowFirstColumn="0" w:firstRowLastColumn="0" w:lastRowFirstColumn="0" w:lastRowLastColumn="0"/>
            <w:tcW w:w="1006" w:type="dxa"/>
          </w:tcPr>
          <w:p w14:paraId="22561275" w14:textId="1724F760" w:rsidR="00CA6F2C" w:rsidRPr="006F6695" w:rsidRDefault="00CA6F2C" w:rsidP="00571FD4">
            <w:pPr>
              <w:pStyle w:val="Compact"/>
              <w:rPr>
                <w:b/>
              </w:rPr>
            </w:pPr>
            <w:r w:rsidRPr="006F6695">
              <w:rPr>
                <w:b/>
              </w:rPr>
              <w:t>Security Level 4</w:t>
            </w:r>
          </w:p>
        </w:tc>
        <w:tc>
          <w:tcPr>
            <w:tcW w:w="1072" w:type="dxa"/>
          </w:tcPr>
          <w:p w14:paraId="5B0ED749" w14:textId="00DE0A8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016" w:type="dxa"/>
          </w:tcPr>
          <w:p w14:paraId="636601FB" w14:textId="00791AB4"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388" w:type="dxa"/>
          </w:tcPr>
          <w:p w14:paraId="5B66DAB1" w14:textId="30901EA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90" w:type="dxa"/>
          </w:tcPr>
          <w:p w14:paraId="13E09058" w14:textId="23F3B5B2"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89" w:type="dxa"/>
          </w:tcPr>
          <w:p w14:paraId="290E43DB" w14:textId="578E31C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768" w:type="dxa"/>
          </w:tcPr>
          <w:p w14:paraId="6E94037F" w14:textId="34B7CE87" w:rsidR="00CA6F2C" w:rsidRPr="00B05E09"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Yes</w:t>
            </w:r>
          </w:p>
        </w:tc>
        <w:tc>
          <w:tcPr>
            <w:tcW w:w="1250" w:type="dxa"/>
          </w:tcPr>
          <w:p w14:paraId="234DF1C4" w14:textId="4FB85B51"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417" w:type="dxa"/>
          </w:tcPr>
          <w:p w14:paraId="0040B171" w14:textId="65A1411A"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486927AC" w14:textId="312A38D0" w:rsidR="00E47FB5" w:rsidRDefault="00E47FB5" w:rsidP="00ED0A6C">
      <w:pPr>
        <w:pStyle w:val="BodyText"/>
      </w:pPr>
    </w:p>
    <w:p w14:paraId="6DD60CB1" w14:textId="1FB6DAD5" w:rsidR="00BB0129" w:rsidRDefault="00E83E4F" w:rsidP="001936FB">
      <w:pPr>
        <w:pStyle w:val="Heading1"/>
      </w:pPr>
      <w:bookmarkStart w:id="587" w:name="_Toc25357211"/>
      <w:bookmarkStart w:id="588" w:name="_Toc26878743"/>
      <w:r>
        <w:lastRenderedPageBreak/>
        <w:t>Conformance</w:t>
      </w:r>
      <w:bookmarkEnd w:id="587"/>
      <w:bookmarkEnd w:id="588"/>
    </w:p>
    <w:p w14:paraId="47B1C43B" w14:textId="2DA06AD1" w:rsidR="00BB0129" w:rsidRDefault="00E83E4F" w:rsidP="00ED0A6C">
      <w:pPr>
        <w:pStyle w:val="BodyText"/>
      </w:pPr>
      <w:r>
        <w:t xml:space="preserve">Any assessment of conformance of a </w:t>
      </w:r>
      <w:del w:id="589" w:author="Karamjit Kaur" w:date="2019-12-03T13:29:00Z">
        <w:r w:rsidDel="00EF04DF">
          <w:delText>ws-</w:delText>
        </w:r>
      </w:del>
      <w:r>
        <w:t>ISBM implementation MUST be qualified by the following:</w:t>
      </w:r>
    </w:p>
    <w:p w14:paraId="09C1F4DD" w14:textId="77777777" w:rsidR="00BB0129" w:rsidRDefault="00E83E4F" w:rsidP="00ED0A6C">
      <w:pPr>
        <w:pStyle w:val="BodyText"/>
        <w:numPr>
          <w:ilvl w:val="0"/>
          <w:numId w:val="26"/>
        </w:numPr>
      </w:pPr>
      <w:r>
        <w:t>Support for the Channel Management Service</w:t>
      </w:r>
    </w:p>
    <w:p w14:paraId="70DB6533" w14:textId="77777777" w:rsidR="00BB0129" w:rsidRDefault="00E83E4F" w:rsidP="00ED0A6C">
      <w:pPr>
        <w:pStyle w:val="BodyText"/>
        <w:numPr>
          <w:ilvl w:val="0"/>
          <w:numId w:val="26"/>
        </w:numPr>
      </w:pPr>
      <w:r>
        <w:t>Support for the Notification Service</w:t>
      </w:r>
    </w:p>
    <w:p w14:paraId="2BC64818" w14:textId="77777777" w:rsidR="00BB0129" w:rsidRDefault="00E83E4F" w:rsidP="00ED0A6C">
      <w:pPr>
        <w:pStyle w:val="BodyText"/>
        <w:numPr>
          <w:ilvl w:val="0"/>
          <w:numId w:val="26"/>
        </w:numPr>
      </w:pPr>
      <w:r>
        <w:t>Support for the Provider Publication Service</w:t>
      </w:r>
    </w:p>
    <w:p w14:paraId="70C89037" w14:textId="77777777" w:rsidR="00BB0129" w:rsidRDefault="00E83E4F" w:rsidP="00ED0A6C">
      <w:pPr>
        <w:pStyle w:val="BodyText"/>
        <w:numPr>
          <w:ilvl w:val="0"/>
          <w:numId w:val="26"/>
        </w:numPr>
      </w:pPr>
      <w:r>
        <w:t>Support for the Consumer Publication Service</w:t>
      </w:r>
    </w:p>
    <w:p w14:paraId="59518378" w14:textId="77777777" w:rsidR="00BB0129" w:rsidRDefault="00E83E4F" w:rsidP="00ED0A6C">
      <w:pPr>
        <w:pStyle w:val="BodyText"/>
        <w:numPr>
          <w:ilvl w:val="0"/>
          <w:numId w:val="26"/>
        </w:numPr>
      </w:pPr>
      <w:r>
        <w:t>Support for the Provider Request Service</w:t>
      </w:r>
    </w:p>
    <w:p w14:paraId="272D653E" w14:textId="0AD91420" w:rsidR="00BB0129" w:rsidRDefault="00E83E4F" w:rsidP="00ED0A6C">
      <w:pPr>
        <w:pStyle w:val="BodyText"/>
        <w:numPr>
          <w:ilvl w:val="0"/>
          <w:numId w:val="26"/>
        </w:numPr>
      </w:pPr>
      <w:r>
        <w:t>Support for the Consumer Request Service</w:t>
      </w:r>
    </w:p>
    <w:p w14:paraId="3FC0494F" w14:textId="77777777" w:rsidR="009A7AE2" w:rsidRDefault="009A7AE2" w:rsidP="009A7AE2">
      <w:pPr>
        <w:pStyle w:val="BodyText"/>
        <w:numPr>
          <w:ilvl w:val="0"/>
          <w:numId w:val="26"/>
        </w:numPr>
      </w:pPr>
      <w:r>
        <w:t>Support for SOAP 1.1 and SOAP 1.2 services</w:t>
      </w:r>
    </w:p>
    <w:p w14:paraId="44E5C63F" w14:textId="0E19FE62" w:rsidR="001835D3" w:rsidRDefault="001835D3" w:rsidP="00ED0A6C">
      <w:pPr>
        <w:pStyle w:val="BodyText"/>
        <w:numPr>
          <w:ilvl w:val="0"/>
          <w:numId w:val="26"/>
        </w:numPr>
      </w:pPr>
      <w:r>
        <w:t xml:space="preserve">Support for HTTP 1.1 </w:t>
      </w:r>
    </w:p>
    <w:p w14:paraId="3235D5EB" w14:textId="77777777" w:rsidR="009A7AE2" w:rsidRDefault="009A7AE2" w:rsidP="009A7AE2">
      <w:pPr>
        <w:pStyle w:val="BodyText"/>
        <w:numPr>
          <w:ilvl w:val="0"/>
          <w:numId w:val="26"/>
        </w:numPr>
      </w:pPr>
      <w:r>
        <w:t xml:space="preserve">Support for </w:t>
      </w:r>
      <w:proofErr w:type="spellStart"/>
      <w:r>
        <w:t>OpenAPI</w:t>
      </w:r>
      <w:proofErr w:type="spellEnd"/>
      <w:r>
        <w:t xml:space="preserve"> 3.0.1 services</w:t>
      </w:r>
    </w:p>
    <w:p w14:paraId="7BF99870" w14:textId="77777777" w:rsidR="009A7AE2" w:rsidRDefault="009A7AE2" w:rsidP="009A7AE2">
      <w:pPr>
        <w:pStyle w:val="BodyText"/>
        <w:numPr>
          <w:ilvl w:val="0"/>
          <w:numId w:val="26"/>
        </w:numPr>
      </w:pPr>
      <w:r>
        <w:t>Support for Filter Expressions in an XPath 1.0 format for XML content</w:t>
      </w:r>
    </w:p>
    <w:p w14:paraId="26E0B32F" w14:textId="77777777" w:rsidR="009A7AE2" w:rsidRDefault="009A7AE2" w:rsidP="009A7AE2">
      <w:pPr>
        <w:pStyle w:val="BodyText"/>
        <w:numPr>
          <w:ilvl w:val="0"/>
          <w:numId w:val="26"/>
        </w:numPr>
      </w:pPr>
      <w:r>
        <w:t xml:space="preserve">Support for Filter Expressions in an </w:t>
      </w:r>
      <w:proofErr w:type="spellStart"/>
      <w:r>
        <w:t>JSONPath</w:t>
      </w:r>
      <w:proofErr w:type="spellEnd"/>
      <w:r>
        <w:t xml:space="preserve"> format for JSON content</w:t>
      </w:r>
    </w:p>
    <w:p w14:paraId="33ABD5D6" w14:textId="1304C98D" w:rsidR="00045EBF" w:rsidRDefault="00045EBF" w:rsidP="00ED0A6C">
      <w:pPr>
        <w:pStyle w:val="BodyText"/>
        <w:numPr>
          <w:ilvl w:val="0"/>
          <w:numId w:val="26"/>
        </w:numPr>
      </w:pPr>
      <w:r>
        <w:t>Support for transport layer security (e.g. SSL/TLS) in order to secure tokens and messages, and to prevent replay attacks.</w:t>
      </w:r>
    </w:p>
    <w:p w14:paraId="65902637" w14:textId="77777777" w:rsidR="009A7AE2" w:rsidRDefault="009A7AE2" w:rsidP="009A7AE2">
      <w:pPr>
        <w:pStyle w:val="BodyText"/>
        <w:numPr>
          <w:ilvl w:val="0"/>
          <w:numId w:val="26"/>
        </w:numPr>
      </w:pPr>
      <w:r>
        <w:t xml:space="preserve">Support for Security Tokens using WS-Security </w:t>
      </w:r>
      <w:proofErr w:type="spellStart"/>
      <w:r>
        <w:t>UsernameToken</w:t>
      </w:r>
      <w:proofErr w:type="spellEnd"/>
    </w:p>
    <w:p w14:paraId="5BE43EA6" w14:textId="6CDE7DB7" w:rsidR="009A7AE2" w:rsidRDefault="009A7AE2" w:rsidP="009A7AE2">
      <w:pPr>
        <w:pStyle w:val="BodyText"/>
        <w:numPr>
          <w:ilvl w:val="0"/>
          <w:numId w:val="26"/>
        </w:numPr>
      </w:pPr>
      <w:r>
        <w:t xml:space="preserve">Support for HTTP basic and/or digest authentication and authorization </w:t>
      </w:r>
    </w:p>
    <w:p w14:paraId="1419BAE6" w14:textId="59819A7E" w:rsidR="00BB0129" w:rsidRDefault="00E83E4F" w:rsidP="00ED0A6C">
      <w:pPr>
        <w:pStyle w:val="BodyText"/>
        <w:numPr>
          <w:ilvl w:val="0"/>
          <w:numId w:val="26"/>
        </w:numPr>
      </w:pPr>
      <w:r>
        <w:t>Support for other Security Tokens formats</w:t>
      </w:r>
      <w:r w:rsidR="009A7AE2">
        <w:t xml:space="preserve"> (including HTTP authentication/authorization token formats)</w:t>
      </w:r>
    </w:p>
    <w:p w14:paraId="3A23C4D3" w14:textId="4F44A522" w:rsidR="00BB0129" w:rsidRDefault="00E83E4F" w:rsidP="00ED0A6C">
      <w:pPr>
        <w:pStyle w:val="BodyText"/>
        <w:numPr>
          <w:ilvl w:val="0"/>
          <w:numId w:val="26"/>
        </w:numPr>
      </w:pPr>
      <w:r>
        <w:t>A statement of the total conformance concerning services and security methods supported or, in case of partial conformance, a statement identifying explicitly the areas of non-conformance</w:t>
      </w:r>
    </w:p>
    <w:p w14:paraId="177FF03B" w14:textId="77777777" w:rsidR="009A7AE2" w:rsidRDefault="009A7AE2" w:rsidP="009A7AE2">
      <w:pPr>
        <w:pStyle w:val="BodyText"/>
      </w:pPr>
    </w:p>
    <w:p w14:paraId="5AB29487" w14:textId="2F31F845" w:rsidR="00B62A7D" w:rsidRDefault="00B62A7D" w:rsidP="00D768E6">
      <w:pPr>
        <w:pStyle w:val="AppendixHeading1"/>
      </w:pPr>
      <w:bookmarkStart w:id="590" w:name="_Toc25357214"/>
      <w:bookmarkStart w:id="591" w:name="_Toc26878744"/>
      <w:r w:rsidRPr="00D768E6">
        <w:lastRenderedPageBreak/>
        <w:t>Specification</w:t>
      </w:r>
      <w:r>
        <w:t xml:space="preserve"> Files</w:t>
      </w:r>
      <w:bookmarkEnd w:id="590"/>
      <w:bookmarkEnd w:id="591"/>
    </w:p>
    <w:p w14:paraId="7DF82722" w14:textId="52E4FEA2" w:rsidR="00B62A7D" w:rsidRPr="00B62A7D" w:rsidRDefault="00ED0A6C" w:rsidP="00B62A7D">
      <w:pPr>
        <w:pStyle w:val="BodyText"/>
      </w:pPr>
      <w:r>
        <w:t>The following lists the files containing the Web Services descriptions for SOAP (WSDL format) and REST (</w:t>
      </w:r>
      <w:proofErr w:type="spellStart"/>
      <w:r>
        <w:t>OpenAPI</w:t>
      </w:r>
      <w:proofErr w:type="spellEnd"/>
      <w:r>
        <w:t xml:space="preserve"> format).</w:t>
      </w:r>
    </w:p>
    <w:p w14:paraId="7D2540D6" w14:textId="77777777" w:rsidR="00B62A7D" w:rsidRDefault="00B62A7D" w:rsidP="00253326">
      <w:pPr>
        <w:pStyle w:val="AppendixHeading2"/>
      </w:pPr>
      <w:bookmarkStart w:id="592" w:name="_Toc25357215"/>
      <w:bookmarkStart w:id="593" w:name="_Toc26878745"/>
      <w:commentRangeStart w:id="594"/>
      <w:proofErr w:type="spellStart"/>
      <w:r>
        <w:t>OpenAPI</w:t>
      </w:r>
      <w:proofErr w:type="spellEnd"/>
      <w:r>
        <w:t xml:space="preserve"> Definitions</w:t>
      </w:r>
      <w:commentRangeEnd w:id="594"/>
      <w:r>
        <w:rPr>
          <w:rStyle w:val="CommentReference"/>
          <w:rFonts w:eastAsiaTheme="minorHAnsi" w:cstheme="minorBidi"/>
          <w:b w:val="0"/>
          <w:bCs w:val="0"/>
        </w:rPr>
        <w:commentReference w:id="594"/>
      </w:r>
      <w:bookmarkEnd w:id="592"/>
      <w:bookmarkEnd w:id="593"/>
    </w:p>
    <w:p w14:paraId="19355F5C" w14:textId="0D551976" w:rsidR="00B62A7D" w:rsidRDefault="00414966" w:rsidP="00B62A7D">
      <w:pPr>
        <w:pStyle w:val="Definition"/>
      </w:pPr>
      <w:hyperlink r:id="rId64" w:history="1">
        <w:r w:rsidR="00D049B2" w:rsidRPr="00D049B2">
          <w:rPr>
            <w:rStyle w:val="Hyperlink"/>
          </w:rPr>
          <w:t>http://www.openoandm.org/isbm/2.0/openapi/channel_management_service.yml</w:t>
        </w:r>
      </w:hyperlink>
    </w:p>
    <w:p w14:paraId="2F980B96" w14:textId="6973E275" w:rsidR="00B62A7D" w:rsidRDefault="00414966" w:rsidP="00B62A7D">
      <w:pPr>
        <w:pStyle w:val="Definition"/>
      </w:pPr>
      <w:hyperlink r:id="rId65" w:history="1">
        <w:r w:rsidR="00D049B2" w:rsidRPr="00D049B2">
          <w:rPr>
            <w:rStyle w:val="Hyperlink"/>
          </w:rPr>
          <w:t>http://www.openoandm.org/isbm/2.0/openapi/channel_management_service.json</w:t>
        </w:r>
      </w:hyperlink>
    </w:p>
    <w:p w14:paraId="7701580C" w14:textId="74403731" w:rsidR="00B62A7D" w:rsidRDefault="00414966" w:rsidP="00B62A7D">
      <w:pPr>
        <w:pStyle w:val="Definition"/>
      </w:pPr>
      <w:hyperlink r:id="rId66" w:history="1">
        <w:r w:rsidR="00D049B2" w:rsidRPr="00D049B2">
          <w:rPr>
            <w:rStyle w:val="Hyperlink"/>
          </w:rPr>
          <w:t>http://www.openoandm.org/isbm/2.0/openapi/notification_service.yml</w:t>
        </w:r>
      </w:hyperlink>
    </w:p>
    <w:p w14:paraId="099BCD68" w14:textId="2D2B4ED6" w:rsidR="00B62A7D" w:rsidRDefault="00414966" w:rsidP="00B62A7D">
      <w:pPr>
        <w:pStyle w:val="Definition"/>
      </w:pPr>
      <w:hyperlink r:id="rId67" w:history="1">
        <w:r w:rsidR="00D049B2" w:rsidRPr="00D049B2">
          <w:rPr>
            <w:rStyle w:val="Hyperlink"/>
          </w:rPr>
          <w:t>http://www.openoandm.org/isbm/2.0/openapi/notification_service.json</w:t>
        </w:r>
      </w:hyperlink>
    </w:p>
    <w:p w14:paraId="3923CACD" w14:textId="432F8DDE" w:rsidR="00B62A7D" w:rsidRDefault="00414966" w:rsidP="00B62A7D">
      <w:pPr>
        <w:pStyle w:val="Definition"/>
      </w:pPr>
      <w:hyperlink r:id="rId68" w:history="1">
        <w:r w:rsidR="00D049B2" w:rsidRPr="00D049B2">
          <w:rPr>
            <w:rStyle w:val="Hyperlink"/>
          </w:rPr>
          <w:t>http://www.openoandm.org/isbm/2.0/openapi/provider_publication_service.yml</w:t>
        </w:r>
      </w:hyperlink>
    </w:p>
    <w:p w14:paraId="2D27E0E8" w14:textId="606477DC" w:rsidR="00B62A7D" w:rsidRDefault="00414966" w:rsidP="00B62A7D">
      <w:pPr>
        <w:pStyle w:val="Definition"/>
      </w:pPr>
      <w:hyperlink r:id="rId69" w:history="1">
        <w:r w:rsidR="00D049B2" w:rsidRPr="00D049B2">
          <w:rPr>
            <w:rStyle w:val="Hyperlink"/>
          </w:rPr>
          <w:t>http://www.openoandm.org/isbm/2.0/openapi/provider_publication_service.json</w:t>
        </w:r>
      </w:hyperlink>
    </w:p>
    <w:p w14:paraId="6DEBF43A" w14:textId="6C1B604D" w:rsidR="00B62A7D" w:rsidRDefault="00414966" w:rsidP="00B62A7D">
      <w:pPr>
        <w:pStyle w:val="Definition"/>
      </w:pPr>
      <w:hyperlink r:id="rId70" w:history="1">
        <w:r w:rsidR="00D049B2" w:rsidRPr="00D049B2">
          <w:rPr>
            <w:rStyle w:val="Hyperlink"/>
          </w:rPr>
          <w:t>http://www.openoandm.org/isbm/2.0/openapi/consumer_publication_service.yml</w:t>
        </w:r>
      </w:hyperlink>
    </w:p>
    <w:p w14:paraId="10054E02" w14:textId="4DE0DD37" w:rsidR="00B62A7D" w:rsidRDefault="00414966" w:rsidP="00B62A7D">
      <w:pPr>
        <w:pStyle w:val="Definition"/>
      </w:pPr>
      <w:hyperlink r:id="rId71" w:history="1">
        <w:r w:rsidR="00D049B2" w:rsidRPr="00D049B2">
          <w:rPr>
            <w:rStyle w:val="Hyperlink"/>
          </w:rPr>
          <w:t>http://www.openoandm.org/isbm/2.0/openapi/consumer_publication_service.json</w:t>
        </w:r>
      </w:hyperlink>
    </w:p>
    <w:p w14:paraId="368E5CCC" w14:textId="2151CECE" w:rsidR="00B62A7D" w:rsidRDefault="00414966" w:rsidP="00B62A7D">
      <w:pPr>
        <w:pStyle w:val="Definition"/>
      </w:pPr>
      <w:hyperlink r:id="rId72" w:history="1">
        <w:r w:rsidR="00D049B2" w:rsidRPr="00D049B2">
          <w:rPr>
            <w:rStyle w:val="Hyperlink"/>
          </w:rPr>
          <w:t>http://www.openoandm.org/isbm/2.0/openapi/provider_request_service.yml</w:t>
        </w:r>
      </w:hyperlink>
    </w:p>
    <w:p w14:paraId="0E8ACF2F" w14:textId="3461FA49" w:rsidR="00B62A7D" w:rsidRDefault="00414966" w:rsidP="00B62A7D">
      <w:pPr>
        <w:pStyle w:val="Definition"/>
      </w:pPr>
      <w:hyperlink r:id="rId73" w:history="1">
        <w:r w:rsidR="00D049B2" w:rsidRPr="00D049B2">
          <w:rPr>
            <w:rStyle w:val="Hyperlink"/>
          </w:rPr>
          <w:t>http://www.openoandm.org/isbm/2.0/openapi/provider_request_service.json</w:t>
        </w:r>
      </w:hyperlink>
    </w:p>
    <w:p w14:paraId="7E3B0614" w14:textId="7385B1C5" w:rsidR="00B62A7D" w:rsidRDefault="00414966" w:rsidP="00B62A7D">
      <w:pPr>
        <w:pStyle w:val="Definition"/>
      </w:pPr>
      <w:hyperlink r:id="rId74" w:history="1">
        <w:r w:rsidR="00D049B2" w:rsidRPr="00D049B2">
          <w:rPr>
            <w:rStyle w:val="Hyperlink"/>
          </w:rPr>
          <w:t>http://www.openoandm.org/isbm/2.0/openapi/consumer_request_service.yml</w:t>
        </w:r>
      </w:hyperlink>
    </w:p>
    <w:p w14:paraId="39651C76" w14:textId="3CC3C68F" w:rsidR="00B62A7D" w:rsidRDefault="00414966" w:rsidP="00B62A7D">
      <w:pPr>
        <w:pStyle w:val="Definition"/>
      </w:pPr>
      <w:hyperlink r:id="rId75" w:history="1">
        <w:r w:rsidR="00D049B2" w:rsidRPr="00D049B2">
          <w:rPr>
            <w:rStyle w:val="Hyperlink"/>
          </w:rPr>
          <w:t>http://www.openoandm.org/isbm/2.0/openapi/consumer_request_service.json</w:t>
        </w:r>
      </w:hyperlink>
    </w:p>
    <w:p w14:paraId="7701A39F" w14:textId="06AE50D1" w:rsidR="00B62A7D" w:rsidRDefault="00414966" w:rsidP="00B62A7D">
      <w:pPr>
        <w:pStyle w:val="Definition"/>
      </w:pPr>
      <w:hyperlink r:id="rId76" w:history="1">
        <w:r w:rsidR="00D049B2" w:rsidRPr="00D049B2">
          <w:rPr>
            <w:rStyle w:val="Hyperlink"/>
          </w:rPr>
          <w:t>http://www.openoandm.org/isbm/2.0/openapi/isbm_complete.yml</w:t>
        </w:r>
      </w:hyperlink>
    </w:p>
    <w:p w14:paraId="14EEF2EA" w14:textId="229CA3E7" w:rsidR="00B62A7D" w:rsidRDefault="00D049B2" w:rsidP="00B62A7D">
      <w:pPr>
        <w:pStyle w:val="Definition"/>
      </w:pPr>
      <w:r>
        <w:fldChar w:fldCharType="begin"/>
      </w:r>
      <w:r>
        <w:instrText xml:space="preserve"> HYPERLINK "</w:instrText>
      </w:r>
      <w:commentRangeStart w:id="595"/>
      <w:r w:rsidRPr="00C461C9">
        <w:instrText>http://www.openoandm.org/isbm/2.0/openapi/isbm_complete.json</w:instrText>
      </w:r>
      <w:r>
        <w:instrText xml:space="preserve">" </w:instrText>
      </w:r>
      <w:r>
        <w:fldChar w:fldCharType="separate"/>
      </w:r>
      <w:r w:rsidRPr="00D049B2">
        <w:rPr>
          <w:rStyle w:val="Hyperlink"/>
        </w:rPr>
        <w:t>http://www.openoandm.org/isbm/2.0/openapi/isbm_complete.json</w:t>
      </w:r>
      <w:r>
        <w:fldChar w:fldCharType="end"/>
      </w:r>
      <w:commentRangeEnd w:id="595"/>
      <w:r w:rsidR="00B62A7D">
        <w:rPr>
          <w:rStyle w:val="CommentReference"/>
        </w:rPr>
        <w:commentReference w:id="595"/>
      </w:r>
    </w:p>
    <w:p w14:paraId="2DE9C111" w14:textId="77777777" w:rsidR="00B62A7D" w:rsidRDefault="00B62A7D" w:rsidP="00D768E6">
      <w:pPr>
        <w:pStyle w:val="AppendixHeading2"/>
      </w:pPr>
      <w:bookmarkStart w:id="596" w:name="_Toc25357216"/>
      <w:bookmarkStart w:id="597" w:name="_Toc26878746"/>
      <w:r>
        <w:t>WSDLs</w:t>
      </w:r>
      <w:bookmarkEnd w:id="596"/>
      <w:bookmarkEnd w:id="597"/>
    </w:p>
    <w:bookmarkStart w:id="598" w:name="example-http-flows"/>
    <w:bookmarkEnd w:id="598"/>
    <w:p w14:paraId="1A7E681B" w14:textId="3EDA1998" w:rsidR="00BB0129" w:rsidRDefault="00D049B2">
      <w:pPr>
        <w:pStyle w:val="Definition"/>
      </w:pPr>
      <w:r>
        <w:fldChar w:fldCharType="begin"/>
      </w:r>
      <w:r>
        <w:instrText xml:space="preserve"> HYPERLINK "</w:instrText>
      </w:r>
      <w:r w:rsidRPr="00C461C9">
        <w:instrText>http://www.openoandm.org/isbm/2.0/wsdl/ChannelManagementService.wsdl</w:instrText>
      </w:r>
      <w:r>
        <w:instrText xml:space="preserve">" </w:instrText>
      </w:r>
      <w:r>
        <w:fldChar w:fldCharType="separate"/>
      </w:r>
      <w:r w:rsidRPr="00D049B2">
        <w:rPr>
          <w:rStyle w:val="Hyperlink"/>
        </w:rPr>
        <w:t>http://www.openoandm.org/isbm/2.0/wsdl/ChannelManagementService.wsdl</w:t>
      </w:r>
      <w:r>
        <w:fldChar w:fldCharType="end"/>
      </w:r>
    </w:p>
    <w:p w14:paraId="7E6C9CB6" w14:textId="45E6CBA1" w:rsidR="00BB0129" w:rsidRDefault="00414966">
      <w:pPr>
        <w:pStyle w:val="Definition"/>
      </w:pPr>
      <w:hyperlink r:id="rId77" w:history="1">
        <w:r w:rsidR="00D049B2" w:rsidRPr="00D049B2">
          <w:rPr>
            <w:rStyle w:val="Hyperlink"/>
          </w:rPr>
          <w:t>http://www.openoandm.org/isbm/2.0/wsdl/NotificationService.wsdl</w:t>
        </w:r>
      </w:hyperlink>
    </w:p>
    <w:p w14:paraId="27C4FF35" w14:textId="3039F75E" w:rsidR="00BB0129" w:rsidRDefault="00414966">
      <w:pPr>
        <w:pStyle w:val="Definition"/>
      </w:pPr>
      <w:hyperlink r:id="rId78" w:history="1">
        <w:r w:rsidR="00D049B2" w:rsidRPr="00D049B2">
          <w:rPr>
            <w:rStyle w:val="Hyperlink"/>
          </w:rPr>
          <w:t>http://www.openoandm.org/isbm/2.0/wsdl/ProviderPublicationService.wsdl</w:t>
        </w:r>
      </w:hyperlink>
    </w:p>
    <w:p w14:paraId="4B7F6F4B" w14:textId="6636935D" w:rsidR="00BB0129" w:rsidRDefault="00414966">
      <w:pPr>
        <w:pStyle w:val="Definition"/>
      </w:pPr>
      <w:hyperlink r:id="rId79" w:history="1">
        <w:r w:rsidR="00D049B2" w:rsidRPr="00D049B2">
          <w:rPr>
            <w:rStyle w:val="Hyperlink"/>
          </w:rPr>
          <w:t>http://www.openoandm.org/isbm/2.0/wsdl/ConsumerPublicationService.wsdl</w:t>
        </w:r>
      </w:hyperlink>
    </w:p>
    <w:p w14:paraId="72DD5E52" w14:textId="28F8FA90" w:rsidR="00BB0129" w:rsidRDefault="00414966">
      <w:pPr>
        <w:pStyle w:val="Definition"/>
      </w:pPr>
      <w:hyperlink r:id="rId80" w:history="1">
        <w:r w:rsidR="00D049B2" w:rsidRPr="00D049B2">
          <w:rPr>
            <w:rStyle w:val="Hyperlink"/>
          </w:rPr>
          <w:t>http://www.openoandm.org/isbm/2.0/wsdl/ProviderRequestService.wsdl</w:t>
        </w:r>
      </w:hyperlink>
    </w:p>
    <w:p w14:paraId="317853F8" w14:textId="1167B2D7" w:rsidR="00BB0129" w:rsidRDefault="00414966">
      <w:pPr>
        <w:pStyle w:val="Definition"/>
      </w:pPr>
      <w:hyperlink r:id="rId81" w:history="1">
        <w:r w:rsidR="00D049B2" w:rsidRPr="00D049B2">
          <w:rPr>
            <w:rStyle w:val="Hyperlink"/>
          </w:rPr>
          <w:t>http://www.openoandm.org/isbm/2.0/wsdl/ConsumerRequestService.wsdl</w:t>
        </w:r>
      </w:hyperlink>
    </w:p>
    <w:p w14:paraId="703A2563" w14:textId="77777777" w:rsidR="00BB0129" w:rsidRDefault="00E83E4F" w:rsidP="00BF5A6C">
      <w:pPr>
        <w:pStyle w:val="AppendixHeading2"/>
      </w:pPr>
      <w:bookmarkStart w:id="599" w:name="_Toc25357217"/>
      <w:bookmarkStart w:id="600" w:name="_Toc26878747"/>
      <w:r>
        <w:t>Packaged Specification</w:t>
      </w:r>
      <w:bookmarkEnd w:id="599"/>
      <w:bookmarkEnd w:id="600"/>
    </w:p>
    <w:p w14:paraId="08BB012E" w14:textId="5A89C969" w:rsidR="00B62A7D" w:rsidRDefault="00B62A7D" w:rsidP="00B62A7D">
      <w:pPr>
        <w:pStyle w:val="Definition"/>
      </w:pPr>
      <w:commentRangeStart w:id="601"/>
      <w:r w:rsidRPr="00F133EE">
        <w:t>http://www.openoandm.org/isbm</w:t>
      </w:r>
      <w:r w:rsidR="00253326">
        <w:t>/</w:t>
      </w:r>
      <w:r w:rsidRPr="00F133EE">
        <w:t>isbm</w:t>
      </w:r>
      <w:r>
        <w:t>-soap</w:t>
      </w:r>
      <w:r w:rsidR="00253326">
        <w:t>-</w:t>
      </w:r>
      <w:r w:rsidR="00D049B2">
        <w:t>2.0</w:t>
      </w:r>
      <w:r w:rsidRPr="00F133EE">
        <w:t>.zip</w:t>
      </w:r>
    </w:p>
    <w:commentRangeEnd w:id="601"/>
    <w:p w14:paraId="0928FD48" w14:textId="71FAC125" w:rsidR="00B62A7D" w:rsidRDefault="00B62A7D" w:rsidP="00B62A7D">
      <w:pPr>
        <w:pStyle w:val="Definition"/>
      </w:pPr>
      <w:r w:rsidRPr="00F133EE">
        <w:rPr>
          <w:rStyle w:val="CommentReference"/>
        </w:rPr>
        <w:commentReference w:id="601"/>
      </w:r>
      <w:r w:rsidRPr="00F133EE">
        <w:t>http://www.openoandm.org/isbm</w:t>
      </w:r>
      <w:r w:rsidR="00253326">
        <w:t>/</w:t>
      </w:r>
      <w:r w:rsidRPr="00F133EE">
        <w:t>isbm</w:t>
      </w:r>
      <w:r>
        <w:t>-rest</w:t>
      </w:r>
      <w:r w:rsidRPr="00F133EE">
        <w:t>-</w:t>
      </w:r>
      <w:r w:rsidR="00D049B2">
        <w:t>2.0</w:t>
      </w:r>
      <w:r w:rsidRPr="00F133EE">
        <w:t>.zip</w:t>
      </w:r>
    </w:p>
    <w:p w14:paraId="04897625" w14:textId="6ACFB506" w:rsidR="00B62A7D" w:rsidRDefault="00B62A7D" w:rsidP="00B62A7D">
      <w:pPr>
        <w:pStyle w:val="Definition"/>
      </w:pPr>
      <w:r w:rsidRPr="00F133EE">
        <w:t>http://www.openoandm.org/isbm/isbm</w:t>
      </w:r>
      <w:r>
        <w:t>-all</w:t>
      </w:r>
      <w:r w:rsidRPr="00F133EE">
        <w:t>-</w:t>
      </w:r>
      <w:r w:rsidR="00D049B2">
        <w:t>2.0</w:t>
      </w:r>
      <w:r w:rsidRPr="00F133EE">
        <w:t>.zip</w:t>
      </w:r>
    </w:p>
    <w:p w14:paraId="62D17073" w14:textId="77777777" w:rsidR="00253326" w:rsidRPr="00F133EE" w:rsidRDefault="00253326" w:rsidP="00B62A7D">
      <w:pPr>
        <w:pStyle w:val="Definition"/>
      </w:pPr>
    </w:p>
    <w:p w14:paraId="0942A022" w14:textId="592A7FBB" w:rsidR="00BB0129" w:rsidRDefault="00E83E4F" w:rsidP="00BF5A6C">
      <w:pPr>
        <w:pStyle w:val="AppendixHeading1"/>
      </w:pPr>
      <w:bookmarkStart w:id="602" w:name="_Toc25357218"/>
      <w:bookmarkStart w:id="603" w:name="_Toc26878748"/>
      <w:commentRangeStart w:id="604"/>
      <w:r>
        <w:lastRenderedPageBreak/>
        <w:t xml:space="preserve">Example </w:t>
      </w:r>
      <w:commentRangeEnd w:id="604"/>
      <w:r w:rsidR="00ED0A6C">
        <w:rPr>
          <w:rStyle w:val="CommentReference"/>
          <w:rFonts w:eastAsiaTheme="minorHAnsi" w:cstheme="minorBidi"/>
          <w:b w:val="0"/>
          <w:bCs w:val="0"/>
        </w:rPr>
        <w:commentReference w:id="604"/>
      </w:r>
      <w:r>
        <w:t>HTTP Flows</w:t>
      </w:r>
      <w:bookmarkEnd w:id="602"/>
      <w:bookmarkEnd w:id="603"/>
    </w:p>
    <w:p w14:paraId="5C05E4C8" w14:textId="1CC1542C" w:rsidR="00BB0129" w:rsidRDefault="00E83E4F" w:rsidP="00BF5A6C">
      <w:pPr>
        <w:pStyle w:val="AppendixHeading2"/>
      </w:pPr>
      <w:bookmarkStart w:id="605" w:name="channel-management-example"/>
      <w:bookmarkStart w:id="606" w:name="_Toc25357219"/>
      <w:bookmarkStart w:id="607" w:name="_Toc26878749"/>
      <w:bookmarkEnd w:id="605"/>
      <w:r>
        <w:t>Channel Management Example</w:t>
      </w:r>
      <w:bookmarkEnd w:id="606"/>
      <w:bookmarkEnd w:id="607"/>
    </w:p>
    <w:p w14:paraId="6926C1D8" w14:textId="77777777" w:rsidR="00BB0129" w:rsidRDefault="00E83E4F">
      <w:pPr>
        <w:pStyle w:val="Compact"/>
      </w:pPr>
      <w:r>
        <w:rPr>
          <w:noProof/>
        </w:rPr>
        <w:drawing>
          <wp:inline distT="0" distB="0" distL="0" distR="0" wp14:anchorId="2804D5E8" wp14:editId="5C8EF9B9">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82"/>
                    <a:stretch>
                      <a:fillRect/>
                    </a:stretch>
                  </pic:blipFill>
                  <pic:spPr bwMode="auto">
                    <a:xfrm>
                      <a:off x="0" y="0"/>
                      <a:ext cx="5105400" cy="5562600"/>
                    </a:xfrm>
                    <a:prstGeom prst="rect">
                      <a:avLst/>
                    </a:prstGeom>
                    <a:noFill/>
                    <a:ln w="9525">
                      <a:noFill/>
                      <a:headEnd/>
                      <a:tailEnd/>
                    </a:ln>
                  </pic:spPr>
                </pic:pic>
              </a:graphicData>
            </a:graphic>
          </wp:inline>
        </w:drawing>
      </w:r>
    </w:p>
    <w:p w14:paraId="0EE7589C" w14:textId="62761C7B" w:rsidR="00BB0129" w:rsidRDefault="00E83E4F" w:rsidP="00BF5A6C">
      <w:pPr>
        <w:pStyle w:val="AppendixHeading3"/>
      </w:pPr>
      <w:bookmarkStart w:id="608" w:name="createchannel"/>
      <w:bookmarkStart w:id="609" w:name="_Toc25357220"/>
      <w:bookmarkStart w:id="610" w:name="_Toc26878750"/>
      <w:bookmarkEnd w:id="608"/>
      <w:proofErr w:type="spellStart"/>
      <w:r>
        <w:t>CreateChannel</w:t>
      </w:r>
      <w:bookmarkEnd w:id="609"/>
      <w:bookmarkEnd w:id="610"/>
      <w:proofErr w:type="spellEnd"/>
    </w:p>
    <w:p w14:paraId="5C3F03AE" w14:textId="77777777" w:rsidR="00BB0129" w:rsidRDefault="00E83E4F" w:rsidP="003066DC">
      <w:pPr>
        <w:pStyle w:val="BodyText"/>
      </w:pPr>
      <w:r>
        <w:t>The Application creates a channel on the ISBM Service Provider and assigns a WS-Security security token.</w:t>
      </w:r>
    </w:p>
    <w:p w14:paraId="787D0E16" w14:textId="34A37F72" w:rsidR="00BB0129" w:rsidRDefault="00A86060" w:rsidP="003D678A">
      <w:pPr>
        <w:pStyle w:val="Note"/>
      </w:pPr>
      <w:r>
        <w:t>NOTE</w:t>
      </w:r>
      <w:r>
        <w:tab/>
      </w:r>
      <w:r w:rsidR="00E83E4F">
        <w:t xml:space="preserve">XML special characters must be escaped, as seen with the </w:t>
      </w:r>
      <w:r w:rsidR="00E83E4F">
        <w:rPr>
          <w:b/>
        </w:rPr>
        <w:t>&lt;</w:t>
      </w:r>
      <w:r w:rsidR="00E83E4F">
        <w:t xml:space="preserve"> character in the </w:t>
      </w:r>
      <w:r w:rsidR="00E83E4F">
        <w:rPr>
          <w:rStyle w:val="VerbatimChar"/>
        </w:rPr>
        <w:t>Password</w:t>
      </w:r>
      <w:r w:rsidR="00E83E4F">
        <w:t xml:space="preserve"> element.</w:t>
      </w:r>
    </w:p>
    <w:p w14:paraId="70926710" w14:textId="77777777" w:rsidR="00BB0129" w:rsidRDefault="00E83E4F" w:rsidP="003D678A">
      <w:pPr>
        <w:pStyle w:val="AppendixHeading4"/>
      </w:pPr>
      <w:bookmarkStart w:id="611" w:name="http-request"/>
      <w:bookmarkEnd w:id="611"/>
      <w:r>
        <w:t>HTTP Request</w:t>
      </w:r>
    </w:p>
    <w:p w14:paraId="3B88C16E"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705</w:t>
      </w:r>
      <w:r>
        <w:br/>
      </w:r>
      <w:proofErr w:type="spellStart"/>
      <w:r>
        <w:rPr>
          <w:rStyle w:val="VerbatimChar"/>
        </w:rPr>
        <w:t>SOAPAction</w:t>
      </w:r>
      <w:proofErr w:type="spellEnd"/>
      <w:r>
        <w:rPr>
          <w:rStyle w:val="VerbatimChar"/>
        </w:rPr>
        <w:t>: "http://www.openoandm.org/ws-isbm/CreateChannel"</w:t>
      </w:r>
      <w:r>
        <w:br/>
      </w:r>
      <w:r>
        <w:lastRenderedPageBreak/>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isbm:CreateChannel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isbm:ChannelType</w:t>
      </w:r>
      <w:proofErr w:type="spellEnd"/>
      <w:r>
        <w:rPr>
          <w:rStyle w:val="VerbatimChar"/>
        </w:rPr>
        <w:t>&gt;Publication&lt;/</w:t>
      </w:r>
      <w:proofErr w:type="spellStart"/>
      <w:r>
        <w:rPr>
          <w:rStyle w:val="VerbatimChar"/>
        </w:rPr>
        <w:t>isbm:ChannelType</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isbm:CreateChannel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871731A" w14:textId="77777777" w:rsidR="00BB0129" w:rsidRDefault="00E83E4F" w:rsidP="003D678A">
      <w:pPr>
        <w:pStyle w:val="AppendixHeading4"/>
      </w:pPr>
      <w:bookmarkStart w:id="612" w:name="http-response"/>
      <w:bookmarkEnd w:id="612"/>
      <w:r>
        <w:t>HTTP Response</w:t>
      </w:r>
    </w:p>
    <w:p w14:paraId="035973A2"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isbm:CreateChannelResponse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9B5B065" w14:textId="4B3277C0" w:rsidR="00BB0129" w:rsidRDefault="00E83E4F" w:rsidP="00BF5A6C">
      <w:pPr>
        <w:pStyle w:val="AppendixHeading3"/>
      </w:pPr>
      <w:bookmarkStart w:id="613" w:name="addsecuritytoken"/>
      <w:bookmarkStart w:id="614" w:name="_Toc25357221"/>
      <w:bookmarkStart w:id="615" w:name="_Toc26878751"/>
      <w:bookmarkEnd w:id="613"/>
      <w:proofErr w:type="spellStart"/>
      <w:r>
        <w:t>AddSecurityToken</w:t>
      </w:r>
      <w:bookmarkEnd w:id="614"/>
      <w:bookmarkEnd w:id="615"/>
      <w:proofErr w:type="spellEnd"/>
    </w:p>
    <w:p w14:paraId="6A3CE26A" w14:textId="77777777" w:rsidR="00BB0129" w:rsidRDefault="00E83E4F" w:rsidP="003066DC">
      <w:pPr>
        <w:pStyle w:val="BodyText"/>
      </w:pPr>
      <w:r>
        <w:t>The Application assigns an additional security token to the channel.</w:t>
      </w:r>
    </w:p>
    <w:p w14:paraId="3CC6E08A" w14:textId="77777777" w:rsidR="00BB0129" w:rsidRDefault="00E83E4F" w:rsidP="003D678A">
      <w:pPr>
        <w:pStyle w:val="AppendixHeading4"/>
      </w:pPr>
      <w:bookmarkStart w:id="616" w:name="http-request-1"/>
      <w:bookmarkEnd w:id="616"/>
      <w:r>
        <w:t>HTTP Request</w:t>
      </w:r>
    </w:p>
    <w:p w14:paraId="34A0D46B"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892</w:t>
      </w:r>
      <w:r>
        <w:br/>
      </w:r>
      <w:proofErr w:type="spellStart"/>
      <w:r>
        <w:rPr>
          <w:rStyle w:val="VerbatimChar"/>
        </w:rPr>
        <w:t>SOAPAction</w:t>
      </w:r>
      <w:proofErr w:type="spellEnd"/>
      <w:r>
        <w:rPr>
          <w:rStyle w:val="VerbatimChar"/>
        </w:rPr>
        <w:t>: "http://www.openoandm.org/ws-isbm/AddSecurityToken"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 xmlns:wsse="http://docs.oasis-open.org/wss/2004/01/oasis-200401-wss-wssecurity-secext-1.0.xsd"&gt;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isbm:AddSecurityToken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lastRenderedPageBreak/>
        <w:t xml:space="preserve">      &lt;isbm:ChannelURI&gt;/Enterprise/Site/Area/WorkCenter&lt;/isbm:ChannelURI&gt;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isbm:AddSecurityToken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901CEE3" w14:textId="77777777" w:rsidR="00BB0129" w:rsidRDefault="00E83E4F" w:rsidP="003D678A">
      <w:pPr>
        <w:pStyle w:val="AppendixHeading4"/>
      </w:pPr>
      <w:bookmarkStart w:id="617" w:name="http-response-1"/>
      <w:bookmarkEnd w:id="617"/>
      <w:r>
        <w:t>HTTP Response</w:t>
      </w:r>
    </w:p>
    <w:p w14:paraId="756A8EE9"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241</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isbm:AddSecurityTokenResponse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3F9868B" w14:textId="788C17F2" w:rsidR="00BB0129" w:rsidRDefault="00E83E4F" w:rsidP="00BF5A6C">
      <w:pPr>
        <w:pStyle w:val="AppendixHeading3"/>
      </w:pPr>
      <w:bookmarkStart w:id="618" w:name="removesecuritytoken"/>
      <w:bookmarkStart w:id="619" w:name="_Toc25357222"/>
      <w:bookmarkStart w:id="620" w:name="_Toc26878752"/>
      <w:bookmarkEnd w:id="618"/>
      <w:proofErr w:type="spellStart"/>
      <w:r>
        <w:t>RemoveSecurityToken</w:t>
      </w:r>
      <w:bookmarkEnd w:id="619"/>
      <w:bookmarkEnd w:id="620"/>
      <w:proofErr w:type="spellEnd"/>
    </w:p>
    <w:p w14:paraId="66AB4CBF" w14:textId="77777777" w:rsidR="00BB0129" w:rsidRDefault="00E83E4F" w:rsidP="003066DC">
      <w:pPr>
        <w:pStyle w:val="BodyText"/>
      </w:pPr>
      <w:r>
        <w:t>The Application removes the original security token from the channel.</w:t>
      </w:r>
    </w:p>
    <w:p w14:paraId="54AC3BD0" w14:textId="77777777" w:rsidR="00BB0129" w:rsidRDefault="00E83E4F" w:rsidP="003D678A">
      <w:pPr>
        <w:pStyle w:val="AppendixHeading4"/>
      </w:pPr>
      <w:bookmarkStart w:id="621" w:name="http-request-2"/>
      <w:bookmarkEnd w:id="621"/>
      <w:r>
        <w:t>HTTP Request</w:t>
      </w:r>
    </w:p>
    <w:p w14:paraId="6E7F8123"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898</w:t>
      </w:r>
      <w:r>
        <w:br/>
      </w:r>
      <w:proofErr w:type="spellStart"/>
      <w:r>
        <w:rPr>
          <w:rStyle w:val="VerbatimChar"/>
        </w:rPr>
        <w:t>SOAPAction</w:t>
      </w:r>
      <w:proofErr w:type="spellEnd"/>
      <w:r>
        <w:rPr>
          <w:rStyle w:val="VerbatimChar"/>
        </w:rPr>
        <w:t>: "http://www.openoandm.org/ws-isbm/RemoveSecurityToken"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 xmlns:wsse="http://docs.oasis-open.org/wss/2004/01/oasis-200401-wss-wssecurity-secext-1.0.xsd"&gt;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isbm:RemoveSecurityToken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lastRenderedPageBreak/>
        <w:t xml:space="preserve">    &lt;/</w:t>
      </w:r>
      <w:proofErr w:type="spellStart"/>
      <w:r>
        <w:rPr>
          <w:rStyle w:val="VerbatimChar"/>
        </w:rPr>
        <w:t>isbm:RemoveSecurityToken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C8A0F1B" w14:textId="77777777" w:rsidR="00BB0129" w:rsidRDefault="00E83E4F" w:rsidP="003D678A">
      <w:pPr>
        <w:pStyle w:val="AppendixHeading4"/>
      </w:pPr>
      <w:bookmarkStart w:id="622" w:name="http-response-2"/>
      <w:bookmarkEnd w:id="622"/>
      <w:r>
        <w:t>HTTP Response</w:t>
      </w:r>
    </w:p>
    <w:p w14:paraId="47724E28"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244</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isbm:RemoveSecurityTokenResponse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72D3C16" w14:textId="4D5B70CB" w:rsidR="00BB0129" w:rsidRDefault="00E83E4F" w:rsidP="00BF5A6C">
      <w:pPr>
        <w:pStyle w:val="AppendixHeading3"/>
      </w:pPr>
      <w:bookmarkStart w:id="623" w:name="getchannel"/>
      <w:bookmarkStart w:id="624" w:name="_Toc25357223"/>
      <w:bookmarkStart w:id="625" w:name="_Toc26878753"/>
      <w:bookmarkEnd w:id="623"/>
      <w:proofErr w:type="spellStart"/>
      <w:r>
        <w:t>GetChannel</w:t>
      </w:r>
      <w:bookmarkEnd w:id="624"/>
      <w:bookmarkEnd w:id="625"/>
      <w:proofErr w:type="spellEnd"/>
    </w:p>
    <w:p w14:paraId="6D66CC84" w14:textId="77777777" w:rsidR="00BB0129" w:rsidRDefault="00E83E4F" w:rsidP="003066DC">
      <w:pPr>
        <w:pStyle w:val="BodyText"/>
      </w:pPr>
      <w:r>
        <w:t>The Application attempts to retrieve channel information using the original security token and receives an authorization failure.</w:t>
      </w:r>
    </w:p>
    <w:p w14:paraId="1BC0CA75" w14:textId="77777777" w:rsidR="00BB0129" w:rsidRDefault="00E83E4F" w:rsidP="003D678A">
      <w:pPr>
        <w:pStyle w:val="AppendixHeading4"/>
      </w:pPr>
      <w:bookmarkStart w:id="626" w:name="http-request-3"/>
      <w:bookmarkEnd w:id="626"/>
      <w:r>
        <w:t>HTTP Request</w:t>
      </w:r>
    </w:p>
    <w:p w14:paraId="4E23B090"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656</w:t>
      </w:r>
      <w:r>
        <w:br/>
      </w:r>
      <w:proofErr w:type="spellStart"/>
      <w:r>
        <w:rPr>
          <w:rStyle w:val="VerbatimChar"/>
        </w:rPr>
        <w:t>SOAPAction</w:t>
      </w:r>
      <w:proofErr w:type="spellEnd"/>
      <w:r>
        <w:rPr>
          <w:rStyle w:val="VerbatimChar"/>
        </w:rPr>
        <w:t>: "http://www.openoandm.org/ws-isbm/GetChannel"</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isbm:GetChannel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A3957C8" w14:textId="77777777" w:rsidR="00BB0129" w:rsidRDefault="00E83E4F" w:rsidP="003D678A">
      <w:pPr>
        <w:pStyle w:val="AppendixHeading4"/>
      </w:pPr>
      <w:bookmarkStart w:id="627" w:name="http-response-3"/>
      <w:bookmarkEnd w:id="627"/>
      <w:r>
        <w:t>HTTP Response</w:t>
      </w:r>
    </w:p>
    <w:p w14:paraId="14E97AD6" w14:textId="77777777" w:rsidR="00BB0129" w:rsidRDefault="00E83E4F" w:rsidP="003D678A">
      <w:pPr>
        <w:pStyle w:val="SourceCode"/>
      </w:pPr>
      <w:r>
        <w:rPr>
          <w:rStyle w:val="VerbatimChar"/>
        </w:rPr>
        <w:t>HTTP/1.1 500 Internal Server Error</w:t>
      </w:r>
      <w:r>
        <w:br/>
      </w:r>
      <w:r>
        <w:rPr>
          <w:rStyle w:val="VerbatimChar"/>
        </w:rPr>
        <w:t>Content-Type: text/xml; charset=utf-8</w:t>
      </w:r>
      <w:r>
        <w:br/>
      </w:r>
      <w:r>
        <w:rPr>
          <w:rStyle w:val="VerbatimChar"/>
        </w:rPr>
        <w:t>Content-Length: 401</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soap:Fault</w:t>
      </w:r>
      <w:proofErr w:type="spellEnd"/>
      <w:r>
        <w:rPr>
          <w:rStyle w:val="VerbatimChar"/>
        </w:rPr>
        <w:t>&gt;</w:t>
      </w:r>
      <w:r>
        <w:br/>
      </w:r>
      <w:r>
        <w:rPr>
          <w:rStyle w:val="VerbatimChar"/>
        </w:rPr>
        <w:t xml:space="preserve">      &lt;</w:t>
      </w:r>
      <w:proofErr w:type="spellStart"/>
      <w:r>
        <w:rPr>
          <w:rStyle w:val="VerbatimChar"/>
        </w:rPr>
        <w:t>faultcode</w:t>
      </w:r>
      <w:proofErr w:type="spellEnd"/>
      <w:r>
        <w:rPr>
          <w:rStyle w:val="VerbatimChar"/>
        </w:rPr>
        <w:t>&gt;</w:t>
      </w:r>
      <w:proofErr w:type="spellStart"/>
      <w:r>
        <w:rPr>
          <w:rStyle w:val="VerbatimChar"/>
        </w:rPr>
        <w:t>soap:Client</w:t>
      </w:r>
      <w:proofErr w:type="spellEnd"/>
      <w:r>
        <w:rPr>
          <w:rStyle w:val="VerbatimChar"/>
        </w:rPr>
        <w:t>&lt;/</w:t>
      </w:r>
      <w:proofErr w:type="spellStart"/>
      <w:r>
        <w:rPr>
          <w:rStyle w:val="VerbatimChar"/>
        </w:rPr>
        <w:t>faultcode</w:t>
      </w:r>
      <w:proofErr w:type="spellEnd"/>
      <w:r>
        <w:rPr>
          <w:rStyle w:val="VerbatimChar"/>
        </w:rPr>
        <w:t>&gt;</w:t>
      </w:r>
      <w:r>
        <w:br/>
      </w:r>
      <w:r>
        <w:rPr>
          <w:rStyle w:val="VerbatimChar"/>
        </w:rPr>
        <w:t xml:space="preserve">      &lt;</w:t>
      </w:r>
      <w:proofErr w:type="spellStart"/>
      <w:r>
        <w:rPr>
          <w:rStyle w:val="VerbatimChar"/>
        </w:rPr>
        <w:t>faultstring</w:t>
      </w:r>
      <w:proofErr w:type="spellEnd"/>
      <w:r>
        <w:rPr>
          <w:rStyle w:val="VerbatimChar"/>
        </w:rPr>
        <w:t>&gt;Channel is not accessible.&lt;/</w:t>
      </w:r>
      <w:proofErr w:type="spellStart"/>
      <w:r>
        <w:rPr>
          <w:rStyle w:val="VerbatimChar"/>
        </w:rPr>
        <w:t>faultstring</w:t>
      </w:r>
      <w:proofErr w:type="spellEnd"/>
      <w:r>
        <w:rPr>
          <w:rStyle w:val="VerbatimChar"/>
        </w:rPr>
        <w:t>&gt;</w:t>
      </w:r>
      <w:r>
        <w:br/>
      </w:r>
      <w:r>
        <w:rPr>
          <w:rStyle w:val="VerbatimChar"/>
        </w:rPr>
        <w:t xml:space="preserve">      &lt;detail&gt;</w:t>
      </w:r>
      <w:r>
        <w:br/>
      </w:r>
      <w:r>
        <w:rPr>
          <w:rStyle w:val="VerbatimChar"/>
        </w:rPr>
        <w:t xml:space="preserve">        &lt;</w:t>
      </w:r>
      <w:proofErr w:type="spellStart"/>
      <w:r>
        <w:rPr>
          <w:rStyle w:val="VerbatimChar"/>
        </w:rPr>
        <w:t>isbm:ChannelFault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&lt;/detail&gt;</w:t>
      </w:r>
      <w:r>
        <w:br/>
      </w:r>
      <w:r>
        <w:rPr>
          <w:rStyle w:val="VerbatimChar"/>
        </w:rPr>
        <w:t xml:space="preserve">    &lt;/</w:t>
      </w:r>
      <w:proofErr w:type="spellStart"/>
      <w:r>
        <w:rPr>
          <w:rStyle w:val="VerbatimChar"/>
        </w:rPr>
        <w:t>soap:Fault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C1A1BCA" w14:textId="6862804E" w:rsidR="00BB0129" w:rsidRDefault="00E83E4F" w:rsidP="00BF5A6C">
      <w:pPr>
        <w:pStyle w:val="AppendixHeading3"/>
      </w:pPr>
      <w:bookmarkStart w:id="628" w:name="getchannels"/>
      <w:bookmarkStart w:id="629" w:name="_Toc25357224"/>
      <w:bookmarkStart w:id="630" w:name="_Toc26878754"/>
      <w:bookmarkEnd w:id="628"/>
      <w:proofErr w:type="spellStart"/>
      <w:r>
        <w:t>GetChannels</w:t>
      </w:r>
      <w:bookmarkEnd w:id="629"/>
      <w:bookmarkEnd w:id="630"/>
      <w:proofErr w:type="spellEnd"/>
    </w:p>
    <w:p w14:paraId="70A8E920" w14:textId="77777777" w:rsidR="00BB0129" w:rsidRDefault="00E83E4F" w:rsidP="003066DC">
      <w:pPr>
        <w:pStyle w:val="BodyText"/>
      </w:pPr>
      <w:r>
        <w:t>The Application retrieves information about channels filtered by the newly assigned security token.</w:t>
      </w:r>
    </w:p>
    <w:p w14:paraId="1B045B2D" w14:textId="77777777" w:rsidR="00BB0129" w:rsidRDefault="00E83E4F" w:rsidP="003D678A">
      <w:pPr>
        <w:pStyle w:val="AppendixHeading4"/>
      </w:pPr>
      <w:bookmarkStart w:id="631" w:name="http-request-4"/>
      <w:bookmarkEnd w:id="631"/>
      <w:r>
        <w:t>HTTP Request</w:t>
      </w:r>
    </w:p>
    <w:p w14:paraId="112A8C37"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559</w:t>
      </w:r>
      <w:r>
        <w:br/>
      </w:r>
      <w:proofErr w:type="spellStart"/>
      <w:r>
        <w:rPr>
          <w:rStyle w:val="VerbatimChar"/>
        </w:rPr>
        <w:t>SOAPAction</w:t>
      </w:r>
      <w:proofErr w:type="spellEnd"/>
      <w:r>
        <w:rPr>
          <w:rStyle w:val="VerbatimChar"/>
        </w:rPr>
        <w:t>: "http://www.openoandm.org/ws-isbm/GetChannels"</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isbm:GetChannels</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851DCAB" w14:textId="77777777" w:rsidR="00BB0129" w:rsidRDefault="00E83E4F" w:rsidP="003D678A">
      <w:pPr>
        <w:pStyle w:val="AppendixHeading4"/>
      </w:pPr>
      <w:bookmarkStart w:id="632" w:name="http-response-4"/>
      <w:bookmarkEnd w:id="632"/>
      <w:r>
        <w:t>HTTP Response</w:t>
      </w:r>
    </w:p>
    <w:p w14:paraId="678B58EC"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442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isbm:GetChannelsResponse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isbm:Channel</w:t>
      </w:r>
      <w:proofErr w:type="spellEnd"/>
      <w:r>
        <w:rPr>
          <w:rStyle w:val="VerbatimChar"/>
        </w:rPr>
        <w:t>&gt;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isbm:ChannelType</w:t>
      </w:r>
      <w:proofErr w:type="spellEnd"/>
      <w:r>
        <w:rPr>
          <w:rStyle w:val="VerbatimChar"/>
        </w:rPr>
        <w:t>&gt;Publication&lt;/</w:t>
      </w:r>
      <w:proofErr w:type="spellStart"/>
      <w:r>
        <w:rPr>
          <w:rStyle w:val="VerbatimChar"/>
        </w:rPr>
        <w:t>isbm:ChannelType</w:t>
      </w:r>
      <w:proofErr w:type="spellEnd"/>
      <w:r>
        <w:rPr>
          <w:rStyle w:val="VerbatimChar"/>
        </w:rPr>
        <w:t>&gt;</w:t>
      </w:r>
      <w:r>
        <w:br/>
      </w:r>
      <w:r>
        <w:rPr>
          <w:rStyle w:val="VerbatimChar"/>
        </w:rPr>
        <w:t xml:space="preserve">      &lt;/</w:t>
      </w:r>
      <w:proofErr w:type="spellStart"/>
      <w:r>
        <w:rPr>
          <w:rStyle w:val="VerbatimChar"/>
        </w:rPr>
        <w:t>isbm:Channel</w:t>
      </w:r>
      <w:proofErr w:type="spellEnd"/>
      <w:r>
        <w:rPr>
          <w:rStyle w:val="VerbatimChar"/>
        </w:rPr>
        <w:t>&gt;</w:t>
      </w:r>
      <w:r>
        <w:br/>
      </w:r>
      <w:r>
        <w:rPr>
          <w:rStyle w:val="VerbatimChar"/>
        </w:rPr>
        <w:t xml:space="preserve">    &lt;/</w:t>
      </w:r>
      <w:proofErr w:type="spellStart"/>
      <w:r>
        <w:rPr>
          <w:rStyle w:val="VerbatimChar"/>
        </w:rPr>
        <w:t>isbm:GetChannelsResponse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7DF368A" w14:textId="50664AE4" w:rsidR="00BB0129" w:rsidRDefault="00E83E4F" w:rsidP="00BF5A6C">
      <w:pPr>
        <w:pStyle w:val="AppendixHeading3"/>
      </w:pPr>
      <w:bookmarkStart w:id="633" w:name="deletechannel"/>
      <w:bookmarkStart w:id="634" w:name="_Toc25357225"/>
      <w:bookmarkStart w:id="635" w:name="_Toc26878755"/>
      <w:bookmarkEnd w:id="633"/>
      <w:proofErr w:type="spellStart"/>
      <w:r>
        <w:lastRenderedPageBreak/>
        <w:t>DeleteChannel</w:t>
      </w:r>
      <w:bookmarkEnd w:id="634"/>
      <w:bookmarkEnd w:id="635"/>
      <w:proofErr w:type="spellEnd"/>
    </w:p>
    <w:p w14:paraId="793C400B" w14:textId="77777777" w:rsidR="00BB0129" w:rsidRDefault="00E83E4F" w:rsidP="003066DC">
      <w:pPr>
        <w:pStyle w:val="BodyText"/>
      </w:pPr>
      <w:r>
        <w:t xml:space="preserve">The Application removes the channel from the </w:t>
      </w:r>
      <w:proofErr w:type="spellStart"/>
      <w:r>
        <w:t>ws</w:t>
      </w:r>
      <w:proofErr w:type="spellEnd"/>
      <w:r>
        <w:t>-ISBM Service Provider.</w:t>
      </w:r>
    </w:p>
    <w:p w14:paraId="1771E620" w14:textId="77777777" w:rsidR="00BB0129" w:rsidRDefault="00E83E4F" w:rsidP="003D678A">
      <w:pPr>
        <w:pStyle w:val="AppendixHeading4"/>
      </w:pPr>
      <w:bookmarkStart w:id="636" w:name="http-request-5"/>
      <w:bookmarkEnd w:id="636"/>
      <w:r>
        <w:t>HTTP Request</w:t>
      </w:r>
    </w:p>
    <w:p w14:paraId="0796247B"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659</w:t>
      </w:r>
      <w:r>
        <w:br/>
      </w:r>
      <w:proofErr w:type="spellStart"/>
      <w:r>
        <w:rPr>
          <w:rStyle w:val="VerbatimChar"/>
        </w:rPr>
        <w:t>SOAPAction</w:t>
      </w:r>
      <w:proofErr w:type="spellEnd"/>
      <w:r>
        <w:rPr>
          <w:rStyle w:val="VerbatimChar"/>
        </w:rPr>
        <w:t>: "http://www.openoandm.org/ws-isbm/DeleteChannel"</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isbm:DeleteChannel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isbm:DeleteChannel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60247C5" w14:textId="77777777" w:rsidR="00BB0129" w:rsidRDefault="00E83E4F" w:rsidP="003D678A">
      <w:pPr>
        <w:pStyle w:val="AppendixHeading4"/>
      </w:pPr>
      <w:bookmarkStart w:id="637" w:name="http-response-5"/>
      <w:bookmarkEnd w:id="637"/>
      <w:r>
        <w:t>HTTP Response</w:t>
      </w:r>
    </w:p>
    <w:p w14:paraId="4088162D"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isbm:DeleteChannelResponse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FC78C5F" w14:textId="1B4B7DE7" w:rsidR="00BB0129" w:rsidRDefault="00E83E4F" w:rsidP="00BF5A6C">
      <w:pPr>
        <w:pStyle w:val="AppendixHeading2"/>
      </w:pPr>
      <w:bookmarkStart w:id="638" w:name="publish-subscribe-example"/>
      <w:bookmarkStart w:id="639" w:name="_Toc25357226"/>
      <w:bookmarkStart w:id="640" w:name="_Toc26878756"/>
      <w:bookmarkEnd w:id="638"/>
      <w:r>
        <w:lastRenderedPageBreak/>
        <w:t>Publish-Subscribe Example</w:t>
      </w:r>
      <w:bookmarkEnd w:id="639"/>
      <w:bookmarkEnd w:id="640"/>
    </w:p>
    <w:p w14:paraId="6560F20D" w14:textId="77777777" w:rsidR="00BB0129" w:rsidRDefault="00E83E4F">
      <w:pPr>
        <w:pStyle w:val="Compact"/>
      </w:pPr>
      <w:r>
        <w:rPr>
          <w:noProof/>
        </w:rPr>
        <w:drawing>
          <wp:inline distT="0" distB="0" distL="0" distR="0" wp14:anchorId="740F233E" wp14:editId="03C7F717">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83"/>
                    <a:stretch>
                      <a:fillRect/>
                    </a:stretch>
                  </pic:blipFill>
                  <pic:spPr bwMode="auto">
                    <a:xfrm>
                      <a:off x="0" y="0"/>
                      <a:ext cx="6400800" cy="5271247"/>
                    </a:xfrm>
                    <a:prstGeom prst="rect">
                      <a:avLst/>
                    </a:prstGeom>
                    <a:noFill/>
                    <a:ln w="9525">
                      <a:noFill/>
                      <a:headEnd/>
                      <a:tailEnd/>
                    </a:ln>
                  </pic:spPr>
                </pic:pic>
              </a:graphicData>
            </a:graphic>
          </wp:inline>
        </w:drawing>
      </w:r>
    </w:p>
    <w:p w14:paraId="5332B8E2" w14:textId="31DA1072" w:rsidR="00BB0129" w:rsidRDefault="00E83E4F" w:rsidP="00BF5A6C">
      <w:pPr>
        <w:pStyle w:val="AppendixHeading3"/>
      </w:pPr>
      <w:bookmarkStart w:id="641" w:name="opensubscriptionsession"/>
      <w:bookmarkStart w:id="642" w:name="_Toc25357227"/>
      <w:bookmarkStart w:id="643" w:name="_Toc26878757"/>
      <w:bookmarkEnd w:id="641"/>
      <w:proofErr w:type="spellStart"/>
      <w:r>
        <w:t>OpenSubscriptionSession</w:t>
      </w:r>
      <w:bookmarkEnd w:id="642"/>
      <w:bookmarkEnd w:id="643"/>
      <w:proofErr w:type="spellEnd"/>
    </w:p>
    <w:p w14:paraId="5BEB9FF9" w14:textId="77777777" w:rsidR="00BB0129" w:rsidRDefault="00E83E4F" w:rsidP="003066DC">
      <w:pPr>
        <w:pStyle w:val="BodyText"/>
      </w:pPr>
      <w:r>
        <w:t>The Consumer Application opens a subscription session with the ISBM Service Provider and receives a session identifier.</w:t>
      </w:r>
    </w:p>
    <w:p w14:paraId="7965068B" w14:textId="77777777" w:rsidR="00BB0129" w:rsidRDefault="00E83E4F" w:rsidP="003D678A">
      <w:pPr>
        <w:pStyle w:val="AppendixHeading4"/>
      </w:pPr>
      <w:bookmarkStart w:id="644" w:name="http-request-6"/>
      <w:bookmarkEnd w:id="644"/>
      <w:r>
        <w:t>HTTP Request</w:t>
      </w:r>
    </w:p>
    <w:p w14:paraId="33B902B3"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812</w:t>
      </w:r>
      <w:r>
        <w:br/>
      </w:r>
      <w:proofErr w:type="spellStart"/>
      <w:r>
        <w:rPr>
          <w:rStyle w:val="VerbatimChar"/>
        </w:rPr>
        <w:t>SOAPAction</w:t>
      </w:r>
      <w:proofErr w:type="spellEnd"/>
      <w:r>
        <w:rPr>
          <w:rStyle w:val="VerbatimChar"/>
        </w:rPr>
        <w:t>: "http://www.openoandm.org/ws-isbm/OpenSubscriptionSession"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w:t>
      </w:r>
      <w:r>
        <w:rPr>
          <w:rStyle w:val="VerbatimChar"/>
        </w:rPr>
        <w:lastRenderedPageBreak/>
        <w: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isbm:OpenSubscriptionSession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&lt;isbm:ListenerURL&gt;http://consumer.example.com/NotificationService&lt;/isbm:ListenerURL&gt;</w:t>
      </w:r>
      <w:r>
        <w:br/>
      </w:r>
      <w:r>
        <w:rPr>
          <w:rStyle w:val="VerbatimChar"/>
        </w:rPr>
        <w:t xml:space="preserve">    &lt;/</w:t>
      </w:r>
      <w:proofErr w:type="spellStart"/>
      <w:r>
        <w:rPr>
          <w:rStyle w:val="VerbatimChar"/>
        </w:rPr>
        <w:t>isbm:OpenPublicationSession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BA95EC6" w14:textId="77777777" w:rsidR="00BB0129" w:rsidRDefault="00E83E4F" w:rsidP="003D678A">
      <w:pPr>
        <w:pStyle w:val="AppendixHeading4"/>
      </w:pPr>
      <w:bookmarkStart w:id="645" w:name="http-response-6"/>
      <w:bookmarkEnd w:id="645"/>
      <w:r>
        <w:t>HTTP Response</w:t>
      </w:r>
    </w:p>
    <w:p w14:paraId="0BA5B24A"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366</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isbm:OpenSubscriptionSessionResponse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isbm:OpenSubscriptionSessionResponse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EB58AFC" w14:textId="77A4737D" w:rsidR="00BB0129" w:rsidRDefault="00E83E4F" w:rsidP="00BF5A6C">
      <w:pPr>
        <w:pStyle w:val="AppendixHeading3"/>
      </w:pPr>
      <w:bookmarkStart w:id="646" w:name="openpublicationsession"/>
      <w:bookmarkStart w:id="647" w:name="_Toc25357228"/>
      <w:bookmarkStart w:id="648" w:name="_Toc26878758"/>
      <w:bookmarkEnd w:id="646"/>
      <w:proofErr w:type="spellStart"/>
      <w:r>
        <w:t>OpenPublicationSession</w:t>
      </w:r>
      <w:bookmarkEnd w:id="647"/>
      <w:bookmarkEnd w:id="648"/>
      <w:proofErr w:type="spellEnd"/>
    </w:p>
    <w:p w14:paraId="45A1D80A" w14:textId="77777777" w:rsidR="00BB0129" w:rsidRDefault="00E83E4F" w:rsidP="003066DC">
      <w:pPr>
        <w:pStyle w:val="BodyText"/>
      </w:pPr>
      <w:r>
        <w:t>The Provider Application opens a publication session with the ISBM Service Provider and receives a session identifier.</w:t>
      </w:r>
    </w:p>
    <w:p w14:paraId="6CE9C016" w14:textId="77777777" w:rsidR="00BB0129" w:rsidRDefault="00E83E4F" w:rsidP="003D678A">
      <w:pPr>
        <w:pStyle w:val="AppendixHeading4"/>
      </w:pPr>
      <w:bookmarkStart w:id="649" w:name="http-request-7"/>
      <w:bookmarkEnd w:id="649"/>
      <w:r>
        <w:t>HTTP Request</w:t>
      </w:r>
    </w:p>
    <w:p w14:paraId="5E7AFEA2"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684</w:t>
      </w:r>
      <w:r>
        <w:br/>
      </w:r>
      <w:proofErr w:type="spellStart"/>
      <w:r>
        <w:rPr>
          <w:rStyle w:val="VerbatimChar"/>
        </w:rPr>
        <w:t>SOAPAction</w:t>
      </w:r>
      <w:proofErr w:type="spellEnd"/>
      <w:r>
        <w:rPr>
          <w:rStyle w:val="VerbatimChar"/>
        </w:rPr>
        <w:t>: "http://www.openoandm.org/ws-isbm/OpenPublicationSession"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isbm:OpenPublicationSession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isbm:OpenPublicationSession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F876365" w14:textId="77777777" w:rsidR="00BB0129" w:rsidRDefault="00E83E4F" w:rsidP="003D678A">
      <w:pPr>
        <w:pStyle w:val="AppendixHeading4"/>
      </w:pPr>
      <w:bookmarkStart w:id="650" w:name="http-response-7"/>
      <w:bookmarkEnd w:id="650"/>
      <w:r>
        <w:t>HTTP Response</w:t>
      </w:r>
    </w:p>
    <w:p w14:paraId="77FCEBA9"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364</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isbm:OpenPublicationSessionResponse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isbm:OpenPublicationSessionResponse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CE9A7A8" w14:textId="44321340" w:rsidR="00BB0129" w:rsidRDefault="00E83E4F" w:rsidP="00BF5A6C">
      <w:pPr>
        <w:pStyle w:val="AppendixHeading3"/>
      </w:pPr>
      <w:bookmarkStart w:id="651" w:name="postpublication"/>
      <w:bookmarkStart w:id="652" w:name="_Toc25357229"/>
      <w:bookmarkStart w:id="653" w:name="_Toc26878759"/>
      <w:bookmarkEnd w:id="651"/>
      <w:proofErr w:type="spellStart"/>
      <w:r>
        <w:t>PostPublication</w:t>
      </w:r>
      <w:bookmarkEnd w:id="652"/>
      <w:bookmarkEnd w:id="653"/>
      <w:proofErr w:type="spellEnd"/>
    </w:p>
    <w:p w14:paraId="6AD1BC35" w14:textId="77777777" w:rsidR="00BB0129" w:rsidRDefault="00E83E4F" w:rsidP="003066DC">
      <w:pPr>
        <w:pStyle w:val="BodyText"/>
      </w:pPr>
      <w:r>
        <w:t xml:space="preserve">The Provider Application </w:t>
      </w:r>
      <w:r w:rsidRPr="003066DC">
        <w:t>posts</w:t>
      </w:r>
      <w:r>
        <w:t xml:space="preserve"> a publication message to the ISBM Service Provider and receives a message identifier.</w:t>
      </w:r>
    </w:p>
    <w:p w14:paraId="0B2E37D7" w14:textId="77777777" w:rsidR="00BB0129" w:rsidRDefault="00E83E4F" w:rsidP="003D678A">
      <w:pPr>
        <w:pStyle w:val="AppendixHeading4"/>
      </w:pPr>
      <w:bookmarkStart w:id="654" w:name="http-request-8"/>
      <w:bookmarkEnd w:id="654"/>
      <w:r>
        <w:t>HTTP Request</w:t>
      </w:r>
    </w:p>
    <w:p w14:paraId="0720ECE1"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799</w:t>
      </w:r>
      <w:r>
        <w:br/>
      </w:r>
      <w:proofErr w:type="spellStart"/>
      <w:r>
        <w:rPr>
          <w:rStyle w:val="VerbatimChar"/>
        </w:rPr>
        <w:t>SOAPAction</w:t>
      </w:r>
      <w:proofErr w:type="spellEnd"/>
      <w:r>
        <w:rPr>
          <w:rStyle w:val="VerbatimChar"/>
        </w:rPr>
        <w:t>: "http://www.openoandm.org/ws-isbm/PostPublication"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&lt;Text&gt;Hello World!&lt;/Text&gt;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isbm:PostPublication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52C28F1" w14:textId="77777777" w:rsidR="00BB0129" w:rsidRDefault="00E83E4F" w:rsidP="003D678A">
      <w:pPr>
        <w:pStyle w:val="AppendixHeading4"/>
      </w:pPr>
      <w:bookmarkStart w:id="655" w:name="http-response-8"/>
      <w:bookmarkEnd w:id="655"/>
      <w:r>
        <w:lastRenderedPageBreak/>
        <w:t>HTTP Response</w:t>
      </w:r>
    </w:p>
    <w:p w14:paraId="5A2B57AD"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350</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isbm:PostPublicationResponse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BCF758B" w14:textId="3A935BBB" w:rsidR="00BB0129" w:rsidRDefault="00E83E4F" w:rsidP="00BF5A6C">
      <w:pPr>
        <w:pStyle w:val="AppendixHeading3"/>
      </w:pPr>
      <w:bookmarkStart w:id="656" w:name="notifylistener"/>
      <w:bookmarkStart w:id="657" w:name="_Toc25357230"/>
      <w:bookmarkStart w:id="658" w:name="_Toc26878760"/>
      <w:bookmarkEnd w:id="656"/>
      <w:proofErr w:type="spellStart"/>
      <w:r>
        <w:t>NotifyListener</w:t>
      </w:r>
      <w:bookmarkEnd w:id="657"/>
      <w:bookmarkEnd w:id="658"/>
      <w:proofErr w:type="spellEnd"/>
    </w:p>
    <w:p w14:paraId="70DD2C56" w14:textId="77777777" w:rsidR="00BB0129" w:rsidRDefault="00E83E4F" w:rsidP="003066DC">
      <w:pPr>
        <w:pStyle w:val="BodyText"/>
      </w:pPr>
      <w:r>
        <w:t>The ISBM Service Provider notifies the Consumer Application of an applicable publication message.</w:t>
      </w:r>
    </w:p>
    <w:p w14:paraId="6FFACD16" w14:textId="77777777" w:rsidR="00BB0129" w:rsidRDefault="00E83E4F" w:rsidP="003D678A">
      <w:pPr>
        <w:pStyle w:val="AppendixHeading4"/>
      </w:pPr>
      <w:bookmarkStart w:id="659" w:name="http-request-9"/>
      <w:bookmarkEnd w:id="659"/>
      <w:r>
        <w:t>HTTP Request</w:t>
      </w:r>
    </w:p>
    <w:p w14:paraId="039AA9ED" w14:textId="77777777" w:rsidR="00BB0129" w:rsidRDefault="00E83E4F" w:rsidP="003D678A">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consumer.example.com</w:t>
      </w:r>
      <w:r>
        <w:br/>
      </w:r>
      <w:r>
        <w:rPr>
          <w:rStyle w:val="VerbatimChar"/>
        </w:rPr>
        <w:t>Content-Type: text/xml; charset=utf-8</w:t>
      </w:r>
      <w:r>
        <w:br/>
      </w:r>
      <w:r>
        <w:rPr>
          <w:rStyle w:val="VerbatimChar"/>
        </w:rPr>
        <w:t>Content-Length: 444</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F758FFC" w14:textId="77777777" w:rsidR="00BB0129" w:rsidRDefault="00E83E4F" w:rsidP="003D678A">
      <w:pPr>
        <w:pStyle w:val="AppendixHeading4"/>
      </w:pPr>
      <w:bookmarkStart w:id="660" w:name="http-response-9"/>
      <w:bookmarkEnd w:id="660"/>
      <w:r>
        <w:t>HTTP Response</w:t>
      </w:r>
    </w:p>
    <w:p w14:paraId="3C219ACD"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03C85A8" w14:textId="7950D398" w:rsidR="00BB0129" w:rsidRDefault="00E83E4F" w:rsidP="00BF5A6C">
      <w:pPr>
        <w:pStyle w:val="AppendixHeading3"/>
      </w:pPr>
      <w:bookmarkStart w:id="661" w:name="readpublication"/>
      <w:bookmarkStart w:id="662" w:name="_Toc25357231"/>
      <w:bookmarkStart w:id="663" w:name="_Toc26878761"/>
      <w:bookmarkEnd w:id="661"/>
      <w:proofErr w:type="spellStart"/>
      <w:r>
        <w:t>ReadPublication</w:t>
      </w:r>
      <w:bookmarkEnd w:id="662"/>
      <w:bookmarkEnd w:id="663"/>
      <w:proofErr w:type="spellEnd"/>
    </w:p>
    <w:p w14:paraId="5CE08068" w14:textId="77777777" w:rsidR="00BB0129" w:rsidRDefault="00E83E4F" w:rsidP="003066DC">
      <w:pPr>
        <w:pStyle w:val="BodyText"/>
      </w:pPr>
      <w:r>
        <w:t>The Consumer Application reads the publication message from the ISBM Service Provider.</w:t>
      </w:r>
    </w:p>
    <w:p w14:paraId="2BAAF1B8" w14:textId="77777777" w:rsidR="00BB0129" w:rsidRDefault="00E83E4F" w:rsidP="003D678A">
      <w:pPr>
        <w:pStyle w:val="AppendixHeading4"/>
      </w:pPr>
      <w:bookmarkStart w:id="664" w:name="http-request-10"/>
      <w:bookmarkEnd w:id="664"/>
      <w:r>
        <w:t>HTTP Request</w:t>
      </w:r>
    </w:p>
    <w:p w14:paraId="5807F4D0" w14:textId="77777777" w:rsidR="00BB0129" w:rsidRDefault="00E83E4F" w:rsidP="003D678A">
      <w:pPr>
        <w:pStyle w:val="SourceCode"/>
      </w:pPr>
      <w:r>
        <w:rPr>
          <w:rStyle w:val="VerbatimChar"/>
        </w:rPr>
        <w:lastRenderedPageBreak/>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672</w:t>
      </w:r>
      <w:r>
        <w:br/>
      </w:r>
      <w:proofErr w:type="spellStart"/>
      <w:r>
        <w:rPr>
          <w:rStyle w:val="VerbatimChar"/>
        </w:rPr>
        <w:t>SOAPAction</w:t>
      </w:r>
      <w:proofErr w:type="spellEnd"/>
      <w:r>
        <w:rPr>
          <w:rStyle w:val="VerbatimChar"/>
        </w:rPr>
        <w:t>: "http://www.openoandm.org/ws-isbm/ReadPublication"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isbm:ReadPublication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447A8A7" w14:textId="77777777" w:rsidR="00BB0129" w:rsidRDefault="00E83E4F" w:rsidP="003D678A">
      <w:pPr>
        <w:pStyle w:val="AppendixHeading4"/>
      </w:pPr>
      <w:bookmarkStart w:id="665" w:name="http-response-10"/>
      <w:bookmarkEnd w:id="665"/>
      <w:r>
        <w:t>HTTP Response</w:t>
      </w:r>
    </w:p>
    <w:p w14:paraId="0C1DE763"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552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isbm:PublicationMessage</w:t>
      </w:r>
      <w:proofErr w:type="spellEnd"/>
      <w:r>
        <w:rPr>
          <w:rStyle w:val="VerbatimChar"/>
        </w:rPr>
        <w:t>&gt;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&lt;Text&gt;Hello World!&lt;/Text&gt;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isbm:PublicationMessage</w:t>
      </w:r>
      <w:proofErr w:type="spellEnd"/>
      <w:r>
        <w:rPr>
          <w:rStyle w:val="VerbatimChar"/>
        </w:rPr>
        <w:t>&gt;</w:t>
      </w:r>
      <w:r>
        <w:br/>
      </w:r>
      <w:r>
        <w:rPr>
          <w:rStyle w:val="VerbatimChar"/>
        </w:rPr>
        <w:t xml:space="preserve">    &lt;/</w:t>
      </w:r>
      <w:proofErr w:type="spellStart"/>
      <w:r>
        <w:rPr>
          <w:rStyle w:val="VerbatimChar"/>
        </w:rPr>
        <w:t>isbm:ReadPublicationResponse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24276D6" w14:textId="5C97FEDD" w:rsidR="00BB0129" w:rsidRDefault="00E83E4F" w:rsidP="00BF5A6C">
      <w:pPr>
        <w:pStyle w:val="AppendixHeading3"/>
      </w:pPr>
      <w:bookmarkStart w:id="666" w:name="expirepublication"/>
      <w:bookmarkStart w:id="667" w:name="_Toc25357232"/>
      <w:bookmarkStart w:id="668" w:name="_Toc26878762"/>
      <w:bookmarkEnd w:id="666"/>
      <w:proofErr w:type="spellStart"/>
      <w:r>
        <w:t>ExpirePublication</w:t>
      </w:r>
      <w:bookmarkEnd w:id="667"/>
      <w:bookmarkEnd w:id="668"/>
      <w:proofErr w:type="spellEnd"/>
    </w:p>
    <w:p w14:paraId="7AD5E095" w14:textId="77777777" w:rsidR="00BB0129" w:rsidRDefault="00E83E4F" w:rsidP="003066DC">
      <w:pPr>
        <w:pStyle w:val="BodyText"/>
      </w:pPr>
      <w:r>
        <w:t>The Provider Application manually expires the publication message from the ISBM Service Provider. The message is still visible to the Consumer Application since it has already been read.</w:t>
      </w:r>
    </w:p>
    <w:p w14:paraId="7A15A33F" w14:textId="77777777" w:rsidR="00BB0129" w:rsidRDefault="00E83E4F" w:rsidP="003D678A">
      <w:pPr>
        <w:pStyle w:val="AppendixHeading4"/>
      </w:pPr>
      <w:bookmarkStart w:id="669" w:name="http-request-11"/>
      <w:bookmarkEnd w:id="669"/>
      <w:r>
        <w:t>HTTP Request</w:t>
      </w:r>
    </w:p>
    <w:p w14:paraId="2B24901D"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752</w:t>
      </w:r>
      <w:r>
        <w:br/>
      </w:r>
      <w:proofErr w:type="spellStart"/>
      <w:r>
        <w:rPr>
          <w:rStyle w:val="VerbatimChar"/>
        </w:rPr>
        <w:lastRenderedPageBreak/>
        <w:t>SOAPAction</w:t>
      </w:r>
      <w:proofErr w:type="spellEnd"/>
      <w:r>
        <w:rPr>
          <w:rStyle w:val="VerbatimChar"/>
        </w:rPr>
        <w:t>: "http://www.openoandm.org/ws-isbm/ExpirePublication"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isbm:ExpirePublication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isbm:ExpirePublication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4B9757D" w14:textId="77777777" w:rsidR="00BB0129" w:rsidRDefault="00E83E4F" w:rsidP="003D678A">
      <w:pPr>
        <w:pStyle w:val="AppendixHeading4"/>
      </w:pPr>
      <w:bookmarkStart w:id="670" w:name="http-response-11"/>
      <w:bookmarkEnd w:id="670"/>
      <w:r>
        <w:t>HTTP Response</w:t>
      </w:r>
    </w:p>
    <w:p w14:paraId="49DD04CA"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isbm:ExpirePublicationResponse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F0DA50E" w14:textId="2594907F" w:rsidR="00BB0129" w:rsidRDefault="00E83E4F" w:rsidP="00BF5A6C">
      <w:pPr>
        <w:pStyle w:val="AppendixHeading3"/>
      </w:pPr>
      <w:bookmarkStart w:id="671" w:name="removepublication"/>
      <w:bookmarkStart w:id="672" w:name="_Toc25357233"/>
      <w:bookmarkStart w:id="673" w:name="_Toc26878763"/>
      <w:bookmarkEnd w:id="671"/>
      <w:proofErr w:type="spellStart"/>
      <w:r>
        <w:t>RemovePublication</w:t>
      </w:r>
      <w:bookmarkEnd w:id="672"/>
      <w:bookmarkEnd w:id="673"/>
      <w:proofErr w:type="spellEnd"/>
    </w:p>
    <w:p w14:paraId="0981E49A" w14:textId="77777777" w:rsidR="00BB0129" w:rsidRDefault="00E83E4F" w:rsidP="003066DC">
      <w:pPr>
        <w:pStyle w:val="BodyText"/>
      </w:pPr>
      <w:r>
        <w:t>The Consumer Application removes the publication message from the ISBM Service Provider.</w:t>
      </w:r>
    </w:p>
    <w:p w14:paraId="572BAB9B" w14:textId="77777777" w:rsidR="00BB0129" w:rsidRDefault="00E83E4F" w:rsidP="003D678A">
      <w:pPr>
        <w:pStyle w:val="AppendixHeading4"/>
      </w:pPr>
      <w:bookmarkStart w:id="674" w:name="http-request-12"/>
      <w:bookmarkEnd w:id="674"/>
      <w:r>
        <w:t>HTTP Request</w:t>
      </w:r>
    </w:p>
    <w:p w14:paraId="416333F9"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677</w:t>
      </w:r>
      <w:r>
        <w:br/>
      </w:r>
      <w:proofErr w:type="spellStart"/>
      <w:r>
        <w:rPr>
          <w:rStyle w:val="VerbatimChar"/>
        </w:rPr>
        <w:t>SOAPAction</w:t>
      </w:r>
      <w:proofErr w:type="spellEnd"/>
      <w:r>
        <w:rPr>
          <w:rStyle w:val="VerbatimChar"/>
        </w:rPr>
        <w:t>: "http://www.openoandm.org/ws-isbm/RemovePublication"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&lt;isbm:SessionID&gt;e94c645a-6450-411e-8ec7-4b70620d3a98&lt;&lt;/isbm:SessionID&gt;</w:t>
      </w:r>
      <w:r>
        <w:br/>
      </w:r>
      <w:r>
        <w:rPr>
          <w:rStyle w:val="VerbatimChar"/>
        </w:rPr>
        <w:t xml:space="preserve">    &lt;/</w:t>
      </w:r>
      <w:proofErr w:type="spellStart"/>
      <w:r>
        <w:rPr>
          <w:rStyle w:val="VerbatimChar"/>
        </w:rPr>
        <w:t>isbm:RemovePublication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5CDA90F" w14:textId="77777777" w:rsidR="00BB0129" w:rsidRDefault="00E83E4F" w:rsidP="003D678A">
      <w:pPr>
        <w:pStyle w:val="AppendixHeading4"/>
      </w:pPr>
      <w:bookmarkStart w:id="675" w:name="http-response-12"/>
      <w:bookmarkEnd w:id="675"/>
      <w:r>
        <w:t>HTTP Response</w:t>
      </w:r>
    </w:p>
    <w:p w14:paraId="0DDB5083"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1AC5D93" w14:textId="20386C24" w:rsidR="00BB0129" w:rsidRDefault="00E83E4F" w:rsidP="00BF5A6C">
      <w:pPr>
        <w:pStyle w:val="AppendixHeading3"/>
      </w:pPr>
      <w:bookmarkStart w:id="676" w:name="closepublicationsession"/>
      <w:bookmarkStart w:id="677" w:name="_Toc25357234"/>
      <w:bookmarkStart w:id="678" w:name="_Toc26878764"/>
      <w:bookmarkEnd w:id="676"/>
      <w:proofErr w:type="spellStart"/>
      <w:r>
        <w:t>ClosePublicationSession</w:t>
      </w:r>
      <w:bookmarkEnd w:id="677"/>
      <w:bookmarkEnd w:id="678"/>
      <w:proofErr w:type="spellEnd"/>
    </w:p>
    <w:p w14:paraId="3C8E9BC8" w14:textId="77777777" w:rsidR="00BB0129" w:rsidRDefault="00E83E4F" w:rsidP="003066DC">
      <w:pPr>
        <w:pStyle w:val="BodyText"/>
      </w:pPr>
      <w:r>
        <w:t>The Provider Application closes the publication session with the ISBM Service Provider.</w:t>
      </w:r>
    </w:p>
    <w:p w14:paraId="45FB1728" w14:textId="77777777" w:rsidR="00BB0129" w:rsidRDefault="00E83E4F" w:rsidP="003D678A">
      <w:pPr>
        <w:pStyle w:val="AppendixHeading4"/>
      </w:pPr>
      <w:bookmarkStart w:id="679" w:name="http-request-13"/>
      <w:bookmarkEnd w:id="679"/>
      <w:r>
        <w:t>HTTP Request</w:t>
      </w:r>
    </w:p>
    <w:p w14:paraId="4CB428A8"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688</w:t>
      </w:r>
      <w:r>
        <w:br/>
      </w:r>
      <w:proofErr w:type="spellStart"/>
      <w:r>
        <w:rPr>
          <w:rStyle w:val="VerbatimChar"/>
        </w:rPr>
        <w:t>SOAPAction</w:t>
      </w:r>
      <w:proofErr w:type="spellEnd"/>
      <w:r>
        <w:rPr>
          <w:rStyle w:val="VerbatimChar"/>
        </w:rPr>
        <w:t>: "http://www.openoandm.org/ws-isbm/ClosePublicationSession"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isbm:ClosePublicationSession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isbm:ClosePublicationSession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68887AE" w14:textId="77777777" w:rsidR="00BB0129" w:rsidRDefault="00E83E4F" w:rsidP="003D678A">
      <w:pPr>
        <w:pStyle w:val="AppendixHeading4"/>
      </w:pPr>
      <w:bookmarkStart w:id="680" w:name="http-response-13"/>
      <w:bookmarkEnd w:id="680"/>
      <w:r>
        <w:t>HTTP Response</w:t>
      </w:r>
    </w:p>
    <w:p w14:paraId="2EC9DF1A"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248</w:t>
      </w:r>
      <w:r>
        <w:br/>
      </w:r>
      <w:r>
        <w:br/>
      </w:r>
      <w:r>
        <w:rPr>
          <w:rStyle w:val="VerbatimChar"/>
        </w:rPr>
        <w:lastRenderedPageBreak/>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isbm:ClosePublicationSessionResponse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180A777" w14:textId="2F008F16" w:rsidR="00BB0129" w:rsidRDefault="00E83E4F" w:rsidP="00BF5A6C">
      <w:pPr>
        <w:pStyle w:val="AppendixHeading3"/>
      </w:pPr>
      <w:bookmarkStart w:id="681" w:name="closesubscriptionsession"/>
      <w:bookmarkStart w:id="682" w:name="_Toc25357235"/>
      <w:bookmarkStart w:id="683" w:name="_Toc26878765"/>
      <w:bookmarkEnd w:id="681"/>
      <w:proofErr w:type="spellStart"/>
      <w:r>
        <w:t>CloseSubscriptionSession</w:t>
      </w:r>
      <w:bookmarkEnd w:id="682"/>
      <w:bookmarkEnd w:id="683"/>
      <w:proofErr w:type="spellEnd"/>
    </w:p>
    <w:p w14:paraId="0FA52A7E" w14:textId="77777777" w:rsidR="00BB0129" w:rsidRDefault="00E83E4F" w:rsidP="003066DC">
      <w:pPr>
        <w:pStyle w:val="BodyText"/>
      </w:pPr>
      <w:r>
        <w:t>The Consumer Application closes the subscription session with the ISBM Service Provider.</w:t>
      </w:r>
    </w:p>
    <w:p w14:paraId="4E5BE855" w14:textId="77777777" w:rsidR="00BB0129" w:rsidRDefault="00E83E4F" w:rsidP="003D678A">
      <w:pPr>
        <w:pStyle w:val="AppendixHeading4"/>
      </w:pPr>
      <w:bookmarkStart w:id="684" w:name="http-request-14"/>
      <w:bookmarkEnd w:id="684"/>
      <w:r>
        <w:t>HTTP Request</w:t>
      </w:r>
    </w:p>
    <w:p w14:paraId="36ECE670"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690</w:t>
      </w:r>
      <w:r>
        <w:br/>
      </w:r>
      <w:proofErr w:type="spellStart"/>
      <w:r>
        <w:rPr>
          <w:rStyle w:val="VerbatimChar"/>
        </w:rPr>
        <w:t>SOAPAction</w:t>
      </w:r>
      <w:proofErr w:type="spellEnd"/>
      <w:r>
        <w:rPr>
          <w:rStyle w:val="VerbatimChar"/>
        </w:rPr>
        <w:t>: "http://www.openoandm.org/ws-isbm/ClosePublicationSession"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isbm:CloseSubscriptionSession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isbm:CloseSubscriptionSession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9511D32" w14:textId="77777777" w:rsidR="00BB0129" w:rsidRDefault="00E83E4F" w:rsidP="003D678A">
      <w:pPr>
        <w:pStyle w:val="AppendixHeading4"/>
      </w:pPr>
      <w:bookmarkStart w:id="685" w:name="http-response-14"/>
      <w:bookmarkEnd w:id="685"/>
      <w:r>
        <w:t>HTTP Response</w:t>
      </w:r>
    </w:p>
    <w:p w14:paraId="77D9DE14"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isbm:CloseSubscriptionSessionResponse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C299A13" w14:textId="12DE0FA8" w:rsidR="00BB0129" w:rsidRDefault="00E83E4F" w:rsidP="00BF5A6C">
      <w:pPr>
        <w:pStyle w:val="AppendixHeading2"/>
      </w:pPr>
      <w:bookmarkStart w:id="686" w:name="request-response-example"/>
      <w:bookmarkStart w:id="687" w:name="_Toc25357236"/>
      <w:bookmarkStart w:id="688" w:name="_Toc26878766"/>
      <w:bookmarkEnd w:id="686"/>
      <w:r>
        <w:lastRenderedPageBreak/>
        <w:t>Request-Response Example</w:t>
      </w:r>
      <w:bookmarkEnd w:id="687"/>
      <w:bookmarkEnd w:id="688"/>
    </w:p>
    <w:p w14:paraId="6308D1FF" w14:textId="77777777" w:rsidR="00BB0129" w:rsidRDefault="00E83E4F">
      <w:pPr>
        <w:pStyle w:val="Compact"/>
      </w:pPr>
      <w:r>
        <w:rPr>
          <w:noProof/>
        </w:rPr>
        <w:drawing>
          <wp:inline distT="0" distB="0" distL="0" distR="0" wp14:anchorId="295EE0AF" wp14:editId="37DE5D4F">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84"/>
                    <a:stretch>
                      <a:fillRect/>
                    </a:stretch>
                  </pic:blipFill>
                  <pic:spPr bwMode="auto">
                    <a:xfrm>
                      <a:off x="0" y="0"/>
                      <a:ext cx="6400800" cy="6725347"/>
                    </a:xfrm>
                    <a:prstGeom prst="rect">
                      <a:avLst/>
                    </a:prstGeom>
                    <a:noFill/>
                    <a:ln w="9525">
                      <a:noFill/>
                      <a:headEnd/>
                      <a:tailEnd/>
                    </a:ln>
                  </pic:spPr>
                </pic:pic>
              </a:graphicData>
            </a:graphic>
          </wp:inline>
        </w:drawing>
      </w:r>
    </w:p>
    <w:p w14:paraId="646D10A8" w14:textId="4D0541F1" w:rsidR="00BB0129" w:rsidRDefault="00E83E4F" w:rsidP="00BF5A6C">
      <w:pPr>
        <w:pStyle w:val="AppendixHeading3"/>
      </w:pPr>
      <w:bookmarkStart w:id="689" w:name="openproviderrequestsession"/>
      <w:bookmarkStart w:id="690" w:name="_Toc25357237"/>
      <w:bookmarkStart w:id="691" w:name="_Toc26878767"/>
      <w:bookmarkEnd w:id="689"/>
      <w:proofErr w:type="spellStart"/>
      <w:r>
        <w:t>OpenProviderRequestSession</w:t>
      </w:r>
      <w:bookmarkEnd w:id="690"/>
      <w:bookmarkEnd w:id="691"/>
      <w:proofErr w:type="spellEnd"/>
    </w:p>
    <w:p w14:paraId="4724E1E2" w14:textId="77777777" w:rsidR="00BB0129" w:rsidRDefault="00E83E4F" w:rsidP="00E44B0A">
      <w:pPr>
        <w:pStyle w:val="BodyText"/>
      </w:pPr>
      <w:r>
        <w:t>The Provider Application opens a provider request session with the ISBM Service Provider and receives a session identifier.</w:t>
      </w:r>
    </w:p>
    <w:p w14:paraId="6CFA87AC" w14:textId="77777777" w:rsidR="00BB0129" w:rsidRDefault="00E83E4F" w:rsidP="003D678A">
      <w:pPr>
        <w:pStyle w:val="AppendixHeading4"/>
      </w:pPr>
      <w:bookmarkStart w:id="692" w:name="http-request-15"/>
      <w:bookmarkEnd w:id="692"/>
      <w:r>
        <w:t>HTTP Request</w:t>
      </w:r>
    </w:p>
    <w:p w14:paraId="6233B2E4" w14:textId="77777777" w:rsidR="00BB0129" w:rsidRDefault="00E83E4F" w:rsidP="003D678A">
      <w:pPr>
        <w:pStyle w:val="SourceCode"/>
      </w:pPr>
      <w:r>
        <w:rPr>
          <w:rStyle w:val="VerbatimChar"/>
        </w:rPr>
        <w:lastRenderedPageBreak/>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819</w:t>
      </w:r>
      <w:r>
        <w:br/>
      </w:r>
      <w:proofErr w:type="spellStart"/>
      <w:r>
        <w:rPr>
          <w:rStyle w:val="VerbatimChar"/>
        </w:rPr>
        <w:t>SOAPAction</w:t>
      </w:r>
      <w:proofErr w:type="spellEnd"/>
      <w:r>
        <w:rPr>
          <w:rStyle w:val="VerbatimChar"/>
        </w:rPr>
        <w:t>: "http://www.openoandm.org/ws-isbm/OpenProviderRequestSession"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isbm:OpenProviderRequestSession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&lt;isbm:ListenerURL&gt;http://provider.example.com/NotificationService&lt;/isbm:ListenerURL&gt;</w:t>
      </w:r>
      <w:r>
        <w:br/>
      </w:r>
      <w:r>
        <w:rPr>
          <w:rStyle w:val="VerbatimChar"/>
        </w:rPr>
        <w:t xml:space="preserve">    &lt;/</w:t>
      </w:r>
      <w:proofErr w:type="spellStart"/>
      <w:r>
        <w:rPr>
          <w:rStyle w:val="VerbatimChar"/>
        </w:rPr>
        <w:t>isbm:OpenProviderRequestSession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462B3C2" w14:textId="77777777" w:rsidR="00BB0129" w:rsidRDefault="00E83E4F" w:rsidP="003D678A">
      <w:pPr>
        <w:pStyle w:val="AppendixHeading4"/>
      </w:pPr>
      <w:bookmarkStart w:id="693" w:name="http-response-15"/>
      <w:bookmarkEnd w:id="693"/>
      <w:r>
        <w:t>HTTP Response</w:t>
      </w:r>
    </w:p>
    <w:p w14:paraId="09971F01"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isbm:OpenProviderRequestSessionResponse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isbm:OpenProviderRequestSessionResponse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58D10DB" w14:textId="50399446" w:rsidR="00BB0129" w:rsidRDefault="00E83E4F" w:rsidP="00BF5A6C">
      <w:pPr>
        <w:pStyle w:val="AppendixHeading3"/>
      </w:pPr>
      <w:bookmarkStart w:id="694" w:name="openconsumerrequestsession"/>
      <w:bookmarkStart w:id="695" w:name="_Toc25357238"/>
      <w:bookmarkStart w:id="696" w:name="_Toc26878768"/>
      <w:bookmarkEnd w:id="694"/>
      <w:proofErr w:type="spellStart"/>
      <w:r>
        <w:t>OpenConsumerRequestSession</w:t>
      </w:r>
      <w:bookmarkEnd w:id="695"/>
      <w:bookmarkEnd w:id="696"/>
      <w:proofErr w:type="spellEnd"/>
    </w:p>
    <w:p w14:paraId="0FCC4A79" w14:textId="77777777" w:rsidR="00BB0129" w:rsidRDefault="00E83E4F" w:rsidP="00E44B0A">
      <w:pPr>
        <w:pStyle w:val="BodyText"/>
      </w:pPr>
      <w:r>
        <w:t>The Consumer Application opens a consumer request session with the ISBM Service Provider and receives a session identifier.</w:t>
      </w:r>
    </w:p>
    <w:p w14:paraId="2B51BE2E" w14:textId="77777777" w:rsidR="00BB0129" w:rsidRDefault="00E83E4F" w:rsidP="003D678A">
      <w:pPr>
        <w:pStyle w:val="AppendixHeading4"/>
      </w:pPr>
      <w:bookmarkStart w:id="697" w:name="http-request-16"/>
      <w:bookmarkEnd w:id="697"/>
      <w:r>
        <w:t>HTTP Request</w:t>
      </w:r>
    </w:p>
    <w:p w14:paraId="79F9A35B" w14:textId="77777777" w:rsidR="00BB0129" w:rsidRDefault="00E83E4F" w:rsidP="003D678A">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783</w:t>
      </w:r>
      <w:r>
        <w:br/>
      </w:r>
      <w:proofErr w:type="spellStart"/>
      <w:r>
        <w:rPr>
          <w:rStyle w:val="VerbatimChar"/>
        </w:rPr>
        <w:t>SOAPAction</w:t>
      </w:r>
      <w:proofErr w:type="spellEnd"/>
      <w:r>
        <w:rPr>
          <w:rStyle w:val="VerbatimChar"/>
        </w:rPr>
        <w:t>: "http://www.openoandm.org/ws-isbm/OpenConsumerRequestSession"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isbm:OpenConsumerRequestSession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&lt;isbm:ListenerURL&gt;http://consumer.example.com/NotificationService&lt;/isbm:ListenerURL&gt;</w:t>
      </w:r>
      <w:r>
        <w:br/>
      </w:r>
      <w:r>
        <w:rPr>
          <w:rStyle w:val="VerbatimChar"/>
        </w:rPr>
        <w:t xml:space="preserve">    &lt;/</w:t>
      </w:r>
      <w:proofErr w:type="spellStart"/>
      <w:r>
        <w:rPr>
          <w:rStyle w:val="VerbatimChar"/>
        </w:rPr>
        <w:t>isbm:OpenConsumerRequestSession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8FCC02F" w14:textId="77777777" w:rsidR="00BB0129" w:rsidRDefault="00E83E4F" w:rsidP="003D678A">
      <w:pPr>
        <w:pStyle w:val="AppendixHeading4"/>
      </w:pPr>
      <w:bookmarkStart w:id="698" w:name="http-response-16"/>
      <w:bookmarkEnd w:id="698"/>
      <w:r>
        <w:t>HTTP Response</w:t>
      </w:r>
    </w:p>
    <w:p w14:paraId="1365BB18"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isbm:OpenConsumerRequestSessionResponse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isbm:OpenConsumerRequestSessionResponse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0C75079" w14:textId="16FC5814" w:rsidR="00BB0129" w:rsidRDefault="00E83E4F" w:rsidP="00BF5A6C">
      <w:pPr>
        <w:pStyle w:val="AppendixHeading3"/>
      </w:pPr>
      <w:bookmarkStart w:id="699" w:name="postrequest"/>
      <w:bookmarkStart w:id="700" w:name="_Toc25357239"/>
      <w:bookmarkStart w:id="701" w:name="_Toc26878769"/>
      <w:bookmarkEnd w:id="699"/>
      <w:proofErr w:type="spellStart"/>
      <w:r>
        <w:t>PostRequest</w:t>
      </w:r>
      <w:bookmarkEnd w:id="700"/>
      <w:bookmarkEnd w:id="701"/>
      <w:proofErr w:type="spellEnd"/>
    </w:p>
    <w:p w14:paraId="39671A1C" w14:textId="77777777" w:rsidR="00BB0129" w:rsidRDefault="00E83E4F" w:rsidP="00E44B0A">
      <w:pPr>
        <w:pStyle w:val="BodyText"/>
      </w:pPr>
      <w:r>
        <w:t>The Consumer Application posts a request message to the ISBM Service Provider and receives a message identifier.</w:t>
      </w:r>
    </w:p>
    <w:p w14:paraId="43616A15" w14:textId="77777777" w:rsidR="00BB0129" w:rsidRDefault="00E83E4F" w:rsidP="003D678A">
      <w:pPr>
        <w:pStyle w:val="AppendixHeading4"/>
      </w:pPr>
      <w:bookmarkStart w:id="702" w:name="http-request-17"/>
      <w:bookmarkEnd w:id="702"/>
      <w:r>
        <w:t>HTTP Request</w:t>
      </w:r>
    </w:p>
    <w:p w14:paraId="0B2F6D2A" w14:textId="77777777" w:rsidR="00BB0129" w:rsidRDefault="00E83E4F" w:rsidP="003D678A">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748</w:t>
      </w:r>
      <w:r>
        <w:br/>
      </w:r>
      <w:proofErr w:type="spellStart"/>
      <w:r>
        <w:rPr>
          <w:rStyle w:val="VerbatimChar"/>
        </w:rPr>
        <w:t>SOAPAction</w:t>
      </w:r>
      <w:proofErr w:type="spellEnd"/>
      <w:r>
        <w:rPr>
          <w:rStyle w:val="VerbatimChar"/>
        </w:rPr>
        <w:t>: "http://www.openoandm.org/ws-isbm/PostRequest"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lastRenderedPageBreak/>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&lt;Text&gt;Ping!&lt;/Text&gt;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isbm:PostRequest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57BAD50" w14:textId="77777777" w:rsidR="00BB0129" w:rsidRDefault="00E83E4F" w:rsidP="003D678A">
      <w:pPr>
        <w:pStyle w:val="AppendixHeading4"/>
      </w:pPr>
      <w:bookmarkStart w:id="703" w:name="http-response-17"/>
      <w:bookmarkEnd w:id="703"/>
      <w:r>
        <w:t>HTTP Response</w:t>
      </w:r>
    </w:p>
    <w:p w14:paraId="64B4B3B9"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isbm:PostRequestResponse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35F9C00" w14:textId="3F96BF05" w:rsidR="00BB0129" w:rsidRDefault="00E83E4F" w:rsidP="00BF5A6C">
      <w:pPr>
        <w:pStyle w:val="AppendixHeading3"/>
      </w:pPr>
      <w:bookmarkStart w:id="704" w:name="notifylistener-1"/>
      <w:bookmarkStart w:id="705" w:name="_Toc25357240"/>
      <w:bookmarkStart w:id="706" w:name="_Toc26878770"/>
      <w:bookmarkEnd w:id="704"/>
      <w:proofErr w:type="spellStart"/>
      <w:r>
        <w:t>NotifyListener</w:t>
      </w:r>
      <w:bookmarkEnd w:id="705"/>
      <w:bookmarkEnd w:id="706"/>
      <w:proofErr w:type="spellEnd"/>
    </w:p>
    <w:p w14:paraId="05F04CAC" w14:textId="77777777" w:rsidR="00BB0129" w:rsidRDefault="00E83E4F" w:rsidP="00E44B0A">
      <w:pPr>
        <w:pStyle w:val="BodyText"/>
      </w:pPr>
      <w:r>
        <w:t>The ISBM Service Provider notifies the Provider Application of an applicable request message.</w:t>
      </w:r>
    </w:p>
    <w:p w14:paraId="6EBA1D73" w14:textId="77777777" w:rsidR="00BB0129" w:rsidRDefault="00E83E4F" w:rsidP="003D678A">
      <w:pPr>
        <w:pStyle w:val="AppendixHeading4"/>
      </w:pPr>
      <w:bookmarkStart w:id="707" w:name="http-request-18"/>
      <w:bookmarkEnd w:id="707"/>
      <w:r>
        <w:t>HTTP Request</w:t>
      </w:r>
    </w:p>
    <w:p w14:paraId="7508C31B" w14:textId="77777777" w:rsidR="00BB0129" w:rsidRDefault="00E83E4F" w:rsidP="003D678A">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provider.example.com</w:t>
      </w:r>
      <w:r>
        <w:br/>
      </w:r>
      <w:r>
        <w:rPr>
          <w:rStyle w:val="VerbatimChar"/>
        </w:rPr>
        <w:t>Content-Type: text/xml; charset=utf-8</w:t>
      </w:r>
      <w:r>
        <w:br/>
      </w:r>
      <w:r>
        <w:rPr>
          <w:rStyle w:val="VerbatimChar"/>
        </w:rPr>
        <w:t>Content-Length: 444</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C31C63C" w14:textId="77777777" w:rsidR="00BB0129" w:rsidRDefault="00E83E4F" w:rsidP="003D678A">
      <w:pPr>
        <w:pStyle w:val="AppendixHeading4"/>
      </w:pPr>
      <w:bookmarkStart w:id="708" w:name="http-response-18"/>
      <w:bookmarkEnd w:id="708"/>
      <w:r>
        <w:t>HTTP Response</w:t>
      </w:r>
    </w:p>
    <w:p w14:paraId="4C8EED7F"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23A0B2A" w14:textId="37ED767E" w:rsidR="00BB0129" w:rsidRDefault="00E83E4F" w:rsidP="00BF5A6C">
      <w:pPr>
        <w:pStyle w:val="AppendixHeading3"/>
      </w:pPr>
      <w:bookmarkStart w:id="709" w:name="readrequest"/>
      <w:bookmarkStart w:id="710" w:name="_Toc25357241"/>
      <w:bookmarkStart w:id="711" w:name="_Toc26878771"/>
      <w:bookmarkEnd w:id="709"/>
      <w:proofErr w:type="spellStart"/>
      <w:r>
        <w:t>ReadRequest</w:t>
      </w:r>
      <w:bookmarkEnd w:id="710"/>
      <w:bookmarkEnd w:id="711"/>
      <w:proofErr w:type="spellEnd"/>
    </w:p>
    <w:p w14:paraId="27CAFE8F" w14:textId="77777777" w:rsidR="00BB0129" w:rsidRDefault="00E83E4F" w:rsidP="00E44B0A">
      <w:pPr>
        <w:pStyle w:val="BodyText"/>
      </w:pPr>
      <w:r>
        <w:t>The Provider Application reads the request message from the ISBM Service Provider.</w:t>
      </w:r>
    </w:p>
    <w:p w14:paraId="3194858C" w14:textId="77777777" w:rsidR="00BB0129" w:rsidRDefault="00E83E4F" w:rsidP="003D678A">
      <w:pPr>
        <w:pStyle w:val="AppendixHeading4"/>
      </w:pPr>
      <w:bookmarkStart w:id="712" w:name="http-request-19"/>
      <w:bookmarkEnd w:id="712"/>
      <w:r>
        <w:t>HTTP Request</w:t>
      </w:r>
    </w:p>
    <w:p w14:paraId="29D41E48"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664</w:t>
      </w:r>
      <w:r>
        <w:br/>
      </w:r>
      <w:proofErr w:type="spellStart"/>
      <w:r>
        <w:rPr>
          <w:rStyle w:val="VerbatimChar"/>
        </w:rPr>
        <w:t>SOAPAction</w:t>
      </w:r>
      <w:proofErr w:type="spellEnd"/>
      <w:r>
        <w:rPr>
          <w:rStyle w:val="VerbatimChar"/>
        </w:rPr>
        <w:t>: "http://www.openoandm.org/ws-isbm/ReadRequest"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isbm:ReadRequest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99A8281" w14:textId="77777777" w:rsidR="00BB0129" w:rsidRDefault="00E83E4F" w:rsidP="003D678A">
      <w:pPr>
        <w:pStyle w:val="AppendixHeading4"/>
      </w:pPr>
      <w:bookmarkStart w:id="713" w:name="http-response-19"/>
      <w:bookmarkEnd w:id="713"/>
      <w:r>
        <w:t>HTTP Response</w:t>
      </w:r>
    </w:p>
    <w:p w14:paraId="478D5A3E"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529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isbm:RequestMessage</w:t>
      </w:r>
      <w:proofErr w:type="spellEnd"/>
      <w:r>
        <w:rPr>
          <w:rStyle w:val="VerbatimChar"/>
        </w:rPr>
        <w:t>&gt;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&lt;Text&gt;Ping!&lt;/Text&gt;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isbm:RequestMessage</w:t>
      </w:r>
      <w:proofErr w:type="spellEnd"/>
      <w:r>
        <w:rPr>
          <w:rStyle w:val="VerbatimChar"/>
        </w:rPr>
        <w:t>&gt;</w:t>
      </w:r>
      <w:r>
        <w:br/>
      </w:r>
      <w:r>
        <w:rPr>
          <w:rStyle w:val="VerbatimChar"/>
        </w:rPr>
        <w:t xml:space="preserve">    &lt;/</w:t>
      </w:r>
      <w:proofErr w:type="spellStart"/>
      <w:r>
        <w:rPr>
          <w:rStyle w:val="VerbatimChar"/>
        </w:rPr>
        <w:t>isbm:ReadRequestResponse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4CBCC06" w14:textId="5117145F" w:rsidR="00BB0129" w:rsidRDefault="00E83E4F" w:rsidP="00BF5A6C">
      <w:pPr>
        <w:pStyle w:val="AppendixHeading3"/>
      </w:pPr>
      <w:bookmarkStart w:id="714" w:name="removerequest"/>
      <w:bookmarkStart w:id="715" w:name="_Toc25357242"/>
      <w:bookmarkStart w:id="716" w:name="_Toc26878772"/>
      <w:bookmarkEnd w:id="714"/>
      <w:proofErr w:type="spellStart"/>
      <w:r>
        <w:lastRenderedPageBreak/>
        <w:t>RemoveRequest</w:t>
      </w:r>
      <w:bookmarkEnd w:id="715"/>
      <w:bookmarkEnd w:id="716"/>
      <w:proofErr w:type="spellEnd"/>
    </w:p>
    <w:p w14:paraId="695ED14D" w14:textId="77777777" w:rsidR="00BB0129" w:rsidRDefault="00E83E4F" w:rsidP="00E44B0A">
      <w:pPr>
        <w:pStyle w:val="BodyText"/>
      </w:pPr>
      <w:r>
        <w:t>The Provider Application removes the request message from the ISBM Service Provider.</w:t>
      </w:r>
    </w:p>
    <w:p w14:paraId="75906FFB" w14:textId="77777777" w:rsidR="00BB0129" w:rsidRDefault="00E83E4F" w:rsidP="003D678A">
      <w:pPr>
        <w:pStyle w:val="AppendixHeading4"/>
      </w:pPr>
      <w:bookmarkStart w:id="717" w:name="http-request-20"/>
      <w:bookmarkEnd w:id="717"/>
      <w:r>
        <w:t>HTTP Request</w:t>
      </w:r>
    </w:p>
    <w:p w14:paraId="4124D76F"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669</w:t>
      </w:r>
      <w:r>
        <w:br/>
      </w:r>
      <w:proofErr w:type="spellStart"/>
      <w:r>
        <w:rPr>
          <w:rStyle w:val="VerbatimChar"/>
        </w:rPr>
        <w:t>SOAPAction</w:t>
      </w:r>
      <w:proofErr w:type="spellEnd"/>
      <w:r>
        <w:rPr>
          <w:rStyle w:val="VerbatimChar"/>
        </w:rPr>
        <w:t>: "http://www.openoandm.org/ws-isbm/RemoveRequest"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&lt;isbm:SessionID&gt;16ee00f6-8fa9-4e80-8c36-a9d6d2bdb551&lt;&lt;/isbm:SessionID&gt;</w:t>
      </w:r>
      <w:r>
        <w:br/>
      </w:r>
      <w:r>
        <w:rPr>
          <w:rStyle w:val="VerbatimChar"/>
        </w:rPr>
        <w:t xml:space="preserve">    &lt;/</w:t>
      </w:r>
      <w:proofErr w:type="spellStart"/>
      <w:r>
        <w:rPr>
          <w:rStyle w:val="VerbatimChar"/>
        </w:rPr>
        <w:t>isbm:RemoveRequest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D69A2DA" w14:textId="77777777" w:rsidR="00BB0129" w:rsidRDefault="00E83E4F" w:rsidP="003D678A">
      <w:pPr>
        <w:pStyle w:val="AppendixHeading4"/>
      </w:pPr>
      <w:bookmarkStart w:id="718" w:name="http-response-20"/>
      <w:bookmarkEnd w:id="718"/>
      <w:r>
        <w:t>HTTP Response</w:t>
      </w:r>
    </w:p>
    <w:p w14:paraId="189963C2"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F94C5CB" w14:textId="54CF6E96" w:rsidR="00BB0129" w:rsidRDefault="00E83E4F" w:rsidP="00BF5A6C">
      <w:pPr>
        <w:pStyle w:val="AppendixHeading3"/>
      </w:pPr>
      <w:bookmarkStart w:id="719" w:name="postresponse"/>
      <w:bookmarkStart w:id="720" w:name="_Toc25357243"/>
      <w:bookmarkStart w:id="721" w:name="_Toc26878773"/>
      <w:bookmarkEnd w:id="719"/>
      <w:proofErr w:type="spellStart"/>
      <w:r>
        <w:t>PostResponse</w:t>
      </w:r>
      <w:bookmarkEnd w:id="720"/>
      <w:bookmarkEnd w:id="721"/>
      <w:proofErr w:type="spellEnd"/>
    </w:p>
    <w:p w14:paraId="1974DF0E" w14:textId="77777777" w:rsidR="00BB0129" w:rsidRDefault="00E83E4F" w:rsidP="00E44B0A">
      <w:pPr>
        <w:pStyle w:val="BodyText"/>
      </w:pPr>
      <w:r>
        <w:t>The Provider Application posts a response message to the ISBM Service Provider.</w:t>
      </w:r>
    </w:p>
    <w:p w14:paraId="339DDB8D" w14:textId="77777777" w:rsidR="00BB0129" w:rsidRDefault="00E83E4F" w:rsidP="003D678A">
      <w:pPr>
        <w:pStyle w:val="AppendixHeading4"/>
      </w:pPr>
      <w:bookmarkStart w:id="722" w:name="http-request-21"/>
      <w:bookmarkEnd w:id="722"/>
      <w:r>
        <w:t>HTTP Request</w:t>
      </w:r>
    </w:p>
    <w:p w14:paraId="49FC844B"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840</w:t>
      </w:r>
      <w:r>
        <w:br/>
      </w:r>
      <w:proofErr w:type="spellStart"/>
      <w:r>
        <w:rPr>
          <w:rStyle w:val="VerbatimChar"/>
        </w:rPr>
        <w:t>SOAPAction</w:t>
      </w:r>
      <w:proofErr w:type="spellEnd"/>
      <w:r>
        <w:rPr>
          <w:rStyle w:val="VerbatimChar"/>
        </w:rPr>
        <w:t>: "http://www.openoandm.org/ws-isbm/PostResponse"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&lt;Text&gt;Pong!&lt;/Text&gt;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isbm:PostResponse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76C0370" w14:textId="77777777" w:rsidR="00BB0129" w:rsidRDefault="00E83E4F" w:rsidP="003D678A">
      <w:pPr>
        <w:pStyle w:val="AppendixHeading4"/>
      </w:pPr>
      <w:bookmarkStart w:id="723" w:name="http-response-21"/>
      <w:bookmarkEnd w:id="723"/>
      <w:r>
        <w:t>HTTP Response</w:t>
      </w:r>
    </w:p>
    <w:p w14:paraId="05CCE9DC"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237</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1344E4D" w14:textId="10596A6B" w:rsidR="00BB0129" w:rsidRDefault="00E83E4F" w:rsidP="00BF5A6C">
      <w:pPr>
        <w:pStyle w:val="AppendixHeading3"/>
      </w:pPr>
      <w:bookmarkStart w:id="724" w:name="notifylistener-2"/>
      <w:bookmarkStart w:id="725" w:name="_Toc25357244"/>
      <w:bookmarkStart w:id="726" w:name="_Toc26878774"/>
      <w:bookmarkEnd w:id="724"/>
      <w:proofErr w:type="spellStart"/>
      <w:r>
        <w:t>NotifyListener</w:t>
      </w:r>
      <w:bookmarkEnd w:id="725"/>
      <w:bookmarkEnd w:id="726"/>
      <w:proofErr w:type="spellEnd"/>
    </w:p>
    <w:p w14:paraId="6EACAE58" w14:textId="77777777" w:rsidR="00BB0129" w:rsidRDefault="00E83E4F" w:rsidP="00E44B0A">
      <w:pPr>
        <w:pStyle w:val="BodyText"/>
      </w:pPr>
      <w:r>
        <w:t>The ISBM Service Provider notifies the Consumer Application of an applicable response message.</w:t>
      </w:r>
    </w:p>
    <w:p w14:paraId="71A96605" w14:textId="77777777" w:rsidR="00BB0129" w:rsidRDefault="00E83E4F" w:rsidP="003D678A">
      <w:pPr>
        <w:pStyle w:val="AppendixHeading4"/>
      </w:pPr>
      <w:bookmarkStart w:id="727" w:name="http-request-22"/>
      <w:bookmarkEnd w:id="727"/>
      <w:r>
        <w:t>HTTP Request</w:t>
      </w:r>
    </w:p>
    <w:p w14:paraId="0ABBB7FE" w14:textId="77777777" w:rsidR="00BB0129" w:rsidRDefault="00E83E4F" w:rsidP="003D678A">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consumer.example.com</w:t>
      </w:r>
      <w:r>
        <w:br/>
      </w:r>
      <w:r>
        <w:rPr>
          <w:rStyle w:val="VerbatimChar"/>
        </w:rPr>
        <w:t>Content-Type: text/xml; charset=utf-8</w:t>
      </w:r>
      <w:r>
        <w:br/>
      </w:r>
      <w:r>
        <w:rPr>
          <w:rStyle w:val="VerbatimChar"/>
        </w:rPr>
        <w:t>Content-Length: 498</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&lt;isbm:MessageID&gt;af250a33-d5af-4c25-bb57-56802d8fea79&lt;/isbm:MessageID&gt;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E8E4D95" w14:textId="77777777" w:rsidR="00BB0129" w:rsidRDefault="00E83E4F" w:rsidP="003D678A">
      <w:pPr>
        <w:pStyle w:val="AppendixHeading4"/>
      </w:pPr>
      <w:bookmarkStart w:id="728" w:name="http-response-22"/>
      <w:bookmarkEnd w:id="728"/>
      <w:r>
        <w:lastRenderedPageBreak/>
        <w:t>HTTP Response</w:t>
      </w:r>
    </w:p>
    <w:p w14:paraId="144343D1"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38D77F9" w14:textId="15683B21" w:rsidR="00BB0129" w:rsidRDefault="00E83E4F" w:rsidP="00BF5A6C">
      <w:pPr>
        <w:pStyle w:val="AppendixHeading3"/>
      </w:pPr>
      <w:bookmarkStart w:id="729" w:name="readresponse"/>
      <w:bookmarkStart w:id="730" w:name="_Toc25357245"/>
      <w:bookmarkStart w:id="731" w:name="_Toc26878775"/>
      <w:bookmarkEnd w:id="729"/>
      <w:proofErr w:type="spellStart"/>
      <w:r>
        <w:t>ReadResponse</w:t>
      </w:r>
      <w:bookmarkEnd w:id="730"/>
      <w:bookmarkEnd w:id="731"/>
      <w:proofErr w:type="spellEnd"/>
    </w:p>
    <w:p w14:paraId="15407D80" w14:textId="77777777" w:rsidR="00BB0129" w:rsidRDefault="00E83E4F" w:rsidP="00E44B0A">
      <w:pPr>
        <w:pStyle w:val="BodyText"/>
      </w:pPr>
      <w:r>
        <w:t>The Consumer Application reads the response message from the ISBM Service Provider.</w:t>
      </w:r>
    </w:p>
    <w:p w14:paraId="661B5CA8" w14:textId="77777777" w:rsidR="00BB0129" w:rsidRDefault="00E83E4F" w:rsidP="003D678A">
      <w:pPr>
        <w:pStyle w:val="AppendixHeading4"/>
      </w:pPr>
      <w:bookmarkStart w:id="732" w:name="http-request-23"/>
      <w:bookmarkEnd w:id="732"/>
      <w:r>
        <w:t>HTTP Request</w:t>
      </w:r>
    </w:p>
    <w:p w14:paraId="42BE8BF9" w14:textId="77777777" w:rsidR="00BB0129" w:rsidRDefault="00E83E4F" w:rsidP="003D678A">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756</w:t>
      </w:r>
      <w:r>
        <w:br/>
      </w:r>
      <w:proofErr w:type="spellStart"/>
      <w:r>
        <w:rPr>
          <w:rStyle w:val="VerbatimChar"/>
        </w:rPr>
        <w:t>SOAPAction</w:t>
      </w:r>
      <w:proofErr w:type="spellEnd"/>
      <w:r>
        <w:rPr>
          <w:rStyle w:val="VerbatimChar"/>
        </w:rPr>
        <w:t>: "http://www.openoandm.org/ws-isbm/ReadResponse"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isbm:ReadResponse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30C9B5D" w14:textId="77777777" w:rsidR="00BB0129" w:rsidRDefault="00E83E4F" w:rsidP="003D678A">
      <w:pPr>
        <w:pStyle w:val="AppendixHeading4"/>
      </w:pPr>
      <w:bookmarkStart w:id="733" w:name="http-response-23"/>
      <w:bookmarkEnd w:id="733"/>
      <w:r>
        <w:t>HTTP Response</w:t>
      </w:r>
    </w:p>
    <w:p w14:paraId="35B0F256"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495</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isbm:ResponseMessage</w:t>
      </w:r>
      <w:proofErr w:type="spellEnd"/>
      <w:r>
        <w:rPr>
          <w:rStyle w:val="VerbatimChar"/>
        </w:rPr>
        <w:t>&gt;</w:t>
      </w:r>
      <w:r>
        <w:br/>
      </w:r>
      <w:r>
        <w:rPr>
          <w:rStyle w:val="VerbatimChar"/>
        </w:rPr>
        <w:t xml:space="preserve">        &lt;isbm:MessageID&gt;af250a33-d5af-4c25-bb57-56802d8fea79&lt;/isbm:MessageID&gt;</w:t>
      </w:r>
      <w:r>
        <w:br/>
      </w:r>
      <w:r>
        <w:rPr>
          <w:rStyle w:val="VerbatimChar"/>
        </w:rPr>
        <w:lastRenderedPageBreak/>
        <w:t xml:space="preserve">        &lt;</w:t>
      </w:r>
      <w:proofErr w:type="spellStart"/>
      <w:r>
        <w:rPr>
          <w:rStyle w:val="VerbatimChar"/>
        </w:rPr>
        <w:t>isbm:MessageContent</w:t>
      </w:r>
      <w:proofErr w:type="spellEnd"/>
      <w:r>
        <w:rPr>
          <w:rStyle w:val="VerbatimChar"/>
        </w:rPr>
        <w:t>&gt;</w:t>
      </w:r>
      <w:r>
        <w:br/>
      </w:r>
      <w:r>
        <w:rPr>
          <w:rStyle w:val="VerbatimChar"/>
        </w:rPr>
        <w:t xml:space="preserve">          &lt;Text&gt;Pong!&lt;/Text&gt;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isbm:ResponseMessage</w:t>
      </w:r>
      <w:proofErr w:type="spellEnd"/>
      <w:r>
        <w:rPr>
          <w:rStyle w:val="VerbatimChar"/>
        </w:rPr>
        <w:t>&gt;</w:t>
      </w:r>
      <w:r>
        <w:br/>
      </w:r>
      <w:r>
        <w:rPr>
          <w:rStyle w:val="VerbatimChar"/>
        </w:rPr>
        <w:t xml:space="preserve">    &lt;/</w:t>
      </w:r>
      <w:proofErr w:type="spellStart"/>
      <w:r>
        <w:rPr>
          <w:rStyle w:val="VerbatimChar"/>
        </w:rPr>
        <w:t>isbm:ReadResponseResponse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04DA5E1" w14:textId="431FFD82" w:rsidR="00BB0129" w:rsidRDefault="00E83E4F" w:rsidP="00BF5A6C">
      <w:pPr>
        <w:pStyle w:val="AppendixHeading3"/>
      </w:pPr>
      <w:bookmarkStart w:id="734" w:name="removeresponse"/>
      <w:bookmarkStart w:id="735" w:name="_Toc25357246"/>
      <w:bookmarkStart w:id="736" w:name="_Toc26878776"/>
      <w:bookmarkEnd w:id="734"/>
      <w:proofErr w:type="spellStart"/>
      <w:r>
        <w:t>RemoveResponse</w:t>
      </w:r>
      <w:bookmarkEnd w:id="735"/>
      <w:bookmarkEnd w:id="736"/>
      <w:proofErr w:type="spellEnd"/>
    </w:p>
    <w:p w14:paraId="1DE1A45F" w14:textId="77777777" w:rsidR="00BB0129" w:rsidRDefault="00E83E4F" w:rsidP="00E44B0A">
      <w:pPr>
        <w:pStyle w:val="BodyText"/>
      </w:pPr>
      <w:r>
        <w:t>The Consumer Application removes the response message from the ISBM Service Provider.</w:t>
      </w:r>
    </w:p>
    <w:p w14:paraId="746B9F1C" w14:textId="77777777" w:rsidR="00BB0129" w:rsidRDefault="00E83E4F" w:rsidP="003D678A">
      <w:pPr>
        <w:pStyle w:val="AppendixHeading4"/>
      </w:pPr>
      <w:bookmarkStart w:id="737" w:name="http-request-24"/>
      <w:bookmarkEnd w:id="737"/>
      <w:r>
        <w:t>HTTP Request</w:t>
      </w:r>
    </w:p>
    <w:p w14:paraId="5FC3E3C4"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760</w:t>
      </w:r>
      <w:r>
        <w:br/>
      </w:r>
      <w:proofErr w:type="spellStart"/>
      <w:r>
        <w:rPr>
          <w:rStyle w:val="VerbatimChar"/>
        </w:rPr>
        <w:t>SOAPAction</w:t>
      </w:r>
      <w:proofErr w:type="spellEnd"/>
      <w:r>
        <w:rPr>
          <w:rStyle w:val="VerbatimChar"/>
        </w:rPr>
        <w:t>: "http://www.openoandm.org/ws-isbm/RemoveResponse"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isbm:RemoveResponse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905B3EF" w14:textId="77777777" w:rsidR="00BB0129" w:rsidRDefault="00E83E4F" w:rsidP="003D678A">
      <w:pPr>
        <w:pStyle w:val="AppendixHeading4"/>
      </w:pPr>
      <w:bookmarkStart w:id="738" w:name="http-response-24"/>
      <w:bookmarkEnd w:id="738"/>
      <w:r>
        <w:t>HTTP Response</w:t>
      </w:r>
    </w:p>
    <w:p w14:paraId="6AD4E0F1"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3C666FB" w14:textId="4DCE1941" w:rsidR="00BB0129" w:rsidRDefault="00E83E4F" w:rsidP="00BF5A6C">
      <w:pPr>
        <w:pStyle w:val="AppendixHeading3"/>
      </w:pPr>
      <w:bookmarkStart w:id="739" w:name="closeconsumerrequestsession"/>
      <w:bookmarkStart w:id="740" w:name="_Toc25357247"/>
      <w:bookmarkStart w:id="741" w:name="_Toc26878777"/>
      <w:bookmarkEnd w:id="739"/>
      <w:proofErr w:type="spellStart"/>
      <w:r>
        <w:t>CloseConsumerRequestSession</w:t>
      </w:r>
      <w:bookmarkEnd w:id="740"/>
      <w:bookmarkEnd w:id="741"/>
      <w:proofErr w:type="spellEnd"/>
    </w:p>
    <w:p w14:paraId="6D694E2C" w14:textId="77777777" w:rsidR="00BB0129" w:rsidRDefault="00E83E4F" w:rsidP="00E44B0A">
      <w:pPr>
        <w:pStyle w:val="BodyText"/>
      </w:pPr>
      <w:r>
        <w:t>The Consumer Application closes the consumer request session with the ISBM Service Provider.</w:t>
      </w:r>
    </w:p>
    <w:p w14:paraId="7BE8E784" w14:textId="77777777" w:rsidR="00BB0129" w:rsidRDefault="00E83E4F" w:rsidP="003D678A">
      <w:pPr>
        <w:pStyle w:val="AppendixHeading4"/>
      </w:pPr>
      <w:bookmarkStart w:id="742" w:name="http-request-25"/>
      <w:bookmarkEnd w:id="742"/>
      <w:r>
        <w:t>HTTP Request</w:t>
      </w:r>
    </w:p>
    <w:p w14:paraId="3106A4C5" w14:textId="77777777" w:rsidR="00BB0129" w:rsidRDefault="00E83E4F" w:rsidP="003D678A">
      <w:pPr>
        <w:pStyle w:val="SourceCode"/>
      </w:pPr>
      <w:r>
        <w:rPr>
          <w:rStyle w:val="VerbatimChar"/>
        </w:rPr>
        <w:lastRenderedPageBreak/>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696</w:t>
      </w:r>
      <w:r>
        <w:br/>
      </w:r>
      <w:proofErr w:type="spellStart"/>
      <w:r>
        <w:rPr>
          <w:rStyle w:val="VerbatimChar"/>
        </w:rPr>
        <w:t>SOAPAction</w:t>
      </w:r>
      <w:proofErr w:type="spellEnd"/>
      <w:r>
        <w:rPr>
          <w:rStyle w:val="VerbatimChar"/>
        </w:rPr>
        <w:t>: "http://www.openoandm.org/ws-isbm/CloseConsumerRequestSession"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isbm:CloseConsumerRequestSession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isbm:CloseConsumerRequestSession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6EBF01B" w14:textId="77777777" w:rsidR="00BB0129" w:rsidRDefault="00E83E4F" w:rsidP="003D678A">
      <w:pPr>
        <w:pStyle w:val="AppendixHeading4"/>
      </w:pPr>
      <w:bookmarkStart w:id="743" w:name="http-response-25"/>
      <w:bookmarkEnd w:id="743"/>
      <w:r>
        <w:t>HTTP Response</w:t>
      </w:r>
    </w:p>
    <w:p w14:paraId="04673426"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isbm:CloseConsumerRequestSessionResponse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6483E58" w14:textId="0A637C43" w:rsidR="00BB0129" w:rsidRDefault="00E83E4F" w:rsidP="00BF5A6C">
      <w:pPr>
        <w:pStyle w:val="AppendixHeading3"/>
      </w:pPr>
      <w:bookmarkStart w:id="744" w:name="closeproviderrequestsession"/>
      <w:bookmarkStart w:id="745" w:name="_Toc25357248"/>
      <w:bookmarkStart w:id="746" w:name="_Toc26878778"/>
      <w:bookmarkEnd w:id="744"/>
      <w:proofErr w:type="spellStart"/>
      <w:r>
        <w:t>CloseProviderRequestSession</w:t>
      </w:r>
      <w:bookmarkEnd w:id="745"/>
      <w:bookmarkEnd w:id="746"/>
      <w:proofErr w:type="spellEnd"/>
    </w:p>
    <w:p w14:paraId="1C8C73B6" w14:textId="77777777" w:rsidR="00BB0129" w:rsidRDefault="00E83E4F" w:rsidP="00E44B0A">
      <w:pPr>
        <w:pStyle w:val="BodyText"/>
      </w:pPr>
      <w:r>
        <w:t>The Provider Application closes the provider request session with the ISBM Service Provider.</w:t>
      </w:r>
    </w:p>
    <w:p w14:paraId="533FDA5E" w14:textId="77777777" w:rsidR="00BB0129" w:rsidRDefault="00E83E4F" w:rsidP="003D678A">
      <w:pPr>
        <w:pStyle w:val="AppendixHeading4"/>
      </w:pPr>
      <w:bookmarkStart w:id="747" w:name="http-request-26"/>
      <w:bookmarkEnd w:id="747"/>
      <w:r>
        <w:t>HTTP Request</w:t>
      </w:r>
    </w:p>
    <w:p w14:paraId="53A92C67"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w:t>
      </w:r>
      <w:r w:rsidRPr="00A86060">
        <w:rPr>
          <w:rStyle w:val="VerbatimChar"/>
        </w:rPr>
        <w:t>example</w:t>
      </w:r>
      <w:r>
        <w:rPr>
          <w:rStyle w:val="VerbatimChar"/>
        </w:rPr>
        <w:t>.com</w:t>
      </w:r>
      <w:r>
        <w:br/>
      </w:r>
      <w:r>
        <w:rPr>
          <w:rStyle w:val="VerbatimChar"/>
        </w:rPr>
        <w:t>Content-Type: text/xml; charset=utf-8</w:t>
      </w:r>
      <w:r>
        <w:br/>
      </w:r>
      <w:r>
        <w:rPr>
          <w:rStyle w:val="VerbatimChar"/>
        </w:rPr>
        <w:t>Content-Length: 696</w:t>
      </w:r>
      <w:r>
        <w:br/>
      </w:r>
      <w:proofErr w:type="spellStart"/>
      <w:r>
        <w:rPr>
          <w:rStyle w:val="VerbatimChar"/>
        </w:rPr>
        <w:t>SOAPAction</w:t>
      </w:r>
      <w:proofErr w:type="spellEnd"/>
      <w:r>
        <w:rPr>
          <w:rStyle w:val="VerbatimChar"/>
        </w:rPr>
        <w:t>: "http://www.openoandm.org/ws-isbm/CloseProviderRequestSession"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lastRenderedPageBreak/>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isbm:CloseProviderRequestSession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isbm:CloseProviderRequestSession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C19469C" w14:textId="77777777" w:rsidR="00BB0129" w:rsidRDefault="00E83E4F" w:rsidP="003D678A">
      <w:pPr>
        <w:pStyle w:val="AppendixHeading4"/>
      </w:pPr>
      <w:bookmarkStart w:id="748" w:name="http-response-26"/>
      <w:bookmarkEnd w:id="748"/>
      <w:r>
        <w:t>HTTP Response</w:t>
      </w:r>
    </w:p>
    <w:p w14:paraId="10B68453"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isbm:CloseProviderRequestSessionResponse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4FF19BA" w14:textId="11974699" w:rsidR="00BB0129" w:rsidRDefault="00E83E4F" w:rsidP="008B6393">
      <w:pPr>
        <w:pStyle w:val="Heading1NoNumbers"/>
      </w:pPr>
      <w:bookmarkStart w:id="749" w:name="acknowledgements"/>
      <w:bookmarkStart w:id="750" w:name="_Toc25357249"/>
      <w:bookmarkStart w:id="751" w:name="_Toc26878779"/>
      <w:bookmarkEnd w:id="749"/>
      <w:commentRangeStart w:id="752"/>
      <w:r>
        <w:lastRenderedPageBreak/>
        <w:t>Acknowledgements</w:t>
      </w:r>
      <w:commentRangeEnd w:id="752"/>
      <w:r w:rsidR="00450EB2">
        <w:rPr>
          <w:rStyle w:val="CommentReference"/>
          <w:rFonts w:eastAsiaTheme="minorHAnsi" w:cstheme="minorBidi"/>
          <w:b w:val="0"/>
          <w:bCs w:val="0"/>
        </w:rPr>
        <w:commentReference w:id="752"/>
      </w:r>
      <w:bookmarkEnd w:id="750"/>
      <w:bookmarkEnd w:id="751"/>
    </w:p>
    <w:p w14:paraId="098AC98B" w14:textId="77777777" w:rsidR="00BB0129" w:rsidRDefault="00E83E4F" w:rsidP="00655548">
      <w:pPr>
        <w:pStyle w:val="BodyText"/>
      </w:pPr>
      <w:r>
        <w:t>The following individuals have participated in the creation of this specification and are gratefully acknowledged:</w:t>
      </w:r>
    </w:p>
    <w:p w14:paraId="0A5EB68A" w14:textId="77777777" w:rsidR="00BB0129" w:rsidRDefault="00E83E4F" w:rsidP="001E4771">
      <w:pPr>
        <w:pStyle w:val="Compact"/>
        <w:numPr>
          <w:ilvl w:val="0"/>
          <w:numId w:val="2"/>
        </w:numPr>
      </w:pPr>
      <w:r>
        <w:t>Georg Grossmann, University of South Australia</w:t>
      </w:r>
    </w:p>
    <w:p w14:paraId="5C36084E" w14:textId="77777777" w:rsidR="00450EB2" w:rsidRDefault="00E83E4F" w:rsidP="001E4771">
      <w:pPr>
        <w:pStyle w:val="Compact"/>
        <w:numPr>
          <w:ilvl w:val="0"/>
          <w:numId w:val="2"/>
        </w:numPr>
      </w:pPr>
      <w:r>
        <w:t>James Fort, Microsoft</w:t>
      </w:r>
    </w:p>
    <w:p w14:paraId="4E7F9CB1" w14:textId="77777777" w:rsidR="00450EB2" w:rsidRDefault="00450EB2" w:rsidP="001E4771">
      <w:pPr>
        <w:pStyle w:val="Compact"/>
        <w:numPr>
          <w:ilvl w:val="0"/>
          <w:numId w:val="2"/>
        </w:numPr>
      </w:pPr>
      <w:r>
        <w:t>.</w:t>
      </w:r>
    </w:p>
    <w:p w14:paraId="58D7D1CA" w14:textId="77777777" w:rsidR="00450EB2" w:rsidRDefault="00450EB2" w:rsidP="001E4771">
      <w:pPr>
        <w:pStyle w:val="Compact"/>
        <w:numPr>
          <w:ilvl w:val="0"/>
          <w:numId w:val="2"/>
        </w:numPr>
      </w:pPr>
      <w:r>
        <w:t>.</w:t>
      </w:r>
    </w:p>
    <w:p w14:paraId="0EEE58CD" w14:textId="77777777" w:rsidR="00450EB2" w:rsidRDefault="00450EB2" w:rsidP="001E4771">
      <w:pPr>
        <w:pStyle w:val="Compact"/>
        <w:numPr>
          <w:ilvl w:val="0"/>
          <w:numId w:val="2"/>
        </w:numPr>
      </w:pPr>
      <w:r>
        <w:t>.</w:t>
      </w:r>
    </w:p>
    <w:p w14:paraId="570D8F67" w14:textId="77777777" w:rsidR="00450EB2" w:rsidRDefault="00450EB2" w:rsidP="001E4771">
      <w:pPr>
        <w:pStyle w:val="Compact"/>
        <w:numPr>
          <w:ilvl w:val="0"/>
          <w:numId w:val="2"/>
        </w:numPr>
      </w:pPr>
      <w:r>
        <w:t>.</w:t>
      </w:r>
    </w:p>
    <w:p w14:paraId="673EE761" w14:textId="43DC12FB" w:rsidR="00BB0129" w:rsidRDefault="00655548" w:rsidP="001E4771">
      <w:pPr>
        <w:pStyle w:val="Compact"/>
        <w:numPr>
          <w:ilvl w:val="0"/>
          <w:numId w:val="2"/>
        </w:numPr>
      </w:pPr>
      <w:r>
        <w:t xml:space="preserve"> </w:t>
      </w:r>
    </w:p>
    <w:p w14:paraId="2FF9F338" w14:textId="77777777" w:rsidR="00D837D9" w:rsidRDefault="00D837D9" w:rsidP="00D837D9">
      <w:pPr>
        <w:pStyle w:val="Bibliography"/>
      </w:pPr>
    </w:p>
    <w:p w14:paraId="161416E0" w14:textId="77777777" w:rsidR="00D837D9" w:rsidRDefault="00D837D9" w:rsidP="00D837D9">
      <w:pPr>
        <w:pStyle w:val="Bibliography"/>
      </w:pPr>
    </w:p>
    <w:p w14:paraId="6DF1ED09" w14:textId="77777777" w:rsidR="00D837D9" w:rsidRDefault="00D837D9" w:rsidP="00D837D9">
      <w:pPr>
        <w:pStyle w:val="Bibliography"/>
      </w:pPr>
    </w:p>
    <w:p w14:paraId="5174A958" w14:textId="77777777" w:rsidR="00D837D9" w:rsidRDefault="00D837D9" w:rsidP="00D837D9">
      <w:pPr>
        <w:pStyle w:val="Bibliography"/>
      </w:pPr>
    </w:p>
    <w:p w14:paraId="7C691779" w14:textId="77777777" w:rsidR="00D837D9" w:rsidRDefault="00D837D9" w:rsidP="00D837D9">
      <w:pPr>
        <w:pStyle w:val="Bibliography"/>
      </w:pPr>
    </w:p>
    <w:p w14:paraId="00C16D18" w14:textId="77777777" w:rsidR="00D837D9" w:rsidRDefault="00D837D9" w:rsidP="00D837D9">
      <w:pPr>
        <w:pStyle w:val="Bibliography"/>
      </w:pPr>
    </w:p>
    <w:p w14:paraId="15968A35" w14:textId="77777777" w:rsidR="00D837D9" w:rsidRDefault="00D837D9" w:rsidP="00D837D9">
      <w:pPr>
        <w:pStyle w:val="Bibliography"/>
      </w:pPr>
    </w:p>
    <w:p w14:paraId="11E4D536" w14:textId="77777777" w:rsidR="00D837D9" w:rsidRDefault="00D837D9" w:rsidP="00D837D9">
      <w:pPr>
        <w:pStyle w:val="Bibliography"/>
      </w:pPr>
    </w:p>
    <w:p w14:paraId="74021FFA" w14:textId="77777777" w:rsidR="00D837D9" w:rsidRDefault="00D837D9" w:rsidP="00D837D9">
      <w:pPr>
        <w:pStyle w:val="Bibliography"/>
      </w:pPr>
    </w:p>
    <w:p w14:paraId="4215E471" w14:textId="77777777" w:rsidR="00D837D9" w:rsidRDefault="00D837D9" w:rsidP="00D837D9">
      <w:pPr>
        <w:pStyle w:val="Bibliography"/>
      </w:pPr>
    </w:p>
    <w:p w14:paraId="07AADA39" w14:textId="77777777" w:rsidR="00D837D9" w:rsidRDefault="00D837D9" w:rsidP="00D837D9">
      <w:pPr>
        <w:pStyle w:val="Bibliography"/>
      </w:pPr>
    </w:p>
    <w:p w14:paraId="6CD109F0" w14:textId="347CD799" w:rsidR="00D837D9" w:rsidRDefault="00D837D9" w:rsidP="008B6393">
      <w:pPr>
        <w:pStyle w:val="Heading1NoNumbers"/>
      </w:pPr>
      <w:bookmarkStart w:id="753" w:name="_Toc26878780"/>
      <w:commentRangeStart w:id="754"/>
      <w:r w:rsidRPr="00D837D9">
        <w:lastRenderedPageBreak/>
        <w:t>Bibliography</w:t>
      </w:r>
      <w:bookmarkEnd w:id="753"/>
      <w:commentRangeEnd w:id="754"/>
      <w:r w:rsidR="00201557">
        <w:rPr>
          <w:rStyle w:val="CommentReference"/>
          <w:rFonts w:eastAsiaTheme="minorHAnsi" w:cstheme="minorBidi"/>
          <w:b w:val="0"/>
          <w:bCs w:val="0"/>
        </w:rPr>
        <w:commentReference w:id="754"/>
      </w:r>
    </w:p>
    <w:p w14:paraId="3467DC34" w14:textId="77777777" w:rsidR="008B6393" w:rsidRPr="008B6393" w:rsidRDefault="008B6393" w:rsidP="008B6393">
      <w:pPr>
        <w:pStyle w:val="BodyText"/>
      </w:pPr>
    </w:p>
    <w:p w14:paraId="56C8C16F" w14:textId="78F26A2E" w:rsidR="00201557" w:rsidRDefault="00414966" w:rsidP="00201557">
      <w:pPr>
        <w:pStyle w:val="Bibliography"/>
        <w:numPr>
          <w:ilvl w:val="0"/>
          <w:numId w:val="80"/>
        </w:numPr>
      </w:pPr>
      <w:hyperlink r:id="rId85" w:history="1">
        <w:r w:rsidR="00201557" w:rsidRPr="007A41D1">
          <w:t>XML Path Language (XPath) Version 1.0</w:t>
        </w:r>
      </w:hyperlink>
      <w:r w:rsidR="00201557" w:rsidRPr="007A41D1">
        <w:t>, James Clark and Steven DeRose, Editors. World Wide Web Consortium, 16 Nov 1999. This version is http://www.w3.org/TR/1999/REC-xpath-19991116. The </w:t>
      </w:r>
      <w:hyperlink r:id="rId86" w:history="1">
        <w:r w:rsidR="00201557" w:rsidRPr="007A41D1">
          <w:t>latest version</w:t>
        </w:r>
      </w:hyperlink>
      <w:r w:rsidR="00201557" w:rsidRPr="007A41D1">
        <w:t xml:space="preserve"> is available at </w:t>
      </w:r>
      <w:hyperlink r:id="rId87" w:history="1">
        <w:r w:rsidR="00201557" w:rsidRPr="0010516F">
          <w:rPr>
            <w:rStyle w:val="Hyperlink"/>
            <w:i/>
            <w:iCs/>
          </w:rPr>
          <w:t>http://www.w3.org/TR/xpath</w:t>
        </w:r>
      </w:hyperlink>
      <w:r w:rsidR="00201557" w:rsidRPr="007A41D1">
        <w:t>.</w:t>
      </w:r>
    </w:p>
    <w:p w14:paraId="06E05070" w14:textId="77777777" w:rsidR="00201557" w:rsidRDefault="00201557" w:rsidP="00201557">
      <w:pPr>
        <w:pStyle w:val="Bibliography"/>
        <w:numPr>
          <w:ilvl w:val="0"/>
          <w:numId w:val="80"/>
        </w:numPr>
      </w:pPr>
    </w:p>
    <w:p w14:paraId="1E4A8B5D" w14:textId="77777777" w:rsidR="00CA4DAE" w:rsidRPr="00D837D9" w:rsidRDefault="00CA4DAE" w:rsidP="00D837D9">
      <w:pPr>
        <w:pStyle w:val="Bibliography"/>
      </w:pPr>
    </w:p>
    <w:sectPr w:rsidR="00CA4DAE" w:rsidRPr="00D837D9" w:rsidSect="001C00AF">
      <w:headerReference w:type="default" r:id="rId88"/>
      <w:footerReference w:type="default" r:id="rId89"/>
      <w:type w:val="oddPage"/>
      <w:pgSz w:w="12240" w:h="15840"/>
      <w:pgMar w:top="1440" w:right="1080" w:bottom="1440" w:left="108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att Selway" w:date="2019-12-03T22:26:00Z" w:initials="MS">
    <w:p w14:paraId="620EB3B6" w14:textId="792B79FB" w:rsidR="00414966" w:rsidRDefault="00414966">
      <w:pPr>
        <w:pStyle w:val="CommentText"/>
      </w:pPr>
      <w:r>
        <w:rPr>
          <w:rStyle w:val="CommentReference"/>
        </w:rPr>
        <w:annotationRef/>
      </w:r>
      <w:r>
        <w:t>What should the subtitle be if we are avoiding the expanding term that includes ‘Bus’??</w:t>
      </w:r>
    </w:p>
  </w:comment>
  <w:comment w:id="7" w:author="Karamjit Kaur" w:date="2019-12-10T13:25:00Z" w:initials="KK">
    <w:p w14:paraId="2D217767" w14:textId="777FD40C" w:rsidR="00414966" w:rsidRDefault="00414966">
      <w:pPr>
        <w:pStyle w:val="CommentText"/>
      </w:pPr>
      <w:r>
        <w:rPr>
          <w:rStyle w:val="CommentReference"/>
        </w:rPr>
        <w:annotationRef/>
      </w:r>
      <w:r>
        <w:t>Specification may be?</w:t>
      </w:r>
    </w:p>
  </w:comment>
  <w:comment w:id="8" w:author="Karamjit Kaur" w:date="2019-12-10T13:51:00Z" w:initials="KK">
    <w:p w14:paraId="3A6FF9E1" w14:textId="14798F33" w:rsidR="00414966" w:rsidRDefault="00414966">
      <w:pPr>
        <w:pStyle w:val="CommentText"/>
      </w:pPr>
      <w:r>
        <w:rPr>
          <w:rStyle w:val="CommentReference"/>
        </w:rPr>
        <w:annotationRef/>
      </w:r>
      <w:r>
        <w:rPr>
          <w:rStyle w:val="CommentReference"/>
        </w:rPr>
        <w:t xml:space="preserve">Should we remove this and just mention the </w:t>
      </w:r>
      <w:proofErr w:type="spellStart"/>
      <w:r>
        <w:rPr>
          <w:rStyle w:val="CommentReference"/>
        </w:rPr>
        <w:t>OpneO&amp;M</w:t>
      </w:r>
      <w:proofErr w:type="spellEnd"/>
      <w:r>
        <w:rPr>
          <w:rStyle w:val="CommentReference"/>
        </w:rPr>
        <w:t xml:space="preserve"> ISBM JWG in the foreword </w:t>
      </w:r>
      <w:proofErr w:type="gramStart"/>
      <w:r>
        <w:rPr>
          <w:rStyle w:val="CommentReference"/>
        </w:rPr>
        <w:t>similar to</w:t>
      </w:r>
      <w:proofErr w:type="gramEnd"/>
      <w:r>
        <w:rPr>
          <w:rStyle w:val="CommentReference"/>
        </w:rPr>
        <w:t xml:space="preserve"> the ISO and other standard documents</w:t>
      </w:r>
    </w:p>
  </w:comment>
  <w:comment w:id="35" w:author="Matt Selway" w:date="2019-12-03T18:41:00Z" w:initials="MS">
    <w:p w14:paraId="7B837C76" w14:textId="23FD308D" w:rsidR="00414966" w:rsidRDefault="00414966">
      <w:pPr>
        <w:pStyle w:val="CommentText"/>
      </w:pPr>
      <w:r>
        <w:rPr>
          <w:rStyle w:val="CommentReference"/>
        </w:rPr>
        <w:annotationRef/>
      </w:r>
      <w:r>
        <w:t>Should we have a statement in here about this being an implementation specification and not a standard? And the terms of the review process?</w:t>
      </w:r>
    </w:p>
  </w:comment>
  <w:comment w:id="39" w:author="Matt Selway" w:date="2019-12-03T18:45:00Z" w:initials="MS">
    <w:p w14:paraId="725601BC" w14:textId="755855B6" w:rsidR="00414966" w:rsidRDefault="00414966">
      <w:pPr>
        <w:pStyle w:val="CommentText"/>
      </w:pPr>
      <w:r>
        <w:rPr>
          <w:rStyle w:val="CommentReference"/>
        </w:rPr>
        <w:annotationRef/>
      </w:r>
      <w:r>
        <w:t>Applicable was used because of the potential for filtering. Is everyone happy to change it received instead?</w:t>
      </w:r>
    </w:p>
  </w:comment>
  <w:comment w:id="49" w:author="Karamjit Kaur" w:date="2019-12-10T17:07:00Z" w:initials="KK">
    <w:p w14:paraId="6E4C0BD8" w14:textId="07868328" w:rsidR="00414966" w:rsidRDefault="00414966" w:rsidP="00563423">
      <w:pPr>
        <w:pStyle w:val="CommentText"/>
      </w:pPr>
      <w:r>
        <w:rPr>
          <w:rStyle w:val="CommentReference"/>
        </w:rPr>
        <w:annotationRef/>
      </w:r>
      <w:r>
        <w:t>Add references for HTTP, XML (XML schema?), JSON, SOAP (</w:t>
      </w:r>
      <w:proofErr w:type="spellStart"/>
      <w:r>
        <w:t>ws</w:t>
      </w:r>
      <w:proofErr w:type="spellEnd"/>
      <w:r>
        <w:t>-Security)</w:t>
      </w:r>
    </w:p>
    <w:p w14:paraId="33366196" w14:textId="484A87E4" w:rsidR="00414966" w:rsidRDefault="00414966">
      <w:pPr>
        <w:pStyle w:val="CommentText"/>
      </w:pPr>
    </w:p>
  </w:comment>
  <w:comment w:id="57" w:author="Matt Selway" w:date="2019-12-03T18:25:00Z" w:initials="MS">
    <w:p w14:paraId="693A629D" w14:textId="5CF3D00A" w:rsidR="00414966" w:rsidRDefault="00414966">
      <w:pPr>
        <w:pStyle w:val="CommentText"/>
      </w:pPr>
      <w:r>
        <w:rPr>
          <w:rStyle w:val="CommentReference"/>
        </w:rPr>
        <w:annotationRef/>
      </w:r>
      <w:r>
        <w:t xml:space="preserve">The definitions of ‘schema terms’ that come from the ISA </w:t>
      </w:r>
      <w:proofErr w:type="gramStart"/>
      <w:r>
        <w:t>95 part</w:t>
      </w:r>
      <w:proofErr w:type="gramEnd"/>
      <w:r>
        <w:t xml:space="preserve"> 6 spec should be referenced as such?</w:t>
      </w:r>
    </w:p>
  </w:comment>
  <w:comment w:id="58" w:author="Karamjit Kaur" w:date="2019-12-10T17:08:00Z" w:initials="KK">
    <w:p w14:paraId="7F21E816" w14:textId="2208E4BC" w:rsidR="00414966" w:rsidRDefault="00414966">
      <w:pPr>
        <w:pStyle w:val="CommentText"/>
      </w:pPr>
      <w:r>
        <w:t xml:space="preserve">Yes, </w:t>
      </w:r>
      <w:r>
        <w:rPr>
          <w:rStyle w:val="CommentReference"/>
        </w:rPr>
        <w:annotationRef/>
      </w:r>
      <w:r>
        <w:t>TODO</w:t>
      </w:r>
    </w:p>
  </w:comment>
  <w:comment w:id="59" w:author="Karamjit Kaur" w:date="2019-12-10T17:09:00Z" w:initials="KK">
    <w:p w14:paraId="4A3BD0C5" w14:textId="02F2159F" w:rsidR="00414966" w:rsidRDefault="00414966">
      <w:pPr>
        <w:pStyle w:val="CommentText"/>
      </w:pPr>
      <w:r>
        <w:rPr>
          <w:rStyle w:val="CommentReference"/>
        </w:rPr>
        <w:annotationRef/>
      </w:r>
      <w:r>
        <w:t xml:space="preserve">Add definition </w:t>
      </w:r>
    </w:p>
  </w:comment>
  <w:comment w:id="60" w:author="Karamjit Kaur" w:date="2019-12-10T17:09:00Z" w:initials="KK">
    <w:p w14:paraId="1820BC07" w14:textId="0C599747" w:rsidR="00414966" w:rsidRDefault="00414966">
      <w:pPr>
        <w:pStyle w:val="CommentText"/>
      </w:pPr>
      <w:r>
        <w:rPr>
          <w:rStyle w:val="CommentReference"/>
        </w:rPr>
        <w:annotationRef/>
      </w:r>
      <w:r>
        <w:t>Add definition</w:t>
      </w:r>
    </w:p>
  </w:comment>
  <w:comment w:id="61" w:author="Karamjit Kaur" w:date="2019-12-10T14:31:00Z" w:initials="KK">
    <w:p w14:paraId="0D14752C" w14:textId="2B3E4397" w:rsidR="00414966" w:rsidRDefault="00414966">
      <w:pPr>
        <w:pStyle w:val="CommentText"/>
      </w:pPr>
      <w:r>
        <w:rPr>
          <w:rStyle w:val="CommentReference"/>
        </w:rPr>
        <w:annotationRef/>
      </w:r>
      <w:r>
        <w:t>Check for consistency of its use everywhere in this document</w:t>
      </w:r>
    </w:p>
  </w:comment>
  <w:comment w:id="90" w:author="Karamjit Kaur" w:date="2019-12-10T14:39:00Z" w:initials="KK">
    <w:p w14:paraId="13DFD6D0" w14:textId="79BF1B4C" w:rsidR="00414966" w:rsidRDefault="00414966">
      <w:pPr>
        <w:pStyle w:val="CommentText"/>
      </w:pPr>
      <w:r>
        <w:rPr>
          <w:rStyle w:val="CommentReference"/>
        </w:rPr>
        <w:annotationRef/>
      </w:r>
      <w:r>
        <w:t>Double check spec</w:t>
      </w:r>
    </w:p>
  </w:comment>
  <w:comment w:id="97" w:author="Matt Selway [2]" w:date="2019-11-22T22:45:00Z" w:initials="MS">
    <w:p w14:paraId="3EC2506B" w14:textId="71633DF3" w:rsidR="00414966" w:rsidRDefault="00414966">
      <w:pPr>
        <w:pStyle w:val="CommentText"/>
      </w:pPr>
      <w:r>
        <w:rPr>
          <w:rStyle w:val="CommentReference"/>
        </w:rPr>
        <w:annotationRef/>
      </w:r>
      <w:r>
        <w:t>Yes/no? If yes will need to update schema.</w:t>
      </w:r>
    </w:p>
  </w:comment>
  <w:comment w:id="98" w:author="Dennis Brandl" w:date="2019-11-25T15:14:00Z" w:initials="DB">
    <w:p w14:paraId="2F5A81BE" w14:textId="1D27D4F6" w:rsidR="00414966" w:rsidRDefault="00414966">
      <w:pPr>
        <w:pStyle w:val="CommentText"/>
      </w:pPr>
      <w:r>
        <w:rPr>
          <w:rStyle w:val="CommentReference"/>
        </w:rPr>
        <w:annotationRef/>
      </w:r>
      <w:r>
        <w:t xml:space="preserve">I would say NO at this time. JSON Schema validation is not yet mature.  We also do not have the equivalent JSON schema definitions for the message types that I expect to be exchanged. </w:t>
      </w:r>
    </w:p>
  </w:comment>
  <w:comment w:id="100" w:author="Matt Selway [2]" w:date="2019-11-22T23:01:00Z" w:initials="MS">
    <w:p w14:paraId="37168DE7" w14:textId="77777777" w:rsidR="00414966" w:rsidRDefault="00414966">
      <w:pPr>
        <w:pStyle w:val="CommentText"/>
      </w:pPr>
      <w:r>
        <w:rPr>
          <w:rStyle w:val="CommentReference"/>
        </w:rPr>
        <w:annotationRef/>
      </w:r>
      <w:r>
        <w:t>Make a reference to the list</w:t>
      </w:r>
    </w:p>
    <w:p w14:paraId="413E9E7C" w14:textId="686D1504" w:rsidR="00414966" w:rsidRDefault="00414966">
      <w:pPr>
        <w:pStyle w:val="CommentText"/>
      </w:pPr>
      <w:r>
        <w:t>[</w:t>
      </w:r>
      <w:r w:rsidRPr="00FD4CD9">
        <w:t>https://www.iana.org/assignments/http-parameters/http-parameters.xhtml#content-coding</w:t>
      </w:r>
      <w:r>
        <w:t>] with the addition of base64 as the basic level of encoding binary content.</w:t>
      </w:r>
    </w:p>
  </w:comment>
  <w:comment w:id="109" w:author="Dennis Brandl" w:date="2019-11-25T15:17:00Z" w:initials="DB">
    <w:p w14:paraId="1C21A8DA" w14:textId="7737B2D4" w:rsidR="00414966" w:rsidRDefault="00414966">
      <w:pPr>
        <w:pStyle w:val="CommentText"/>
      </w:pPr>
      <w:r>
        <w:rPr>
          <w:rStyle w:val="CommentReference"/>
        </w:rPr>
        <w:annotationRef/>
      </w:r>
      <w:r>
        <w:t xml:space="preserve">This seems unclear. Isn’t it that the service provider validates the tokens used to create the channel, not that the security tokens are passed with each service </w:t>
      </w:r>
      <w:proofErr w:type="gramStart"/>
      <w:r>
        <w:t>call.</w:t>
      </w:r>
      <w:proofErr w:type="gramEnd"/>
      <w:r>
        <w:t xml:space="preserve">   </w:t>
      </w:r>
    </w:p>
  </w:comment>
  <w:comment w:id="110" w:author="Matt Selway" w:date="2019-12-03T19:17:00Z" w:initials="MS">
    <w:p w14:paraId="45CE9E1C" w14:textId="26DAC873" w:rsidR="00414966" w:rsidRDefault="00414966">
      <w:pPr>
        <w:pStyle w:val="CommentText"/>
      </w:pPr>
      <w:r>
        <w:rPr>
          <w:rStyle w:val="CommentReference"/>
        </w:rPr>
        <w:annotationRef/>
      </w:r>
      <w:r>
        <w:t>It needs to validate the tokens every call to authenticate the call against the tokens configured for the channel. Is there a better way to say this?</w:t>
      </w:r>
    </w:p>
  </w:comment>
  <w:comment w:id="139" w:author="Matt Selway [2]" w:date="2019-11-23T14:50:00Z" w:initials="MS">
    <w:p w14:paraId="536C2818" w14:textId="44B7980E" w:rsidR="00414966" w:rsidRDefault="00414966">
      <w:pPr>
        <w:pStyle w:val="CommentText"/>
      </w:pPr>
      <w:r>
        <w:rPr>
          <w:rStyle w:val="CommentReference"/>
        </w:rPr>
        <w:annotationRef/>
      </w:r>
      <w:r>
        <w:t>Cross-ref an example schema</w:t>
      </w:r>
    </w:p>
  </w:comment>
  <w:comment w:id="144" w:author="Karamjit Kaur" w:date="2019-12-10T15:32:00Z" w:initials="KK">
    <w:p w14:paraId="25DD2387" w14:textId="73A29EBE" w:rsidR="00414966" w:rsidRDefault="00414966">
      <w:pPr>
        <w:pStyle w:val="CommentText"/>
      </w:pPr>
      <w:r>
        <w:rPr>
          <w:rStyle w:val="CommentReference"/>
        </w:rPr>
        <w:annotationRef/>
      </w:r>
      <w:r>
        <w:t>Add cross-ref / link</w:t>
      </w:r>
    </w:p>
  </w:comment>
  <w:comment w:id="145" w:author="Matt Selway [2]" w:date="2019-11-23T15:43:00Z" w:initials="MS">
    <w:p w14:paraId="5A804F43" w14:textId="12B6B92E" w:rsidR="00414966" w:rsidRDefault="00414966">
      <w:pPr>
        <w:pStyle w:val="CommentText"/>
      </w:pPr>
      <w:r>
        <w:rPr>
          <w:rStyle w:val="CommentReference"/>
        </w:rPr>
        <w:annotationRef/>
      </w:r>
      <w:r>
        <w:t>Changed this from saying MUST include the parameter names. I believe we had a discussion regarding security issues around this.</w:t>
      </w:r>
    </w:p>
  </w:comment>
  <w:comment w:id="146" w:author="Dennis Brandl" w:date="2019-11-25T08:40:00Z" w:initials="DB">
    <w:p w14:paraId="26C33ABC" w14:textId="40E39914" w:rsidR="00414966" w:rsidRDefault="00414966">
      <w:pPr>
        <w:pStyle w:val="CommentText"/>
      </w:pPr>
      <w:r>
        <w:rPr>
          <w:rStyle w:val="CommentReference"/>
        </w:rPr>
        <w:annotationRef/>
      </w:r>
      <w:r>
        <w:t xml:space="preserve">Add text as the end of the sentence to say way”, in order to eliminate information that may compromise security in production environment. </w:t>
      </w:r>
    </w:p>
  </w:comment>
  <w:comment w:id="154" w:author="Matt Selway [2]" w:date="2019-11-23T21:31:00Z" w:initials="MS">
    <w:p w14:paraId="433BFB64" w14:textId="4A4B7413" w:rsidR="00414966" w:rsidRDefault="00414966">
      <w:pPr>
        <w:pStyle w:val="CommentText"/>
      </w:pPr>
      <w:r>
        <w:rPr>
          <w:rStyle w:val="CommentReference"/>
        </w:rPr>
        <w:annotationRef/>
      </w:r>
      <w:r>
        <w:t>Needs review.</w:t>
      </w:r>
    </w:p>
  </w:comment>
  <w:comment w:id="161" w:author="Dennis Brandl" w:date="2019-11-25T18:47:00Z" w:initials="DB">
    <w:p w14:paraId="266C4E61" w14:textId="22B31F92" w:rsidR="00414966" w:rsidRDefault="00414966">
      <w:pPr>
        <w:pStyle w:val="CommentText"/>
      </w:pPr>
      <w:r>
        <w:rPr>
          <w:rStyle w:val="CommentReference"/>
        </w:rPr>
        <w:annotationRef/>
      </w:r>
      <w:r>
        <w:t>This is very unclear.  See proposed understanding</w:t>
      </w:r>
    </w:p>
  </w:comment>
  <w:comment w:id="162" w:author="Matt Selway" w:date="2019-12-03T19:28:00Z" w:initials="MS">
    <w:p w14:paraId="741E37FE" w14:textId="20010BA3" w:rsidR="00414966" w:rsidRDefault="00414966">
      <w:pPr>
        <w:pStyle w:val="CommentText"/>
      </w:pPr>
      <w:r>
        <w:rPr>
          <w:rStyle w:val="CommentReference"/>
        </w:rPr>
        <w:annotationRef/>
      </w:r>
      <w:r>
        <w:t>The ‘not deliver’ part could be an issue if it is already sitting in the queue for a recipient it could be considered ‘delivered’, in which case it needs to be removed. I think that’s what the original term ‘hide’ was trying to indicate.</w:t>
      </w:r>
    </w:p>
  </w:comment>
  <w:comment w:id="170" w:author="Matt Selway [2]" w:date="2019-11-23T21:17:00Z" w:initials="MS">
    <w:p w14:paraId="438CACB1" w14:textId="40FE988B" w:rsidR="00414966" w:rsidRDefault="00414966">
      <w:pPr>
        <w:pStyle w:val="CommentText"/>
      </w:pPr>
      <w:r>
        <w:rPr>
          <w:rStyle w:val="CommentReference"/>
        </w:rPr>
        <w:annotationRef/>
      </w:r>
      <w:r>
        <w:t>This has changed now hasn’t it? Where have we put in some discussion of this</w:t>
      </w:r>
    </w:p>
  </w:comment>
  <w:comment w:id="171" w:author="Dennis Brandl" w:date="2019-11-25T18:49:00Z" w:initials="DB">
    <w:p w14:paraId="2875B854" w14:textId="298AABA1" w:rsidR="00414966" w:rsidRDefault="00414966">
      <w:pPr>
        <w:pStyle w:val="CommentText"/>
      </w:pPr>
      <w:r>
        <w:rPr>
          <w:rStyle w:val="CommentReference"/>
        </w:rPr>
        <w:annotationRef/>
      </w:r>
      <w:r>
        <w:t xml:space="preserve">See additional text to explain. </w:t>
      </w:r>
    </w:p>
  </w:comment>
  <w:comment w:id="176" w:author="Matt Selway [2]" w:date="2019-11-22T20:53:00Z" w:initials="MS">
    <w:p w14:paraId="4CF6CA77" w14:textId="31510877" w:rsidR="00414966" w:rsidRDefault="00414966">
      <w:pPr>
        <w:pStyle w:val="CommentText"/>
      </w:pPr>
      <w:r>
        <w:rPr>
          <w:rStyle w:val="CommentReference"/>
        </w:rPr>
        <w:annotationRef/>
      </w:r>
      <w:r>
        <w:t>Need to work out a suitable name.</w:t>
      </w:r>
    </w:p>
  </w:comment>
  <w:comment w:id="177" w:author="Matt Selway" w:date="2019-12-03T21:02:00Z" w:initials="MS">
    <w:p w14:paraId="6362F04F" w14:textId="58131FEB" w:rsidR="00414966" w:rsidRDefault="00414966">
      <w:pPr>
        <w:pStyle w:val="CommentText"/>
      </w:pPr>
      <w:r>
        <w:rPr>
          <w:rStyle w:val="CommentReference"/>
        </w:rPr>
        <w:annotationRef/>
      </w:r>
      <w:r>
        <w:t>Discovery Service is what Douglas called it.</w:t>
      </w:r>
    </w:p>
  </w:comment>
  <w:comment w:id="188" w:author="Matt Selway [2]" w:date="2019-11-23T21:23:00Z" w:initials="MS">
    <w:p w14:paraId="44B15807" w14:textId="54F83D5B" w:rsidR="00414966" w:rsidRDefault="00414966">
      <w:pPr>
        <w:pStyle w:val="CommentText"/>
      </w:pPr>
      <w:r>
        <w:rPr>
          <w:rStyle w:val="CommentReference"/>
        </w:rPr>
        <w:annotationRef/>
      </w:r>
      <w:r>
        <w:t>I need to go find my notes form the discussion with Doug</w:t>
      </w:r>
    </w:p>
  </w:comment>
  <w:comment w:id="265" w:author="Matt Selway" w:date="2019-12-03T21:14:00Z" w:initials="MS">
    <w:p w14:paraId="632C95E4" w14:textId="34198C10" w:rsidR="00414966" w:rsidRDefault="00414966">
      <w:pPr>
        <w:pStyle w:val="CommentText"/>
      </w:pPr>
      <w:r>
        <w:rPr>
          <w:rStyle w:val="CommentReference"/>
        </w:rPr>
        <w:annotationRef/>
      </w:r>
      <w:r>
        <w:t>I’m not sure this is any more. The ‘security token’ to which this referred previously is the one accompanying the operation for authentication and not those of the input.</w:t>
      </w:r>
    </w:p>
  </w:comment>
  <w:comment w:id="276" w:author="Karamjit Kaur [2]" w:date="2019-11-22T15:26:00Z" w:initials="KK">
    <w:p w14:paraId="3EA85F92" w14:textId="3093134F" w:rsidR="00414966" w:rsidRDefault="00414966">
      <w:pPr>
        <w:pStyle w:val="CommentText"/>
      </w:pPr>
      <w:r>
        <w:rPr>
          <w:rStyle w:val="CommentReference"/>
        </w:rPr>
        <w:annotationRef/>
      </w:r>
      <w:r>
        <w:t>Which one?</w:t>
      </w:r>
    </w:p>
  </w:comment>
  <w:comment w:id="277" w:author="Matt Selway" w:date="2019-12-03T21:25:00Z" w:initials="MS">
    <w:p w14:paraId="2B396881" w14:textId="7CA3B1E1" w:rsidR="00414966" w:rsidRDefault="00414966">
      <w:pPr>
        <w:pStyle w:val="CommentText"/>
      </w:pPr>
      <w:r>
        <w:rPr>
          <w:rStyle w:val="CommentReference"/>
        </w:rPr>
        <w:annotationRef/>
      </w:r>
      <w:proofErr w:type="spellStart"/>
      <w:r>
        <w:t>OperationFault</w:t>
      </w:r>
      <w:proofErr w:type="spellEnd"/>
      <w:r>
        <w:t xml:space="preserve"> as it is an error in executing the </w:t>
      </w:r>
      <w:proofErr w:type="gramStart"/>
      <w:r>
        <w:t>operation, and</w:t>
      </w:r>
      <w:proofErr w:type="gramEnd"/>
      <w:r>
        <w:t xml:space="preserve"> avoid overloading the meaning of </w:t>
      </w:r>
      <w:proofErr w:type="spellStart"/>
      <w:r>
        <w:t>ChannelFault</w:t>
      </w:r>
      <w:proofErr w:type="spellEnd"/>
      <w:r>
        <w:t>.</w:t>
      </w:r>
    </w:p>
  </w:comment>
  <w:comment w:id="273" w:author="Karamjit Kaur [2]" w:date="2019-11-22T15:23:00Z" w:initials="KK">
    <w:p w14:paraId="0C9B2067" w14:textId="2C52DFED" w:rsidR="00414966" w:rsidRDefault="00414966">
      <w:pPr>
        <w:pStyle w:val="CommentText"/>
      </w:pPr>
      <w:r>
        <w:rPr>
          <w:rStyle w:val="CommentReference"/>
        </w:rPr>
        <w:annotationRef/>
      </w:r>
      <w:r>
        <w:t xml:space="preserve">This is a recommended behavior as per recent discussions. But is not considered in implementations this time. </w:t>
      </w:r>
    </w:p>
  </w:comment>
  <w:comment w:id="274" w:author="Dennis Brandl" w:date="2019-11-25T08:48:00Z" w:initials="DB">
    <w:p w14:paraId="19B8AA04" w14:textId="7CF42F8C" w:rsidR="00414966" w:rsidRDefault="00414966">
      <w:pPr>
        <w:pStyle w:val="CommentText"/>
      </w:pPr>
      <w:r>
        <w:rPr>
          <w:rStyle w:val="CommentReference"/>
        </w:rPr>
        <w:annotationRef/>
      </w:r>
      <w:r>
        <w:rPr>
          <w:rStyle w:val="CommentReference"/>
        </w:rPr>
        <w:t>See proposed changed text</w:t>
      </w:r>
      <w:r>
        <w:t xml:space="preserve"> </w:t>
      </w:r>
    </w:p>
  </w:comment>
  <w:comment w:id="298" w:author="Karamjit Kaur [2]" w:date="2019-11-22T16:09:00Z" w:initials="KK">
    <w:p w14:paraId="35674CB5" w14:textId="322BB2B6" w:rsidR="00414966" w:rsidRDefault="00414966">
      <w:pPr>
        <w:pStyle w:val="CommentText"/>
      </w:pPr>
      <w:r>
        <w:rPr>
          <w:rStyle w:val="CommentReference"/>
        </w:rPr>
        <w:annotationRef/>
      </w:r>
      <w:r>
        <w:t>Exposed or returned?</w:t>
      </w:r>
    </w:p>
  </w:comment>
  <w:comment w:id="299" w:author="Dennis Brandl" w:date="2019-11-25T18:53:00Z" w:initials="DB">
    <w:p w14:paraId="2EE333E2" w14:textId="406A3EB9" w:rsidR="00414966" w:rsidRDefault="00414966">
      <w:pPr>
        <w:pStyle w:val="CommentText"/>
      </w:pPr>
      <w:r>
        <w:rPr>
          <w:rStyle w:val="CommentReference"/>
        </w:rPr>
        <w:annotationRef/>
      </w:r>
      <w:r>
        <w:t xml:space="preserve">Not sure what the security reason is. Maybe explain a little. </w:t>
      </w:r>
    </w:p>
  </w:comment>
  <w:comment w:id="303" w:author="Karamjit Kaur [2]" w:date="2019-11-22T15:32:00Z" w:initials="KK">
    <w:p w14:paraId="0D2F8C7A" w14:textId="38711095" w:rsidR="00414966" w:rsidRDefault="00414966">
      <w:pPr>
        <w:pStyle w:val="CommentText"/>
      </w:pPr>
      <w:r>
        <w:rPr>
          <w:rStyle w:val="CommentReference"/>
        </w:rPr>
        <w:annotationRef/>
      </w:r>
      <w:r>
        <w:t>Its [</w:t>
      </w:r>
      <w:proofErr w:type="gramStart"/>
      <w:r>
        <w:t>0..</w:t>
      </w:r>
      <w:proofErr w:type="gramEnd"/>
      <w:r>
        <w:t>*] in SOAP WSDL. Should be corrected there.</w:t>
      </w:r>
    </w:p>
  </w:comment>
  <w:comment w:id="304" w:author="Dennis Brandl" w:date="2019-11-25T18:54:00Z" w:initials="DB">
    <w:p w14:paraId="46F506FD" w14:textId="606EC9AA" w:rsidR="00414966" w:rsidRDefault="00414966">
      <w:pPr>
        <w:pStyle w:val="CommentText"/>
      </w:pPr>
      <w:r>
        <w:rPr>
          <w:rStyle w:val="CommentReference"/>
        </w:rPr>
        <w:annotationRef/>
      </w:r>
      <w:r>
        <w:t>Yes</w:t>
      </w:r>
    </w:p>
  </w:comment>
  <w:comment w:id="306" w:author="Dennis Brandl" w:date="2019-11-25T18:55:00Z" w:initials="DB">
    <w:p w14:paraId="4A88FA53" w14:textId="3DF02B23" w:rsidR="00414966" w:rsidRDefault="00414966">
      <w:pPr>
        <w:pStyle w:val="CommentText"/>
      </w:pPr>
      <w:r>
        <w:rPr>
          <w:rStyle w:val="CommentReference"/>
        </w:rPr>
        <w:annotationRef/>
      </w:r>
      <w:r>
        <w:t xml:space="preserve">This should require that all tokens match, in order to increase the security and prevent inadvertent token removal or sending random tokens in the hope that some will be valid and removed/ </w:t>
      </w:r>
    </w:p>
  </w:comment>
  <w:comment w:id="307" w:author="Matt Selway" w:date="2019-12-03T21:47:00Z" w:initials="MS">
    <w:p w14:paraId="37A34013" w14:textId="0997B77C" w:rsidR="00414966" w:rsidRDefault="00414966">
      <w:pPr>
        <w:pStyle w:val="CommentText"/>
      </w:pPr>
      <w:r>
        <w:rPr>
          <w:rStyle w:val="CommentReference"/>
        </w:rPr>
        <w:annotationRef/>
      </w:r>
      <w:r>
        <w:t>That’s what the following clause does. This clause is about the authentication token.</w:t>
      </w:r>
    </w:p>
  </w:comment>
  <w:comment w:id="341" w:author="Matt Selway" w:date="2019-12-03T21:51:00Z" w:initials="MS">
    <w:p w14:paraId="05290BD3" w14:textId="070CEBEE" w:rsidR="00414966" w:rsidRDefault="00414966">
      <w:pPr>
        <w:pStyle w:val="CommentText"/>
      </w:pPr>
      <w:r>
        <w:rPr>
          <w:rStyle w:val="CommentReference"/>
        </w:rPr>
        <w:annotationRef/>
      </w:r>
      <w:r>
        <w:t>I didn’t think this was a requirement that all applications/clients had to adhere to. Or are you trying to say that if you choose to implement it then it is implemented at the application end?</w:t>
      </w:r>
    </w:p>
  </w:comment>
  <w:comment w:id="377" w:author="Karamjit Kaur [2]" w:date="2019-11-22T21:00:00Z" w:initials="KK">
    <w:p w14:paraId="769655B0" w14:textId="28E93ABC" w:rsidR="00414966" w:rsidRDefault="00414966">
      <w:pPr>
        <w:pStyle w:val="CommentText"/>
      </w:pPr>
      <w:r>
        <w:rPr>
          <w:rStyle w:val="CommentReference"/>
        </w:rPr>
        <w:annotationRef/>
      </w:r>
      <w:r>
        <w:t>Make sure that None and N/A is used consistently across all the tables</w:t>
      </w:r>
    </w:p>
  </w:comment>
  <w:comment w:id="390" w:author="Karamjit Kaur [2]" w:date="2019-11-18T20:48:00Z" w:initials="KK">
    <w:p w14:paraId="3F94FA13" w14:textId="3448EDE2" w:rsidR="00414966" w:rsidRDefault="00414966">
      <w:pPr>
        <w:pStyle w:val="CommentText"/>
      </w:pPr>
      <w:r>
        <w:rPr>
          <w:rStyle w:val="CommentReference"/>
        </w:rPr>
        <w:annotationRef/>
      </w:r>
      <w:r>
        <w:t xml:space="preserve">Should it not be </w:t>
      </w:r>
      <w:proofErr w:type="spellStart"/>
      <w:r>
        <w:t>ContentFilterExpression</w:t>
      </w:r>
      <w:proofErr w:type="spellEnd"/>
      <w:r>
        <w:t xml:space="preserve"> everywhere instead of </w:t>
      </w:r>
      <w:proofErr w:type="spellStart"/>
      <w:r>
        <w:t>XPathExpression</w:t>
      </w:r>
      <w:proofErr w:type="spellEnd"/>
      <w:r>
        <w:rPr>
          <w:rStyle w:val="CommentReference"/>
        </w:rPr>
        <w:annotationRef/>
      </w:r>
      <w:r>
        <w:t>?</w:t>
      </w:r>
    </w:p>
    <w:p w14:paraId="2926822E" w14:textId="16FE9489" w:rsidR="00414966" w:rsidRDefault="00414966">
      <w:pPr>
        <w:pStyle w:val="CommentText"/>
      </w:pPr>
    </w:p>
  </w:comment>
  <w:comment w:id="391" w:author="Karamjit Kaur [2]" w:date="2019-11-19T14:44:00Z" w:initials="KK">
    <w:p w14:paraId="2B71FF0D" w14:textId="77777777" w:rsidR="00414966" w:rsidRDefault="00414966">
      <w:pPr>
        <w:pStyle w:val="CommentText"/>
      </w:pPr>
      <w:r>
        <w:rPr>
          <w:rStyle w:val="CommentReference"/>
        </w:rPr>
        <w:annotationRef/>
      </w:r>
      <w:r>
        <w:t>Yes, update it everywhere. And update SOAP WSDLs too.</w:t>
      </w:r>
    </w:p>
  </w:comment>
  <w:comment w:id="395" w:author="Karamjit Kaur" w:date="2019-11-18T20:48:00Z" w:initials="KK">
    <w:p w14:paraId="7D85E806" w14:textId="77777777" w:rsidR="00414966" w:rsidRDefault="00414966" w:rsidP="00575C64">
      <w:pPr>
        <w:pStyle w:val="CommentText"/>
      </w:pPr>
      <w:r>
        <w:rPr>
          <w:rStyle w:val="CommentReference"/>
        </w:rPr>
        <w:annotationRef/>
      </w:r>
      <w:r>
        <w:t xml:space="preserve">Should it not be </w:t>
      </w:r>
      <w:proofErr w:type="spellStart"/>
      <w:r>
        <w:t>ContentFilterExpression</w:t>
      </w:r>
      <w:proofErr w:type="spellEnd"/>
      <w:r>
        <w:t xml:space="preserve"> everywhere instead of </w:t>
      </w:r>
      <w:proofErr w:type="spellStart"/>
      <w:r>
        <w:t>XPathExpression</w:t>
      </w:r>
      <w:proofErr w:type="spellEnd"/>
      <w:r>
        <w:rPr>
          <w:rStyle w:val="CommentReference"/>
        </w:rPr>
        <w:annotationRef/>
      </w:r>
      <w:r>
        <w:t>?</w:t>
      </w:r>
    </w:p>
    <w:p w14:paraId="152337AD" w14:textId="77777777" w:rsidR="00414966" w:rsidRDefault="00414966" w:rsidP="00575C64">
      <w:pPr>
        <w:pStyle w:val="CommentText"/>
      </w:pPr>
    </w:p>
  </w:comment>
  <w:comment w:id="396" w:author="Karamjit Kaur" w:date="2019-11-19T14:44:00Z" w:initials="KK">
    <w:p w14:paraId="031BA751" w14:textId="77777777" w:rsidR="00414966" w:rsidRDefault="00414966" w:rsidP="00575C64">
      <w:pPr>
        <w:pStyle w:val="CommentText"/>
      </w:pPr>
      <w:r>
        <w:rPr>
          <w:rStyle w:val="CommentReference"/>
        </w:rPr>
        <w:annotationRef/>
      </w:r>
      <w:r>
        <w:t>Yes, update it everywhere. And update SOAP WSDLs too.</w:t>
      </w:r>
    </w:p>
  </w:comment>
  <w:comment w:id="397" w:author="Karamjit Kaur" w:date="2019-11-22T22:06:00Z" w:initials="KK">
    <w:p w14:paraId="56EE7C22" w14:textId="77777777" w:rsidR="00414966" w:rsidRDefault="00414966" w:rsidP="00575C64">
      <w:pPr>
        <w:pStyle w:val="CommentText"/>
      </w:pPr>
      <w:r>
        <w:rPr>
          <w:rStyle w:val="CommentReference"/>
        </w:rPr>
        <w:annotationRef/>
      </w:r>
      <w:r>
        <w:t>Should be changed to Expression. YAML/JSON files need to be updated too.</w:t>
      </w:r>
    </w:p>
  </w:comment>
  <w:comment w:id="433" w:author="Karamjit Kaur" w:date="2019-11-22T22:06:00Z" w:initials="KK">
    <w:p w14:paraId="1724B08B" w14:textId="77777777" w:rsidR="00414966" w:rsidRDefault="00414966" w:rsidP="00661964">
      <w:pPr>
        <w:pStyle w:val="CommentText"/>
      </w:pPr>
      <w:r>
        <w:rPr>
          <w:rStyle w:val="CommentReference"/>
        </w:rPr>
        <w:annotationRef/>
      </w:r>
      <w:r>
        <w:t>Should be changed to Expression. YAML/JSON files need to be updated too.</w:t>
      </w:r>
    </w:p>
  </w:comment>
  <w:comment w:id="437" w:author="Karamjit Kaur [2]" w:date="2019-11-22T22:34:00Z" w:initials="KK">
    <w:p w14:paraId="6AC9D471" w14:textId="77777777" w:rsidR="00414966" w:rsidRDefault="00414966" w:rsidP="007923B5">
      <w:pPr>
        <w:pStyle w:val="CommentText"/>
      </w:pPr>
      <w:r>
        <w:rPr>
          <w:rStyle w:val="CommentReference"/>
        </w:rPr>
        <w:annotationRef/>
      </w:r>
      <w:r>
        <w:t>Needs to be written nicely/clearly.</w:t>
      </w:r>
    </w:p>
  </w:comment>
  <w:comment w:id="442" w:author="Matt Selway" w:date="2019-12-03T22:19:00Z" w:initials="MS">
    <w:p w14:paraId="13ABD190" w14:textId="11E5F15E" w:rsidR="00414966" w:rsidRDefault="00414966">
      <w:pPr>
        <w:pStyle w:val="CommentText"/>
      </w:pPr>
      <w:r>
        <w:rPr>
          <w:rStyle w:val="CommentReference"/>
        </w:rPr>
        <w:annotationRef/>
      </w:r>
      <w:proofErr w:type="gramStart"/>
      <w:r>
        <w:t>All of</w:t>
      </w:r>
      <w:proofErr w:type="gramEnd"/>
      <w:r>
        <w:t xml:space="preserve"> these sentences should be updated to clarify the security token is the authentication token accompanying the operation.</w:t>
      </w:r>
    </w:p>
  </w:comment>
  <w:comment w:id="443" w:author="Karamjit Kaur [2]" w:date="2019-11-20T15:11:00Z" w:initials="KK">
    <w:p w14:paraId="29DFA127" w14:textId="7F67A0A6" w:rsidR="00414966" w:rsidRDefault="00414966">
      <w:pPr>
        <w:pStyle w:val="CommentText"/>
      </w:pPr>
      <w:r>
        <w:rPr>
          <w:rStyle w:val="CommentReference"/>
        </w:rPr>
        <w:annotationRef/>
      </w:r>
      <w:r>
        <w:t>Is this correct wording? as suggested by Ambiguity 3 in Teams wiki</w:t>
      </w:r>
    </w:p>
  </w:comment>
  <w:comment w:id="444" w:author="Karamjit Kaur" w:date="2019-12-03T15:36:00Z" w:initials="KK">
    <w:p w14:paraId="66BF8197" w14:textId="75A63114" w:rsidR="00414966" w:rsidRDefault="00414966">
      <w:pPr>
        <w:pStyle w:val="CommentText"/>
      </w:pPr>
      <w:r>
        <w:rPr>
          <w:rStyle w:val="CommentReference"/>
        </w:rPr>
        <w:annotationRef/>
      </w:r>
      <w:r>
        <w:t>Put a NOTE as well</w:t>
      </w:r>
    </w:p>
  </w:comment>
  <w:comment w:id="445" w:author="Matt Selway" w:date="2019-12-03T22:20:00Z" w:initials="MS">
    <w:p w14:paraId="149877C7" w14:textId="4081A343" w:rsidR="00414966" w:rsidRDefault="00414966">
      <w:pPr>
        <w:pStyle w:val="CommentText"/>
      </w:pPr>
      <w:r>
        <w:rPr>
          <w:rStyle w:val="CommentReference"/>
        </w:rPr>
        <w:annotationRef/>
      </w:r>
      <w:r>
        <w:t>We should just include a note to remind people of the behavior in the presence of an expired request.</w:t>
      </w:r>
    </w:p>
  </w:comment>
  <w:comment w:id="454" w:author="Karamjit Kaur" w:date="2019-11-22T20:51:00Z" w:initials="KK">
    <w:p w14:paraId="08AFD5F4" w14:textId="77777777" w:rsidR="00414966" w:rsidRDefault="00414966" w:rsidP="00357BE3">
      <w:pPr>
        <w:pStyle w:val="CommentText"/>
      </w:pPr>
      <w:r>
        <w:rPr>
          <w:rStyle w:val="CommentReference"/>
        </w:rPr>
        <w:annotationRef/>
      </w:r>
      <w:r>
        <w:t>Check with Matt</w:t>
      </w:r>
    </w:p>
  </w:comment>
  <w:comment w:id="476" w:author="Karamjit Kaur [2]" w:date="2019-11-22T22:34:00Z" w:initials="KK">
    <w:p w14:paraId="17EB2649" w14:textId="77777777" w:rsidR="00414966" w:rsidRDefault="00414966" w:rsidP="00BC44D5">
      <w:pPr>
        <w:pStyle w:val="CommentText"/>
      </w:pPr>
      <w:r>
        <w:rPr>
          <w:rStyle w:val="CommentReference"/>
        </w:rPr>
        <w:annotationRef/>
      </w:r>
      <w:r>
        <w:t>Needs to be written nicely/clearly.</w:t>
      </w:r>
    </w:p>
  </w:comment>
  <w:comment w:id="490" w:author="Matt Selway" w:date="2019-12-13T14:38:00Z" w:initials="MS">
    <w:p w14:paraId="38FC4B22" w14:textId="0AB40738" w:rsidR="00BA4F0F" w:rsidRDefault="00BA4F0F">
      <w:pPr>
        <w:pStyle w:val="CommentText"/>
      </w:pPr>
      <w:r>
        <w:rPr>
          <w:rStyle w:val="CommentReference"/>
        </w:rPr>
        <w:annotationRef/>
      </w:r>
      <w:r>
        <w:t>Placeholder to be updated with proper details.</w:t>
      </w:r>
    </w:p>
  </w:comment>
  <w:comment w:id="551" w:author="Karamjit Kaur" w:date="2019-12-10T15:17:00Z" w:initials="KK">
    <w:p w14:paraId="630940E3" w14:textId="7C603923" w:rsidR="00414966" w:rsidRDefault="00414966">
      <w:pPr>
        <w:pStyle w:val="CommentText"/>
      </w:pPr>
      <w:r>
        <w:rPr>
          <w:rStyle w:val="CommentReference"/>
        </w:rPr>
        <w:annotationRef/>
      </w:r>
      <w:r>
        <w:t>Add schema for Fault</w:t>
      </w:r>
    </w:p>
  </w:comment>
  <w:comment w:id="549" w:author="Karamjit Kaur [2]" w:date="2019-11-20T14:12:00Z" w:initials="KK">
    <w:p w14:paraId="0A293452" w14:textId="3AAB4310" w:rsidR="00414966" w:rsidRDefault="00414966">
      <w:pPr>
        <w:pStyle w:val="CommentText"/>
      </w:pPr>
      <w:r>
        <w:rPr>
          <w:rStyle w:val="CommentReference"/>
        </w:rPr>
        <w:annotationRef/>
      </w:r>
      <w:r>
        <w:t xml:space="preserve">Should schemas for Session, </w:t>
      </w:r>
      <w:proofErr w:type="spellStart"/>
      <w:r>
        <w:t>SessionType</w:t>
      </w:r>
      <w:proofErr w:type="spellEnd"/>
      <w:r>
        <w:t xml:space="preserve"> and Notification be included here? </w:t>
      </w:r>
    </w:p>
  </w:comment>
  <w:comment w:id="550" w:author="Karamjit Kaur" w:date="2019-12-10T15:50:00Z" w:initials="KK">
    <w:p w14:paraId="3D6FF2D7" w14:textId="276B8F9B" w:rsidR="00414966" w:rsidRDefault="00414966">
      <w:pPr>
        <w:pStyle w:val="CommentText"/>
      </w:pPr>
      <w:r>
        <w:rPr>
          <w:rStyle w:val="CommentReference"/>
        </w:rPr>
        <w:annotationRef/>
      </w:r>
      <w:r>
        <w:t>Yes</w:t>
      </w:r>
    </w:p>
  </w:comment>
  <w:comment w:id="558" w:author="Karamjit Kaur [2]" w:date="2019-11-20T14:07:00Z" w:initials="KK">
    <w:p w14:paraId="299C4E9A" w14:textId="6D3A18F5" w:rsidR="00414966" w:rsidRDefault="00414966">
      <w:pPr>
        <w:pStyle w:val="CommentText"/>
      </w:pPr>
      <w:r>
        <w:rPr>
          <w:rStyle w:val="CommentReference"/>
        </w:rPr>
        <w:annotationRef/>
      </w:r>
      <w:r>
        <w:t>Is this alright here?</w:t>
      </w:r>
    </w:p>
  </w:comment>
  <w:comment w:id="580" w:author="Dennis Brandl" w:date="2019-11-25T19:08:00Z" w:initials="DB">
    <w:p w14:paraId="03319315" w14:textId="77777777" w:rsidR="00414966" w:rsidRDefault="00414966">
      <w:pPr>
        <w:pStyle w:val="CommentText"/>
      </w:pPr>
      <w:r>
        <w:rPr>
          <w:rStyle w:val="CommentReference"/>
        </w:rPr>
        <w:annotationRef/>
      </w:r>
      <w:r>
        <w:t xml:space="preserve">Ok, not clear about this. IS this USA Department of Defense.  If no, then change this to Inter-Company or High Security.  </w:t>
      </w:r>
    </w:p>
    <w:p w14:paraId="0EBC6468" w14:textId="0B6F036C" w:rsidR="00414966" w:rsidRDefault="00414966">
      <w:pPr>
        <w:pStyle w:val="CommentText"/>
      </w:pPr>
      <w:r>
        <w:t>Make the change everywhere in 8.4 and 8.4.1</w:t>
      </w:r>
    </w:p>
  </w:comment>
  <w:comment w:id="581" w:author="Matt Selway" w:date="2019-12-03T22:23:00Z" w:initials="MS">
    <w:p w14:paraId="153F0578" w14:textId="082E7A43" w:rsidR="00414966" w:rsidRDefault="00414966">
      <w:pPr>
        <w:pStyle w:val="CommentText"/>
      </w:pPr>
      <w:r>
        <w:rPr>
          <w:rStyle w:val="CommentReference"/>
        </w:rPr>
        <w:annotationRef/>
      </w:r>
      <w:r>
        <w:t xml:space="preserve">Yes, I think it is intended to refer </w:t>
      </w:r>
      <w:proofErr w:type="spellStart"/>
      <w:r>
        <w:t>o</w:t>
      </w:r>
      <w:proofErr w:type="spellEnd"/>
      <w:r>
        <w:t xml:space="preserve"> US DoD (and similar in other countries) as a primary example of a </w:t>
      </w:r>
      <w:proofErr w:type="spellStart"/>
      <w:proofErr w:type="gramStart"/>
      <w:r>
        <w:t>well known</w:t>
      </w:r>
      <w:proofErr w:type="spellEnd"/>
      <w:proofErr w:type="gramEnd"/>
      <w:r>
        <w:t xml:space="preserve"> area that needs higher security.</w:t>
      </w:r>
    </w:p>
  </w:comment>
  <w:comment w:id="594" w:author="Karamjit Kaur [2]" w:date="2019-10-18T10:38:00Z" w:initials="KK">
    <w:p w14:paraId="28862BC1" w14:textId="77777777" w:rsidR="00414966" w:rsidRDefault="00414966" w:rsidP="00B62A7D">
      <w:pPr>
        <w:pStyle w:val="CommentText"/>
      </w:pPr>
      <w:r>
        <w:rPr>
          <w:rStyle w:val="CommentReference"/>
        </w:rPr>
        <w:annotationRef/>
      </w:r>
      <w:r>
        <w:t>Placeholder as of now, will be updated once files are on website</w:t>
      </w:r>
    </w:p>
  </w:comment>
  <w:comment w:id="595" w:author="Matt Selway [2]" w:date="2019-11-22T16:22:00Z" w:initials="MS">
    <w:p w14:paraId="3E495B70" w14:textId="77777777" w:rsidR="00414966" w:rsidRDefault="00414966" w:rsidP="00B62A7D">
      <w:pPr>
        <w:pStyle w:val="CommentText"/>
      </w:pPr>
      <w:r>
        <w:rPr>
          <w:rStyle w:val="CommentReference"/>
        </w:rPr>
        <w:annotationRef/>
      </w:r>
      <w:r>
        <w:t xml:space="preserve">It will be good to </w:t>
      </w:r>
      <w:r>
        <w:rPr>
          <w:rStyle w:val="CommentReference"/>
        </w:rPr>
        <w:annotationRef/>
      </w:r>
      <w:r>
        <w:t xml:space="preserve">set up Swagger API on Open O&amp;M website for testing endpoints. Will use </w:t>
      </w:r>
      <w:proofErr w:type="spellStart"/>
      <w:r>
        <w:t>isbm_</w:t>
      </w:r>
      <w:proofErr w:type="gramStart"/>
      <w:r>
        <w:t>complete.json</w:t>
      </w:r>
      <w:proofErr w:type="spellEnd"/>
      <w:proofErr w:type="gramEnd"/>
      <w:r>
        <w:t xml:space="preserve"> for that.</w:t>
      </w:r>
    </w:p>
  </w:comment>
  <w:comment w:id="601" w:author="Karamjit Kaur [2]" w:date="2019-10-03T16:39:00Z" w:initials="KK">
    <w:p w14:paraId="367CD075" w14:textId="77777777" w:rsidR="00414966" w:rsidRDefault="00414966" w:rsidP="00B62A7D">
      <w:pPr>
        <w:pStyle w:val="CommentText"/>
      </w:pPr>
      <w:r>
        <w:rPr>
          <w:rStyle w:val="CommentReference"/>
        </w:rPr>
        <w:annotationRef/>
      </w:r>
      <w:r>
        <w:t>To be updated</w:t>
      </w:r>
    </w:p>
  </w:comment>
  <w:comment w:id="604" w:author="Matt Selway [2]" w:date="2019-11-23T21:47:00Z" w:initials="MS">
    <w:p w14:paraId="58250843" w14:textId="77777777" w:rsidR="00414966" w:rsidRDefault="00414966" w:rsidP="00ED0A6C">
      <w:pPr>
        <w:pStyle w:val="CommentText"/>
      </w:pPr>
      <w:r>
        <w:rPr>
          <w:rStyle w:val="CommentReference"/>
        </w:rPr>
        <w:annotationRef/>
      </w:r>
      <w:r>
        <w:rPr>
          <w:rStyle w:val="CommentReference"/>
        </w:rPr>
        <w:annotationRef/>
      </w:r>
      <w:r>
        <w:rPr>
          <w:rStyle w:val="CommentReference"/>
        </w:rPr>
        <w:t>This section will be updated to include REST examples in next update of the specification.</w:t>
      </w:r>
    </w:p>
    <w:p w14:paraId="36A04999" w14:textId="77777777" w:rsidR="00414966" w:rsidRDefault="00414966">
      <w:pPr>
        <w:pStyle w:val="CommentText"/>
      </w:pPr>
    </w:p>
    <w:p w14:paraId="201D3857" w14:textId="37217F4E" w:rsidR="00414966" w:rsidRDefault="00414966">
      <w:pPr>
        <w:pStyle w:val="CommentText"/>
      </w:pPr>
      <w:r>
        <w:t>Need to make sure the current examples do not use any of the modified elements.</w:t>
      </w:r>
    </w:p>
  </w:comment>
  <w:comment w:id="752" w:author="Karamjit Kaur [2]" w:date="2019-10-03T17:11:00Z" w:initials="KK">
    <w:p w14:paraId="227F81BF" w14:textId="15D5F094" w:rsidR="00414966" w:rsidRDefault="00414966">
      <w:pPr>
        <w:pStyle w:val="CommentText"/>
      </w:pPr>
      <w:r>
        <w:rPr>
          <w:rStyle w:val="CommentReference"/>
        </w:rPr>
        <w:annotationRef/>
      </w:r>
      <w:r>
        <w:t>Needs to be updated</w:t>
      </w:r>
    </w:p>
  </w:comment>
  <w:comment w:id="754" w:author="Karamjit Kaur" w:date="2019-12-10T16:52:00Z" w:initials="KK">
    <w:p w14:paraId="1DD0EFD4" w14:textId="6C392CA8" w:rsidR="00414966" w:rsidRDefault="00414966">
      <w:pPr>
        <w:pStyle w:val="CommentText"/>
      </w:pPr>
      <w:r>
        <w:t xml:space="preserve">Add </w:t>
      </w:r>
      <w:r>
        <w:rPr>
          <w:rStyle w:val="CommentReference"/>
        </w:rPr>
        <w:annotationRef/>
      </w:r>
      <w:r>
        <w:t xml:space="preserve">WSDL, </w:t>
      </w:r>
      <w:proofErr w:type="spellStart"/>
      <w:r>
        <w:t>OpenAPI</w:t>
      </w:r>
      <w:proofErr w:type="spellEnd"/>
      <w:r>
        <w:t xml:space="preserve">, REST, </w:t>
      </w:r>
      <w:proofErr w:type="spellStart"/>
      <w:r>
        <w:t>JSONPath</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0EB3B6" w15:done="0"/>
  <w15:commentEx w15:paraId="2D217767" w15:done="0"/>
  <w15:commentEx w15:paraId="3A6FF9E1" w15:done="0"/>
  <w15:commentEx w15:paraId="7B837C76" w15:done="0"/>
  <w15:commentEx w15:paraId="725601BC" w15:done="0"/>
  <w15:commentEx w15:paraId="33366196" w15:done="0"/>
  <w15:commentEx w15:paraId="693A629D" w15:done="0"/>
  <w15:commentEx w15:paraId="7F21E816" w15:paraIdParent="693A629D" w15:done="0"/>
  <w15:commentEx w15:paraId="4A3BD0C5" w15:done="0"/>
  <w15:commentEx w15:paraId="1820BC07" w15:done="0"/>
  <w15:commentEx w15:paraId="0D14752C" w15:done="0"/>
  <w15:commentEx w15:paraId="13DFD6D0" w15:done="0"/>
  <w15:commentEx w15:paraId="3EC2506B" w15:done="0"/>
  <w15:commentEx w15:paraId="2F5A81BE" w15:paraIdParent="3EC2506B" w15:done="0"/>
  <w15:commentEx w15:paraId="413E9E7C" w15:done="0"/>
  <w15:commentEx w15:paraId="1C21A8DA" w15:done="0"/>
  <w15:commentEx w15:paraId="45CE9E1C" w15:paraIdParent="1C21A8DA" w15:done="0"/>
  <w15:commentEx w15:paraId="536C2818" w15:done="0"/>
  <w15:commentEx w15:paraId="25DD2387" w15:done="0"/>
  <w15:commentEx w15:paraId="5A804F43" w15:done="1"/>
  <w15:commentEx w15:paraId="26C33ABC" w15:paraIdParent="5A804F43" w15:done="1"/>
  <w15:commentEx w15:paraId="433BFB64" w15:done="0"/>
  <w15:commentEx w15:paraId="266C4E61" w15:done="0"/>
  <w15:commentEx w15:paraId="741E37FE" w15:paraIdParent="266C4E61" w15:done="0"/>
  <w15:commentEx w15:paraId="438CACB1" w15:done="1"/>
  <w15:commentEx w15:paraId="2875B854" w15:paraIdParent="438CACB1" w15:done="1"/>
  <w15:commentEx w15:paraId="4CF6CA77" w15:done="0"/>
  <w15:commentEx w15:paraId="6362F04F" w15:paraIdParent="4CF6CA77" w15:done="0"/>
  <w15:commentEx w15:paraId="44B15807" w15:done="0"/>
  <w15:commentEx w15:paraId="632C95E4" w15:done="0"/>
  <w15:commentEx w15:paraId="3EA85F92" w15:done="1"/>
  <w15:commentEx w15:paraId="2B396881" w15:paraIdParent="3EA85F92" w15:done="1"/>
  <w15:commentEx w15:paraId="0C9B2067" w15:done="0"/>
  <w15:commentEx w15:paraId="19B8AA04" w15:paraIdParent="0C9B2067" w15:done="0"/>
  <w15:commentEx w15:paraId="35674CB5" w15:done="1"/>
  <w15:commentEx w15:paraId="2EE333E2" w15:paraIdParent="35674CB5" w15:done="1"/>
  <w15:commentEx w15:paraId="0D2F8C7A" w15:done="0"/>
  <w15:commentEx w15:paraId="46F506FD" w15:paraIdParent="0D2F8C7A" w15:done="0"/>
  <w15:commentEx w15:paraId="4A88FA53" w15:done="0"/>
  <w15:commentEx w15:paraId="37A34013" w15:paraIdParent="4A88FA53" w15:done="0"/>
  <w15:commentEx w15:paraId="05290BD3" w15:done="0"/>
  <w15:commentEx w15:paraId="769655B0" w15:done="0"/>
  <w15:commentEx w15:paraId="2926822E" w15:done="0"/>
  <w15:commentEx w15:paraId="2B71FF0D" w15:paraIdParent="2926822E" w15:done="0"/>
  <w15:commentEx w15:paraId="152337AD" w15:done="0"/>
  <w15:commentEx w15:paraId="031BA751" w15:paraIdParent="152337AD" w15:done="0"/>
  <w15:commentEx w15:paraId="56EE7C22" w15:done="0"/>
  <w15:commentEx w15:paraId="1724B08B" w15:done="0"/>
  <w15:commentEx w15:paraId="6AC9D471" w15:done="0"/>
  <w15:commentEx w15:paraId="13ABD190" w15:done="0"/>
  <w15:commentEx w15:paraId="29DFA127" w15:done="1"/>
  <w15:commentEx w15:paraId="66BF8197" w15:done="0"/>
  <w15:commentEx w15:paraId="149877C7" w15:paraIdParent="66BF8197" w15:done="0"/>
  <w15:commentEx w15:paraId="08AFD5F4" w15:done="0"/>
  <w15:commentEx w15:paraId="17EB2649" w15:done="0"/>
  <w15:commentEx w15:paraId="38FC4B22" w15:done="0"/>
  <w15:commentEx w15:paraId="630940E3" w15:done="0"/>
  <w15:commentEx w15:paraId="0A293452" w15:done="0"/>
  <w15:commentEx w15:paraId="3D6FF2D7" w15:paraIdParent="0A293452" w15:done="0"/>
  <w15:commentEx w15:paraId="299C4E9A" w15:done="0"/>
  <w15:commentEx w15:paraId="0EBC6468" w15:done="0"/>
  <w15:commentEx w15:paraId="153F0578" w15:paraIdParent="0EBC6468" w15:done="0"/>
  <w15:commentEx w15:paraId="28862BC1" w15:done="0"/>
  <w15:commentEx w15:paraId="3E495B70" w15:done="0"/>
  <w15:commentEx w15:paraId="367CD075" w15:done="0"/>
  <w15:commentEx w15:paraId="201D3857" w15:done="0"/>
  <w15:commentEx w15:paraId="227F81BF" w15:done="0"/>
  <w15:commentEx w15:paraId="1DD0EF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0EB3B6" w16cid:durableId="21915F80"/>
  <w16cid:commentId w16cid:paraId="2D217767" w16cid:durableId="219A1B31"/>
  <w16cid:commentId w16cid:paraId="3A6FF9E1" w16cid:durableId="219A2145"/>
  <w16cid:commentId w16cid:paraId="7B837C76" w16cid:durableId="21912AD7"/>
  <w16cid:commentId w16cid:paraId="725601BC" w16cid:durableId="21912BDD"/>
  <w16cid:commentId w16cid:paraId="33366196" w16cid:durableId="219A4F61"/>
  <w16cid:commentId w16cid:paraId="693A629D" w16cid:durableId="2191270D"/>
  <w16cid:commentId w16cid:paraId="7F21E816" w16cid:durableId="219A4FAA"/>
  <w16cid:commentId w16cid:paraId="4A3BD0C5" w16cid:durableId="219A4FB8"/>
  <w16cid:commentId w16cid:paraId="1820BC07" w16cid:durableId="219A4FC6"/>
  <w16cid:commentId w16cid:paraId="0D14752C" w16cid:durableId="219A2ACB"/>
  <w16cid:commentId w16cid:paraId="13DFD6D0" w16cid:durableId="219A2CB0"/>
  <w16cid:commentId w16cid:paraId="3EC2506B" w16cid:durableId="2182E39D"/>
  <w16cid:commentId w16cid:paraId="2F5A81BE" w16cid:durableId="21866E49"/>
  <w16cid:commentId w16cid:paraId="413E9E7C" w16cid:durableId="2182E72C"/>
  <w16cid:commentId w16cid:paraId="1C21A8DA" w16cid:durableId="21866F12"/>
  <w16cid:commentId w16cid:paraId="45CE9E1C" w16cid:durableId="2191332D"/>
  <w16cid:commentId w16cid:paraId="536C2818" w16cid:durableId="2183C59C"/>
  <w16cid:commentId w16cid:paraId="25DD2387" w16cid:durableId="219A3912"/>
  <w16cid:commentId w16cid:paraId="5A804F43" w16cid:durableId="2183D208"/>
  <w16cid:commentId w16cid:paraId="26C33ABC" w16cid:durableId="21861218"/>
  <w16cid:commentId w16cid:paraId="433BFB64" w16cid:durableId="218423C8"/>
  <w16cid:commentId w16cid:paraId="266C4E61" w16cid:durableId="2186A035"/>
  <w16cid:commentId w16cid:paraId="741E37FE" w16cid:durableId="219135DE"/>
  <w16cid:commentId w16cid:paraId="438CACB1" w16cid:durableId="2184206E"/>
  <w16cid:commentId w16cid:paraId="2875B854" w16cid:durableId="2186A0A1"/>
  <w16cid:commentId w16cid:paraId="4CF6CA77" w16cid:durableId="2182C962"/>
  <w16cid:commentId w16cid:paraId="6362F04F" w16cid:durableId="21914C03"/>
  <w16cid:commentId w16cid:paraId="44B15807" w16cid:durableId="218421D4"/>
  <w16cid:commentId w16cid:paraId="632C95E4" w16cid:durableId="21914EC8"/>
  <w16cid:commentId w16cid:paraId="3EA85F92" w16cid:durableId="21827C97"/>
  <w16cid:commentId w16cid:paraId="2B396881" w16cid:durableId="2191515E"/>
  <w16cid:commentId w16cid:paraId="0C9B2067" w16cid:durableId="21827C06"/>
  <w16cid:commentId w16cid:paraId="19B8AA04" w16cid:durableId="218613D8"/>
  <w16cid:commentId w16cid:paraId="35674CB5" w16cid:durableId="218286A1"/>
  <w16cid:commentId w16cid:paraId="2EE333E2" w16cid:durableId="2186A1AB"/>
  <w16cid:commentId w16cid:paraId="0D2F8C7A" w16cid:durableId="21827E0E"/>
  <w16cid:commentId w16cid:paraId="46F506FD" w16cid:durableId="2186A1C9"/>
  <w16cid:commentId w16cid:paraId="4A88FA53" w16cid:durableId="2186A20C"/>
  <w16cid:commentId w16cid:paraId="37A34013" w16cid:durableId="21915685"/>
  <w16cid:commentId w16cid:paraId="05290BD3" w16cid:durableId="21915770"/>
  <w16cid:commentId w16cid:paraId="769655B0" w16cid:durableId="2182CAF7"/>
  <w16cid:commentId w16cid:paraId="2926822E" w16cid:durableId="217D8233"/>
  <w16cid:commentId w16cid:paraId="2B71FF0D" w16cid:durableId="2182EF52"/>
  <w16cid:commentId w16cid:paraId="152337AD" w16cid:durableId="2182D7B4"/>
  <w16cid:commentId w16cid:paraId="031BA751" w16cid:durableId="2182D7B3"/>
  <w16cid:commentId w16cid:paraId="56EE7C22" w16cid:durableId="2182DA7A"/>
  <w16cid:commentId w16cid:paraId="1724B08B" w16cid:durableId="2190FB59"/>
  <w16cid:commentId w16cid:paraId="6AC9D471" w16cid:durableId="2190FE4B"/>
  <w16cid:commentId w16cid:paraId="13ABD190" w16cid:durableId="21915DFF"/>
  <w16cid:commentId w16cid:paraId="29DFA127" w16cid:durableId="217FD626"/>
  <w16cid:commentId w16cid:paraId="66BF8197" w16cid:durableId="2190FF97"/>
  <w16cid:commentId w16cid:paraId="149877C7" w16cid:durableId="21915E40"/>
  <w16cid:commentId w16cid:paraId="08AFD5F4" w16cid:durableId="2182C8EF"/>
  <w16cid:commentId w16cid:paraId="17EB2649" w16cid:durableId="21956817"/>
  <w16cid:commentId w16cid:paraId="38FC4B22" w16cid:durableId="219E20CB"/>
  <w16cid:commentId w16cid:paraId="630940E3" w16cid:durableId="219A359C"/>
  <w16cid:commentId w16cid:paraId="0A293452" w16cid:durableId="217FC834"/>
  <w16cid:commentId w16cid:paraId="3D6FF2D7" w16cid:durableId="219A3D51"/>
  <w16cid:commentId w16cid:paraId="299C4E9A" w16cid:durableId="217FC71A"/>
  <w16cid:commentId w16cid:paraId="0EBC6468" w16cid:durableId="2186A519"/>
  <w16cid:commentId w16cid:paraId="153F0578" w16cid:durableId="21915EE9"/>
  <w16cid:commentId w16cid:paraId="28862BC1" w16cid:durableId="21829FA5"/>
  <w16cid:commentId w16cid:paraId="3E495B70" w16cid:durableId="218289B2"/>
  <w16cid:commentId w16cid:paraId="367CD075" w16cid:durableId="21829FA6"/>
  <w16cid:commentId w16cid:paraId="201D3857" w16cid:durableId="2184276C"/>
  <w16cid:commentId w16cid:paraId="227F81BF" w16cid:durableId="2140AA5A"/>
  <w16cid:commentId w16cid:paraId="1DD0EFD4" w16cid:durableId="219A4B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3BD0C" w14:textId="77777777" w:rsidR="00AA110D" w:rsidRDefault="00AA110D">
      <w:pPr>
        <w:spacing w:after="0"/>
      </w:pPr>
      <w:r>
        <w:separator/>
      </w:r>
    </w:p>
  </w:endnote>
  <w:endnote w:type="continuationSeparator" w:id="0">
    <w:p w14:paraId="2925C8C2" w14:textId="77777777" w:rsidR="00AA110D" w:rsidRDefault="00AA110D">
      <w:pPr>
        <w:spacing w:after="0"/>
      </w:pPr>
      <w:r>
        <w:continuationSeparator/>
      </w:r>
    </w:p>
  </w:endnote>
  <w:endnote w:type="continuationNotice" w:id="1">
    <w:p w14:paraId="19132E20" w14:textId="77777777" w:rsidR="00AA110D" w:rsidRDefault="00AA110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Raavi"/>
    <w:panose1 w:val="02000500000000000000"/>
    <w:charset w:val="00"/>
    <w:family w:val="swiss"/>
    <w:pitch w:val="variable"/>
    <w:sig w:usb0="0002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22F6" w14:textId="77777777" w:rsidR="00414966" w:rsidRPr="00612B43" w:rsidRDefault="00414966" w:rsidP="00E83E4F">
    <w:pPr>
      <w:pStyle w:val="Footer"/>
    </w:pPr>
    <w:r>
      <w:rPr>
        <w:noProof/>
        <w:sz w:val="16"/>
        <w:lang w:val="en-AU" w:eastAsia="en-AU"/>
      </w:rPr>
      <w:drawing>
        <wp:anchor distT="0" distB="0" distL="114300" distR="114300" simplePos="0" relativeHeight="251658240"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414966" w:rsidRPr="00FD4274" w:rsidRDefault="00414966"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BFAE" w14:textId="63512502" w:rsidR="00414966" w:rsidRPr="00612B43" w:rsidRDefault="00414966" w:rsidP="00E83E4F">
    <w:pPr>
      <w:pStyle w:val="Footer"/>
    </w:pPr>
    <w:r>
      <w:rPr>
        <w:noProof/>
      </w:rPr>
      <w:drawing>
        <wp:anchor distT="0" distB="0" distL="114300" distR="114300" simplePos="0" relativeHeight="251657216" behindDoc="0" locked="0" layoutInCell="1" allowOverlap="1" wp14:anchorId="5FB55F4C" wp14:editId="4C15E0E4">
          <wp:simplePos x="0" y="0"/>
          <wp:positionH relativeFrom="column">
            <wp:posOffset>5153025</wp:posOffset>
          </wp:positionH>
          <wp:positionV relativeFrom="paragraph">
            <wp:posOffset>100</wp:posOffset>
          </wp:positionV>
          <wp:extent cx="1249914" cy="5334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6757537F" w14:textId="77777777" w:rsidR="00414966" w:rsidRPr="00612B43" w:rsidRDefault="00414966"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070D" w14:textId="77777777" w:rsidR="00414966" w:rsidRPr="00612B43" w:rsidRDefault="00414966" w:rsidP="00E83E4F">
    <w:pPr>
      <w:pStyle w:val="Footer"/>
    </w:pPr>
    <w:r>
      <w:rPr>
        <w:noProof/>
      </w:rPr>
      <w:drawing>
        <wp:anchor distT="0" distB="0" distL="114300" distR="114300" simplePos="0" relativeHeight="251656192"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414966" w:rsidRPr="00FD4274" w:rsidRDefault="00414966">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E8ADE" w14:textId="77777777" w:rsidR="00414966" w:rsidRPr="00612B43" w:rsidRDefault="00414966" w:rsidP="00E83E4F">
    <w:pPr>
      <w:pStyle w:val="Footer"/>
    </w:pPr>
    <w:r>
      <w:rPr>
        <w:noProof/>
      </w:rPr>
      <w:drawing>
        <wp:anchor distT="0" distB="0" distL="114300" distR="114300" simplePos="0" relativeHeight="251667456" behindDoc="0" locked="0" layoutInCell="1" allowOverlap="1" wp14:anchorId="34F06142" wp14:editId="04CFF114">
          <wp:simplePos x="0" y="0"/>
          <wp:positionH relativeFrom="column">
            <wp:posOffset>5153025</wp:posOffset>
          </wp:positionH>
          <wp:positionV relativeFrom="paragraph">
            <wp:posOffset>100</wp:posOffset>
          </wp:positionV>
          <wp:extent cx="1249914" cy="53340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064234CD" w14:textId="77777777" w:rsidR="00414966" w:rsidRPr="00612B43" w:rsidRDefault="00414966"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1170D" w14:textId="77777777" w:rsidR="00414966" w:rsidRPr="00612B43" w:rsidRDefault="00414966" w:rsidP="00E83E4F">
    <w:pPr>
      <w:pStyle w:val="Footer"/>
    </w:pPr>
    <w:r>
      <w:rPr>
        <w:noProof/>
      </w:rPr>
      <w:drawing>
        <wp:anchor distT="0" distB="0" distL="114300" distR="114300" simplePos="0" relativeHeight="251663360" behindDoc="0" locked="0" layoutInCell="1" allowOverlap="1" wp14:anchorId="6BE5C9F1" wp14:editId="69811809">
          <wp:simplePos x="0" y="0"/>
          <wp:positionH relativeFrom="column">
            <wp:posOffset>5153025</wp:posOffset>
          </wp:positionH>
          <wp:positionV relativeFrom="paragraph">
            <wp:posOffset>100</wp:posOffset>
          </wp:positionV>
          <wp:extent cx="1249914" cy="5334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440E191A" w14:textId="77777777" w:rsidR="00414966" w:rsidRPr="00612B43" w:rsidRDefault="00414966"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59779" w14:textId="77777777" w:rsidR="00AA110D" w:rsidRDefault="00AA110D">
      <w:r>
        <w:separator/>
      </w:r>
    </w:p>
  </w:footnote>
  <w:footnote w:type="continuationSeparator" w:id="0">
    <w:p w14:paraId="634B662D" w14:textId="77777777" w:rsidR="00AA110D" w:rsidRDefault="00AA110D">
      <w:r>
        <w:continuationSeparator/>
      </w:r>
    </w:p>
  </w:footnote>
  <w:footnote w:type="continuationNotice" w:id="1">
    <w:p w14:paraId="17F226B1" w14:textId="77777777" w:rsidR="00AA110D" w:rsidRDefault="00AA110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414966" w:rsidRDefault="0041496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414966" w:rsidRDefault="004149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163BC" w14:textId="135B354E" w:rsidR="00414966" w:rsidRDefault="00414966">
    <w:pPr>
      <w:pStyle w:val="Header"/>
    </w:pPr>
    <w:sdt>
      <w:sdtPr>
        <w:rPr>
          <w:color w:val="7F7F7F" w:themeColor="background1" w:themeShade="7F"/>
          <w:spacing w:val="60"/>
        </w:rPr>
        <w:id w:val="403106224"/>
        <w:docPartObj>
          <w:docPartGallery w:val="Watermarks"/>
          <w:docPartUnique/>
        </w:docPartObj>
      </w:sdtPr>
      <w:sdtContent>
        <w:r>
          <w:rPr>
            <w:noProof/>
            <w:color w:val="7F7F7F" w:themeColor="background1" w:themeShade="7F"/>
            <w:spacing w:val="60"/>
          </w:rPr>
          <w:pict w14:anchorId="5D0824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7102" w14:textId="77777777" w:rsidR="00414966" w:rsidRDefault="00414966">
    <w:pPr>
      <w:pStyle w:val="Header"/>
      <w:pBdr>
        <w:bottom w:val="single" w:sz="4" w:space="1" w:color="D9D9D9" w:themeColor="background1" w:themeShade="D9"/>
      </w:pBdr>
      <w:jc w:val="right"/>
      <w:rPr>
        <w:b/>
        <w:bCs/>
      </w:rPr>
    </w:pPr>
    <w:sdt>
      <w:sdtPr>
        <w:rPr>
          <w:color w:val="7F7F7F" w:themeColor="background1" w:themeShade="7F"/>
          <w:spacing w:val="60"/>
        </w:rPr>
        <w:id w:val="-21860865"/>
        <w:docPartObj>
          <w:docPartGallery w:val="Watermarks"/>
          <w:docPartUnique/>
        </w:docPartObj>
      </w:sdtPr>
      <w:sdtContent>
        <w:r>
          <w:rPr>
            <w:noProof/>
            <w:color w:val="7F7F7F" w:themeColor="background1" w:themeShade="7F"/>
            <w:spacing w:val="60"/>
          </w:rPr>
          <w:pict w14:anchorId="0E7D7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412.4pt;height:247.4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3D701F">
          <w:rPr>
            <w:b/>
            <w:bCs/>
            <w:noProof/>
          </w:rPr>
          <w:t>1</w:t>
        </w:r>
        <w:r>
          <w:rPr>
            <w:b/>
            <w:bCs/>
            <w:noProof/>
          </w:rPr>
          <w:fldChar w:fldCharType="end"/>
        </w:r>
      </w:sdtContent>
    </w:sdt>
  </w:p>
  <w:p w14:paraId="76474013" w14:textId="77777777" w:rsidR="00414966" w:rsidRDefault="004149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06DD" w14:textId="77777777" w:rsidR="00414966" w:rsidRDefault="00414966">
    <w:pPr>
      <w:pStyle w:val="Header"/>
      <w:pBdr>
        <w:bottom w:val="single" w:sz="4" w:space="1" w:color="D9D9D9" w:themeColor="background1" w:themeShade="D9"/>
      </w:pBdr>
      <w:jc w:val="right"/>
      <w:rPr>
        <w:b/>
        <w:bCs/>
      </w:rPr>
    </w:pPr>
    <w:sdt>
      <w:sdtPr>
        <w:rPr>
          <w:color w:val="7F7F7F" w:themeColor="background1" w:themeShade="7F"/>
          <w:spacing w:val="60"/>
        </w:rPr>
        <w:id w:val="-1265697509"/>
        <w:docPartObj>
          <w:docPartGallery w:val="Watermarks"/>
          <w:docPartUnique/>
        </w:docPartObj>
      </w:sdtPr>
      <w:sdtContent>
        <w:r>
          <w:rPr>
            <w:noProof/>
            <w:color w:val="7F7F7F" w:themeColor="background1" w:themeShade="7F"/>
            <w:spacing w:val="60"/>
          </w:rPr>
          <w:pict w14:anchorId="78874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3D701F">
          <w:rPr>
            <w:b/>
            <w:bCs/>
            <w:noProof/>
          </w:rPr>
          <w:t>1</w:t>
        </w:r>
        <w:r>
          <w:rPr>
            <w:b/>
            <w:bCs/>
            <w:noProof/>
          </w:rPr>
          <w:fldChar w:fldCharType="end"/>
        </w:r>
      </w:sdtContent>
    </w:sdt>
  </w:p>
  <w:p w14:paraId="28261198" w14:textId="77777777" w:rsidR="00414966" w:rsidRDefault="00414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204EED"/>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BE22CED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A0A9BF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FF4E9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696CB0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698E72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7F672B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C8ADD4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54EA2A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F1206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E9233D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AB3ECF"/>
    <w:multiLevelType w:val="hybridMultilevel"/>
    <w:tmpl w:val="3532213A"/>
    <w:lvl w:ilvl="0" w:tplc="D8340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997117C"/>
    <w:multiLevelType w:val="hybridMultilevel"/>
    <w:tmpl w:val="365C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D77AE2"/>
    <w:multiLevelType w:val="hybridMultilevel"/>
    <w:tmpl w:val="FD46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0F72402D"/>
    <w:multiLevelType w:val="hybridMultilevel"/>
    <w:tmpl w:val="73D40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1BB34D92"/>
    <w:multiLevelType w:val="hybridMultilevel"/>
    <w:tmpl w:val="5498D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8AC1597"/>
    <w:multiLevelType w:val="hybridMultilevel"/>
    <w:tmpl w:val="D3002B6E"/>
    <w:lvl w:ilvl="0" w:tplc="08981DC4">
      <w:start w:val="1"/>
      <w:numFmt w:val="upperLetter"/>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34C2F57"/>
    <w:multiLevelType w:val="hybridMultilevel"/>
    <w:tmpl w:val="CFA4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79530E"/>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8"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2F160BB"/>
    <w:multiLevelType w:val="hybridMultilevel"/>
    <w:tmpl w:val="7182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45A2A58"/>
    <w:multiLevelType w:val="hybridMultilevel"/>
    <w:tmpl w:val="35DCA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E70017"/>
    <w:multiLevelType w:val="hybridMultilevel"/>
    <w:tmpl w:val="2F9869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D8F6021"/>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28"/>
  </w:num>
  <w:num w:numId="3">
    <w:abstractNumId w:val="35"/>
  </w:num>
  <w:num w:numId="4">
    <w:abstractNumId w:val="26"/>
  </w:num>
  <w:num w:numId="5">
    <w:abstractNumId w:val="25"/>
  </w:num>
  <w:num w:numId="6">
    <w:abstractNumId w:val="14"/>
  </w:num>
  <w:num w:numId="7">
    <w:abstractNumId w:val="1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4"/>
  </w:num>
  <w:num w:numId="19">
    <w:abstractNumId w:val="11"/>
  </w:num>
  <w:num w:numId="20">
    <w:abstractNumId w:val="27"/>
  </w:num>
  <w:num w:numId="21">
    <w:abstractNumId w:val="19"/>
  </w:num>
  <w:num w:numId="22">
    <w:abstractNumId w:val="23"/>
  </w:num>
  <w:num w:numId="23">
    <w:abstractNumId w:val="17"/>
  </w:num>
  <w:num w:numId="24">
    <w:abstractNumId w:val="31"/>
  </w:num>
  <w:num w:numId="25">
    <w:abstractNumId w:val="22"/>
  </w:num>
  <w:num w:numId="26">
    <w:abstractNumId w:val="29"/>
  </w:num>
  <w:num w:numId="27">
    <w:abstractNumId w:val="18"/>
  </w:num>
  <w:num w:numId="28">
    <w:abstractNumId w:val="34"/>
  </w:num>
  <w:num w:numId="29">
    <w:abstractNumId w:val="32"/>
  </w:num>
  <w:num w:numId="30">
    <w:abstractNumId w:val="20"/>
  </w:num>
  <w:num w:numId="31">
    <w:abstractNumId w:val="12"/>
  </w:num>
  <w:num w:numId="32">
    <w:abstractNumId w:val="21"/>
  </w:num>
  <w:num w:numId="33">
    <w:abstractNumId w:val="30"/>
  </w:num>
  <w:num w:numId="34">
    <w:abstractNumId w:val="27"/>
  </w:num>
  <w:num w:numId="35">
    <w:abstractNumId w:val="27"/>
  </w:num>
  <w:num w:numId="36">
    <w:abstractNumId w:val="27"/>
  </w:num>
  <w:num w:numId="37">
    <w:abstractNumId w:val="27"/>
  </w:num>
  <w:num w:numId="38">
    <w:abstractNumId w:val="27"/>
  </w:num>
  <w:num w:numId="39">
    <w:abstractNumId w:val="27"/>
  </w:num>
  <w:num w:numId="40">
    <w:abstractNumId w:val="27"/>
  </w:num>
  <w:num w:numId="41">
    <w:abstractNumId w:val="27"/>
  </w:num>
  <w:num w:numId="42">
    <w:abstractNumId w:val="27"/>
  </w:num>
  <w:num w:numId="43">
    <w:abstractNumId w:val="27"/>
  </w:num>
  <w:num w:numId="44">
    <w:abstractNumId w:val="27"/>
  </w:num>
  <w:num w:numId="45">
    <w:abstractNumId w:val="27"/>
  </w:num>
  <w:num w:numId="46">
    <w:abstractNumId w:val="27"/>
  </w:num>
  <w:num w:numId="47">
    <w:abstractNumId w:val="27"/>
  </w:num>
  <w:num w:numId="48">
    <w:abstractNumId w:val="27"/>
  </w:num>
  <w:num w:numId="49">
    <w:abstractNumId w:val="27"/>
  </w:num>
  <w:num w:numId="50">
    <w:abstractNumId w:val="27"/>
  </w:num>
  <w:num w:numId="51">
    <w:abstractNumId w:val="27"/>
  </w:num>
  <w:num w:numId="52">
    <w:abstractNumId w:val="27"/>
  </w:num>
  <w:num w:numId="53">
    <w:abstractNumId w:val="27"/>
  </w:num>
  <w:num w:numId="54">
    <w:abstractNumId w:val="27"/>
  </w:num>
  <w:num w:numId="55">
    <w:abstractNumId w:val="27"/>
  </w:num>
  <w:num w:numId="56">
    <w:abstractNumId w:val="27"/>
  </w:num>
  <w:num w:numId="57">
    <w:abstractNumId w:val="27"/>
  </w:num>
  <w:num w:numId="58">
    <w:abstractNumId w:val="27"/>
  </w:num>
  <w:num w:numId="59">
    <w:abstractNumId w:val="27"/>
  </w:num>
  <w:num w:numId="60">
    <w:abstractNumId w:val="27"/>
  </w:num>
  <w:num w:numId="61">
    <w:abstractNumId w:val="27"/>
  </w:num>
  <w:num w:numId="62">
    <w:abstractNumId w:val="27"/>
  </w:num>
  <w:num w:numId="63">
    <w:abstractNumId w:val="27"/>
  </w:num>
  <w:num w:numId="64">
    <w:abstractNumId w:val="27"/>
  </w:num>
  <w:num w:numId="65">
    <w:abstractNumId w:val="27"/>
  </w:num>
  <w:num w:numId="66">
    <w:abstractNumId w:val="27"/>
  </w:num>
  <w:num w:numId="67">
    <w:abstractNumId w:val="27"/>
  </w:num>
  <w:num w:numId="68">
    <w:abstractNumId w:val="27"/>
  </w:num>
  <w:num w:numId="69">
    <w:abstractNumId w:val="27"/>
  </w:num>
  <w:num w:numId="70">
    <w:abstractNumId w:val="27"/>
  </w:num>
  <w:num w:numId="71">
    <w:abstractNumId w:val="27"/>
  </w:num>
  <w:num w:numId="72">
    <w:abstractNumId w:val="27"/>
  </w:num>
  <w:num w:numId="73">
    <w:abstractNumId w:val="27"/>
  </w:num>
  <w:num w:numId="74">
    <w:abstractNumId w:val="27"/>
  </w:num>
  <w:num w:numId="75">
    <w:abstractNumId w:val="27"/>
  </w:num>
  <w:num w:numId="76">
    <w:abstractNumId w:val="27"/>
  </w:num>
  <w:num w:numId="77">
    <w:abstractNumId w:val="33"/>
  </w:num>
  <w:num w:numId="78">
    <w:abstractNumId w:val="13"/>
  </w:num>
  <w:num w:numId="79">
    <w:abstractNumId w:val="19"/>
  </w:num>
  <w:num w:numId="80">
    <w:abstractNumId w:val="16"/>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Selway">
    <w15:presenceInfo w15:providerId="None" w15:userId="Matt Selway"/>
  </w15:person>
  <w15:person w15:author="Karamjit Kaur">
    <w15:presenceInfo w15:providerId="AD" w15:userId="S::kaurkar@unisa.edu.au::b658082b-61f8-4640-84f7-cc430abf4e82"/>
  </w15:person>
  <w15:person w15:author="Dennis Brandl">
    <w15:presenceInfo w15:providerId="Windows Live" w15:userId="b0bd9e687dccd278"/>
  </w15:person>
  <w15:person w15:author="Matt Selway [2]">
    <w15:presenceInfo w15:providerId="AD" w15:userId="S::selwaymr@unisa.edu.au::ee169fb8-842f-455b-b58f-736cfa1d14ad"/>
  </w15:person>
  <w15:person w15:author="Karamjit Kaur [2]">
    <w15:presenceInfo w15:providerId="AD" w15:userId="S::karamjit.kaur_unisa.edu.au#ext#@mimosa130.onmicrosoft.com::7e80f78c-90ec-49a3-bcaa-962484bb59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B62"/>
    <w:rsid w:val="00001DF8"/>
    <w:rsid w:val="00003342"/>
    <w:rsid w:val="00003B12"/>
    <w:rsid w:val="00006A9D"/>
    <w:rsid w:val="00007ACB"/>
    <w:rsid w:val="000118D6"/>
    <w:rsid w:val="00011C8B"/>
    <w:rsid w:val="00012ECB"/>
    <w:rsid w:val="000208EF"/>
    <w:rsid w:val="0002780D"/>
    <w:rsid w:val="000305D0"/>
    <w:rsid w:val="00030931"/>
    <w:rsid w:val="00032741"/>
    <w:rsid w:val="00032AB5"/>
    <w:rsid w:val="00033F8F"/>
    <w:rsid w:val="000369E9"/>
    <w:rsid w:val="00037B4B"/>
    <w:rsid w:val="0004039A"/>
    <w:rsid w:val="00042554"/>
    <w:rsid w:val="000446C7"/>
    <w:rsid w:val="00044BF5"/>
    <w:rsid w:val="00044FD6"/>
    <w:rsid w:val="00045427"/>
    <w:rsid w:val="00045EBF"/>
    <w:rsid w:val="00046726"/>
    <w:rsid w:val="000470E4"/>
    <w:rsid w:val="00050705"/>
    <w:rsid w:val="0005342D"/>
    <w:rsid w:val="00054125"/>
    <w:rsid w:val="000557D6"/>
    <w:rsid w:val="00055AFA"/>
    <w:rsid w:val="0005693C"/>
    <w:rsid w:val="00061F22"/>
    <w:rsid w:val="00064A2A"/>
    <w:rsid w:val="00064BC1"/>
    <w:rsid w:val="000651C9"/>
    <w:rsid w:val="00067BEA"/>
    <w:rsid w:val="00071EC9"/>
    <w:rsid w:val="00072661"/>
    <w:rsid w:val="00081827"/>
    <w:rsid w:val="00082381"/>
    <w:rsid w:val="00082D1C"/>
    <w:rsid w:val="00085DC5"/>
    <w:rsid w:val="000901D4"/>
    <w:rsid w:val="00090C9F"/>
    <w:rsid w:val="00095477"/>
    <w:rsid w:val="00096992"/>
    <w:rsid w:val="000A3854"/>
    <w:rsid w:val="000A6C22"/>
    <w:rsid w:val="000B161A"/>
    <w:rsid w:val="000B1816"/>
    <w:rsid w:val="000B28F9"/>
    <w:rsid w:val="000B2C09"/>
    <w:rsid w:val="000C0D84"/>
    <w:rsid w:val="000C2F6D"/>
    <w:rsid w:val="000C30BD"/>
    <w:rsid w:val="000C38A0"/>
    <w:rsid w:val="000C48BA"/>
    <w:rsid w:val="000C5356"/>
    <w:rsid w:val="000C5F3F"/>
    <w:rsid w:val="000C63FD"/>
    <w:rsid w:val="000C68BC"/>
    <w:rsid w:val="000D03FF"/>
    <w:rsid w:val="000D1CD7"/>
    <w:rsid w:val="000D3B37"/>
    <w:rsid w:val="000D5E14"/>
    <w:rsid w:val="000D6C3D"/>
    <w:rsid w:val="000E19B2"/>
    <w:rsid w:val="000E297B"/>
    <w:rsid w:val="000F03E3"/>
    <w:rsid w:val="000F102D"/>
    <w:rsid w:val="000F1DEA"/>
    <w:rsid w:val="000F29B1"/>
    <w:rsid w:val="000F3504"/>
    <w:rsid w:val="000F42BD"/>
    <w:rsid w:val="000F4FA4"/>
    <w:rsid w:val="00103A5F"/>
    <w:rsid w:val="001058FD"/>
    <w:rsid w:val="00106226"/>
    <w:rsid w:val="00106C1F"/>
    <w:rsid w:val="001106A2"/>
    <w:rsid w:val="00111087"/>
    <w:rsid w:val="001110EA"/>
    <w:rsid w:val="00112938"/>
    <w:rsid w:val="00113679"/>
    <w:rsid w:val="00114367"/>
    <w:rsid w:val="0011540C"/>
    <w:rsid w:val="0011555C"/>
    <w:rsid w:val="001165F3"/>
    <w:rsid w:val="001174AB"/>
    <w:rsid w:val="00122FBE"/>
    <w:rsid w:val="00125F7F"/>
    <w:rsid w:val="00127B66"/>
    <w:rsid w:val="00131B79"/>
    <w:rsid w:val="00132A18"/>
    <w:rsid w:val="00136178"/>
    <w:rsid w:val="00140D26"/>
    <w:rsid w:val="00144100"/>
    <w:rsid w:val="00146444"/>
    <w:rsid w:val="00147E65"/>
    <w:rsid w:val="00151DB9"/>
    <w:rsid w:val="00151FB9"/>
    <w:rsid w:val="00151FC5"/>
    <w:rsid w:val="001532A9"/>
    <w:rsid w:val="0015341C"/>
    <w:rsid w:val="00153BE7"/>
    <w:rsid w:val="00155CA3"/>
    <w:rsid w:val="001605F6"/>
    <w:rsid w:val="001633A9"/>
    <w:rsid w:val="00163B00"/>
    <w:rsid w:val="00166A5D"/>
    <w:rsid w:val="0016749D"/>
    <w:rsid w:val="001725A1"/>
    <w:rsid w:val="00174D6A"/>
    <w:rsid w:val="00176323"/>
    <w:rsid w:val="001835D3"/>
    <w:rsid w:val="00186F67"/>
    <w:rsid w:val="00186FE0"/>
    <w:rsid w:val="001936FB"/>
    <w:rsid w:val="00195FF8"/>
    <w:rsid w:val="00197A92"/>
    <w:rsid w:val="001A1AF5"/>
    <w:rsid w:val="001A2F7C"/>
    <w:rsid w:val="001A3CC1"/>
    <w:rsid w:val="001A69AA"/>
    <w:rsid w:val="001A6D09"/>
    <w:rsid w:val="001A6E71"/>
    <w:rsid w:val="001B085A"/>
    <w:rsid w:val="001B70F4"/>
    <w:rsid w:val="001C00AF"/>
    <w:rsid w:val="001C07CB"/>
    <w:rsid w:val="001C44C9"/>
    <w:rsid w:val="001C5AA5"/>
    <w:rsid w:val="001C6290"/>
    <w:rsid w:val="001C6408"/>
    <w:rsid w:val="001C6713"/>
    <w:rsid w:val="001D0324"/>
    <w:rsid w:val="001D0726"/>
    <w:rsid w:val="001D38B3"/>
    <w:rsid w:val="001D3FAA"/>
    <w:rsid w:val="001D4D7E"/>
    <w:rsid w:val="001D58F9"/>
    <w:rsid w:val="001D5DE3"/>
    <w:rsid w:val="001D772D"/>
    <w:rsid w:val="001D7B22"/>
    <w:rsid w:val="001E19D7"/>
    <w:rsid w:val="001E3296"/>
    <w:rsid w:val="001E34DB"/>
    <w:rsid w:val="001E35FA"/>
    <w:rsid w:val="001E3705"/>
    <w:rsid w:val="001E4771"/>
    <w:rsid w:val="001F26FE"/>
    <w:rsid w:val="001F3F8A"/>
    <w:rsid w:val="001F501B"/>
    <w:rsid w:val="00201557"/>
    <w:rsid w:val="00203F49"/>
    <w:rsid w:val="002050E1"/>
    <w:rsid w:val="00207E7C"/>
    <w:rsid w:val="00211B67"/>
    <w:rsid w:val="00212265"/>
    <w:rsid w:val="00213381"/>
    <w:rsid w:val="002138C4"/>
    <w:rsid w:val="00222B2B"/>
    <w:rsid w:val="00223461"/>
    <w:rsid w:val="0022357F"/>
    <w:rsid w:val="00227D48"/>
    <w:rsid w:val="0023482B"/>
    <w:rsid w:val="002363F5"/>
    <w:rsid w:val="0023696C"/>
    <w:rsid w:val="0024122D"/>
    <w:rsid w:val="00244E0A"/>
    <w:rsid w:val="00244FCA"/>
    <w:rsid w:val="00250AC3"/>
    <w:rsid w:val="00250F06"/>
    <w:rsid w:val="00252254"/>
    <w:rsid w:val="00253326"/>
    <w:rsid w:val="00255893"/>
    <w:rsid w:val="00256C09"/>
    <w:rsid w:val="00260D0F"/>
    <w:rsid w:val="00262006"/>
    <w:rsid w:val="002621AA"/>
    <w:rsid w:val="002634C4"/>
    <w:rsid w:val="002643BD"/>
    <w:rsid w:val="00264707"/>
    <w:rsid w:val="00265830"/>
    <w:rsid w:val="00270359"/>
    <w:rsid w:val="00272291"/>
    <w:rsid w:val="00273A91"/>
    <w:rsid w:val="00277D21"/>
    <w:rsid w:val="002811A8"/>
    <w:rsid w:val="00281BBF"/>
    <w:rsid w:val="002838DA"/>
    <w:rsid w:val="00285447"/>
    <w:rsid w:val="002860E3"/>
    <w:rsid w:val="00287F17"/>
    <w:rsid w:val="00293F76"/>
    <w:rsid w:val="0029673A"/>
    <w:rsid w:val="00296BF2"/>
    <w:rsid w:val="002A1526"/>
    <w:rsid w:val="002A3B3D"/>
    <w:rsid w:val="002A5C04"/>
    <w:rsid w:val="002B5B54"/>
    <w:rsid w:val="002B6139"/>
    <w:rsid w:val="002C19FC"/>
    <w:rsid w:val="002C2759"/>
    <w:rsid w:val="002C2C8E"/>
    <w:rsid w:val="002C42EB"/>
    <w:rsid w:val="002C5195"/>
    <w:rsid w:val="002C6837"/>
    <w:rsid w:val="002D0399"/>
    <w:rsid w:val="002D240C"/>
    <w:rsid w:val="002D2FA9"/>
    <w:rsid w:val="002E2FF6"/>
    <w:rsid w:val="002E61D1"/>
    <w:rsid w:val="002E6823"/>
    <w:rsid w:val="002F3F9D"/>
    <w:rsid w:val="002F7768"/>
    <w:rsid w:val="003013EC"/>
    <w:rsid w:val="003030DE"/>
    <w:rsid w:val="003041B6"/>
    <w:rsid w:val="0030599A"/>
    <w:rsid w:val="003066DC"/>
    <w:rsid w:val="00310670"/>
    <w:rsid w:val="00311FEE"/>
    <w:rsid w:val="003162A0"/>
    <w:rsid w:val="00317799"/>
    <w:rsid w:val="00320F19"/>
    <w:rsid w:val="0032402A"/>
    <w:rsid w:val="00324F50"/>
    <w:rsid w:val="0032586C"/>
    <w:rsid w:val="003342EB"/>
    <w:rsid w:val="00334E23"/>
    <w:rsid w:val="003403F5"/>
    <w:rsid w:val="003404A6"/>
    <w:rsid w:val="0034236E"/>
    <w:rsid w:val="00343CC0"/>
    <w:rsid w:val="00344EF1"/>
    <w:rsid w:val="00351A39"/>
    <w:rsid w:val="00354010"/>
    <w:rsid w:val="0035563B"/>
    <w:rsid w:val="00357BE3"/>
    <w:rsid w:val="003608A8"/>
    <w:rsid w:val="003610AF"/>
    <w:rsid w:val="00362144"/>
    <w:rsid w:val="0036497A"/>
    <w:rsid w:val="00370170"/>
    <w:rsid w:val="00371F65"/>
    <w:rsid w:val="00372FE6"/>
    <w:rsid w:val="003736EB"/>
    <w:rsid w:val="00373A74"/>
    <w:rsid w:val="003761FE"/>
    <w:rsid w:val="00376624"/>
    <w:rsid w:val="003770D3"/>
    <w:rsid w:val="003847D8"/>
    <w:rsid w:val="00384888"/>
    <w:rsid w:val="00384E57"/>
    <w:rsid w:val="003854C5"/>
    <w:rsid w:val="003868F8"/>
    <w:rsid w:val="00386C04"/>
    <w:rsid w:val="0039203A"/>
    <w:rsid w:val="00392677"/>
    <w:rsid w:val="00392F55"/>
    <w:rsid w:val="00397283"/>
    <w:rsid w:val="00397A96"/>
    <w:rsid w:val="003B148A"/>
    <w:rsid w:val="003B3904"/>
    <w:rsid w:val="003B472B"/>
    <w:rsid w:val="003B4A68"/>
    <w:rsid w:val="003B5061"/>
    <w:rsid w:val="003B7D20"/>
    <w:rsid w:val="003C5054"/>
    <w:rsid w:val="003C6788"/>
    <w:rsid w:val="003C6856"/>
    <w:rsid w:val="003D2998"/>
    <w:rsid w:val="003D2D7C"/>
    <w:rsid w:val="003D39F9"/>
    <w:rsid w:val="003D5625"/>
    <w:rsid w:val="003D5749"/>
    <w:rsid w:val="003D678A"/>
    <w:rsid w:val="003D6B9E"/>
    <w:rsid w:val="003D6BCA"/>
    <w:rsid w:val="003E0151"/>
    <w:rsid w:val="003E0593"/>
    <w:rsid w:val="003E5278"/>
    <w:rsid w:val="003E74C4"/>
    <w:rsid w:val="003E7873"/>
    <w:rsid w:val="003E79B6"/>
    <w:rsid w:val="003F0218"/>
    <w:rsid w:val="003F0815"/>
    <w:rsid w:val="003F1211"/>
    <w:rsid w:val="003F17A1"/>
    <w:rsid w:val="003F2578"/>
    <w:rsid w:val="003F26AA"/>
    <w:rsid w:val="00405DF0"/>
    <w:rsid w:val="00410CFF"/>
    <w:rsid w:val="00414966"/>
    <w:rsid w:val="00416275"/>
    <w:rsid w:val="00417723"/>
    <w:rsid w:val="0041783C"/>
    <w:rsid w:val="004206C0"/>
    <w:rsid w:val="00423726"/>
    <w:rsid w:val="00425401"/>
    <w:rsid w:val="00425A74"/>
    <w:rsid w:val="00426120"/>
    <w:rsid w:val="00430FC3"/>
    <w:rsid w:val="0043207D"/>
    <w:rsid w:val="00433AE1"/>
    <w:rsid w:val="00437D83"/>
    <w:rsid w:val="0044178B"/>
    <w:rsid w:val="004440D2"/>
    <w:rsid w:val="0044765B"/>
    <w:rsid w:val="00450EB2"/>
    <w:rsid w:val="00455C01"/>
    <w:rsid w:val="00455F7F"/>
    <w:rsid w:val="00455FAF"/>
    <w:rsid w:val="00457286"/>
    <w:rsid w:val="00457BBD"/>
    <w:rsid w:val="004630BE"/>
    <w:rsid w:val="00463B77"/>
    <w:rsid w:val="004729B9"/>
    <w:rsid w:val="00480DAB"/>
    <w:rsid w:val="00481990"/>
    <w:rsid w:val="00481E3C"/>
    <w:rsid w:val="00484EEA"/>
    <w:rsid w:val="004855E0"/>
    <w:rsid w:val="00486747"/>
    <w:rsid w:val="00494743"/>
    <w:rsid w:val="0049533D"/>
    <w:rsid w:val="00495DD3"/>
    <w:rsid w:val="00497EE1"/>
    <w:rsid w:val="004A04AF"/>
    <w:rsid w:val="004A22D9"/>
    <w:rsid w:val="004A2560"/>
    <w:rsid w:val="004B7EFD"/>
    <w:rsid w:val="004C05B4"/>
    <w:rsid w:val="004C0BE1"/>
    <w:rsid w:val="004C1835"/>
    <w:rsid w:val="004C22FC"/>
    <w:rsid w:val="004C2389"/>
    <w:rsid w:val="004C2DE2"/>
    <w:rsid w:val="004C44E2"/>
    <w:rsid w:val="004C53E7"/>
    <w:rsid w:val="004C5881"/>
    <w:rsid w:val="004C75AB"/>
    <w:rsid w:val="004C76A5"/>
    <w:rsid w:val="004D3F32"/>
    <w:rsid w:val="004D5247"/>
    <w:rsid w:val="004E29B3"/>
    <w:rsid w:val="004E6E38"/>
    <w:rsid w:val="004F01BE"/>
    <w:rsid w:val="004F1BD3"/>
    <w:rsid w:val="004F3470"/>
    <w:rsid w:val="004F551B"/>
    <w:rsid w:val="004F5B1A"/>
    <w:rsid w:val="004F629F"/>
    <w:rsid w:val="004F7776"/>
    <w:rsid w:val="005001E4"/>
    <w:rsid w:val="005018E3"/>
    <w:rsid w:val="0050628B"/>
    <w:rsid w:val="005140B6"/>
    <w:rsid w:val="00514DD7"/>
    <w:rsid w:val="00514E99"/>
    <w:rsid w:val="00515E00"/>
    <w:rsid w:val="00524266"/>
    <w:rsid w:val="00526099"/>
    <w:rsid w:val="005262B8"/>
    <w:rsid w:val="0053076F"/>
    <w:rsid w:val="00530B67"/>
    <w:rsid w:val="00537127"/>
    <w:rsid w:val="00541124"/>
    <w:rsid w:val="00542731"/>
    <w:rsid w:val="00552D61"/>
    <w:rsid w:val="00556CDF"/>
    <w:rsid w:val="00563423"/>
    <w:rsid w:val="00563C90"/>
    <w:rsid w:val="005659A3"/>
    <w:rsid w:val="00565FA7"/>
    <w:rsid w:val="00570E80"/>
    <w:rsid w:val="00571FD4"/>
    <w:rsid w:val="005742AD"/>
    <w:rsid w:val="005749BC"/>
    <w:rsid w:val="00575138"/>
    <w:rsid w:val="00575C64"/>
    <w:rsid w:val="00580975"/>
    <w:rsid w:val="005820F1"/>
    <w:rsid w:val="00582953"/>
    <w:rsid w:val="00590C38"/>
    <w:rsid w:val="00590D07"/>
    <w:rsid w:val="00591237"/>
    <w:rsid w:val="005955CD"/>
    <w:rsid w:val="005959AA"/>
    <w:rsid w:val="005A52D4"/>
    <w:rsid w:val="005A6279"/>
    <w:rsid w:val="005A75CB"/>
    <w:rsid w:val="005B0073"/>
    <w:rsid w:val="005B0C3B"/>
    <w:rsid w:val="005B38CE"/>
    <w:rsid w:val="005B5CFD"/>
    <w:rsid w:val="005B7578"/>
    <w:rsid w:val="005C035F"/>
    <w:rsid w:val="005C0883"/>
    <w:rsid w:val="005C4335"/>
    <w:rsid w:val="005C6C49"/>
    <w:rsid w:val="005D180F"/>
    <w:rsid w:val="005D19F3"/>
    <w:rsid w:val="005D5D3E"/>
    <w:rsid w:val="005D655C"/>
    <w:rsid w:val="005D6FCC"/>
    <w:rsid w:val="005D7EBA"/>
    <w:rsid w:val="005E1C46"/>
    <w:rsid w:val="005E4D68"/>
    <w:rsid w:val="005E5E0C"/>
    <w:rsid w:val="005E7C68"/>
    <w:rsid w:val="005F275C"/>
    <w:rsid w:val="005F429F"/>
    <w:rsid w:val="005F550A"/>
    <w:rsid w:val="0060367B"/>
    <w:rsid w:val="0060601E"/>
    <w:rsid w:val="00610435"/>
    <w:rsid w:val="006142B6"/>
    <w:rsid w:val="0061445C"/>
    <w:rsid w:val="00615992"/>
    <w:rsid w:val="00615BD6"/>
    <w:rsid w:val="00617793"/>
    <w:rsid w:val="0062535A"/>
    <w:rsid w:val="006269EC"/>
    <w:rsid w:val="00626E28"/>
    <w:rsid w:val="00627E08"/>
    <w:rsid w:val="00632A29"/>
    <w:rsid w:val="00632CEA"/>
    <w:rsid w:val="0063309C"/>
    <w:rsid w:val="00637952"/>
    <w:rsid w:val="00637C77"/>
    <w:rsid w:val="00642642"/>
    <w:rsid w:val="006438CA"/>
    <w:rsid w:val="00645605"/>
    <w:rsid w:val="0064630D"/>
    <w:rsid w:val="00651349"/>
    <w:rsid w:val="0065184A"/>
    <w:rsid w:val="00652F21"/>
    <w:rsid w:val="00655548"/>
    <w:rsid w:val="00657FCA"/>
    <w:rsid w:val="00660C7C"/>
    <w:rsid w:val="00661964"/>
    <w:rsid w:val="00665185"/>
    <w:rsid w:val="00666CD3"/>
    <w:rsid w:val="0066732F"/>
    <w:rsid w:val="00680098"/>
    <w:rsid w:val="00681793"/>
    <w:rsid w:val="00682775"/>
    <w:rsid w:val="00682F76"/>
    <w:rsid w:val="00683E8A"/>
    <w:rsid w:val="00685981"/>
    <w:rsid w:val="00686FBE"/>
    <w:rsid w:val="0068733D"/>
    <w:rsid w:val="00695CEE"/>
    <w:rsid w:val="00697FBD"/>
    <w:rsid w:val="006A0154"/>
    <w:rsid w:val="006A10A9"/>
    <w:rsid w:val="006A1ACA"/>
    <w:rsid w:val="006B1834"/>
    <w:rsid w:val="006B1E3B"/>
    <w:rsid w:val="006B296E"/>
    <w:rsid w:val="006B2E6B"/>
    <w:rsid w:val="006B30B5"/>
    <w:rsid w:val="006B33BD"/>
    <w:rsid w:val="006B56B3"/>
    <w:rsid w:val="006B6572"/>
    <w:rsid w:val="006B680C"/>
    <w:rsid w:val="006B6ACC"/>
    <w:rsid w:val="006B733C"/>
    <w:rsid w:val="006C0706"/>
    <w:rsid w:val="006C16A7"/>
    <w:rsid w:val="006C1BAD"/>
    <w:rsid w:val="006C2BCB"/>
    <w:rsid w:val="006D0FD8"/>
    <w:rsid w:val="006D20FB"/>
    <w:rsid w:val="006D4DC5"/>
    <w:rsid w:val="006D69E0"/>
    <w:rsid w:val="006D706D"/>
    <w:rsid w:val="006D7A04"/>
    <w:rsid w:val="006E0375"/>
    <w:rsid w:val="006E1054"/>
    <w:rsid w:val="006E1215"/>
    <w:rsid w:val="006E1C29"/>
    <w:rsid w:val="006E6482"/>
    <w:rsid w:val="006E6D95"/>
    <w:rsid w:val="006E77C7"/>
    <w:rsid w:val="006F6695"/>
    <w:rsid w:val="006F6810"/>
    <w:rsid w:val="006F69C8"/>
    <w:rsid w:val="006F7333"/>
    <w:rsid w:val="006F7F2B"/>
    <w:rsid w:val="0070289C"/>
    <w:rsid w:val="0070474A"/>
    <w:rsid w:val="007073B3"/>
    <w:rsid w:val="00714D94"/>
    <w:rsid w:val="00716D77"/>
    <w:rsid w:val="0072010C"/>
    <w:rsid w:val="007231F9"/>
    <w:rsid w:val="00724D85"/>
    <w:rsid w:val="007250F3"/>
    <w:rsid w:val="00727C15"/>
    <w:rsid w:val="00730ABB"/>
    <w:rsid w:val="007310E5"/>
    <w:rsid w:val="00731991"/>
    <w:rsid w:val="00733738"/>
    <w:rsid w:val="007340F2"/>
    <w:rsid w:val="007368D8"/>
    <w:rsid w:val="00740254"/>
    <w:rsid w:val="007412E1"/>
    <w:rsid w:val="00743E15"/>
    <w:rsid w:val="007516F4"/>
    <w:rsid w:val="007544FA"/>
    <w:rsid w:val="00754644"/>
    <w:rsid w:val="007556A6"/>
    <w:rsid w:val="0076225E"/>
    <w:rsid w:val="00762832"/>
    <w:rsid w:val="00766B62"/>
    <w:rsid w:val="00767F0F"/>
    <w:rsid w:val="00770449"/>
    <w:rsid w:val="007717EB"/>
    <w:rsid w:val="00774438"/>
    <w:rsid w:val="00775F0E"/>
    <w:rsid w:val="00776546"/>
    <w:rsid w:val="00776E2D"/>
    <w:rsid w:val="00781238"/>
    <w:rsid w:val="00782492"/>
    <w:rsid w:val="00782FCB"/>
    <w:rsid w:val="0078484D"/>
    <w:rsid w:val="00784D58"/>
    <w:rsid w:val="00785335"/>
    <w:rsid w:val="00786399"/>
    <w:rsid w:val="00791EC0"/>
    <w:rsid w:val="00791F51"/>
    <w:rsid w:val="007923B5"/>
    <w:rsid w:val="00794FFA"/>
    <w:rsid w:val="007A1E90"/>
    <w:rsid w:val="007A2F0D"/>
    <w:rsid w:val="007A3736"/>
    <w:rsid w:val="007A41D1"/>
    <w:rsid w:val="007A75EF"/>
    <w:rsid w:val="007B0341"/>
    <w:rsid w:val="007B3951"/>
    <w:rsid w:val="007B6C01"/>
    <w:rsid w:val="007B7870"/>
    <w:rsid w:val="007C578C"/>
    <w:rsid w:val="007C75C7"/>
    <w:rsid w:val="007D012A"/>
    <w:rsid w:val="007D104C"/>
    <w:rsid w:val="007D1E74"/>
    <w:rsid w:val="007D54A8"/>
    <w:rsid w:val="007D595A"/>
    <w:rsid w:val="007D63A1"/>
    <w:rsid w:val="007E3F94"/>
    <w:rsid w:val="007E4413"/>
    <w:rsid w:val="007E687E"/>
    <w:rsid w:val="007E688A"/>
    <w:rsid w:val="007E7578"/>
    <w:rsid w:val="007F0055"/>
    <w:rsid w:val="007F0B22"/>
    <w:rsid w:val="007F5CD2"/>
    <w:rsid w:val="007F7D4C"/>
    <w:rsid w:val="00803A69"/>
    <w:rsid w:val="00807523"/>
    <w:rsid w:val="00811CC4"/>
    <w:rsid w:val="0081262B"/>
    <w:rsid w:val="00814786"/>
    <w:rsid w:val="00815EC5"/>
    <w:rsid w:val="00816F6F"/>
    <w:rsid w:val="00817ED9"/>
    <w:rsid w:val="0082010D"/>
    <w:rsid w:val="0082130C"/>
    <w:rsid w:val="00823DFF"/>
    <w:rsid w:val="00825D3D"/>
    <w:rsid w:val="008319BA"/>
    <w:rsid w:val="0083387F"/>
    <w:rsid w:val="00833A95"/>
    <w:rsid w:val="00833F6A"/>
    <w:rsid w:val="00850D5B"/>
    <w:rsid w:val="0085627D"/>
    <w:rsid w:val="00857511"/>
    <w:rsid w:val="008579EA"/>
    <w:rsid w:val="00865653"/>
    <w:rsid w:val="008658AD"/>
    <w:rsid w:val="008702EA"/>
    <w:rsid w:val="0087457B"/>
    <w:rsid w:val="00882742"/>
    <w:rsid w:val="0088295D"/>
    <w:rsid w:val="0088324F"/>
    <w:rsid w:val="00886F54"/>
    <w:rsid w:val="0088704E"/>
    <w:rsid w:val="00890898"/>
    <w:rsid w:val="008930EC"/>
    <w:rsid w:val="00894FE4"/>
    <w:rsid w:val="008950A8"/>
    <w:rsid w:val="008A07F3"/>
    <w:rsid w:val="008A1078"/>
    <w:rsid w:val="008A10A7"/>
    <w:rsid w:val="008A3655"/>
    <w:rsid w:val="008A37AB"/>
    <w:rsid w:val="008A3E6B"/>
    <w:rsid w:val="008A58AB"/>
    <w:rsid w:val="008A7410"/>
    <w:rsid w:val="008B0343"/>
    <w:rsid w:val="008B5EA7"/>
    <w:rsid w:val="008B6393"/>
    <w:rsid w:val="008B6776"/>
    <w:rsid w:val="008B7F15"/>
    <w:rsid w:val="008C2388"/>
    <w:rsid w:val="008C380A"/>
    <w:rsid w:val="008C42C5"/>
    <w:rsid w:val="008C59A3"/>
    <w:rsid w:val="008D0DAE"/>
    <w:rsid w:val="008D14EA"/>
    <w:rsid w:val="008D2F94"/>
    <w:rsid w:val="008D6863"/>
    <w:rsid w:val="008E1611"/>
    <w:rsid w:val="008E449A"/>
    <w:rsid w:val="008E4A29"/>
    <w:rsid w:val="008E58AE"/>
    <w:rsid w:val="008F0162"/>
    <w:rsid w:val="008F11DA"/>
    <w:rsid w:val="008F136E"/>
    <w:rsid w:val="008F20DE"/>
    <w:rsid w:val="008F467C"/>
    <w:rsid w:val="008F57EF"/>
    <w:rsid w:val="008F7FF0"/>
    <w:rsid w:val="0090168D"/>
    <w:rsid w:val="0090217C"/>
    <w:rsid w:val="00902975"/>
    <w:rsid w:val="00903005"/>
    <w:rsid w:val="00910C77"/>
    <w:rsid w:val="00910D0C"/>
    <w:rsid w:val="00914870"/>
    <w:rsid w:val="00914F01"/>
    <w:rsid w:val="00915691"/>
    <w:rsid w:val="00915692"/>
    <w:rsid w:val="0091720F"/>
    <w:rsid w:val="00917654"/>
    <w:rsid w:val="00923157"/>
    <w:rsid w:val="00926C41"/>
    <w:rsid w:val="009305B7"/>
    <w:rsid w:val="00931DFF"/>
    <w:rsid w:val="009329A8"/>
    <w:rsid w:val="0093323F"/>
    <w:rsid w:val="0093497B"/>
    <w:rsid w:val="009420F0"/>
    <w:rsid w:val="009423A3"/>
    <w:rsid w:val="0094474E"/>
    <w:rsid w:val="009455FC"/>
    <w:rsid w:val="00947376"/>
    <w:rsid w:val="0094752D"/>
    <w:rsid w:val="009508BF"/>
    <w:rsid w:val="009531AD"/>
    <w:rsid w:val="00953906"/>
    <w:rsid w:val="00953EAD"/>
    <w:rsid w:val="009546D5"/>
    <w:rsid w:val="009557FC"/>
    <w:rsid w:val="00956E18"/>
    <w:rsid w:val="00957F55"/>
    <w:rsid w:val="00960D4B"/>
    <w:rsid w:val="0096131E"/>
    <w:rsid w:val="00961A15"/>
    <w:rsid w:val="00966AEB"/>
    <w:rsid w:val="0096726A"/>
    <w:rsid w:val="00967C82"/>
    <w:rsid w:val="00971941"/>
    <w:rsid w:val="00974FD7"/>
    <w:rsid w:val="00977233"/>
    <w:rsid w:val="00981C21"/>
    <w:rsid w:val="00982B45"/>
    <w:rsid w:val="009830FE"/>
    <w:rsid w:val="00985090"/>
    <w:rsid w:val="00985BAF"/>
    <w:rsid w:val="009877E2"/>
    <w:rsid w:val="00992B06"/>
    <w:rsid w:val="00993680"/>
    <w:rsid w:val="0099460C"/>
    <w:rsid w:val="009A0612"/>
    <w:rsid w:val="009A104F"/>
    <w:rsid w:val="009A4B75"/>
    <w:rsid w:val="009A4FB8"/>
    <w:rsid w:val="009A6C18"/>
    <w:rsid w:val="009A7AE2"/>
    <w:rsid w:val="009B1FA7"/>
    <w:rsid w:val="009B375C"/>
    <w:rsid w:val="009C0595"/>
    <w:rsid w:val="009C0E0C"/>
    <w:rsid w:val="009C3CD4"/>
    <w:rsid w:val="009C7573"/>
    <w:rsid w:val="009D4E67"/>
    <w:rsid w:val="009D5F38"/>
    <w:rsid w:val="009D7DDE"/>
    <w:rsid w:val="009E021E"/>
    <w:rsid w:val="009E128D"/>
    <w:rsid w:val="009E1757"/>
    <w:rsid w:val="009E1AD6"/>
    <w:rsid w:val="009E20EB"/>
    <w:rsid w:val="009E21ED"/>
    <w:rsid w:val="009E343C"/>
    <w:rsid w:val="009E7C7B"/>
    <w:rsid w:val="009F1361"/>
    <w:rsid w:val="009F24DF"/>
    <w:rsid w:val="009F46FB"/>
    <w:rsid w:val="00A000E0"/>
    <w:rsid w:val="00A07549"/>
    <w:rsid w:val="00A10B21"/>
    <w:rsid w:val="00A13505"/>
    <w:rsid w:val="00A13805"/>
    <w:rsid w:val="00A14411"/>
    <w:rsid w:val="00A166D3"/>
    <w:rsid w:val="00A24A1E"/>
    <w:rsid w:val="00A25D21"/>
    <w:rsid w:val="00A25EDB"/>
    <w:rsid w:val="00A26DDB"/>
    <w:rsid w:val="00A3352F"/>
    <w:rsid w:val="00A34B5F"/>
    <w:rsid w:val="00A41E62"/>
    <w:rsid w:val="00A435E9"/>
    <w:rsid w:val="00A4508A"/>
    <w:rsid w:val="00A45661"/>
    <w:rsid w:val="00A47D04"/>
    <w:rsid w:val="00A521D0"/>
    <w:rsid w:val="00A5276D"/>
    <w:rsid w:val="00A5346A"/>
    <w:rsid w:val="00A54468"/>
    <w:rsid w:val="00A55671"/>
    <w:rsid w:val="00A5568A"/>
    <w:rsid w:val="00A556E1"/>
    <w:rsid w:val="00A5736E"/>
    <w:rsid w:val="00A578AF"/>
    <w:rsid w:val="00A61C20"/>
    <w:rsid w:val="00A6254B"/>
    <w:rsid w:val="00A65659"/>
    <w:rsid w:val="00A70042"/>
    <w:rsid w:val="00A735EE"/>
    <w:rsid w:val="00A73BDD"/>
    <w:rsid w:val="00A76F5E"/>
    <w:rsid w:val="00A81580"/>
    <w:rsid w:val="00A82007"/>
    <w:rsid w:val="00A83039"/>
    <w:rsid w:val="00A84A37"/>
    <w:rsid w:val="00A86060"/>
    <w:rsid w:val="00A87C07"/>
    <w:rsid w:val="00A92B8E"/>
    <w:rsid w:val="00A92F5E"/>
    <w:rsid w:val="00A932C3"/>
    <w:rsid w:val="00A9589A"/>
    <w:rsid w:val="00AA110D"/>
    <w:rsid w:val="00AA1E8D"/>
    <w:rsid w:val="00AA266C"/>
    <w:rsid w:val="00AA2FC7"/>
    <w:rsid w:val="00AA5FEA"/>
    <w:rsid w:val="00AB2B85"/>
    <w:rsid w:val="00AB36FF"/>
    <w:rsid w:val="00AB567B"/>
    <w:rsid w:val="00AC0998"/>
    <w:rsid w:val="00AC1836"/>
    <w:rsid w:val="00AC3407"/>
    <w:rsid w:val="00AC5916"/>
    <w:rsid w:val="00AD19AD"/>
    <w:rsid w:val="00AD5EFC"/>
    <w:rsid w:val="00AD6FFA"/>
    <w:rsid w:val="00AE106B"/>
    <w:rsid w:val="00AE4242"/>
    <w:rsid w:val="00AE68DF"/>
    <w:rsid w:val="00AF0004"/>
    <w:rsid w:val="00AF08EE"/>
    <w:rsid w:val="00AF0930"/>
    <w:rsid w:val="00AF2C4F"/>
    <w:rsid w:val="00AF4199"/>
    <w:rsid w:val="00AF5232"/>
    <w:rsid w:val="00AF5D8A"/>
    <w:rsid w:val="00AF5DF3"/>
    <w:rsid w:val="00B01DE0"/>
    <w:rsid w:val="00B03EA3"/>
    <w:rsid w:val="00B066E0"/>
    <w:rsid w:val="00B10A17"/>
    <w:rsid w:val="00B16608"/>
    <w:rsid w:val="00B16DE2"/>
    <w:rsid w:val="00B1751A"/>
    <w:rsid w:val="00B205B7"/>
    <w:rsid w:val="00B212FB"/>
    <w:rsid w:val="00B2195D"/>
    <w:rsid w:val="00B2225D"/>
    <w:rsid w:val="00B22819"/>
    <w:rsid w:val="00B238A1"/>
    <w:rsid w:val="00B25322"/>
    <w:rsid w:val="00B303C3"/>
    <w:rsid w:val="00B313DE"/>
    <w:rsid w:val="00B33BD0"/>
    <w:rsid w:val="00B35514"/>
    <w:rsid w:val="00B36AD0"/>
    <w:rsid w:val="00B4214A"/>
    <w:rsid w:val="00B434A6"/>
    <w:rsid w:val="00B436AB"/>
    <w:rsid w:val="00B47A42"/>
    <w:rsid w:val="00B47E6C"/>
    <w:rsid w:val="00B50C99"/>
    <w:rsid w:val="00B532AE"/>
    <w:rsid w:val="00B55BA6"/>
    <w:rsid w:val="00B60152"/>
    <w:rsid w:val="00B6120B"/>
    <w:rsid w:val="00B61C46"/>
    <w:rsid w:val="00B62A7D"/>
    <w:rsid w:val="00B64C1D"/>
    <w:rsid w:val="00B658F4"/>
    <w:rsid w:val="00B67495"/>
    <w:rsid w:val="00B70306"/>
    <w:rsid w:val="00B720E0"/>
    <w:rsid w:val="00B738B0"/>
    <w:rsid w:val="00B7428B"/>
    <w:rsid w:val="00B74873"/>
    <w:rsid w:val="00B7630E"/>
    <w:rsid w:val="00B80EF6"/>
    <w:rsid w:val="00B83003"/>
    <w:rsid w:val="00B831F1"/>
    <w:rsid w:val="00B86B75"/>
    <w:rsid w:val="00B87626"/>
    <w:rsid w:val="00B92172"/>
    <w:rsid w:val="00BA023E"/>
    <w:rsid w:val="00BA32BE"/>
    <w:rsid w:val="00BA3FA2"/>
    <w:rsid w:val="00BA4C56"/>
    <w:rsid w:val="00BA4F0F"/>
    <w:rsid w:val="00BB0129"/>
    <w:rsid w:val="00BB0505"/>
    <w:rsid w:val="00BB172D"/>
    <w:rsid w:val="00BB2C5F"/>
    <w:rsid w:val="00BB5208"/>
    <w:rsid w:val="00BB5E90"/>
    <w:rsid w:val="00BB69DD"/>
    <w:rsid w:val="00BC1FAD"/>
    <w:rsid w:val="00BC3395"/>
    <w:rsid w:val="00BC44D5"/>
    <w:rsid w:val="00BC4593"/>
    <w:rsid w:val="00BC48D5"/>
    <w:rsid w:val="00BC4F61"/>
    <w:rsid w:val="00BC5A49"/>
    <w:rsid w:val="00BC7D34"/>
    <w:rsid w:val="00BD1F01"/>
    <w:rsid w:val="00BD5CF9"/>
    <w:rsid w:val="00BD67BC"/>
    <w:rsid w:val="00BD72AC"/>
    <w:rsid w:val="00BE1919"/>
    <w:rsid w:val="00BE2B5F"/>
    <w:rsid w:val="00BE5FD6"/>
    <w:rsid w:val="00BE7E11"/>
    <w:rsid w:val="00BE7FA6"/>
    <w:rsid w:val="00BF0136"/>
    <w:rsid w:val="00BF0E58"/>
    <w:rsid w:val="00BF3065"/>
    <w:rsid w:val="00BF3ED0"/>
    <w:rsid w:val="00BF5A6C"/>
    <w:rsid w:val="00BF625C"/>
    <w:rsid w:val="00BF72B0"/>
    <w:rsid w:val="00BF784C"/>
    <w:rsid w:val="00C02BF5"/>
    <w:rsid w:val="00C04CF5"/>
    <w:rsid w:val="00C05097"/>
    <w:rsid w:val="00C0611D"/>
    <w:rsid w:val="00C063AF"/>
    <w:rsid w:val="00C11F8A"/>
    <w:rsid w:val="00C13CC2"/>
    <w:rsid w:val="00C14E11"/>
    <w:rsid w:val="00C15A43"/>
    <w:rsid w:val="00C169F0"/>
    <w:rsid w:val="00C17E6B"/>
    <w:rsid w:val="00C17EBD"/>
    <w:rsid w:val="00C2418C"/>
    <w:rsid w:val="00C24793"/>
    <w:rsid w:val="00C265D3"/>
    <w:rsid w:val="00C26C80"/>
    <w:rsid w:val="00C27D0A"/>
    <w:rsid w:val="00C307FB"/>
    <w:rsid w:val="00C34209"/>
    <w:rsid w:val="00C36279"/>
    <w:rsid w:val="00C4067F"/>
    <w:rsid w:val="00C418F6"/>
    <w:rsid w:val="00C42E2E"/>
    <w:rsid w:val="00C45848"/>
    <w:rsid w:val="00C461C9"/>
    <w:rsid w:val="00C47619"/>
    <w:rsid w:val="00C50453"/>
    <w:rsid w:val="00C53513"/>
    <w:rsid w:val="00C54E2E"/>
    <w:rsid w:val="00C5523B"/>
    <w:rsid w:val="00C631A2"/>
    <w:rsid w:val="00C64B00"/>
    <w:rsid w:val="00C64E2B"/>
    <w:rsid w:val="00C72758"/>
    <w:rsid w:val="00C85D12"/>
    <w:rsid w:val="00C92041"/>
    <w:rsid w:val="00CA02F5"/>
    <w:rsid w:val="00CA4DAE"/>
    <w:rsid w:val="00CA6F2C"/>
    <w:rsid w:val="00CA7BD0"/>
    <w:rsid w:val="00CB08E2"/>
    <w:rsid w:val="00CB2454"/>
    <w:rsid w:val="00CB70A6"/>
    <w:rsid w:val="00CB7F82"/>
    <w:rsid w:val="00CC10FE"/>
    <w:rsid w:val="00CC2179"/>
    <w:rsid w:val="00CC34B3"/>
    <w:rsid w:val="00CC392A"/>
    <w:rsid w:val="00CC3A97"/>
    <w:rsid w:val="00CC3E5F"/>
    <w:rsid w:val="00CD0BCD"/>
    <w:rsid w:val="00CD4024"/>
    <w:rsid w:val="00CD5DAD"/>
    <w:rsid w:val="00CD658D"/>
    <w:rsid w:val="00CD6866"/>
    <w:rsid w:val="00CD74EA"/>
    <w:rsid w:val="00CE07DE"/>
    <w:rsid w:val="00CE0A4C"/>
    <w:rsid w:val="00CE0EEA"/>
    <w:rsid w:val="00CE30F5"/>
    <w:rsid w:val="00CE3744"/>
    <w:rsid w:val="00CE7231"/>
    <w:rsid w:val="00CE7277"/>
    <w:rsid w:val="00CF3ED7"/>
    <w:rsid w:val="00CF438F"/>
    <w:rsid w:val="00CF45C0"/>
    <w:rsid w:val="00CF791A"/>
    <w:rsid w:val="00D03886"/>
    <w:rsid w:val="00D03E7F"/>
    <w:rsid w:val="00D049B2"/>
    <w:rsid w:val="00D04A4D"/>
    <w:rsid w:val="00D058AD"/>
    <w:rsid w:val="00D06798"/>
    <w:rsid w:val="00D11747"/>
    <w:rsid w:val="00D12FAB"/>
    <w:rsid w:val="00D13136"/>
    <w:rsid w:val="00D201EC"/>
    <w:rsid w:val="00D22CB7"/>
    <w:rsid w:val="00D2446E"/>
    <w:rsid w:val="00D253F7"/>
    <w:rsid w:val="00D25D03"/>
    <w:rsid w:val="00D25DD6"/>
    <w:rsid w:val="00D33643"/>
    <w:rsid w:val="00D33ECC"/>
    <w:rsid w:val="00D3456E"/>
    <w:rsid w:val="00D35AA0"/>
    <w:rsid w:val="00D37357"/>
    <w:rsid w:val="00D3797E"/>
    <w:rsid w:val="00D436CA"/>
    <w:rsid w:val="00D442D7"/>
    <w:rsid w:val="00D44B31"/>
    <w:rsid w:val="00D44B5F"/>
    <w:rsid w:val="00D45924"/>
    <w:rsid w:val="00D4606A"/>
    <w:rsid w:val="00D4743D"/>
    <w:rsid w:val="00D51AAC"/>
    <w:rsid w:val="00D522F7"/>
    <w:rsid w:val="00D5310B"/>
    <w:rsid w:val="00D61224"/>
    <w:rsid w:val="00D61384"/>
    <w:rsid w:val="00D621C7"/>
    <w:rsid w:val="00D628EA"/>
    <w:rsid w:val="00D64321"/>
    <w:rsid w:val="00D64F6D"/>
    <w:rsid w:val="00D66183"/>
    <w:rsid w:val="00D7111A"/>
    <w:rsid w:val="00D75A67"/>
    <w:rsid w:val="00D768E6"/>
    <w:rsid w:val="00D77C97"/>
    <w:rsid w:val="00D837D9"/>
    <w:rsid w:val="00D848E3"/>
    <w:rsid w:val="00D86EB0"/>
    <w:rsid w:val="00D871AC"/>
    <w:rsid w:val="00D916F5"/>
    <w:rsid w:val="00D92779"/>
    <w:rsid w:val="00D943F6"/>
    <w:rsid w:val="00D96D6F"/>
    <w:rsid w:val="00DA02E8"/>
    <w:rsid w:val="00DA0E4E"/>
    <w:rsid w:val="00DA118E"/>
    <w:rsid w:val="00DA1A22"/>
    <w:rsid w:val="00DA331F"/>
    <w:rsid w:val="00DA34AD"/>
    <w:rsid w:val="00DA3A24"/>
    <w:rsid w:val="00DA4117"/>
    <w:rsid w:val="00DB2EAA"/>
    <w:rsid w:val="00DB37D4"/>
    <w:rsid w:val="00DB3ACE"/>
    <w:rsid w:val="00DC0CCA"/>
    <w:rsid w:val="00DC3690"/>
    <w:rsid w:val="00DC452B"/>
    <w:rsid w:val="00DD1A7D"/>
    <w:rsid w:val="00DD25A4"/>
    <w:rsid w:val="00DD3444"/>
    <w:rsid w:val="00DD405B"/>
    <w:rsid w:val="00DD5543"/>
    <w:rsid w:val="00DD5C9C"/>
    <w:rsid w:val="00DD70EC"/>
    <w:rsid w:val="00DE1CA0"/>
    <w:rsid w:val="00DE25B4"/>
    <w:rsid w:val="00DE4AD9"/>
    <w:rsid w:val="00DE50B8"/>
    <w:rsid w:val="00DF1B3B"/>
    <w:rsid w:val="00DF45CA"/>
    <w:rsid w:val="00DF460D"/>
    <w:rsid w:val="00DF4CEE"/>
    <w:rsid w:val="00DF665F"/>
    <w:rsid w:val="00DF6989"/>
    <w:rsid w:val="00E06DA0"/>
    <w:rsid w:val="00E10B29"/>
    <w:rsid w:val="00E13819"/>
    <w:rsid w:val="00E162C4"/>
    <w:rsid w:val="00E17B28"/>
    <w:rsid w:val="00E201B2"/>
    <w:rsid w:val="00E2057F"/>
    <w:rsid w:val="00E213F8"/>
    <w:rsid w:val="00E218E6"/>
    <w:rsid w:val="00E30141"/>
    <w:rsid w:val="00E315A3"/>
    <w:rsid w:val="00E40B96"/>
    <w:rsid w:val="00E44812"/>
    <w:rsid w:val="00E44B0A"/>
    <w:rsid w:val="00E44F38"/>
    <w:rsid w:val="00E44FDC"/>
    <w:rsid w:val="00E462D1"/>
    <w:rsid w:val="00E47FB5"/>
    <w:rsid w:val="00E5020C"/>
    <w:rsid w:val="00E504A8"/>
    <w:rsid w:val="00E512E0"/>
    <w:rsid w:val="00E52231"/>
    <w:rsid w:val="00E54E4C"/>
    <w:rsid w:val="00E55591"/>
    <w:rsid w:val="00E57CC1"/>
    <w:rsid w:val="00E57F4F"/>
    <w:rsid w:val="00E600B6"/>
    <w:rsid w:val="00E613D8"/>
    <w:rsid w:val="00E62C7A"/>
    <w:rsid w:val="00E65168"/>
    <w:rsid w:val="00E72CCE"/>
    <w:rsid w:val="00E72E29"/>
    <w:rsid w:val="00E7303A"/>
    <w:rsid w:val="00E778FE"/>
    <w:rsid w:val="00E81B28"/>
    <w:rsid w:val="00E83E4F"/>
    <w:rsid w:val="00E841C4"/>
    <w:rsid w:val="00E8661E"/>
    <w:rsid w:val="00E93740"/>
    <w:rsid w:val="00E93FF0"/>
    <w:rsid w:val="00E94EAD"/>
    <w:rsid w:val="00E9597D"/>
    <w:rsid w:val="00E96F2A"/>
    <w:rsid w:val="00E97933"/>
    <w:rsid w:val="00E97CE4"/>
    <w:rsid w:val="00EA0525"/>
    <w:rsid w:val="00EA0C86"/>
    <w:rsid w:val="00EA3094"/>
    <w:rsid w:val="00EA58D9"/>
    <w:rsid w:val="00EA5F2D"/>
    <w:rsid w:val="00EA71DE"/>
    <w:rsid w:val="00EA7A1B"/>
    <w:rsid w:val="00EB3D6B"/>
    <w:rsid w:val="00EB4607"/>
    <w:rsid w:val="00EB6867"/>
    <w:rsid w:val="00EB76CF"/>
    <w:rsid w:val="00EC2817"/>
    <w:rsid w:val="00EC3B5E"/>
    <w:rsid w:val="00EC5DE6"/>
    <w:rsid w:val="00EC7AA7"/>
    <w:rsid w:val="00EC7E92"/>
    <w:rsid w:val="00ED0A6C"/>
    <w:rsid w:val="00ED10F8"/>
    <w:rsid w:val="00ED1893"/>
    <w:rsid w:val="00ED3F19"/>
    <w:rsid w:val="00ED5528"/>
    <w:rsid w:val="00ED5CD2"/>
    <w:rsid w:val="00ED7B78"/>
    <w:rsid w:val="00EE0013"/>
    <w:rsid w:val="00EE4367"/>
    <w:rsid w:val="00EE5690"/>
    <w:rsid w:val="00EE5A58"/>
    <w:rsid w:val="00EF04DF"/>
    <w:rsid w:val="00EF460A"/>
    <w:rsid w:val="00EF471F"/>
    <w:rsid w:val="00EF6BA5"/>
    <w:rsid w:val="00EF7DA9"/>
    <w:rsid w:val="00F00EC8"/>
    <w:rsid w:val="00F013DB"/>
    <w:rsid w:val="00F030FE"/>
    <w:rsid w:val="00F031AB"/>
    <w:rsid w:val="00F133EE"/>
    <w:rsid w:val="00F234BF"/>
    <w:rsid w:val="00F259A0"/>
    <w:rsid w:val="00F27186"/>
    <w:rsid w:val="00F302E0"/>
    <w:rsid w:val="00F31FB0"/>
    <w:rsid w:val="00F33654"/>
    <w:rsid w:val="00F34241"/>
    <w:rsid w:val="00F35787"/>
    <w:rsid w:val="00F37CC4"/>
    <w:rsid w:val="00F44004"/>
    <w:rsid w:val="00F45351"/>
    <w:rsid w:val="00F459A8"/>
    <w:rsid w:val="00F46284"/>
    <w:rsid w:val="00F53C33"/>
    <w:rsid w:val="00F547F0"/>
    <w:rsid w:val="00F549BA"/>
    <w:rsid w:val="00F571D5"/>
    <w:rsid w:val="00F60965"/>
    <w:rsid w:val="00F633DC"/>
    <w:rsid w:val="00F6601A"/>
    <w:rsid w:val="00F67A42"/>
    <w:rsid w:val="00F703AC"/>
    <w:rsid w:val="00F71AAD"/>
    <w:rsid w:val="00F73D6A"/>
    <w:rsid w:val="00F774B2"/>
    <w:rsid w:val="00F776AB"/>
    <w:rsid w:val="00F81D08"/>
    <w:rsid w:val="00F82AB6"/>
    <w:rsid w:val="00F834DD"/>
    <w:rsid w:val="00F85AA8"/>
    <w:rsid w:val="00F85AEF"/>
    <w:rsid w:val="00F8612B"/>
    <w:rsid w:val="00F91C09"/>
    <w:rsid w:val="00F94238"/>
    <w:rsid w:val="00FA047F"/>
    <w:rsid w:val="00FA4789"/>
    <w:rsid w:val="00FA4CBF"/>
    <w:rsid w:val="00FA6950"/>
    <w:rsid w:val="00FA7089"/>
    <w:rsid w:val="00FB0CAD"/>
    <w:rsid w:val="00FB209F"/>
    <w:rsid w:val="00FB25F9"/>
    <w:rsid w:val="00FB3062"/>
    <w:rsid w:val="00FB3FF0"/>
    <w:rsid w:val="00FC22CA"/>
    <w:rsid w:val="00FC3383"/>
    <w:rsid w:val="00FC3533"/>
    <w:rsid w:val="00FC5E58"/>
    <w:rsid w:val="00FD18D1"/>
    <w:rsid w:val="00FD2CA3"/>
    <w:rsid w:val="00FD3480"/>
    <w:rsid w:val="00FD4CD9"/>
    <w:rsid w:val="00FE082F"/>
    <w:rsid w:val="00FE094B"/>
    <w:rsid w:val="00FE104E"/>
    <w:rsid w:val="00FE1C37"/>
    <w:rsid w:val="00FE2A9A"/>
    <w:rsid w:val="00FE2F71"/>
    <w:rsid w:val="00FE3335"/>
    <w:rsid w:val="00FF1B22"/>
    <w:rsid w:val="00FF2EFC"/>
    <w:rsid w:val="05B27384"/>
    <w:rsid w:val="16357397"/>
    <w:rsid w:val="5E591451"/>
    <w:rsid w:val="69AA3061"/>
  </w:rsids>
  <m:mathPr>
    <m:mathFont m:val="Cambria Math"/>
    <m:brkBin m:val="before"/>
    <m:brkBinSub m:val="--"/>
    <m:smallFrac m:val="0"/>
    <m:dispDef m:val="0"/>
    <m:lMargin m:val="0"/>
    <m:rMargin m:val="0"/>
    <m:defJc m:val="centerGroup"/>
    <m:wrapRight/>
    <m:intLim m:val="subSup"/>
    <m:naryLim m:val="subSup"/>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9BF545"/>
  <w15:docId w15:val="{72A8EDB7-0BDD-4481-9F14-412CA8FB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21"/>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21"/>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21"/>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21"/>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21"/>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21"/>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21"/>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21"/>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21"/>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A86060"/>
    <w:rPr>
      <w:rFonts w:ascii="Arial" w:hAnsi="Arial"/>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semiHidden/>
    <w:unhideWhenUsed/>
    <w:rsid w:val="00964EA8"/>
    <w:rPr>
      <w:szCs w:val="20"/>
    </w:rPr>
  </w:style>
  <w:style w:type="character" w:customStyle="1" w:styleId="CommentTextChar">
    <w:name w:val="Comment Text Char"/>
    <w:basedOn w:val="DefaultParagraphFont"/>
    <w:link w:val="CommentText"/>
    <w:semiHidden/>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rsid w:val="00A86060"/>
    <w:pPr>
      <w:pBdr>
        <w:top w:val="single" w:sz="4" w:space="1" w:color="auto"/>
        <w:left w:val="single" w:sz="4" w:space="4" w:color="auto"/>
        <w:bottom w:val="single" w:sz="4" w:space="1" w:color="auto"/>
        <w:right w:val="single" w:sz="4" w:space="4" w:color="auto"/>
      </w:pBdr>
      <w:spacing w:before="0"/>
      <w:contextualSpacing/>
    </w:p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20"/>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20"/>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20"/>
      </w:numPr>
    </w:pPr>
  </w:style>
  <w:style w:type="paragraph" w:customStyle="1" w:styleId="a5">
    <w:name w:val="a5"/>
    <w:basedOn w:val="Normal"/>
    <w:rsid w:val="00BF5A6C"/>
    <w:pPr>
      <w:numPr>
        <w:ilvl w:val="4"/>
        <w:numId w:val="20"/>
      </w:numPr>
    </w:pPr>
  </w:style>
  <w:style w:type="paragraph" w:customStyle="1" w:styleId="a6">
    <w:name w:val="a6"/>
    <w:basedOn w:val="Normal"/>
    <w:rsid w:val="00BF5A6C"/>
    <w:pPr>
      <w:numPr>
        <w:ilvl w:val="5"/>
        <w:numId w:val="20"/>
      </w:numPr>
    </w:pPr>
  </w:style>
  <w:style w:type="paragraph" w:customStyle="1" w:styleId="AppendixHeading3">
    <w:name w:val="Appendix Heading 3"/>
    <w:basedOn w:val="Heading3"/>
    <w:next w:val="BodyText"/>
    <w:qFormat/>
    <w:rsid w:val="00D768E6"/>
    <w:pPr>
      <w:numPr>
        <w:numId w:val="20"/>
      </w:numPr>
    </w:pPr>
  </w:style>
  <w:style w:type="paragraph" w:customStyle="1" w:styleId="Heading1NoNumbers">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 w:type="character" w:customStyle="1" w:styleId="Heading3Char">
    <w:name w:val="Heading 3 Char"/>
    <w:basedOn w:val="DefaultParagraphFont"/>
    <w:link w:val="Heading3"/>
    <w:uiPriority w:val="9"/>
    <w:rsid w:val="001F501B"/>
    <w:rPr>
      <w:rFonts w:ascii="Arial" w:eastAsiaTheme="majorEastAsia" w:hAnsi="Arial" w:cstheme="majorBidi"/>
      <w:b/>
      <w:bCs/>
      <w:color w:val="444444"/>
      <w:szCs w:val="28"/>
    </w:rPr>
  </w:style>
  <w:style w:type="character" w:customStyle="1" w:styleId="Heading4Char">
    <w:name w:val="Heading 4 Char"/>
    <w:basedOn w:val="DefaultParagraphFont"/>
    <w:link w:val="Heading4"/>
    <w:uiPriority w:val="9"/>
    <w:rsid w:val="001F501B"/>
    <w:rPr>
      <w:rFonts w:ascii="Arial" w:eastAsiaTheme="majorEastAsia" w:hAnsi="Arial" w:cstheme="majorBidi"/>
      <w:b/>
      <w:bCs/>
      <w:i/>
      <w:color w:val="444444"/>
      <w:sz w:val="22"/>
    </w:rPr>
  </w:style>
  <w:style w:type="character" w:styleId="PlaceholderText">
    <w:name w:val="Placeholder Text"/>
    <w:basedOn w:val="DefaultParagraphFont"/>
    <w:semiHidden/>
    <w:rsid w:val="00ED10F8"/>
    <w:rPr>
      <w:color w:val="808080"/>
    </w:rPr>
  </w:style>
  <w:style w:type="character" w:customStyle="1" w:styleId="cs1-lock-free">
    <w:name w:val="cs1-lock-free"/>
    <w:basedOn w:val="DefaultParagraphFont"/>
    <w:rsid w:val="002811A8"/>
  </w:style>
  <w:style w:type="paragraph" w:customStyle="1" w:styleId="Ref">
    <w:name w:val="Ref"/>
    <w:basedOn w:val="Normal"/>
    <w:autoRedefine/>
    <w:rsid w:val="00882742"/>
    <w:pPr>
      <w:spacing w:before="40" w:after="40"/>
      <w:ind w:left="2160" w:hanging="1800"/>
    </w:pPr>
    <w:rPr>
      <w:rFonts w:eastAsia="Times New Roman"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2073042764">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634914505">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sChild>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mimosa.org/policy-charters/mimosa-intellectual-property-rights-policy/" TargetMode="External"/><Relationship Id="rId26" Type="http://schemas.openxmlformats.org/officeDocument/2006/relationships/footer" Target="footer4.xml"/><Relationship Id="rId39" Type="http://schemas.openxmlformats.org/officeDocument/2006/relationships/hyperlink" Target="http://saml.xml.org/saml-specifications" TargetMode="External"/><Relationship Id="rId21" Type="http://schemas.openxmlformats.org/officeDocument/2006/relationships/header" Target="header2.xml"/><Relationship Id="rId34" Type="http://schemas.openxmlformats.org/officeDocument/2006/relationships/hyperlink" Target="https://www.iana.org/assignments/media-types/media-types.xhtml" TargetMode="External"/><Relationship Id="rId42" Type="http://schemas.openxmlformats.org/officeDocument/2006/relationships/hyperlink" Target="https://www.oasis-open.org/committees/download.php/16782/wss-v1.1-spec-os-UsernameTokenProfile.pdf" TargetMode="External"/><Relationship Id="rId47" Type="http://schemas.openxmlformats.org/officeDocument/2006/relationships/hyperlink" Target="http://www.w3.org/TR/soap12-part1/" TargetMode="External"/><Relationship Id="rId50" Type="http://schemas.openxmlformats.org/officeDocument/2006/relationships/hyperlink" Target="http://www.openoandm.org/ws-isbm/1.1/yaml/channel_management_service.yml" TargetMode="External"/><Relationship Id="rId55" Type="http://schemas.openxmlformats.org/officeDocument/2006/relationships/hyperlink" Target="http://www.openoandm.org/ws-isbm/1.1/wsdl/NotificationService.wsdl" TargetMode="External"/><Relationship Id="rId63" Type="http://schemas.openxmlformats.org/officeDocument/2006/relationships/hyperlink" Target="http://www.openoandm.org/ws-isbm/1.0/ws-isbm.html" TargetMode="External"/><Relationship Id="rId68" Type="http://schemas.openxmlformats.org/officeDocument/2006/relationships/hyperlink" Target="http://www.openoandm.org/isbm/2.0/openapi/provider_publication_service.yml" TargetMode="External"/><Relationship Id="rId76" Type="http://schemas.openxmlformats.org/officeDocument/2006/relationships/hyperlink" Target="http://www.openoandm.org/isbm/2.0/openapi/isbm_complete.yml" TargetMode="External"/><Relationship Id="rId84" Type="http://schemas.openxmlformats.org/officeDocument/2006/relationships/image" Target="media/image7.png"/><Relationship Id="rId89" Type="http://schemas.openxmlformats.org/officeDocument/2006/relationships/footer" Target="footer5.xml"/><Relationship Id="rId7" Type="http://schemas.openxmlformats.org/officeDocument/2006/relationships/styles" Target="styles.xml"/><Relationship Id="rId71" Type="http://schemas.openxmlformats.org/officeDocument/2006/relationships/hyperlink" Target="http://www.openoandm.org/isbm/2.0/openapi/consumer_publication_service.json" TargetMode="External"/><Relationship Id="rId92"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hyperlink" Target="http://www.ietf.org/rfc/rfc2119.txt" TargetMode="External"/><Relationship Id="rId11" Type="http://schemas.openxmlformats.org/officeDocument/2006/relationships/endnotes" Target="endnotes.xml"/><Relationship Id="rId24" Type="http://schemas.openxmlformats.org/officeDocument/2006/relationships/footer" Target="footer3.xml"/><Relationship Id="rId32" Type="http://schemas.openxmlformats.org/officeDocument/2006/relationships/hyperlink" Target="http://www.openoandm.org/ws-isbm/rest/" TargetMode="External"/><Relationship Id="rId37" Type="http://schemas.openxmlformats.org/officeDocument/2006/relationships/hyperlink" Target="http://server/channels/encoded%2Fchannel%2FURI'" TargetMode="External"/><Relationship Id="rId40" Type="http://schemas.openxmlformats.org/officeDocument/2006/relationships/hyperlink" Target="http://docs.oasis-open.org/wsfed/federation/v1.2/os/ws-federation-1.2-spec-os.html" TargetMode="External"/><Relationship Id="rId45" Type="http://schemas.openxmlformats.org/officeDocument/2006/relationships/hyperlink" Target="https://tools.ietf.org/html/rfc7235" TargetMode="External"/><Relationship Id="rId53" Type="http://schemas.openxmlformats.org/officeDocument/2006/relationships/hyperlink" Target="http://www.openoandm.org/ws-isbm/1.1/wsdl/NotificationService.wsdl" TargetMode="External"/><Relationship Id="rId58" Type="http://schemas.openxmlformats.org/officeDocument/2006/relationships/hyperlink" Target="http://www.openoandm.org/ws-isbm/1.1/wsdl/NotificationService.wsdl" TargetMode="External"/><Relationship Id="rId66" Type="http://schemas.openxmlformats.org/officeDocument/2006/relationships/hyperlink" Target="http://www.openoandm.org/isbm/2.0/openapi/notification_service.yml" TargetMode="External"/><Relationship Id="rId74" Type="http://schemas.openxmlformats.org/officeDocument/2006/relationships/hyperlink" Target="http://www.openoandm.org/isbm/2.0/openapi/consumer_request_service.yml" TargetMode="External"/><Relationship Id="rId79" Type="http://schemas.openxmlformats.org/officeDocument/2006/relationships/hyperlink" Target="http://www.openoandm.org/isbm/2.0/wsdl/ConsumerPublicationService.wsdl" TargetMode="External"/><Relationship Id="rId87" Type="http://schemas.openxmlformats.org/officeDocument/2006/relationships/hyperlink" Target="http://www.w3.org/TR/xpath" TargetMode="External"/><Relationship Id="rId5" Type="http://schemas.openxmlformats.org/officeDocument/2006/relationships/customXml" Target="../customXml/item5.xml"/><Relationship Id="rId61" Type="http://schemas.openxmlformats.org/officeDocument/2006/relationships/hyperlink" Target="http://www.openoandm.org/ws-isbm/1.1/wsdl/NotificationService.wsdl" TargetMode="External"/><Relationship Id="rId82" Type="http://schemas.openxmlformats.org/officeDocument/2006/relationships/image" Target="media/image5.png"/><Relationship Id="rId90" Type="http://schemas.openxmlformats.org/officeDocument/2006/relationships/fontTable" Target="fontTable.xml"/><Relationship Id="rId19" Type="http://schemas.openxmlformats.org/officeDocument/2006/relationships/hyperlink" Target="http://www.mimosa.org/policy-charters/mimosa-license-agreement/" TargetMode="External"/><Relationship Id="rId14" Type="http://schemas.openxmlformats.org/officeDocument/2006/relationships/comments" Target="comments.xml"/><Relationship Id="rId22" Type="http://schemas.openxmlformats.org/officeDocument/2006/relationships/footer" Target="footer1.xml"/><Relationship Id="rId27" Type="http://schemas.openxmlformats.org/officeDocument/2006/relationships/hyperlink" Target="http://www.iso.org/obp" TargetMode="External"/><Relationship Id="rId30" Type="http://schemas.openxmlformats.org/officeDocument/2006/relationships/hyperlink" Target="http://www.openoandm.org/ws-isbm/1.0/ws-isbm.html" TargetMode="External"/><Relationship Id="rId35" Type="http://schemas.openxmlformats.org/officeDocument/2006/relationships/hyperlink" Target="https://www.iana.org/assignments/media-types/media-types.xhtml" TargetMode="External"/><Relationship Id="rId43" Type="http://schemas.openxmlformats.org/officeDocument/2006/relationships/hyperlink" Target="http://www.openoandm.org/ws-isbm/1.0/ws-isbm.html" TargetMode="External"/><Relationship Id="rId48" Type="http://schemas.openxmlformats.org/officeDocument/2006/relationships/hyperlink" Target="https://goessner.net/articles/JsonPath/" TargetMode="External"/><Relationship Id="rId56" Type="http://schemas.openxmlformats.org/officeDocument/2006/relationships/hyperlink" Target="http://www.openoandm.org/ws-isbm/1.1/yaml/notification_service.yml" TargetMode="External"/><Relationship Id="rId64" Type="http://schemas.openxmlformats.org/officeDocument/2006/relationships/hyperlink" Target="http://www.openoandm.org/isbm/2.0/openapi/channel_management_service.yml" TargetMode="External"/><Relationship Id="rId69" Type="http://schemas.openxmlformats.org/officeDocument/2006/relationships/hyperlink" Target="http://www.openoandm.org/isbm/2.0/openapi/provider_publication_service.json" TargetMode="External"/><Relationship Id="rId77" Type="http://schemas.openxmlformats.org/officeDocument/2006/relationships/hyperlink" Target="http://www.openoandm.org/isbm/2.0/wsdl/NotificationService.wsdl" TargetMode="External"/><Relationship Id="rId8" Type="http://schemas.openxmlformats.org/officeDocument/2006/relationships/settings" Target="settings.xml"/><Relationship Id="rId51" Type="http://schemas.openxmlformats.org/officeDocument/2006/relationships/hyperlink" Target="http://www.openoandm.org/ws-isbm/1.1/wsdl/NotificationService.wsdl" TargetMode="External"/><Relationship Id="rId72" Type="http://schemas.openxmlformats.org/officeDocument/2006/relationships/hyperlink" Target="http://www.openoandm.org/isbm/2.0/openapi/provider_request_service.yml" TargetMode="External"/><Relationship Id="rId80" Type="http://schemas.openxmlformats.org/officeDocument/2006/relationships/hyperlink" Target="http://www.openoandm.org/isbm/2.0/wsdl/ProviderRequestService.wsdl" TargetMode="External"/><Relationship Id="rId85" Type="http://schemas.openxmlformats.org/officeDocument/2006/relationships/hyperlink" Target="http://www.w3.org/TR/xpath/"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www.mimosa.org/contact" TargetMode="External"/><Relationship Id="rId25" Type="http://schemas.openxmlformats.org/officeDocument/2006/relationships/header" Target="header3.xml"/><Relationship Id="rId33" Type="http://schemas.openxmlformats.org/officeDocument/2006/relationships/hyperlink" Target="https://www.iana.org/assignments/media-types/media-types.xhtml" TargetMode="External"/><Relationship Id="rId38" Type="http://schemas.openxmlformats.org/officeDocument/2006/relationships/hyperlink" Target="http://example.com/" TargetMode="External"/><Relationship Id="rId46" Type="http://schemas.openxmlformats.org/officeDocument/2006/relationships/hyperlink" Target="http://www.w3.org/TR/soap11/" TargetMode="External"/><Relationship Id="rId59" Type="http://schemas.openxmlformats.org/officeDocument/2006/relationships/hyperlink" Target="http://www.openoandm.org/ws-isbm/1.1/yaml/notification_service.yml" TargetMode="External"/><Relationship Id="rId67" Type="http://schemas.openxmlformats.org/officeDocument/2006/relationships/hyperlink" Target="http://www.openoandm.org/isbm/2.0/openapi/notification_service.json" TargetMode="External"/><Relationship Id="rId20" Type="http://schemas.openxmlformats.org/officeDocument/2006/relationships/header" Target="header1.xml"/><Relationship Id="rId41" Type="http://schemas.openxmlformats.org/officeDocument/2006/relationships/hyperlink" Target="http://oauth.net/" TargetMode="External"/><Relationship Id="rId54" Type="http://schemas.openxmlformats.org/officeDocument/2006/relationships/hyperlink" Target="http://www.openoandm.org/ws-isbm/1.1/yaml/notification_service.yml" TargetMode="External"/><Relationship Id="rId62" Type="http://schemas.openxmlformats.org/officeDocument/2006/relationships/hyperlink" Target="http://www.openoandm.org/ws-isbm/1.1/yaml/notification_service.yml" TargetMode="External"/><Relationship Id="rId70" Type="http://schemas.openxmlformats.org/officeDocument/2006/relationships/hyperlink" Target="http://www.openoandm.org/isbm/2.0/openapi/consumer_publication_service.yml" TargetMode="External"/><Relationship Id="rId75" Type="http://schemas.openxmlformats.org/officeDocument/2006/relationships/hyperlink" Target="http://www.openoandm.org/isbm/2.0/openapi/consumer_request_service.json" TargetMode="External"/><Relationship Id="rId83" Type="http://schemas.openxmlformats.org/officeDocument/2006/relationships/image" Target="media/image6.png"/><Relationship Id="rId88" Type="http://schemas.openxmlformats.org/officeDocument/2006/relationships/header" Target="header4.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2.xml"/><Relationship Id="rId28" Type="http://schemas.openxmlformats.org/officeDocument/2006/relationships/hyperlink" Target="http://www.electropedia.org/" TargetMode="External"/><Relationship Id="rId36" Type="http://schemas.openxmlformats.org/officeDocument/2006/relationships/hyperlink" Target="https://www.iana.org/assignments/media-types/media-types.xhtml" TargetMode="External"/><Relationship Id="rId49" Type="http://schemas.openxmlformats.org/officeDocument/2006/relationships/hyperlink" Target="http://www.openoandm.org/ws-isbm/1.1/wsdl/ChannelManagementService.wsdl" TargetMode="External"/><Relationship Id="rId57" Type="http://schemas.openxmlformats.org/officeDocument/2006/relationships/hyperlink" Target="http://www.openoandm.org/ws-isbm/1.0/ws-isbm.html" TargetMode="External"/><Relationship Id="rId10" Type="http://schemas.openxmlformats.org/officeDocument/2006/relationships/footnotes" Target="footnotes.xml"/><Relationship Id="rId31" Type="http://schemas.openxmlformats.org/officeDocument/2006/relationships/hyperlink" Target="http://www.openoandm.org/ws-isbm/" TargetMode="External"/><Relationship Id="rId44" Type="http://schemas.openxmlformats.org/officeDocument/2006/relationships/hyperlink" Target="http://www.openoandm.org/ws-isbm/1.0/ws-isbm.html" TargetMode="External"/><Relationship Id="rId52" Type="http://schemas.openxmlformats.org/officeDocument/2006/relationships/hyperlink" Target="http://www.openoandm.org/ws-isbm/1.1/yaml/notification_service.yml" TargetMode="External"/><Relationship Id="rId60" Type="http://schemas.openxmlformats.org/officeDocument/2006/relationships/hyperlink" Target="http://www.openoandm.org/ws-isbm/1.0/ws-isbm.html" TargetMode="External"/><Relationship Id="rId65" Type="http://schemas.openxmlformats.org/officeDocument/2006/relationships/hyperlink" Target="http://www.openoandm.org/isbm/2.0/openapi/channel_management_service.json" TargetMode="External"/><Relationship Id="rId73" Type="http://schemas.openxmlformats.org/officeDocument/2006/relationships/hyperlink" Target="http://www.openoandm.org/isbm/2.0/openapi/provider_request_service.json" TargetMode="External"/><Relationship Id="rId78" Type="http://schemas.openxmlformats.org/officeDocument/2006/relationships/hyperlink" Target="http://www.openoandm.org/isbm/2.0/wsdl/ProviderPublicationService.wsdl" TargetMode="External"/><Relationship Id="rId81" Type="http://schemas.openxmlformats.org/officeDocument/2006/relationships/hyperlink" Target="http://www.openoandm.org/isbm/2.0/wsdl/ConsumerRequestService.wsdl" TargetMode="External"/><Relationship Id="rId86" Type="http://schemas.openxmlformats.org/officeDocument/2006/relationships/hyperlink" Target="http://www.w3.org/TR/xpath/"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6" ma:contentTypeDescription="Create a new document." ma:contentTypeScope="" ma:versionID="72932c44100b81a3c04966c032ad8109">
  <xsd:schema xmlns:xsd="http://www.w3.org/2001/XMLSchema" xmlns:xs="http://www.w3.org/2001/XMLSchema" xmlns:p="http://schemas.microsoft.com/office/2006/metadata/properties" xmlns:ns2="d5001c0b-fee8-4e64-a2dd-2e480451e181" targetNamespace="http://schemas.microsoft.com/office/2006/metadata/properties" ma:root="true" ma:fieldsID="099ec04cc925c858106e3106b4fd59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3.xml><?xml version="1.0" encoding="utf-8"?>
<ds:datastoreItem xmlns:ds="http://schemas.openxmlformats.org/officeDocument/2006/customXml" ds:itemID="{3FA7F1B4-F02E-43BA-AAAE-D152D95EC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DA59C33-119B-4F3F-AE00-7065CCFFE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87</Pages>
  <Words>24508</Words>
  <Characters>139701</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ISBM 2.0</vt:lpstr>
    </vt:vector>
  </TitlesOfParts>
  <Company/>
  <LinksUpToDate>false</LinksUpToDate>
  <CharactersWithSpaces>163882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ISBM 2.0</dc:title>
  <dc:creator>Karamjit Kaur</dc:creator>
  <cp:lastModifiedBy>Matt Selway</cp:lastModifiedBy>
  <cp:revision>13</cp:revision>
  <dcterms:created xsi:type="dcterms:W3CDTF">2019-12-10T06:04:00Z</dcterms:created>
  <dcterms:modified xsi:type="dcterms:W3CDTF">2019-12-13T04:17:00Z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