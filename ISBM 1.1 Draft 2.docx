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53ED8" w14:textId="77777777" w:rsidR="00BB172D" w:rsidRDefault="00BB172D" w:rsidP="004D5247">
      <w:pPr>
        <w:pStyle w:val="Compact"/>
        <w:ind w:left="720" w:hanging="720"/>
      </w:pPr>
      <w:r>
        <w:rPr>
          <w:noProof/>
        </w:rPr>
        <w:drawing>
          <wp:inline distT="0" distB="0" distL="0" distR="0" wp14:anchorId="6DE8C9B2" wp14:editId="168E9AB7">
            <wp:extent cx="2082800" cy="889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openoandm_logo.png"/>
                    <pic:cNvPicPr>
                      <a:picLocks noChangeAspect="1" noChangeArrowheads="1"/>
                    </pic:cNvPicPr>
                  </pic:nvPicPr>
                  <pic:blipFill>
                    <a:blip r:embed="rId11"/>
                    <a:stretch>
                      <a:fillRect/>
                    </a:stretch>
                  </pic:blipFill>
                  <pic:spPr bwMode="auto">
                    <a:xfrm>
                      <a:off x="0" y="0"/>
                      <a:ext cx="2082800" cy="889000"/>
                    </a:xfrm>
                    <a:prstGeom prst="rect">
                      <a:avLst/>
                    </a:prstGeom>
                    <a:noFill/>
                    <a:ln w="9525">
                      <a:noFill/>
                      <a:headEnd/>
                      <a:tailEnd/>
                    </a:ln>
                  </pic:spPr>
                </pic:pic>
              </a:graphicData>
            </a:graphic>
          </wp:inline>
        </w:drawing>
      </w:r>
      <w:r>
        <w:t xml:space="preserve"> </w:t>
      </w:r>
      <w:bookmarkStart w:id="0" w:name="_GoBack"/>
      <w:commentRangeStart w:id="1"/>
      <w:r>
        <w:rPr>
          <w:noProof/>
        </w:rPr>
        <w:drawing>
          <wp:inline distT="0" distB="0" distL="0" distR="0" wp14:anchorId="77D22B6E" wp14:editId="54D909B4">
            <wp:extent cx="3263900" cy="889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ws-isbm_logo.png"/>
                    <pic:cNvPicPr>
                      <a:picLocks noChangeAspect="1" noChangeArrowheads="1"/>
                    </pic:cNvPicPr>
                  </pic:nvPicPr>
                  <pic:blipFill>
                    <a:blip r:embed="rId12"/>
                    <a:stretch>
                      <a:fillRect/>
                    </a:stretch>
                  </pic:blipFill>
                  <pic:spPr bwMode="auto">
                    <a:xfrm>
                      <a:off x="0" y="0"/>
                      <a:ext cx="3263900" cy="889000"/>
                    </a:xfrm>
                    <a:prstGeom prst="rect">
                      <a:avLst/>
                    </a:prstGeom>
                    <a:noFill/>
                    <a:ln w="9525">
                      <a:noFill/>
                      <a:headEnd/>
                      <a:tailEnd/>
                    </a:ln>
                  </pic:spPr>
                </pic:pic>
              </a:graphicData>
            </a:graphic>
          </wp:inline>
        </w:drawing>
      </w:r>
      <w:bookmarkEnd w:id="0"/>
      <w:commentRangeEnd w:id="1"/>
      <w:r w:rsidR="00BB0505">
        <w:rPr>
          <w:rStyle w:val="CommentReference"/>
        </w:rPr>
        <w:commentReference w:id="1"/>
      </w:r>
    </w:p>
    <w:p w14:paraId="6D0439AB" w14:textId="77777777" w:rsidR="00BB172D" w:rsidRDefault="00BB172D">
      <w:pPr>
        <w:pStyle w:val="Title"/>
      </w:pPr>
    </w:p>
    <w:p w14:paraId="37A69E6C" w14:textId="52C99E0E" w:rsidR="00BB0129" w:rsidRDefault="00F73D6A">
      <w:pPr>
        <w:pStyle w:val="Title"/>
      </w:pPr>
      <w:bookmarkStart w:id="2" w:name="_Hlk25336598"/>
      <w:commentRangeStart w:id="3"/>
      <w:del w:id="4" w:author="Dennis Brandl" w:date="2019-11-25T15:11:00Z">
        <w:r w:rsidDel="0093497B">
          <w:delText>ws-</w:delText>
        </w:r>
        <w:commentRangeEnd w:id="3"/>
        <w:r w:rsidR="00046726" w:rsidDel="0093497B">
          <w:rPr>
            <w:rStyle w:val="CommentReference"/>
            <w:rFonts w:eastAsiaTheme="minorHAnsi" w:cstheme="minorBidi"/>
            <w:b w:val="0"/>
            <w:bCs w:val="0"/>
          </w:rPr>
          <w:commentReference w:id="3"/>
        </w:r>
      </w:del>
      <w:r w:rsidR="00E83E4F">
        <w:t xml:space="preserve">ISBM </w:t>
      </w:r>
      <w:commentRangeStart w:id="5"/>
      <w:commentRangeStart w:id="6"/>
      <w:commentRangeStart w:id="7"/>
      <w:del w:id="8" w:author="Dennis Brandl" w:date="2019-11-25T15:11:00Z">
        <w:r w:rsidR="00E83E4F" w:rsidDel="0093497B">
          <w:delText>1.</w:delText>
        </w:r>
        <w:r w:rsidR="00AB36FF" w:rsidDel="0093497B">
          <w:delText>1</w:delText>
        </w:r>
        <w:commentRangeEnd w:id="5"/>
        <w:r w:rsidR="004F1BD3" w:rsidDel="0093497B">
          <w:rPr>
            <w:rStyle w:val="CommentReference"/>
            <w:rFonts w:eastAsiaTheme="minorHAnsi" w:cstheme="minorBidi"/>
            <w:b w:val="0"/>
            <w:bCs w:val="0"/>
          </w:rPr>
          <w:commentReference w:id="5"/>
        </w:r>
        <w:commentRangeEnd w:id="6"/>
        <w:r w:rsidR="00046726" w:rsidDel="0093497B">
          <w:rPr>
            <w:rStyle w:val="CommentReference"/>
            <w:rFonts w:eastAsiaTheme="minorHAnsi" w:cstheme="minorBidi"/>
            <w:b w:val="0"/>
            <w:bCs w:val="0"/>
          </w:rPr>
          <w:commentReference w:id="6"/>
        </w:r>
        <w:commentRangeEnd w:id="7"/>
        <w:r w:rsidR="003D5749" w:rsidDel="0093497B">
          <w:rPr>
            <w:rStyle w:val="CommentReference"/>
            <w:rFonts w:eastAsiaTheme="minorHAnsi" w:cstheme="minorBidi"/>
            <w:b w:val="0"/>
            <w:bCs w:val="0"/>
          </w:rPr>
          <w:commentReference w:id="7"/>
        </w:r>
      </w:del>
      <w:ins w:id="9" w:author="Dennis Brandl" w:date="2019-11-25T15:11:00Z">
        <w:r w:rsidR="0093497B">
          <w:t>2.0</w:t>
        </w:r>
      </w:ins>
    </w:p>
    <w:p w14:paraId="2F50E6E6" w14:textId="41F6ADB5" w:rsidR="00BB0129" w:rsidRDefault="00F73D6A" w:rsidP="00BB172D">
      <w:pPr>
        <w:pStyle w:val="Subtitle"/>
      </w:pPr>
      <w:bookmarkStart w:id="10" w:name="ws-isbm-1.0"/>
      <w:bookmarkStart w:id="11" w:name="web-service-information-service-bus-mode"/>
      <w:bookmarkEnd w:id="10"/>
      <w:bookmarkEnd w:id="11"/>
      <w:r>
        <w:t xml:space="preserve">Web Service </w:t>
      </w:r>
      <w:r w:rsidR="00E83E4F">
        <w:t>Information Service Bus Model</w:t>
      </w:r>
    </w:p>
    <w:p w14:paraId="71DF5398" w14:textId="77777777" w:rsidR="008F0162" w:rsidRDefault="00E83E4F" w:rsidP="00BB172D">
      <w:pPr>
        <w:pStyle w:val="Subtitle"/>
      </w:pPr>
      <w:bookmarkStart w:id="12" w:name="openom-standard-8-september-2014"/>
      <w:bookmarkEnd w:id="2"/>
      <w:bookmarkEnd w:id="12"/>
      <w:r>
        <w:t xml:space="preserve">OpenO&amp;M Standard </w:t>
      </w:r>
    </w:p>
    <w:p w14:paraId="4DB6E1CA" w14:textId="7057C2F6" w:rsidR="00BB0129" w:rsidRDefault="00E83E4F" w:rsidP="008F0162">
      <w:pPr>
        <w:pStyle w:val="Date"/>
      </w:pPr>
      <w:commentRangeStart w:id="13"/>
      <w:r>
        <w:t>YYYY-MM-DD</w:t>
      </w:r>
      <w:commentRangeEnd w:id="13"/>
      <w:r>
        <w:rPr>
          <w:rStyle w:val="CommentReference"/>
        </w:rPr>
        <w:commentReference w:id="13"/>
      </w:r>
    </w:p>
    <w:p w14:paraId="0E2D0FFF" w14:textId="77777777" w:rsidR="00FE3335" w:rsidRDefault="00FE3335" w:rsidP="00BF5A6C">
      <w:pPr>
        <w:pStyle w:val="BodyText"/>
      </w:pPr>
    </w:p>
    <w:p w14:paraId="45626377" w14:textId="77777777" w:rsidR="00BB0129" w:rsidRDefault="00E83E4F" w:rsidP="008F0162">
      <w:pPr>
        <w:pStyle w:val="Subtitle"/>
      </w:pPr>
      <w:r>
        <w:t>Editors</w:t>
      </w:r>
    </w:p>
    <w:p w14:paraId="6A8EAF0F" w14:textId="77777777" w:rsidR="00BB0129" w:rsidRDefault="00E83E4F" w:rsidP="008F0162">
      <w:pPr>
        <w:pStyle w:val="Author"/>
      </w:pPr>
      <w:r>
        <w:t>MIMOSA</w:t>
      </w:r>
    </w:p>
    <w:p w14:paraId="7EDEC2B0" w14:textId="2E8F8927" w:rsidR="00BB0129" w:rsidRDefault="005C4335" w:rsidP="008F0162">
      <w:pPr>
        <w:pStyle w:val="Author"/>
      </w:pPr>
      <w:r>
        <w:t>Matt Selway</w:t>
      </w:r>
      <w:r w:rsidR="00E83E4F">
        <w:t xml:space="preserve">, </w:t>
      </w:r>
      <w:r>
        <w:t>University of South Australia</w:t>
      </w:r>
    </w:p>
    <w:p w14:paraId="538D74E8" w14:textId="119A3310" w:rsidR="009A0612" w:rsidRPr="009A0612" w:rsidRDefault="00144100" w:rsidP="009A0612">
      <w:pPr>
        <w:pStyle w:val="Author"/>
      </w:pPr>
      <w:r>
        <w:t>Karamjit Kaur</w:t>
      </w:r>
      <w:r w:rsidR="009A0612">
        <w:t xml:space="preserve">, </w:t>
      </w:r>
      <w:r>
        <w:t>University of South Australia</w:t>
      </w:r>
    </w:p>
    <w:p w14:paraId="1A42F58C" w14:textId="39E0630B" w:rsidR="00BB0129" w:rsidRDefault="00E83E4F" w:rsidP="008F0162">
      <w:pPr>
        <w:pStyle w:val="Author"/>
      </w:pPr>
      <w:r>
        <w:t>Dennis Brandl, BR&amp;L Consulting</w:t>
      </w:r>
    </w:p>
    <w:p w14:paraId="70446C1E" w14:textId="21435888" w:rsidR="005C4335" w:rsidRDefault="005C4335" w:rsidP="008F0162">
      <w:pPr>
        <w:pStyle w:val="Author"/>
      </w:pPr>
      <w:r>
        <w:t>Douglas Brandl, BR&amp;L Consulting</w:t>
      </w:r>
    </w:p>
    <w:p w14:paraId="3DDD4106" w14:textId="77777777" w:rsidR="00BB0129" w:rsidRDefault="00E83E4F" w:rsidP="00BF5A6C">
      <w:pPr>
        <w:pStyle w:val="Subtitle"/>
      </w:pPr>
      <w:bookmarkStart w:id="14" w:name="abstract"/>
      <w:bookmarkStart w:id="15" w:name="status"/>
      <w:bookmarkEnd w:id="14"/>
      <w:bookmarkEnd w:id="15"/>
      <w:r>
        <w:t>Status</w:t>
      </w:r>
    </w:p>
    <w:p w14:paraId="6C146063" w14:textId="77777777" w:rsidR="00BB0129" w:rsidRDefault="00E83E4F" w:rsidP="005C4335">
      <w:pPr>
        <w:pStyle w:val="BodyText"/>
      </w:pPr>
      <w:r>
        <w:t xml:space="preserve">This specification was last revised and approved by OpenO&amp;M on the above date. Check the </w:t>
      </w:r>
      <w:hyperlink r:id="rId16">
        <w:r>
          <w:rPr>
            <w:rStyle w:val="Hyperlink"/>
          </w:rPr>
          <w:t>Latest Version</w:t>
        </w:r>
      </w:hyperlink>
      <w:r>
        <w:t xml:space="preserve"> for possible later revisions of this document.</w:t>
      </w:r>
    </w:p>
    <w:p w14:paraId="64C2B4AB" w14:textId="77777777" w:rsidR="00BB0129" w:rsidRDefault="00E83E4F" w:rsidP="005C4335">
      <w:pPr>
        <w:pStyle w:val="BodyText"/>
      </w:pPr>
      <w:r>
        <w:t>This document is considered stable and may be used as reference material or cited as a normative reference from another document.</w:t>
      </w:r>
    </w:p>
    <w:p w14:paraId="1C99E3F5" w14:textId="77777777" w:rsidR="00BB0129" w:rsidRDefault="00E83E4F" w:rsidP="005C4335">
      <w:pPr>
        <w:pStyle w:val="BodyText"/>
      </w:pPr>
      <w:commentRangeStart w:id="16"/>
      <w:commentRangeStart w:id="17"/>
      <w:r>
        <w:t xml:space="preserve">The latest stable version of the editor's draft of this specification is always available on the </w:t>
      </w:r>
      <w:hyperlink r:id="rId17">
        <w:r>
          <w:rPr>
            <w:rStyle w:val="Hyperlink"/>
          </w:rPr>
          <w:t>MIMOSA ws-ISBM Git repository</w:t>
        </w:r>
      </w:hyperlink>
      <w:r>
        <w:t>.</w:t>
      </w:r>
    </w:p>
    <w:p w14:paraId="56CAEDB1" w14:textId="77777777" w:rsidR="00BB0129" w:rsidRDefault="00E83E4F" w:rsidP="005C4335">
      <w:pPr>
        <w:pStyle w:val="BodyText"/>
      </w:pPr>
      <w:r>
        <w:t xml:space="preserve">If you wish to make comments regarding this specification in a manner that is tracked by OpenO&amp;M, please submit them via </w:t>
      </w:r>
      <w:hyperlink r:id="rId18">
        <w:r>
          <w:rPr>
            <w:rStyle w:val="Hyperlink"/>
          </w:rPr>
          <w:t>the public bug database</w:t>
        </w:r>
      </w:hyperlink>
      <w:r>
        <w:t xml:space="preserve">. You can alternatively </w:t>
      </w:r>
      <w:hyperlink r:id="rId19">
        <w:r>
          <w:rPr>
            <w:rStyle w:val="Hyperlink"/>
          </w:rPr>
          <w:t>contact MIMOSA directly</w:t>
        </w:r>
      </w:hyperlink>
      <w:r>
        <w:t xml:space="preserve"> and arrangements will be made to transpose appropriate remarks to the public bug database. All feedback is welcome.</w:t>
      </w:r>
      <w:commentRangeEnd w:id="16"/>
      <w:r w:rsidR="00DF45CA">
        <w:rPr>
          <w:rStyle w:val="CommentReference"/>
        </w:rPr>
        <w:commentReference w:id="16"/>
      </w:r>
      <w:commentRangeEnd w:id="17"/>
      <w:r w:rsidR="0093497B">
        <w:rPr>
          <w:rStyle w:val="CommentReference"/>
        </w:rPr>
        <w:commentReference w:id="17"/>
      </w:r>
    </w:p>
    <w:p w14:paraId="77874B34" w14:textId="77777777" w:rsidR="00DF45CA" w:rsidRDefault="00DF45CA" w:rsidP="00DF45CA">
      <w:pPr>
        <w:pStyle w:val="Subtitle"/>
      </w:pPr>
      <w:r>
        <w:t>Latest Version</w:t>
      </w:r>
    </w:p>
    <w:p w14:paraId="1C5CF7D0" w14:textId="77777777" w:rsidR="00DF45CA" w:rsidRPr="00CE0EEA" w:rsidRDefault="000A3854" w:rsidP="00DF45CA">
      <w:pPr>
        <w:pStyle w:val="Definition"/>
        <w:rPr>
          <w:rStyle w:val="Hyperlink"/>
        </w:rPr>
      </w:pPr>
      <w:hyperlink r:id="rId20" w:history="1">
        <w:r w:rsidR="00DF45CA" w:rsidRPr="00096D28">
          <w:rPr>
            <w:rStyle w:val="Hyperlink"/>
          </w:rPr>
          <w:t>http://www.openoandm.org/ws-isbm</w:t>
        </w:r>
      </w:hyperlink>
    </w:p>
    <w:p w14:paraId="6AEA22A6" w14:textId="77777777" w:rsidR="00923157" w:rsidRPr="00923157" w:rsidRDefault="00923157" w:rsidP="00923157">
      <w:pPr>
        <w:pStyle w:val="BodyText"/>
      </w:pPr>
    </w:p>
    <w:p w14:paraId="420D8847" w14:textId="77777777" w:rsidR="00BB0129" w:rsidRDefault="00E83E4F" w:rsidP="00BF5A6C">
      <w:pPr>
        <w:pStyle w:val="Subtitle"/>
      </w:pPr>
      <w:bookmarkStart w:id="18" w:name="notices"/>
      <w:bookmarkEnd w:id="18"/>
      <w:r>
        <w:lastRenderedPageBreak/>
        <w:t>Notices</w:t>
      </w:r>
    </w:p>
    <w:p w14:paraId="1C31D1A1" w14:textId="666937B7" w:rsidR="00BB0129" w:rsidRDefault="00E83E4F" w:rsidP="0094752D">
      <w:pPr>
        <w:pStyle w:val="BodyText"/>
      </w:pPr>
      <w:r>
        <w:t>Copyright MIMOSA 201</w:t>
      </w:r>
      <w:r w:rsidR="005C4335">
        <w:t>9</w:t>
      </w:r>
      <w:r>
        <w:t>. All Rights Reserved.</w:t>
      </w:r>
    </w:p>
    <w:p w14:paraId="3E43CC0E" w14:textId="77777777" w:rsidR="00BB0129" w:rsidRDefault="00E83E4F">
      <w:pPr>
        <w:pStyle w:val="BodyText"/>
      </w:pPr>
      <w:r>
        <w:t xml:space="preserve">All capitalized terms in the following text have the meanings assigned to them in the MIMOSA Intellectual Property Rights Policy (the "MIMOSA IPR Policy"). The full Policy may be found at the </w:t>
      </w:r>
      <w:hyperlink r:id="rId21">
        <w:r>
          <w:rPr>
            <w:rStyle w:val="Hyperlink"/>
          </w:rPr>
          <w:t>MIMOSA website</w:t>
        </w:r>
      </w:hyperlink>
      <w:r>
        <w:t>.</w:t>
      </w:r>
    </w:p>
    <w:p w14:paraId="49F80243" w14:textId="77777777" w:rsidR="00BB0129" w:rsidRDefault="00E83E4F">
      <w:pPr>
        <w:pStyle w:val="BodyText"/>
      </w:pPr>
      <w:r>
        <w:t>The limited permissions granted above are perpetual and will not be revoked by MIMOSA or its successors or assigns.</w:t>
      </w:r>
    </w:p>
    <w:p w14:paraId="4A7BA1A0" w14:textId="77777777" w:rsidR="00BB0129" w:rsidRDefault="00E83E4F">
      <w:pPr>
        <w:pStyle w:val="BodyText"/>
      </w:pPr>
      <w:r>
        <w:t>This document and the information contained herein is provided on an "AS IS" basis and MIMOSA DISCLAIMS ALL WARRANTIES, EXPRESS OR IMPLIED, INCLUDING BUT NOT LIMITED TO ANY WARRANTY THAT THE USE OF THE INFORMATION HEREIN WILL NOT INFRINGE ANY OWNERSHIP RIGHTS OR ANY IMPLIED WARRANTIES OF MERCHANTABILITY OR FITNESS FOR A PARTICULAR PURPOSE.</w:t>
      </w:r>
    </w:p>
    <w:p w14:paraId="03F45670" w14:textId="77777777" w:rsidR="00BB0129" w:rsidRDefault="00E83E4F">
      <w:pPr>
        <w:pStyle w:val="BodyText"/>
      </w:pPr>
      <w:r>
        <w:t>MIMOSA requests that any MIMOSA Party or any other party that believes it has patent claims that would necessarily be infringed by implementations of this MIMOSA Final Deliverable, to notify MIMOSA TC Administrator and provide an indication of its willingness to grant patent licenses to such patent claims in a manner consistent with the IPR Mode of the MIMOSA Technical Committee that produced this deliverable.</w:t>
      </w:r>
    </w:p>
    <w:p w14:paraId="4FA4BBF6" w14:textId="7D9A0FC0" w:rsidR="00BB0129" w:rsidRDefault="05B27384">
      <w:pPr>
        <w:pStyle w:val="BodyText"/>
      </w:pPr>
      <w:r>
        <w:t>MIMOSA invites any party to contact the MIMOSA TC Administrator if it is aware of a claim of ownership of any patent claims that would necessarily be infringed by implementations of this MIMOSA Final Deliverable by a patent holder that is not willing to provide a license to such patent claims in a manner consistent with the IPR Mode of the MIMOSA Technical Committee that produced this MIMOSA Final Deliverable. MIMOSA may include such claims on its website but disclaims any obligation to do so.</w:t>
      </w:r>
    </w:p>
    <w:p w14:paraId="7DCBABD3" w14:textId="77777777" w:rsidR="00BB0129" w:rsidRDefault="00E83E4F">
      <w:pPr>
        <w:pStyle w:val="BodyText"/>
      </w:pPr>
      <w:r>
        <w:t>MIMOSA takes no position regarding the validity or scope of any intellectual property or other rights that might be claimed to pertain to the implementation or use of the technology described in this MIMOSA Final Deliverable or the extent to which any license under such rights might or might not be available; neither does it represent that it has made any effort to identify any such rights. Information on MIMOSA's procedures with respect to rights in any document or deliverable produced by a MIMOSA Technical Committee can be found on the MIMOSA website. Copies of claims of rights made available for publication and any assurances of licenses to be made available, or the result of an attempt made to obtain a general license or permission for the use of such proprietary rights by implementers or users of this MIMOSA Final Deliverable, can be obtained from the MIMOSA TC Administrator. MIMOSA makes no representation that any information or list of intellectual property rights will at any time be complete, or that any claims in such list are, in fact, Essential Claims.</w:t>
      </w:r>
    </w:p>
    <w:p w14:paraId="098BA73B" w14:textId="57CE231B" w:rsidR="00BB0129" w:rsidRDefault="00E83E4F">
      <w:pPr>
        <w:pStyle w:val="BodyText"/>
      </w:pPr>
      <w:r>
        <w:t xml:space="preserve">The OpenO&amp;M ws-ISBM is released under the </w:t>
      </w:r>
      <w:hyperlink r:id="rId22">
        <w:r>
          <w:rPr>
            <w:rStyle w:val="Hyperlink"/>
          </w:rPr>
          <w:t>MIMOSA License Agreement</w:t>
        </w:r>
      </w:hyperlink>
      <w:r>
        <w:t>.</w:t>
      </w:r>
    </w:p>
    <w:p w14:paraId="1A25B753" w14:textId="363C8307" w:rsidR="0094752D" w:rsidRDefault="0094752D">
      <w:pPr>
        <w:pStyle w:val="BodyText"/>
      </w:pPr>
    </w:p>
    <w:bookmarkStart w:id="19" w:name="table-of-contents" w:displacedByCustomXml="next"/>
    <w:bookmarkEnd w:id="19" w:displacedByCustomXml="next"/>
    <w:sdt>
      <w:sdtPr>
        <w:rPr>
          <w:rFonts w:eastAsiaTheme="minorHAnsi" w:cstheme="minorBidi"/>
          <w:b w:val="0"/>
          <w:sz w:val="20"/>
          <w:szCs w:val="24"/>
        </w:rPr>
        <w:id w:val="-579520403"/>
        <w:docPartObj>
          <w:docPartGallery w:val="Table of Contents"/>
          <w:docPartUnique/>
        </w:docPartObj>
      </w:sdtPr>
      <w:sdtEndPr>
        <w:rPr>
          <w:bCs/>
          <w:noProof/>
        </w:rPr>
      </w:sdtEndPr>
      <w:sdtContent>
        <w:p w14:paraId="3C4440CC" w14:textId="2E60A9E6" w:rsidR="00BB172D" w:rsidRDefault="00BB172D">
          <w:pPr>
            <w:pStyle w:val="TOCHeading"/>
          </w:pPr>
          <w:r>
            <w:t>Contents</w:t>
          </w:r>
        </w:p>
        <w:p w14:paraId="6D8EAD02" w14:textId="31A81D0A" w:rsidR="003868F8" w:rsidRDefault="00BB172D">
          <w:pPr>
            <w:pStyle w:val="TOC1"/>
            <w:tabs>
              <w:tab w:val="right" w:leader="dot" w:pos="10070"/>
            </w:tabs>
            <w:rPr>
              <w:rFonts w:asciiTheme="minorHAnsi" w:eastAsiaTheme="minorEastAsia" w:hAnsiTheme="minorHAnsi"/>
              <w:noProof/>
              <w:color w:val="auto"/>
              <w:sz w:val="22"/>
              <w:szCs w:val="22"/>
              <w:lang w:val="en-AU" w:eastAsia="en-AU" w:bidi="pa-IN"/>
            </w:rPr>
          </w:pPr>
          <w:r>
            <w:fldChar w:fldCharType="begin"/>
          </w:r>
          <w:r>
            <w:instrText xml:space="preserve"> TOC \o "1-3" \h \z \u </w:instrText>
          </w:r>
          <w:r>
            <w:fldChar w:fldCharType="separate"/>
          </w:r>
          <w:hyperlink w:anchor="_Toc25447158" w:history="1">
            <w:r w:rsidR="003868F8" w:rsidRPr="0070111B">
              <w:rPr>
                <w:rStyle w:val="Hyperlink"/>
                <w:noProof/>
              </w:rPr>
              <w:t>Document Versioning</w:t>
            </w:r>
            <w:r w:rsidR="003868F8">
              <w:rPr>
                <w:noProof/>
                <w:webHidden/>
              </w:rPr>
              <w:tab/>
            </w:r>
            <w:r w:rsidR="003868F8">
              <w:rPr>
                <w:noProof/>
                <w:webHidden/>
              </w:rPr>
              <w:fldChar w:fldCharType="begin"/>
            </w:r>
            <w:r w:rsidR="003868F8">
              <w:rPr>
                <w:noProof/>
                <w:webHidden/>
              </w:rPr>
              <w:instrText xml:space="preserve"> PAGEREF _Toc25447158 \h </w:instrText>
            </w:r>
            <w:r w:rsidR="003868F8">
              <w:rPr>
                <w:noProof/>
                <w:webHidden/>
              </w:rPr>
            </w:r>
            <w:r w:rsidR="003868F8">
              <w:rPr>
                <w:noProof/>
                <w:webHidden/>
              </w:rPr>
              <w:fldChar w:fldCharType="separate"/>
            </w:r>
            <w:r w:rsidR="003868F8">
              <w:rPr>
                <w:noProof/>
                <w:webHidden/>
              </w:rPr>
              <w:t>6</w:t>
            </w:r>
            <w:r w:rsidR="003868F8">
              <w:rPr>
                <w:noProof/>
                <w:webHidden/>
              </w:rPr>
              <w:fldChar w:fldCharType="end"/>
            </w:r>
          </w:hyperlink>
        </w:p>
        <w:p w14:paraId="15902170" w14:textId="7D7E075E" w:rsidR="003868F8" w:rsidRDefault="000A3854">
          <w:pPr>
            <w:pStyle w:val="TOC1"/>
            <w:tabs>
              <w:tab w:val="right" w:leader="dot" w:pos="10070"/>
            </w:tabs>
            <w:rPr>
              <w:rFonts w:asciiTheme="minorHAnsi" w:eastAsiaTheme="minorEastAsia" w:hAnsiTheme="minorHAnsi"/>
              <w:noProof/>
              <w:color w:val="auto"/>
              <w:sz w:val="22"/>
              <w:szCs w:val="22"/>
              <w:lang w:val="en-AU" w:eastAsia="en-AU" w:bidi="pa-IN"/>
            </w:rPr>
          </w:pPr>
          <w:hyperlink w:anchor="_Toc25447159" w:history="1">
            <w:r w:rsidR="003868F8" w:rsidRPr="0070111B">
              <w:rPr>
                <w:rStyle w:val="Hyperlink"/>
                <w:noProof/>
              </w:rPr>
              <w:t>Foreword</w:t>
            </w:r>
            <w:r w:rsidR="003868F8">
              <w:rPr>
                <w:noProof/>
                <w:webHidden/>
              </w:rPr>
              <w:tab/>
            </w:r>
            <w:r w:rsidR="003868F8">
              <w:rPr>
                <w:noProof/>
                <w:webHidden/>
              </w:rPr>
              <w:fldChar w:fldCharType="begin"/>
            </w:r>
            <w:r w:rsidR="003868F8">
              <w:rPr>
                <w:noProof/>
                <w:webHidden/>
              </w:rPr>
              <w:instrText xml:space="preserve"> PAGEREF _Toc25447159 \h </w:instrText>
            </w:r>
            <w:r w:rsidR="003868F8">
              <w:rPr>
                <w:noProof/>
                <w:webHidden/>
              </w:rPr>
            </w:r>
            <w:r w:rsidR="003868F8">
              <w:rPr>
                <w:noProof/>
                <w:webHidden/>
              </w:rPr>
              <w:fldChar w:fldCharType="separate"/>
            </w:r>
            <w:r w:rsidR="003868F8">
              <w:rPr>
                <w:noProof/>
                <w:webHidden/>
              </w:rPr>
              <w:t>7</w:t>
            </w:r>
            <w:r w:rsidR="003868F8">
              <w:rPr>
                <w:noProof/>
                <w:webHidden/>
              </w:rPr>
              <w:fldChar w:fldCharType="end"/>
            </w:r>
          </w:hyperlink>
        </w:p>
        <w:p w14:paraId="555F74F7" w14:textId="5285C478" w:rsidR="003868F8" w:rsidRDefault="000A3854">
          <w:pPr>
            <w:pStyle w:val="TOC1"/>
            <w:tabs>
              <w:tab w:val="right" w:leader="dot" w:pos="10070"/>
            </w:tabs>
            <w:rPr>
              <w:rFonts w:asciiTheme="minorHAnsi" w:eastAsiaTheme="minorEastAsia" w:hAnsiTheme="minorHAnsi"/>
              <w:noProof/>
              <w:color w:val="auto"/>
              <w:sz w:val="22"/>
              <w:szCs w:val="22"/>
              <w:lang w:val="en-AU" w:eastAsia="en-AU" w:bidi="pa-IN"/>
            </w:rPr>
          </w:pPr>
          <w:hyperlink w:anchor="_Toc25447160" w:history="1">
            <w:r w:rsidR="003868F8" w:rsidRPr="0070111B">
              <w:rPr>
                <w:rStyle w:val="Hyperlink"/>
                <w:noProof/>
              </w:rPr>
              <w:t>Introduction</w:t>
            </w:r>
            <w:r w:rsidR="003868F8">
              <w:rPr>
                <w:noProof/>
                <w:webHidden/>
              </w:rPr>
              <w:tab/>
            </w:r>
            <w:r w:rsidR="003868F8">
              <w:rPr>
                <w:noProof/>
                <w:webHidden/>
              </w:rPr>
              <w:fldChar w:fldCharType="begin"/>
            </w:r>
            <w:r w:rsidR="003868F8">
              <w:rPr>
                <w:noProof/>
                <w:webHidden/>
              </w:rPr>
              <w:instrText xml:space="preserve"> PAGEREF _Toc25447160 \h </w:instrText>
            </w:r>
            <w:r w:rsidR="003868F8">
              <w:rPr>
                <w:noProof/>
                <w:webHidden/>
              </w:rPr>
            </w:r>
            <w:r w:rsidR="003868F8">
              <w:rPr>
                <w:noProof/>
                <w:webHidden/>
              </w:rPr>
              <w:fldChar w:fldCharType="separate"/>
            </w:r>
            <w:r w:rsidR="003868F8">
              <w:rPr>
                <w:noProof/>
                <w:webHidden/>
              </w:rPr>
              <w:t>8</w:t>
            </w:r>
            <w:r w:rsidR="003868F8">
              <w:rPr>
                <w:noProof/>
                <w:webHidden/>
              </w:rPr>
              <w:fldChar w:fldCharType="end"/>
            </w:r>
          </w:hyperlink>
        </w:p>
        <w:p w14:paraId="4A17192C" w14:textId="05DB5BE4" w:rsidR="003868F8" w:rsidRDefault="000A3854">
          <w:pPr>
            <w:pStyle w:val="TOC1"/>
            <w:tabs>
              <w:tab w:val="left" w:pos="400"/>
              <w:tab w:val="right" w:leader="dot" w:pos="10070"/>
            </w:tabs>
            <w:rPr>
              <w:rFonts w:asciiTheme="minorHAnsi" w:eastAsiaTheme="minorEastAsia" w:hAnsiTheme="minorHAnsi"/>
              <w:noProof/>
              <w:color w:val="auto"/>
              <w:sz w:val="22"/>
              <w:szCs w:val="22"/>
              <w:lang w:val="en-AU" w:eastAsia="en-AU" w:bidi="pa-IN"/>
            </w:rPr>
          </w:pPr>
          <w:hyperlink w:anchor="_Toc25447161" w:history="1">
            <w:r w:rsidR="003868F8" w:rsidRPr="0070111B">
              <w:rPr>
                <w:rStyle w:val="Hyperlink"/>
                <w:noProof/>
              </w:rPr>
              <w:t>1</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Scope</w:t>
            </w:r>
            <w:r w:rsidR="003868F8">
              <w:rPr>
                <w:noProof/>
                <w:webHidden/>
              </w:rPr>
              <w:tab/>
            </w:r>
            <w:r w:rsidR="003868F8">
              <w:rPr>
                <w:noProof/>
                <w:webHidden/>
              </w:rPr>
              <w:fldChar w:fldCharType="begin"/>
            </w:r>
            <w:r w:rsidR="003868F8">
              <w:rPr>
                <w:noProof/>
                <w:webHidden/>
              </w:rPr>
              <w:instrText xml:space="preserve"> PAGEREF _Toc25447161 \h </w:instrText>
            </w:r>
            <w:r w:rsidR="003868F8">
              <w:rPr>
                <w:noProof/>
                <w:webHidden/>
              </w:rPr>
            </w:r>
            <w:r w:rsidR="003868F8">
              <w:rPr>
                <w:noProof/>
                <w:webHidden/>
              </w:rPr>
              <w:fldChar w:fldCharType="separate"/>
            </w:r>
            <w:r w:rsidR="003868F8">
              <w:rPr>
                <w:noProof/>
                <w:webHidden/>
              </w:rPr>
              <w:t>9</w:t>
            </w:r>
            <w:r w:rsidR="003868F8">
              <w:rPr>
                <w:noProof/>
                <w:webHidden/>
              </w:rPr>
              <w:fldChar w:fldCharType="end"/>
            </w:r>
          </w:hyperlink>
        </w:p>
        <w:p w14:paraId="732D86F8" w14:textId="1399AE71" w:rsidR="003868F8" w:rsidRDefault="000A3854">
          <w:pPr>
            <w:pStyle w:val="TOC1"/>
            <w:tabs>
              <w:tab w:val="left" w:pos="400"/>
              <w:tab w:val="right" w:leader="dot" w:pos="10070"/>
            </w:tabs>
            <w:rPr>
              <w:rFonts w:asciiTheme="minorHAnsi" w:eastAsiaTheme="minorEastAsia" w:hAnsiTheme="minorHAnsi"/>
              <w:noProof/>
              <w:color w:val="auto"/>
              <w:sz w:val="22"/>
              <w:szCs w:val="22"/>
              <w:lang w:val="en-AU" w:eastAsia="en-AU" w:bidi="pa-IN"/>
            </w:rPr>
          </w:pPr>
          <w:hyperlink w:anchor="_Toc25447162" w:history="1">
            <w:r w:rsidR="003868F8" w:rsidRPr="0070111B">
              <w:rPr>
                <w:rStyle w:val="Hyperlink"/>
                <w:noProof/>
              </w:rPr>
              <w:t>2</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Normative References</w:t>
            </w:r>
            <w:r w:rsidR="003868F8">
              <w:rPr>
                <w:noProof/>
                <w:webHidden/>
              </w:rPr>
              <w:tab/>
            </w:r>
            <w:r w:rsidR="003868F8">
              <w:rPr>
                <w:noProof/>
                <w:webHidden/>
              </w:rPr>
              <w:fldChar w:fldCharType="begin"/>
            </w:r>
            <w:r w:rsidR="003868F8">
              <w:rPr>
                <w:noProof/>
                <w:webHidden/>
              </w:rPr>
              <w:instrText xml:space="preserve"> PAGEREF _Toc25447162 \h </w:instrText>
            </w:r>
            <w:r w:rsidR="003868F8">
              <w:rPr>
                <w:noProof/>
                <w:webHidden/>
              </w:rPr>
            </w:r>
            <w:r w:rsidR="003868F8">
              <w:rPr>
                <w:noProof/>
                <w:webHidden/>
              </w:rPr>
              <w:fldChar w:fldCharType="separate"/>
            </w:r>
            <w:r w:rsidR="003868F8">
              <w:rPr>
                <w:noProof/>
                <w:webHidden/>
              </w:rPr>
              <w:t>9</w:t>
            </w:r>
            <w:r w:rsidR="003868F8">
              <w:rPr>
                <w:noProof/>
                <w:webHidden/>
              </w:rPr>
              <w:fldChar w:fldCharType="end"/>
            </w:r>
          </w:hyperlink>
        </w:p>
        <w:p w14:paraId="349FDE11" w14:textId="2BE5FBBB" w:rsidR="003868F8" w:rsidRDefault="000A3854">
          <w:pPr>
            <w:pStyle w:val="TOC1"/>
            <w:tabs>
              <w:tab w:val="left" w:pos="400"/>
              <w:tab w:val="right" w:leader="dot" w:pos="10070"/>
            </w:tabs>
            <w:rPr>
              <w:rFonts w:asciiTheme="minorHAnsi" w:eastAsiaTheme="minorEastAsia" w:hAnsiTheme="minorHAnsi"/>
              <w:noProof/>
              <w:color w:val="auto"/>
              <w:sz w:val="22"/>
              <w:szCs w:val="22"/>
              <w:lang w:val="en-AU" w:eastAsia="en-AU" w:bidi="pa-IN"/>
            </w:rPr>
          </w:pPr>
          <w:hyperlink w:anchor="_Toc25447163" w:history="1">
            <w:r w:rsidR="003868F8" w:rsidRPr="0070111B">
              <w:rPr>
                <w:rStyle w:val="Hyperlink"/>
                <w:noProof/>
              </w:rPr>
              <w:t>3</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Terms, Definitions, and Conventions</w:t>
            </w:r>
            <w:r w:rsidR="003868F8">
              <w:rPr>
                <w:noProof/>
                <w:webHidden/>
              </w:rPr>
              <w:tab/>
            </w:r>
            <w:r w:rsidR="003868F8">
              <w:rPr>
                <w:noProof/>
                <w:webHidden/>
              </w:rPr>
              <w:fldChar w:fldCharType="begin"/>
            </w:r>
            <w:r w:rsidR="003868F8">
              <w:rPr>
                <w:noProof/>
                <w:webHidden/>
              </w:rPr>
              <w:instrText xml:space="preserve"> PAGEREF _Toc25447163 \h </w:instrText>
            </w:r>
            <w:r w:rsidR="003868F8">
              <w:rPr>
                <w:noProof/>
                <w:webHidden/>
              </w:rPr>
            </w:r>
            <w:r w:rsidR="003868F8">
              <w:rPr>
                <w:noProof/>
                <w:webHidden/>
              </w:rPr>
              <w:fldChar w:fldCharType="separate"/>
            </w:r>
            <w:r w:rsidR="003868F8">
              <w:rPr>
                <w:noProof/>
                <w:webHidden/>
              </w:rPr>
              <w:t>9</w:t>
            </w:r>
            <w:r w:rsidR="003868F8">
              <w:rPr>
                <w:noProof/>
                <w:webHidden/>
              </w:rPr>
              <w:fldChar w:fldCharType="end"/>
            </w:r>
          </w:hyperlink>
        </w:p>
        <w:p w14:paraId="74170352" w14:textId="219195F1" w:rsidR="003868F8" w:rsidRDefault="000A3854">
          <w:pPr>
            <w:pStyle w:val="TOC2"/>
            <w:tabs>
              <w:tab w:val="left" w:pos="880"/>
              <w:tab w:val="right" w:leader="dot" w:pos="10070"/>
            </w:tabs>
            <w:rPr>
              <w:rFonts w:asciiTheme="minorHAnsi" w:eastAsiaTheme="minorEastAsia" w:hAnsiTheme="minorHAnsi"/>
              <w:noProof/>
              <w:color w:val="auto"/>
              <w:sz w:val="22"/>
              <w:szCs w:val="22"/>
              <w:lang w:val="en-AU" w:eastAsia="en-AU" w:bidi="pa-IN"/>
            </w:rPr>
          </w:pPr>
          <w:hyperlink w:anchor="_Toc25447164" w:history="1">
            <w:r w:rsidR="003868F8" w:rsidRPr="0070111B">
              <w:rPr>
                <w:rStyle w:val="Hyperlink"/>
                <w:noProof/>
              </w:rPr>
              <w:t>3.1</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Terms</w:t>
            </w:r>
            <w:r w:rsidR="003868F8">
              <w:rPr>
                <w:noProof/>
                <w:webHidden/>
              </w:rPr>
              <w:tab/>
            </w:r>
            <w:r w:rsidR="003868F8">
              <w:rPr>
                <w:noProof/>
                <w:webHidden/>
              </w:rPr>
              <w:fldChar w:fldCharType="begin"/>
            </w:r>
            <w:r w:rsidR="003868F8">
              <w:rPr>
                <w:noProof/>
                <w:webHidden/>
              </w:rPr>
              <w:instrText xml:space="preserve"> PAGEREF _Toc25447164 \h </w:instrText>
            </w:r>
            <w:r w:rsidR="003868F8">
              <w:rPr>
                <w:noProof/>
                <w:webHidden/>
              </w:rPr>
            </w:r>
            <w:r w:rsidR="003868F8">
              <w:rPr>
                <w:noProof/>
                <w:webHidden/>
              </w:rPr>
              <w:fldChar w:fldCharType="separate"/>
            </w:r>
            <w:r w:rsidR="003868F8">
              <w:rPr>
                <w:noProof/>
                <w:webHidden/>
              </w:rPr>
              <w:t>9</w:t>
            </w:r>
            <w:r w:rsidR="003868F8">
              <w:rPr>
                <w:noProof/>
                <w:webHidden/>
              </w:rPr>
              <w:fldChar w:fldCharType="end"/>
            </w:r>
          </w:hyperlink>
        </w:p>
        <w:p w14:paraId="31E75621" w14:textId="074C82F8" w:rsidR="003868F8" w:rsidRDefault="000A3854">
          <w:pPr>
            <w:pStyle w:val="TOC2"/>
            <w:tabs>
              <w:tab w:val="left" w:pos="880"/>
              <w:tab w:val="right" w:leader="dot" w:pos="10070"/>
            </w:tabs>
            <w:rPr>
              <w:rFonts w:asciiTheme="minorHAnsi" w:eastAsiaTheme="minorEastAsia" w:hAnsiTheme="minorHAnsi"/>
              <w:noProof/>
              <w:color w:val="auto"/>
              <w:sz w:val="22"/>
              <w:szCs w:val="22"/>
              <w:lang w:val="en-AU" w:eastAsia="en-AU" w:bidi="pa-IN"/>
            </w:rPr>
          </w:pPr>
          <w:hyperlink w:anchor="_Toc25447165" w:history="1">
            <w:r w:rsidR="003868F8" w:rsidRPr="0070111B">
              <w:rPr>
                <w:rStyle w:val="Hyperlink"/>
                <w:noProof/>
              </w:rPr>
              <w:t>3.2</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Notational Conventions</w:t>
            </w:r>
            <w:r w:rsidR="003868F8">
              <w:rPr>
                <w:noProof/>
                <w:webHidden/>
              </w:rPr>
              <w:tab/>
            </w:r>
            <w:r w:rsidR="003868F8">
              <w:rPr>
                <w:noProof/>
                <w:webHidden/>
              </w:rPr>
              <w:fldChar w:fldCharType="begin"/>
            </w:r>
            <w:r w:rsidR="003868F8">
              <w:rPr>
                <w:noProof/>
                <w:webHidden/>
              </w:rPr>
              <w:instrText xml:space="preserve"> PAGEREF _Toc25447165 \h </w:instrText>
            </w:r>
            <w:r w:rsidR="003868F8">
              <w:rPr>
                <w:noProof/>
                <w:webHidden/>
              </w:rPr>
            </w:r>
            <w:r w:rsidR="003868F8">
              <w:rPr>
                <w:noProof/>
                <w:webHidden/>
              </w:rPr>
              <w:fldChar w:fldCharType="separate"/>
            </w:r>
            <w:r w:rsidR="003868F8">
              <w:rPr>
                <w:noProof/>
                <w:webHidden/>
              </w:rPr>
              <w:t>9</w:t>
            </w:r>
            <w:r w:rsidR="003868F8">
              <w:rPr>
                <w:noProof/>
                <w:webHidden/>
              </w:rPr>
              <w:fldChar w:fldCharType="end"/>
            </w:r>
          </w:hyperlink>
        </w:p>
        <w:p w14:paraId="12DFF4DA" w14:textId="64FC5AD9" w:rsidR="003868F8" w:rsidRDefault="000A3854">
          <w:pPr>
            <w:pStyle w:val="TOC2"/>
            <w:tabs>
              <w:tab w:val="left" w:pos="880"/>
              <w:tab w:val="right" w:leader="dot" w:pos="10070"/>
            </w:tabs>
            <w:rPr>
              <w:rFonts w:asciiTheme="minorHAnsi" w:eastAsiaTheme="minorEastAsia" w:hAnsiTheme="minorHAnsi"/>
              <w:noProof/>
              <w:color w:val="auto"/>
              <w:sz w:val="22"/>
              <w:szCs w:val="22"/>
              <w:lang w:val="en-AU" w:eastAsia="en-AU" w:bidi="pa-IN"/>
            </w:rPr>
          </w:pPr>
          <w:hyperlink w:anchor="_Toc25447166" w:history="1">
            <w:r w:rsidR="003868F8" w:rsidRPr="0070111B">
              <w:rPr>
                <w:rStyle w:val="Hyperlink"/>
                <w:noProof/>
              </w:rPr>
              <w:t>3.3</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XML Namespaces</w:t>
            </w:r>
            <w:r w:rsidR="003868F8">
              <w:rPr>
                <w:noProof/>
                <w:webHidden/>
              </w:rPr>
              <w:tab/>
            </w:r>
            <w:r w:rsidR="003868F8">
              <w:rPr>
                <w:noProof/>
                <w:webHidden/>
              </w:rPr>
              <w:fldChar w:fldCharType="begin"/>
            </w:r>
            <w:r w:rsidR="003868F8">
              <w:rPr>
                <w:noProof/>
                <w:webHidden/>
              </w:rPr>
              <w:instrText xml:space="preserve"> PAGEREF _Toc25447166 \h </w:instrText>
            </w:r>
            <w:r w:rsidR="003868F8">
              <w:rPr>
                <w:noProof/>
                <w:webHidden/>
              </w:rPr>
            </w:r>
            <w:r w:rsidR="003868F8">
              <w:rPr>
                <w:noProof/>
                <w:webHidden/>
              </w:rPr>
              <w:fldChar w:fldCharType="separate"/>
            </w:r>
            <w:r w:rsidR="003868F8">
              <w:rPr>
                <w:noProof/>
                <w:webHidden/>
              </w:rPr>
              <w:t>10</w:t>
            </w:r>
            <w:r w:rsidR="003868F8">
              <w:rPr>
                <w:noProof/>
                <w:webHidden/>
              </w:rPr>
              <w:fldChar w:fldCharType="end"/>
            </w:r>
          </w:hyperlink>
        </w:p>
        <w:p w14:paraId="34C0FFE6" w14:textId="6E52D2D5" w:rsidR="003868F8" w:rsidRDefault="000A3854">
          <w:pPr>
            <w:pStyle w:val="TOC1"/>
            <w:tabs>
              <w:tab w:val="left" w:pos="400"/>
              <w:tab w:val="right" w:leader="dot" w:pos="10070"/>
            </w:tabs>
            <w:rPr>
              <w:rFonts w:asciiTheme="minorHAnsi" w:eastAsiaTheme="minorEastAsia" w:hAnsiTheme="minorHAnsi"/>
              <w:noProof/>
              <w:color w:val="auto"/>
              <w:sz w:val="22"/>
              <w:szCs w:val="22"/>
              <w:lang w:val="en-AU" w:eastAsia="en-AU" w:bidi="pa-IN"/>
            </w:rPr>
          </w:pPr>
          <w:hyperlink w:anchor="_Toc25447167" w:history="1">
            <w:r w:rsidR="003868F8" w:rsidRPr="0070111B">
              <w:rPr>
                <w:rStyle w:val="Hyperlink"/>
                <w:noProof/>
              </w:rPr>
              <w:t>4</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Service Requirements</w:t>
            </w:r>
            <w:r w:rsidR="003868F8">
              <w:rPr>
                <w:noProof/>
                <w:webHidden/>
              </w:rPr>
              <w:tab/>
            </w:r>
            <w:r w:rsidR="003868F8">
              <w:rPr>
                <w:noProof/>
                <w:webHidden/>
              </w:rPr>
              <w:fldChar w:fldCharType="begin"/>
            </w:r>
            <w:r w:rsidR="003868F8">
              <w:rPr>
                <w:noProof/>
                <w:webHidden/>
              </w:rPr>
              <w:instrText xml:space="preserve"> PAGEREF _Toc25447167 \h </w:instrText>
            </w:r>
            <w:r w:rsidR="003868F8">
              <w:rPr>
                <w:noProof/>
                <w:webHidden/>
              </w:rPr>
            </w:r>
            <w:r w:rsidR="003868F8">
              <w:rPr>
                <w:noProof/>
                <w:webHidden/>
              </w:rPr>
              <w:fldChar w:fldCharType="separate"/>
            </w:r>
            <w:r w:rsidR="003868F8">
              <w:rPr>
                <w:noProof/>
                <w:webHidden/>
              </w:rPr>
              <w:t>10</w:t>
            </w:r>
            <w:r w:rsidR="003868F8">
              <w:rPr>
                <w:noProof/>
                <w:webHidden/>
              </w:rPr>
              <w:fldChar w:fldCharType="end"/>
            </w:r>
          </w:hyperlink>
        </w:p>
        <w:p w14:paraId="6B25F6F0" w14:textId="0326067B" w:rsidR="003868F8" w:rsidRDefault="000A3854">
          <w:pPr>
            <w:pStyle w:val="TOC2"/>
            <w:tabs>
              <w:tab w:val="left" w:pos="880"/>
              <w:tab w:val="right" w:leader="dot" w:pos="10070"/>
            </w:tabs>
            <w:rPr>
              <w:rFonts w:asciiTheme="minorHAnsi" w:eastAsiaTheme="minorEastAsia" w:hAnsiTheme="minorHAnsi"/>
              <w:noProof/>
              <w:color w:val="auto"/>
              <w:sz w:val="22"/>
              <w:szCs w:val="22"/>
              <w:lang w:val="en-AU" w:eastAsia="en-AU" w:bidi="pa-IN"/>
            </w:rPr>
          </w:pPr>
          <w:hyperlink w:anchor="_Toc25447168" w:history="1">
            <w:r w:rsidR="003868F8" w:rsidRPr="0070111B">
              <w:rPr>
                <w:rStyle w:val="Hyperlink"/>
                <w:noProof/>
              </w:rPr>
              <w:t>4.1</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Message Content Format</w:t>
            </w:r>
            <w:r w:rsidR="003868F8">
              <w:rPr>
                <w:noProof/>
                <w:webHidden/>
              </w:rPr>
              <w:tab/>
            </w:r>
            <w:r w:rsidR="003868F8">
              <w:rPr>
                <w:noProof/>
                <w:webHidden/>
              </w:rPr>
              <w:fldChar w:fldCharType="begin"/>
            </w:r>
            <w:r w:rsidR="003868F8">
              <w:rPr>
                <w:noProof/>
                <w:webHidden/>
              </w:rPr>
              <w:instrText xml:space="preserve"> PAGEREF _Toc25447168 \h </w:instrText>
            </w:r>
            <w:r w:rsidR="003868F8">
              <w:rPr>
                <w:noProof/>
                <w:webHidden/>
              </w:rPr>
            </w:r>
            <w:r w:rsidR="003868F8">
              <w:rPr>
                <w:noProof/>
                <w:webHidden/>
              </w:rPr>
              <w:fldChar w:fldCharType="separate"/>
            </w:r>
            <w:r w:rsidR="003868F8">
              <w:rPr>
                <w:noProof/>
                <w:webHidden/>
              </w:rPr>
              <w:t>10</w:t>
            </w:r>
            <w:r w:rsidR="003868F8">
              <w:rPr>
                <w:noProof/>
                <w:webHidden/>
              </w:rPr>
              <w:fldChar w:fldCharType="end"/>
            </w:r>
          </w:hyperlink>
        </w:p>
        <w:p w14:paraId="2A7F53F8" w14:textId="0C647FEA"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169" w:history="1">
            <w:r w:rsidR="003868F8" w:rsidRPr="0070111B">
              <w:rPr>
                <w:rStyle w:val="Hyperlink"/>
                <w:noProof/>
              </w:rPr>
              <w:t>4.1.1</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SOAP Interface Requirements</w:t>
            </w:r>
            <w:r w:rsidR="003868F8">
              <w:rPr>
                <w:noProof/>
                <w:webHidden/>
              </w:rPr>
              <w:tab/>
            </w:r>
            <w:r w:rsidR="003868F8">
              <w:rPr>
                <w:noProof/>
                <w:webHidden/>
              </w:rPr>
              <w:fldChar w:fldCharType="begin"/>
            </w:r>
            <w:r w:rsidR="003868F8">
              <w:rPr>
                <w:noProof/>
                <w:webHidden/>
              </w:rPr>
              <w:instrText xml:space="preserve"> PAGEREF _Toc25447169 \h </w:instrText>
            </w:r>
            <w:r w:rsidR="003868F8">
              <w:rPr>
                <w:noProof/>
                <w:webHidden/>
              </w:rPr>
            </w:r>
            <w:r w:rsidR="003868F8">
              <w:rPr>
                <w:noProof/>
                <w:webHidden/>
              </w:rPr>
              <w:fldChar w:fldCharType="separate"/>
            </w:r>
            <w:r w:rsidR="003868F8">
              <w:rPr>
                <w:noProof/>
                <w:webHidden/>
              </w:rPr>
              <w:t>10</w:t>
            </w:r>
            <w:r w:rsidR="003868F8">
              <w:rPr>
                <w:noProof/>
                <w:webHidden/>
              </w:rPr>
              <w:fldChar w:fldCharType="end"/>
            </w:r>
          </w:hyperlink>
        </w:p>
        <w:p w14:paraId="71C51174" w14:textId="7E0FD66E"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170" w:history="1">
            <w:r w:rsidR="003868F8" w:rsidRPr="0070111B">
              <w:rPr>
                <w:rStyle w:val="Hyperlink"/>
                <w:noProof/>
              </w:rPr>
              <w:t>4.1.2</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REST Interface Requirements</w:t>
            </w:r>
            <w:r w:rsidR="003868F8">
              <w:rPr>
                <w:noProof/>
                <w:webHidden/>
              </w:rPr>
              <w:tab/>
            </w:r>
            <w:r w:rsidR="003868F8">
              <w:rPr>
                <w:noProof/>
                <w:webHidden/>
              </w:rPr>
              <w:fldChar w:fldCharType="begin"/>
            </w:r>
            <w:r w:rsidR="003868F8">
              <w:rPr>
                <w:noProof/>
                <w:webHidden/>
              </w:rPr>
              <w:instrText xml:space="preserve"> PAGEREF _Toc25447170 \h </w:instrText>
            </w:r>
            <w:r w:rsidR="003868F8">
              <w:rPr>
                <w:noProof/>
                <w:webHidden/>
              </w:rPr>
            </w:r>
            <w:r w:rsidR="003868F8">
              <w:rPr>
                <w:noProof/>
                <w:webHidden/>
              </w:rPr>
              <w:fldChar w:fldCharType="separate"/>
            </w:r>
            <w:r w:rsidR="003868F8">
              <w:rPr>
                <w:noProof/>
                <w:webHidden/>
              </w:rPr>
              <w:t>11</w:t>
            </w:r>
            <w:r w:rsidR="003868F8">
              <w:rPr>
                <w:noProof/>
                <w:webHidden/>
              </w:rPr>
              <w:fldChar w:fldCharType="end"/>
            </w:r>
          </w:hyperlink>
        </w:p>
        <w:p w14:paraId="303B9078" w14:textId="341E354C" w:rsidR="003868F8" w:rsidRDefault="000A3854">
          <w:pPr>
            <w:pStyle w:val="TOC2"/>
            <w:tabs>
              <w:tab w:val="left" w:pos="880"/>
              <w:tab w:val="right" w:leader="dot" w:pos="10070"/>
            </w:tabs>
            <w:rPr>
              <w:rFonts w:asciiTheme="minorHAnsi" w:eastAsiaTheme="minorEastAsia" w:hAnsiTheme="minorHAnsi"/>
              <w:noProof/>
              <w:color w:val="auto"/>
              <w:sz w:val="22"/>
              <w:szCs w:val="22"/>
              <w:lang w:val="en-AU" w:eastAsia="en-AU" w:bidi="pa-IN"/>
            </w:rPr>
          </w:pPr>
          <w:hyperlink w:anchor="_Toc25447171" w:history="1">
            <w:r w:rsidR="003868F8" w:rsidRPr="0070111B">
              <w:rPr>
                <w:rStyle w:val="Hyperlink"/>
                <w:noProof/>
              </w:rPr>
              <w:t>4.2</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Security</w:t>
            </w:r>
            <w:r w:rsidR="003868F8">
              <w:rPr>
                <w:noProof/>
                <w:webHidden/>
              </w:rPr>
              <w:tab/>
            </w:r>
            <w:r w:rsidR="003868F8">
              <w:rPr>
                <w:noProof/>
                <w:webHidden/>
              </w:rPr>
              <w:fldChar w:fldCharType="begin"/>
            </w:r>
            <w:r w:rsidR="003868F8">
              <w:rPr>
                <w:noProof/>
                <w:webHidden/>
              </w:rPr>
              <w:instrText xml:space="preserve"> PAGEREF _Toc25447171 \h </w:instrText>
            </w:r>
            <w:r w:rsidR="003868F8">
              <w:rPr>
                <w:noProof/>
                <w:webHidden/>
              </w:rPr>
            </w:r>
            <w:r w:rsidR="003868F8">
              <w:rPr>
                <w:noProof/>
                <w:webHidden/>
              </w:rPr>
              <w:fldChar w:fldCharType="separate"/>
            </w:r>
            <w:r w:rsidR="003868F8">
              <w:rPr>
                <w:noProof/>
                <w:webHidden/>
              </w:rPr>
              <w:t>13</w:t>
            </w:r>
            <w:r w:rsidR="003868F8">
              <w:rPr>
                <w:noProof/>
                <w:webHidden/>
              </w:rPr>
              <w:fldChar w:fldCharType="end"/>
            </w:r>
          </w:hyperlink>
        </w:p>
        <w:p w14:paraId="782212D9" w14:textId="5B8D9981"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172" w:history="1">
            <w:r w:rsidR="003868F8" w:rsidRPr="0070111B">
              <w:rPr>
                <w:rStyle w:val="Hyperlink"/>
                <w:noProof/>
              </w:rPr>
              <w:t>4.2.1</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SOAP Interface Requirements</w:t>
            </w:r>
            <w:r w:rsidR="003868F8">
              <w:rPr>
                <w:noProof/>
                <w:webHidden/>
              </w:rPr>
              <w:tab/>
            </w:r>
            <w:r w:rsidR="003868F8">
              <w:rPr>
                <w:noProof/>
                <w:webHidden/>
              </w:rPr>
              <w:fldChar w:fldCharType="begin"/>
            </w:r>
            <w:r w:rsidR="003868F8">
              <w:rPr>
                <w:noProof/>
                <w:webHidden/>
              </w:rPr>
              <w:instrText xml:space="preserve"> PAGEREF _Toc25447172 \h </w:instrText>
            </w:r>
            <w:r w:rsidR="003868F8">
              <w:rPr>
                <w:noProof/>
                <w:webHidden/>
              </w:rPr>
            </w:r>
            <w:r w:rsidR="003868F8">
              <w:rPr>
                <w:noProof/>
                <w:webHidden/>
              </w:rPr>
              <w:fldChar w:fldCharType="separate"/>
            </w:r>
            <w:r w:rsidR="003868F8">
              <w:rPr>
                <w:noProof/>
                <w:webHidden/>
              </w:rPr>
              <w:t>14</w:t>
            </w:r>
            <w:r w:rsidR="003868F8">
              <w:rPr>
                <w:noProof/>
                <w:webHidden/>
              </w:rPr>
              <w:fldChar w:fldCharType="end"/>
            </w:r>
          </w:hyperlink>
        </w:p>
        <w:p w14:paraId="4E3A0511" w14:textId="5494C2B2"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173" w:history="1">
            <w:r w:rsidR="003868F8" w:rsidRPr="0070111B">
              <w:rPr>
                <w:rStyle w:val="Hyperlink"/>
                <w:noProof/>
              </w:rPr>
              <w:t>4.2.2</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REST Interface Requirements</w:t>
            </w:r>
            <w:r w:rsidR="003868F8">
              <w:rPr>
                <w:noProof/>
                <w:webHidden/>
              </w:rPr>
              <w:tab/>
            </w:r>
            <w:r w:rsidR="003868F8">
              <w:rPr>
                <w:noProof/>
                <w:webHidden/>
              </w:rPr>
              <w:fldChar w:fldCharType="begin"/>
            </w:r>
            <w:r w:rsidR="003868F8">
              <w:rPr>
                <w:noProof/>
                <w:webHidden/>
              </w:rPr>
              <w:instrText xml:space="preserve"> PAGEREF _Toc25447173 \h </w:instrText>
            </w:r>
            <w:r w:rsidR="003868F8">
              <w:rPr>
                <w:noProof/>
                <w:webHidden/>
              </w:rPr>
            </w:r>
            <w:r w:rsidR="003868F8">
              <w:rPr>
                <w:noProof/>
                <w:webHidden/>
              </w:rPr>
              <w:fldChar w:fldCharType="separate"/>
            </w:r>
            <w:r w:rsidR="003868F8">
              <w:rPr>
                <w:noProof/>
                <w:webHidden/>
              </w:rPr>
              <w:t>14</w:t>
            </w:r>
            <w:r w:rsidR="003868F8">
              <w:rPr>
                <w:noProof/>
                <w:webHidden/>
              </w:rPr>
              <w:fldChar w:fldCharType="end"/>
            </w:r>
          </w:hyperlink>
        </w:p>
        <w:p w14:paraId="22E14F4B" w14:textId="4969D499" w:rsidR="003868F8" w:rsidRDefault="000A3854">
          <w:pPr>
            <w:pStyle w:val="TOC2"/>
            <w:tabs>
              <w:tab w:val="left" w:pos="880"/>
              <w:tab w:val="right" w:leader="dot" w:pos="10070"/>
            </w:tabs>
            <w:rPr>
              <w:rFonts w:asciiTheme="minorHAnsi" w:eastAsiaTheme="minorEastAsia" w:hAnsiTheme="minorHAnsi"/>
              <w:noProof/>
              <w:color w:val="auto"/>
              <w:sz w:val="22"/>
              <w:szCs w:val="22"/>
              <w:lang w:val="en-AU" w:eastAsia="en-AU" w:bidi="pa-IN"/>
            </w:rPr>
          </w:pPr>
          <w:hyperlink w:anchor="_Toc25447174" w:history="1">
            <w:r w:rsidR="003868F8" w:rsidRPr="0070111B">
              <w:rPr>
                <w:rStyle w:val="Hyperlink"/>
                <w:noProof/>
              </w:rPr>
              <w:t>4.3</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Error Handling</w:t>
            </w:r>
            <w:r w:rsidR="003868F8">
              <w:rPr>
                <w:noProof/>
                <w:webHidden/>
              </w:rPr>
              <w:tab/>
            </w:r>
            <w:r w:rsidR="003868F8">
              <w:rPr>
                <w:noProof/>
                <w:webHidden/>
              </w:rPr>
              <w:fldChar w:fldCharType="begin"/>
            </w:r>
            <w:r w:rsidR="003868F8">
              <w:rPr>
                <w:noProof/>
                <w:webHidden/>
              </w:rPr>
              <w:instrText xml:space="preserve"> PAGEREF _Toc25447174 \h </w:instrText>
            </w:r>
            <w:r w:rsidR="003868F8">
              <w:rPr>
                <w:noProof/>
                <w:webHidden/>
              </w:rPr>
            </w:r>
            <w:r w:rsidR="003868F8">
              <w:rPr>
                <w:noProof/>
                <w:webHidden/>
              </w:rPr>
              <w:fldChar w:fldCharType="separate"/>
            </w:r>
            <w:r w:rsidR="003868F8">
              <w:rPr>
                <w:noProof/>
                <w:webHidden/>
              </w:rPr>
              <w:t>14</w:t>
            </w:r>
            <w:r w:rsidR="003868F8">
              <w:rPr>
                <w:noProof/>
                <w:webHidden/>
              </w:rPr>
              <w:fldChar w:fldCharType="end"/>
            </w:r>
          </w:hyperlink>
        </w:p>
        <w:p w14:paraId="38ABBC39" w14:textId="799389C8"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175" w:history="1">
            <w:r w:rsidR="003868F8" w:rsidRPr="0070111B">
              <w:rPr>
                <w:rStyle w:val="Hyperlink"/>
                <w:noProof/>
              </w:rPr>
              <w:t>4.3.1</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Parameter Faults</w:t>
            </w:r>
            <w:r w:rsidR="003868F8">
              <w:rPr>
                <w:noProof/>
                <w:webHidden/>
              </w:rPr>
              <w:tab/>
            </w:r>
            <w:r w:rsidR="003868F8">
              <w:rPr>
                <w:noProof/>
                <w:webHidden/>
              </w:rPr>
              <w:fldChar w:fldCharType="begin"/>
            </w:r>
            <w:r w:rsidR="003868F8">
              <w:rPr>
                <w:noProof/>
                <w:webHidden/>
              </w:rPr>
              <w:instrText xml:space="preserve"> PAGEREF _Toc25447175 \h </w:instrText>
            </w:r>
            <w:r w:rsidR="003868F8">
              <w:rPr>
                <w:noProof/>
                <w:webHidden/>
              </w:rPr>
            </w:r>
            <w:r w:rsidR="003868F8">
              <w:rPr>
                <w:noProof/>
                <w:webHidden/>
              </w:rPr>
              <w:fldChar w:fldCharType="separate"/>
            </w:r>
            <w:r w:rsidR="003868F8">
              <w:rPr>
                <w:noProof/>
                <w:webHidden/>
              </w:rPr>
              <w:t>14</w:t>
            </w:r>
            <w:r w:rsidR="003868F8">
              <w:rPr>
                <w:noProof/>
                <w:webHidden/>
              </w:rPr>
              <w:fldChar w:fldCharType="end"/>
            </w:r>
          </w:hyperlink>
        </w:p>
        <w:p w14:paraId="2F60B797" w14:textId="1B8AEC0B"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176" w:history="1">
            <w:r w:rsidR="003868F8" w:rsidRPr="0070111B">
              <w:rPr>
                <w:rStyle w:val="Hyperlink"/>
                <w:noProof/>
              </w:rPr>
              <w:t>4.3.2</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Invalid Notification URL</w:t>
            </w:r>
            <w:r w:rsidR="003868F8">
              <w:rPr>
                <w:noProof/>
                <w:webHidden/>
              </w:rPr>
              <w:tab/>
            </w:r>
            <w:r w:rsidR="003868F8">
              <w:rPr>
                <w:noProof/>
                <w:webHidden/>
              </w:rPr>
              <w:fldChar w:fldCharType="begin"/>
            </w:r>
            <w:r w:rsidR="003868F8">
              <w:rPr>
                <w:noProof/>
                <w:webHidden/>
              </w:rPr>
              <w:instrText xml:space="preserve"> PAGEREF _Toc25447176 \h </w:instrText>
            </w:r>
            <w:r w:rsidR="003868F8">
              <w:rPr>
                <w:noProof/>
                <w:webHidden/>
              </w:rPr>
            </w:r>
            <w:r w:rsidR="003868F8">
              <w:rPr>
                <w:noProof/>
                <w:webHidden/>
              </w:rPr>
              <w:fldChar w:fldCharType="separate"/>
            </w:r>
            <w:r w:rsidR="003868F8">
              <w:rPr>
                <w:noProof/>
                <w:webHidden/>
              </w:rPr>
              <w:t>14</w:t>
            </w:r>
            <w:r w:rsidR="003868F8">
              <w:rPr>
                <w:noProof/>
                <w:webHidden/>
              </w:rPr>
              <w:fldChar w:fldCharType="end"/>
            </w:r>
          </w:hyperlink>
        </w:p>
        <w:p w14:paraId="2C6FF060" w14:textId="1198E498" w:rsidR="003868F8" w:rsidRDefault="000A3854">
          <w:pPr>
            <w:pStyle w:val="TOC2"/>
            <w:tabs>
              <w:tab w:val="left" w:pos="880"/>
              <w:tab w:val="right" w:leader="dot" w:pos="10070"/>
            </w:tabs>
            <w:rPr>
              <w:rFonts w:asciiTheme="minorHAnsi" w:eastAsiaTheme="minorEastAsia" w:hAnsiTheme="minorHAnsi"/>
              <w:noProof/>
              <w:color w:val="auto"/>
              <w:sz w:val="22"/>
              <w:szCs w:val="22"/>
              <w:lang w:val="en-AU" w:eastAsia="en-AU" w:bidi="pa-IN"/>
            </w:rPr>
          </w:pPr>
          <w:hyperlink w:anchor="_Toc25447177" w:history="1">
            <w:r w:rsidR="003868F8" w:rsidRPr="0070111B">
              <w:rPr>
                <w:rStyle w:val="Hyperlink"/>
                <w:noProof/>
              </w:rPr>
              <w:t>4.4</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Content-Based Filtering</w:t>
            </w:r>
            <w:r w:rsidR="003868F8">
              <w:rPr>
                <w:noProof/>
                <w:webHidden/>
              </w:rPr>
              <w:tab/>
            </w:r>
            <w:r w:rsidR="003868F8">
              <w:rPr>
                <w:noProof/>
                <w:webHidden/>
              </w:rPr>
              <w:fldChar w:fldCharType="begin"/>
            </w:r>
            <w:r w:rsidR="003868F8">
              <w:rPr>
                <w:noProof/>
                <w:webHidden/>
              </w:rPr>
              <w:instrText xml:space="preserve"> PAGEREF _Toc25447177 \h </w:instrText>
            </w:r>
            <w:r w:rsidR="003868F8">
              <w:rPr>
                <w:noProof/>
                <w:webHidden/>
              </w:rPr>
            </w:r>
            <w:r w:rsidR="003868F8">
              <w:rPr>
                <w:noProof/>
                <w:webHidden/>
              </w:rPr>
              <w:fldChar w:fldCharType="separate"/>
            </w:r>
            <w:r w:rsidR="003868F8">
              <w:rPr>
                <w:noProof/>
                <w:webHidden/>
              </w:rPr>
              <w:t>15</w:t>
            </w:r>
            <w:r w:rsidR="003868F8">
              <w:rPr>
                <w:noProof/>
                <w:webHidden/>
              </w:rPr>
              <w:fldChar w:fldCharType="end"/>
            </w:r>
          </w:hyperlink>
        </w:p>
        <w:p w14:paraId="5D656884" w14:textId="29F94C2E" w:rsidR="003868F8" w:rsidRDefault="000A3854">
          <w:pPr>
            <w:pStyle w:val="TOC2"/>
            <w:tabs>
              <w:tab w:val="left" w:pos="880"/>
              <w:tab w:val="right" w:leader="dot" w:pos="10070"/>
            </w:tabs>
            <w:rPr>
              <w:rFonts w:asciiTheme="minorHAnsi" w:eastAsiaTheme="minorEastAsia" w:hAnsiTheme="minorHAnsi"/>
              <w:noProof/>
              <w:color w:val="auto"/>
              <w:sz w:val="22"/>
              <w:szCs w:val="22"/>
              <w:lang w:val="en-AU" w:eastAsia="en-AU" w:bidi="pa-IN"/>
            </w:rPr>
          </w:pPr>
          <w:hyperlink w:anchor="_Toc25447178" w:history="1">
            <w:r w:rsidR="003868F8" w:rsidRPr="0070111B">
              <w:rPr>
                <w:rStyle w:val="Hyperlink"/>
                <w:noProof/>
              </w:rPr>
              <w:t>4.5</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Message Expiry</w:t>
            </w:r>
            <w:r w:rsidR="003868F8">
              <w:rPr>
                <w:noProof/>
                <w:webHidden/>
              </w:rPr>
              <w:tab/>
            </w:r>
            <w:r w:rsidR="003868F8">
              <w:rPr>
                <w:noProof/>
                <w:webHidden/>
              </w:rPr>
              <w:fldChar w:fldCharType="begin"/>
            </w:r>
            <w:r w:rsidR="003868F8">
              <w:rPr>
                <w:noProof/>
                <w:webHidden/>
              </w:rPr>
              <w:instrText xml:space="preserve"> PAGEREF _Toc25447178 \h </w:instrText>
            </w:r>
            <w:r w:rsidR="003868F8">
              <w:rPr>
                <w:noProof/>
                <w:webHidden/>
              </w:rPr>
            </w:r>
            <w:r w:rsidR="003868F8">
              <w:rPr>
                <w:noProof/>
                <w:webHidden/>
              </w:rPr>
              <w:fldChar w:fldCharType="separate"/>
            </w:r>
            <w:r w:rsidR="003868F8">
              <w:rPr>
                <w:noProof/>
                <w:webHidden/>
              </w:rPr>
              <w:t>15</w:t>
            </w:r>
            <w:r w:rsidR="003868F8">
              <w:rPr>
                <w:noProof/>
                <w:webHidden/>
              </w:rPr>
              <w:fldChar w:fldCharType="end"/>
            </w:r>
          </w:hyperlink>
        </w:p>
        <w:p w14:paraId="16678166" w14:textId="2D285B48" w:rsidR="003868F8" w:rsidRDefault="000A3854">
          <w:pPr>
            <w:pStyle w:val="TOC2"/>
            <w:tabs>
              <w:tab w:val="left" w:pos="880"/>
              <w:tab w:val="right" w:leader="dot" w:pos="10070"/>
            </w:tabs>
            <w:rPr>
              <w:rFonts w:asciiTheme="minorHAnsi" w:eastAsiaTheme="minorEastAsia" w:hAnsiTheme="minorHAnsi"/>
              <w:noProof/>
              <w:color w:val="auto"/>
              <w:sz w:val="22"/>
              <w:szCs w:val="22"/>
              <w:lang w:val="en-AU" w:eastAsia="en-AU" w:bidi="pa-IN"/>
            </w:rPr>
          </w:pPr>
          <w:hyperlink w:anchor="_Toc25447179" w:history="1">
            <w:r w:rsidR="003868F8" w:rsidRPr="0070111B">
              <w:rPr>
                <w:rStyle w:val="Hyperlink"/>
                <w:noProof/>
              </w:rPr>
              <w:t>4.6</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Feature Set Declaration</w:t>
            </w:r>
            <w:r w:rsidR="003868F8">
              <w:rPr>
                <w:noProof/>
                <w:webHidden/>
              </w:rPr>
              <w:tab/>
            </w:r>
            <w:r w:rsidR="003868F8">
              <w:rPr>
                <w:noProof/>
                <w:webHidden/>
              </w:rPr>
              <w:fldChar w:fldCharType="begin"/>
            </w:r>
            <w:r w:rsidR="003868F8">
              <w:rPr>
                <w:noProof/>
                <w:webHidden/>
              </w:rPr>
              <w:instrText xml:space="preserve"> PAGEREF _Toc25447179 \h </w:instrText>
            </w:r>
            <w:r w:rsidR="003868F8">
              <w:rPr>
                <w:noProof/>
                <w:webHidden/>
              </w:rPr>
            </w:r>
            <w:r w:rsidR="003868F8">
              <w:rPr>
                <w:noProof/>
                <w:webHidden/>
              </w:rPr>
              <w:fldChar w:fldCharType="separate"/>
            </w:r>
            <w:r w:rsidR="003868F8">
              <w:rPr>
                <w:noProof/>
                <w:webHidden/>
              </w:rPr>
              <w:t>16</w:t>
            </w:r>
            <w:r w:rsidR="003868F8">
              <w:rPr>
                <w:noProof/>
                <w:webHidden/>
              </w:rPr>
              <w:fldChar w:fldCharType="end"/>
            </w:r>
          </w:hyperlink>
        </w:p>
        <w:p w14:paraId="1BDBD9AF" w14:textId="0BB202C8" w:rsidR="003868F8" w:rsidRDefault="000A3854">
          <w:pPr>
            <w:pStyle w:val="TOC1"/>
            <w:tabs>
              <w:tab w:val="left" w:pos="400"/>
              <w:tab w:val="right" w:leader="dot" w:pos="10070"/>
            </w:tabs>
            <w:rPr>
              <w:rFonts w:asciiTheme="minorHAnsi" w:eastAsiaTheme="minorEastAsia" w:hAnsiTheme="minorHAnsi"/>
              <w:noProof/>
              <w:color w:val="auto"/>
              <w:sz w:val="22"/>
              <w:szCs w:val="22"/>
              <w:lang w:val="en-AU" w:eastAsia="en-AU" w:bidi="pa-IN"/>
            </w:rPr>
          </w:pPr>
          <w:hyperlink w:anchor="_Toc25447180" w:history="1">
            <w:r w:rsidR="003868F8" w:rsidRPr="0070111B">
              <w:rPr>
                <w:rStyle w:val="Hyperlink"/>
                <w:noProof/>
              </w:rPr>
              <w:t>5</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3 Service Definitions</w:t>
            </w:r>
            <w:r w:rsidR="003868F8">
              <w:rPr>
                <w:noProof/>
                <w:webHidden/>
              </w:rPr>
              <w:tab/>
            </w:r>
            <w:r w:rsidR="003868F8">
              <w:rPr>
                <w:noProof/>
                <w:webHidden/>
              </w:rPr>
              <w:fldChar w:fldCharType="begin"/>
            </w:r>
            <w:r w:rsidR="003868F8">
              <w:rPr>
                <w:noProof/>
                <w:webHidden/>
              </w:rPr>
              <w:instrText xml:space="preserve"> PAGEREF _Toc25447180 \h </w:instrText>
            </w:r>
            <w:r w:rsidR="003868F8">
              <w:rPr>
                <w:noProof/>
                <w:webHidden/>
              </w:rPr>
            </w:r>
            <w:r w:rsidR="003868F8">
              <w:rPr>
                <w:noProof/>
                <w:webHidden/>
              </w:rPr>
              <w:fldChar w:fldCharType="separate"/>
            </w:r>
            <w:r w:rsidR="003868F8">
              <w:rPr>
                <w:noProof/>
                <w:webHidden/>
              </w:rPr>
              <w:t>16</w:t>
            </w:r>
            <w:r w:rsidR="003868F8">
              <w:rPr>
                <w:noProof/>
                <w:webHidden/>
              </w:rPr>
              <w:fldChar w:fldCharType="end"/>
            </w:r>
          </w:hyperlink>
        </w:p>
        <w:p w14:paraId="5C3AC7D1" w14:textId="7CB1ECA4" w:rsidR="003868F8" w:rsidRDefault="000A3854">
          <w:pPr>
            <w:pStyle w:val="TOC2"/>
            <w:tabs>
              <w:tab w:val="left" w:pos="880"/>
              <w:tab w:val="right" w:leader="dot" w:pos="10070"/>
            </w:tabs>
            <w:rPr>
              <w:rFonts w:asciiTheme="minorHAnsi" w:eastAsiaTheme="minorEastAsia" w:hAnsiTheme="minorHAnsi"/>
              <w:noProof/>
              <w:color w:val="auto"/>
              <w:sz w:val="22"/>
              <w:szCs w:val="22"/>
              <w:lang w:val="en-AU" w:eastAsia="en-AU" w:bidi="pa-IN"/>
            </w:rPr>
          </w:pPr>
          <w:hyperlink w:anchor="_Toc25447181" w:history="1">
            <w:r w:rsidR="003868F8" w:rsidRPr="0070111B">
              <w:rPr>
                <w:rStyle w:val="Hyperlink"/>
                <w:noProof/>
              </w:rPr>
              <w:t>5.1</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Terminology</w:t>
            </w:r>
            <w:r w:rsidR="003868F8">
              <w:rPr>
                <w:noProof/>
                <w:webHidden/>
              </w:rPr>
              <w:tab/>
            </w:r>
            <w:r w:rsidR="003868F8">
              <w:rPr>
                <w:noProof/>
                <w:webHidden/>
              </w:rPr>
              <w:fldChar w:fldCharType="begin"/>
            </w:r>
            <w:r w:rsidR="003868F8">
              <w:rPr>
                <w:noProof/>
                <w:webHidden/>
              </w:rPr>
              <w:instrText xml:space="preserve"> PAGEREF _Toc25447181 \h </w:instrText>
            </w:r>
            <w:r w:rsidR="003868F8">
              <w:rPr>
                <w:noProof/>
                <w:webHidden/>
              </w:rPr>
            </w:r>
            <w:r w:rsidR="003868F8">
              <w:rPr>
                <w:noProof/>
                <w:webHidden/>
              </w:rPr>
              <w:fldChar w:fldCharType="separate"/>
            </w:r>
            <w:r w:rsidR="003868F8">
              <w:rPr>
                <w:noProof/>
                <w:webHidden/>
              </w:rPr>
              <w:t>16</w:t>
            </w:r>
            <w:r w:rsidR="003868F8">
              <w:rPr>
                <w:noProof/>
                <w:webHidden/>
              </w:rPr>
              <w:fldChar w:fldCharType="end"/>
            </w:r>
          </w:hyperlink>
        </w:p>
        <w:p w14:paraId="5610946F" w14:textId="195F4A21" w:rsidR="003868F8" w:rsidRDefault="000A3854">
          <w:pPr>
            <w:pStyle w:val="TOC2"/>
            <w:tabs>
              <w:tab w:val="left" w:pos="880"/>
              <w:tab w:val="right" w:leader="dot" w:pos="10070"/>
            </w:tabs>
            <w:rPr>
              <w:rFonts w:asciiTheme="minorHAnsi" w:eastAsiaTheme="minorEastAsia" w:hAnsiTheme="minorHAnsi"/>
              <w:noProof/>
              <w:color w:val="auto"/>
              <w:sz w:val="22"/>
              <w:szCs w:val="22"/>
              <w:lang w:val="en-AU" w:eastAsia="en-AU" w:bidi="pa-IN"/>
            </w:rPr>
          </w:pPr>
          <w:hyperlink w:anchor="_Toc25447182" w:history="1">
            <w:r w:rsidR="003868F8" w:rsidRPr="0070111B">
              <w:rPr>
                <w:rStyle w:val="Hyperlink"/>
                <w:noProof/>
              </w:rPr>
              <w:t>5.2</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Channel Management Service</w:t>
            </w:r>
            <w:r w:rsidR="003868F8">
              <w:rPr>
                <w:noProof/>
                <w:webHidden/>
              </w:rPr>
              <w:tab/>
            </w:r>
            <w:r w:rsidR="003868F8">
              <w:rPr>
                <w:noProof/>
                <w:webHidden/>
              </w:rPr>
              <w:fldChar w:fldCharType="begin"/>
            </w:r>
            <w:r w:rsidR="003868F8">
              <w:rPr>
                <w:noProof/>
                <w:webHidden/>
              </w:rPr>
              <w:instrText xml:space="preserve"> PAGEREF _Toc25447182 \h </w:instrText>
            </w:r>
            <w:r w:rsidR="003868F8">
              <w:rPr>
                <w:noProof/>
                <w:webHidden/>
              </w:rPr>
            </w:r>
            <w:r w:rsidR="003868F8">
              <w:rPr>
                <w:noProof/>
                <w:webHidden/>
              </w:rPr>
              <w:fldChar w:fldCharType="separate"/>
            </w:r>
            <w:r w:rsidR="003868F8">
              <w:rPr>
                <w:noProof/>
                <w:webHidden/>
              </w:rPr>
              <w:t>17</w:t>
            </w:r>
            <w:r w:rsidR="003868F8">
              <w:rPr>
                <w:noProof/>
                <w:webHidden/>
              </w:rPr>
              <w:fldChar w:fldCharType="end"/>
            </w:r>
          </w:hyperlink>
        </w:p>
        <w:p w14:paraId="551B5BA9" w14:textId="3AD25696"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183" w:history="1">
            <w:r w:rsidR="003868F8" w:rsidRPr="0070111B">
              <w:rPr>
                <w:rStyle w:val="Hyperlink"/>
                <w:noProof/>
              </w:rPr>
              <w:t>5.2.1</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Create Channel</w:t>
            </w:r>
            <w:r w:rsidR="003868F8">
              <w:rPr>
                <w:noProof/>
                <w:webHidden/>
              </w:rPr>
              <w:tab/>
            </w:r>
            <w:r w:rsidR="003868F8">
              <w:rPr>
                <w:noProof/>
                <w:webHidden/>
              </w:rPr>
              <w:fldChar w:fldCharType="begin"/>
            </w:r>
            <w:r w:rsidR="003868F8">
              <w:rPr>
                <w:noProof/>
                <w:webHidden/>
              </w:rPr>
              <w:instrText xml:space="preserve"> PAGEREF _Toc25447183 \h </w:instrText>
            </w:r>
            <w:r w:rsidR="003868F8">
              <w:rPr>
                <w:noProof/>
                <w:webHidden/>
              </w:rPr>
            </w:r>
            <w:r w:rsidR="003868F8">
              <w:rPr>
                <w:noProof/>
                <w:webHidden/>
              </w:rPr>
              <w:fldChar w:fldCharType="separate"/>
            </w:r>
            <w:r w:rsidR="003868F8">
              <w:rPr>
                <w:noProof/>
                <w:webHidden/>
              </w:rPr>
              <w:t>17</w:t>
            </w:r>
            <w:r w:rsidR="003868F8">
              <w:rPr>
                <w:noProof/>
                <w:webHidden/>
              </w:rPr>
              <w:fldChar w:fldCharType="end"/>
            </w:r>
          </w:hyperlink>
        </w:p>
        <w:p w14:paraId="15984D78" w14:textId="14A8DF6F"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184" w:history="1">
            <w:r w:rsidR="003868F8" w:rsidRPr="0070111B">
              <w:rPr>
                <w:rStyle w:val="Hyperlink"/>
                <w:noProof/>
              </w:rPr>
              <w:t>5.2.2</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Add Security Tokens</w:t>
            </w:r>
            <w:r w:rsidR="003868F8">
              <w:rPr>
                <w:noProof/>
                <w:webHidden/>
              </w:rPr>
              <w:tab/>
            </w:r>
            <w:r w:rsidR="003868F8">
              <w:rPr>
                <w:noProof/>
                <w:webHidden/>
              </w:rPr>
              <w:fldChar w:fldCharType="begin"/>
            </w:r>
            <w:r w:rsidR="003868F8">
              <w:rPr>
                <w:noProof/>
                <w:webHidden/>
              </w:rPr>
              <w:instrText xml:space="preserve"> PAGEREF _Toc25447184 \h </w:instrText>
            </w:r>
            <w:r w:rsidR="003868F8">
              <w:rPr>
                <w:noProof/>
                <w:webHidden/>
              </w:rPr>
            </w:r>
            <w:r w:rsidR="003868F8">
              <w:rPr>
                <w:noProof/>
                <w:webHidden/>
              </w:rPr>
              <w:fldChar w:fldCharType="separate"/>
            </w:r>
            <w:r w:rsidR="003868F8">
              <w:rPr>
                <w:noProof/>
                <w:webHidden/>
              </w:rPr>
              <w:t>19</w:t>
            </w:r>
            <w:r w:rsidR="003868F8">
              <w:rPr>
                <w:noProof/>
                <w:webHidden/>
              </w:rPr>
              <w:fldChar w:fldCharType="end"/>
            </w:r>
          </w:hyperlink>
        </w:p>
        <w:p w14:paraId="0EE0BDBA" w14:textId="3EFD10B9"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185" w:history="1">
            <w:r w:rsidR="003868F8" w:rsidRPr="0070111B">
              <w:rPr>
                <w:rStyle w:val="Hyperlink"/>
                <w:noProof/>
              </w:rPr>
              <w:t>5.2.3</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Remove Security Tokens</w:t>
            </w:r>
            <w:r w:rsidR="003868F8">
              <w:rPr>
                <w:noProof/>
                <w:webHidden/>
              </w:rPr>
              <w:tab/>
            </w:r>
            <w:r w:rsidR="003868F8">
              <w:rPr>
                <w:noProof/>
                <w:webHidden/>
              </w:rPr>
              <w:fldChar w:fldCharType="begin"/>
            </w:r>
            <w:r w:rsidR="003868F8">
              <w:rPr>
                <w:noProof/>
                <w:webHidden/>
              </w:rPr>
              <w:instrText xml:space="preserve"> PAGEREF _Toc25447185 \h </w:instrText>
            </w:r>
            <w:r w:rsidR="003868F8">
              <w:rPr>
                <w:noProof/>
                <w:webHidden/>
              </w:rPr>
            </w:r>
            <w:r w:rsidR="003868F8">
              <w:rPr>
                <w:noProof/>
                <w:webHidden/>
              </w:rPr>
              <w:fldChar w:fldCharType="separate"/>
            </w:r>
            <w:r w:rsidR="003868F8">
              <w:rPr>
                <w:noProof/>
                <w:webHidden/>
              </w:rPr>
              <w:t>20</w:t>
            </w:r>
            <w:r w:rsidR="003868F8">
              <w:rPr>
                <w:noProof/>
                <w:webHidden/>
              </w:rPr>
              <w:fldChar w:fldCharType="end"/>
            </w:r>
          </w:hyperlink>
        </w:p>
        <w:p w14:paraId="5EDB46D6" w14:textId="4E163B55"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186" w:history="1">
            <w:r w:rsidR="003868F8" w:rsidRPr="0070111B">
              <w:rPr>
                <w:rStyle w:val="Hyperlink"/>
                <w:noProof/>
              </w:rPr>
              <w:t>5.2.4</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Delete Channel</w:t>
            </w:r>
            <w:r w:rsidR="003868F8">
              <w:rPr>
                <w:noProof/>
                <w:webHidden/>
              </w:rPr>
              <w:tab/>
            </w:r>
            <w:r w:rsidR="003868F8">
              <w:rPr>
                <w:noProof/>
                <w:webHidden/>
              </w:rPr>
              <w:fldChar w:fldCharType="begin"/>
            </w:r>
            <w:r w:rsidR="003868F8">
              <w:rPr>
                <w:noProof/>
                <w:webHidden/>
              </w:rPr>
              <w:instrText xml:space="preserve"> PAGEREF _Toc25447186 \h </w:instrText>
            </w:r>
            <w:r w:rsidR="003868F8">
              <w:rPr>
                <w:noProof/>
                <w:webHidden/>
              </w:rPr>
            </w:r>
            <w:r w:rsidR="003868F8">
              <w:rPr>
                <w:noProof/>
                <w:webHidden/>
              </w:rPr>
              <w:fldChar w:fldCharType="separate"/>
            </w:r>
            <w:r w:rsidR="003868F8">
              <w:rPr>
                <w:noProof/>
                <w:webHidden/>
              </w:rPr>
              <w:t>21</w:t>
            </w:r>
            <w:r w:rsidR="003868F8">
              <w:rPr>
                <w:noProof/>
                <w:webHidden/>
              </w:rPr>
              <w:fldChar w:fldCharType="end"/>
            </w:r>
          </w:hyperlink>
        </w:p>
        <w:p w14:paraId="1D395769" w14:textId="6F0D0DE9"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187" w:history="1">
            <w:r w:rsidR="003868F8" w:rsidRPr="0070111B">
              <w:rPr>
                <w:rStyle w:val="Hyperlink"/>
                <w:noProof/>
              </w:rPr>
              <w:t>5.2.5</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Get Channel</w:t>
            </w:r>
            <w:r w:rsidR="003868F8">
              <w:rPr>
                <w:noProof/>
                <w:webHidden/>
              </w:rPr>
              <w:tab/>
            </w:r>
            <w:r w:rsidR="003868F8">
              <w:rPr>
                <w:noProof/>
                <w:webHidden/>
              </w:rPr>
              <w:fldChar w:fldCharType="begin"/>
            </w:r>
            <w:r w:rsidR="003868F8">
              <w:rPr>
                <w:noProof/>
                <w:webHidden/>
              </w:rPr>
              <w:instrText xml:space="preserve"> PAGEREF _Toc25447187 \h </w:instrText>
            </w:r>
            <w:r w:rsidR="003868F8">
              <w:rPr>
                <w:noProof/>
                <w:webHidden/>
              </w:rPr>
            </w:r>
            <w:r w:rsidR="003868F8">
              <w:rPr>
                <w:noProof/>
                <w:webHidden/>
              </w:rPr>
              <w:fldChar w:fldCharType="separate"/>
            </w:r>
            <w:r w:rsidR="003868F8">
              <w:rPr>
                <w:noProof/>
                <w:webHidden/>
              </w:rPr>
              <w:t>22</w:t>
            </w:r>
            <w:r w:rsidR="003868F8">
              <w:rPr>
                <w:noProof/>
                <w:webHidden/>
              </w:rPr>
              <w:fldChar w:fldCharType="end"/>
            </w:r>
          </w:hyperlink>
        </w:p>
        <w:p w14:paraId="3BDB1E8D" w14:textId="4B27D277"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188" w:history="1">
            <w:r w:rsidR="003868F8" w:rsidRPr="0070111B">
              <w:rPr>
                <w:rStyle w:val="Hyperlink"/>
                <w:noProof/>
              </w:rPr>
              <w:t>5.2.6</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Get Channels</w:t>
            </w:r>
            <w:r w:rsidR="003868F8">
              <w:rPr>
                <w:noProof/>
                <w:webHidden/>
              </w:rPr>
              <w:tab/>
            </w:r>
            <w:r w:rsidR="003868F8">
              <w:rPr>
                <w:noProof/>
                <w:webHidden/>
              </w:rPr>
              <w:fldChar w:fldCharType="begin"/>
            </w:r>
            <w:r w:rsidR="003868F8">
              <w:rPr>
                <w:noProof/>
                <w:webHidden/>
              </w:rPr>
              <w:instrText xml:space="preserve"> PAGEREF _Toc25447188 \h </w:instrText>
            </w:r>
            <w:r w:rsidR="003868F8">
              <w:rPr>
                <w:noProof/>
                <w:webHidden/>
              </w:rPr>
            </w:r>
            <w:r w:rsidR="003868F8">
              <w:rPr>
                <w:noProof/>
                <w:webHidden/>
              </w:rPr>
              <w:fldChar w:fldCharType="separate"/>
            </w:r>
            <w:r w:rsidR="003868F8">
              <w:rPr>
                <w:noProof/>
                <w:webHidden/>
              </w:rPr>
              <w:t>22</w:t>
            </w:r>
            <w:r w:rsidR="003868F8">
              <w:rPr>
                <w:noProof/>
                <w:webHidden/>
              </w:rPr>
              <w:fldChar w:fldCharType="end"/>
            </w:r>
          </w:hyperlink>
        </w:p>
        <w:p w14:paraId="602FE508" w14:textId="0EC34F13" w:rsidR="003868F8" w:rsidRDefault="000A3854">
          <w:pPr>
            <w:pStyle w:val="TOC2"/>
            <w:tabs>
              <w:tab w:val="left" w:pos="880"/>
              <w:tab w:val="right" w:leader="dot" w:pos="10070"/>
            </w:tabs>
            <w:rPr>
              <w:rFonts w:asciiTheme="minorHAnsi" w:eastAsiaTheme="minorEastAsia" w:hAnsiTheme="minorHAnsi"/>
              <w:noProof/>
              <w:color w:val="auto"/>
              <w:sz w:val="22"/>
              <w:szCs w:val="22"/>
              <w:lang w:val="en-AU" w:eastAsia="en-AU" w:bidi="pa-IN"/>
            </w:rPr>
          </w:pPr>
          <w:hyperlink w:anchor="_Toc25447189" w:history="1">
            <w:r w:rsidR="003868F8" w:rsidRPr="0070111B">
              <w:rPr>
                <w:rStyle w:val="Hyperlink"/>
                <w:noProof/>
              </w:rPr>
              <w:t>5.3</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Notification Service</w:t>
            </w:r>
            <w:r w:rsidR="003868F8">
              <w:rPr>
                <w:noProof/>
                <w:webHidden/>
              </w:rPr>
              <w:tab/>
            </w:r>
            <w:r w:rsidR="003868F8">
              <w:rPr>
                <w:noProof/>
                <w:webHidden/>
              </w:rPr>
              <w:fldChar w:fldCharType="begin"/>
            </w:r>
            <w:r w:rsidR="003868F8">
              <w:rPr>
                <w:noProof/>
                <w:webHidden/>
              </w:rPr>
              <w:instrText xml:space="preserve"> PAGEREF _Toc25447189 \h </w:instrText>
            </w:r>
            <w:r w:rsidR="003868F8">
              <w:rPr>
                <w:noProof/>
                <w:webHidden/>
              </w:rPr>
            </w:r>
            <w:r w:rsidR="003868F8">
              <w:rPr>
                <w:noProof/>
                <w:webHidden/>
              </w:rPr>
              <w:fldChar w:fldCharType="separate"/>
            </w:r>
            <w:r w:rsidR="003868F8">
              <w:rPr>
                <w:noProof/>
                <w:webHidden/>
              </w:rPr>
              <w:t>23</w:t>
            </w:r>
            <w:r w:rsidR="003868F8">
              <w:rPr>
                <w:noProof/>
                <w:webHidden/>
              </w:rPr>
              <w:fldChar w:fldCharType="end"/>
            </w:r>
          </w:hyperlink>
        </w:p>
        <w:p w14:paraId="28724DA2" w14:textId="02949E44"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190" w:history="1">
            <w:r w:rsidR="003868F8" w:rsidRPr="0070111B">
              <w:rPr>
                <w:rStyle w:val="Hyperlink"/>
                <w:noProof/>
              </w:rPr>
              <w:t>5.3.1</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Notify Listener</w:t>
            </w:r>
            <w:r w:rsidR="003868F8">
              <w:rPr>
                <w:noProof/>
                <w:webHidden/>
              </w:rPr>
              <w:tab/>
            </w:r>
            <w:r w:rsidR="003868F8">
              <w:rPr>
                <w:noProof/>
                <w:webHidden/>
              </w:rPr>
              <w:fldChar w:fldCharType="begin"/>
            </w:r>
            <w:r w:rsidR="003868F8">
              <w:rPr>
                <w:noProof/>
                <w:webHidden/>
              </w:rPr>
              <w:instrText xml:space="preserve"> PAGEREF _Toc25447190 \h </w:instrText>
            </w:r>
            <w:r w:rsidR="003868F8">
              <w:rPr>
                <w:noProof/>
                <w:webHidden/>
              </w:rPr>
            </w:r>
            <w:r w:rsidR="003868F8">
              <w:rPr>
                <w:noProof/>
                <w:webHidden/>
              </w:rPr>
              <w:fldChar w:fldCharType="separate"/>
            </w:r>
            <w:r w:rsidR="003868F8">
              <w:rPr>
                <w:noProof/>
                <w:webHidden/>
              </w:rPr>
              <w:t>23</w:t>
            </w:r>
            <w:r w:rsidR="003868F8">
              <w:rPr>
                <w:noProof/>
                <w:webHidden/>
              </w:rPr>
              <w:fldChar w:fldCharType="end"/>
            </w:r>
          </w:hyperlink>
        </w:p>
        <w:p w14:paraId="4418FEA4" w14:textId="3B8ECF67" w:rsidR="003868F8" w:rsidRDefault="000A3854">
          <w:pPr>
            <w:pStyle w:val="TOC2"/>
            <w:tabs>
              <w:tab w:val="left" w:pos="880"/>
              <w:tab w:val="right" w:leader="dot" w:pos="10070"/>
            </w:tabs>
            <w:rPr>
              <w:rFonts w:asciiTheme="minorHAnsi" w:eastAsiaTheme="minorEastAsia" w:hAnsiTheme="minorHAnsi"/>
              <w:noProof/>
              <w:color w:val="auto"/>
              <w:sz w:val="22"/>
              <w:szCs w:val="22"/>
              <w:lang w:val="en-AU" w:eastAsia="en-AU" w:bidi="pa-IN"/>
            </w:rPr>
          </w:pPr>
          <w:hyperlink w:anchor="_Toc25447191" w:history="1">
            <w:r w:rsidR="003868F8" w:rsidRPr="0070111B">
              <w:rPr>
                <w:rStyle w:val="Hyperlink"/>
                <w:noProof/>
              </w:rPr>
              <w:t>5.4</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Provider Publication Service</w:t>
            </w:r>
            <w:r w:rsidR="003868F8">
              <w:rPr>
                <w:noProof/>
                <w:webHidden/>
              </w:rPr>
              <w:tab/>
            </w:r>
            <w:r w:rsidR="003868F8">
              <w:rPr>
                <w:noProof/>
                <w:webHidden/>
              </w:rPr>
              <w:fldChar w:fldCharType="begin"/>
            </w:r>
            <w:r w:rsidR="003868F8">
              <w:rPr>
                <w:noProof/>
                <w:webHidden/>
              </w:rPr>
              <w:instrText xml:space="preserve"> PAGEREF _Toc25447191 \h </w:instrText>
            </w:r>
            <w:r w:rsidR="003868F8">
              <w:rPr>
                <w:noProof/>
                <w:webHidden/>
              </w:rPr>
            </w:r>
            <w:r w:rsidR="003868F8">
              <w:rPr>
                <w:noProof/>
                <w:webHidden/>
              </w:rPr>
              <w:fldChar w:fldCharType="separate"/>
            </w:r>
            <w:r w:rsidR="003868F8">
              <w:rPr>
                <w:noProof/>
                <w:webHidden/>
              </w:rPr>
              <w:t>25</w:t>
            </w:r>
            <w:r w:rsidR="003868F8">
              <w:rPr>
                <w:noProof/>
                <w:webHidden/>
              </w:rPr>
              <w:fldChar w:fldCharType="end"/>
            </w:r>
          </w:hyperlink>
        </w:p>
        <w:p w14:paraId="0DEDBBAA" w14:textId="0AA47AB6"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192" w:history="1">
            <w:r w:rsidR="003868F8" w:rsidRPr="0070111B">
              <w:rPr>
                <w:rStyle w:val="Hyperlink"/>
                <w:noProof/>
              </w:rPr>
              <w:t>5.4.1</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Open Publication Session</w:t>
            </w:r>
            <w:r w:rsidR="003868F8">
              <w:rPr>
                <w:noProof/>
                <w:webHidden/>
              </w:rPr>
              <w:tab/>
            </w:r>
            <w:r w:rsidR="003868F8">
              <w:rPr>
                <w:noProof/>
                <w:webHidden/>
              </w:rPr>
              <w:fldChar w:fldCharType="begin"/>
            </w:r>
            <w:r w:rsidR="003868F8">
              <w:rPr>
                <w:noProof/>
                <w:webHidden/>
              </w:rPr>
              <w:instrText xml:space="preserve"> PAGEREF _Toc25447192 \h </w:instrText>
            </w:r>
            <w:r w:rsidR="003868F8">
              <w:rPr>
                <w:noProof/>
                <w:webHidden/>
              </w:rPr>
            </w:r>
            <w:r w:rsidR="003868F8">
              <w:rPr>
                <w:noProof/>
                <w:webHidden/>
              </w:rPr>
              <w:fldChar w:fldCharType="separate"/>
            </w:r>
            <w:r w:rsidR="003868F8">
              <w:rPr>
                <w:noProof/>
                <w:webHidden/>
              </w:rPr>
              <w:t>25</w:t>
            </w:r>
            <w:r w:rsidR="003868F8">
              <w:rPr>
                <w:noProof/>
                <w:webHidden/>
              </w:rPr>
              <w:fldChar w:fldCharType="end"/>
            </w:r>
          </w:hyperlink>
        </w:p>
        <w:p w14:paraId="74451350" w14:textId="7078937D"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193" w:history="1">
            <w:r w:rsidR="003868F8" w:rsidRPr="0070111B">
              <w:rPr>
                <w:rStyle w:val="Hyperlink"/>
                <w:noProof/>
              </w:rPr>
              <w:t>5.4.2</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Post Publication</w:t>
            </w:r>
            <w:r w:rsidR="003868F8">
              <w:rPr>
                <w:noProof/>
                <w:webHidden/>
              </w:rPr>
              <w:tab/>
            </w:r>
            <w:r w:rsidR="003868F8">
              <w:rPr>
                <w:noProof/>
                <w:webHidden/>
              </w:rPr>
              <w:fldChar w:fldCharType="begin"/>
            </w:r>
            <w:r w:rsidR="003868F8">
              <w:rPr>
                <w:noProof/>
                <w:webHidden/>
              </w:rPr>
              <w:instrText xml:space="preserve"> PAGEREF _Toc25447193 \h </w:instrText>
            </w:r>
            <w:r w:rsidR="003868F8">
              <w:rPr>
                <w:noProof/>
                <w:webHidden/>
              </w:rPr>
            </w:r>
            <w:r w:rsidR="003868F8">
              <w:rPr>
                <w:noProof/>
                <w:webHidden/>
              </w:rPr>
              <w:fldChar w:fldCharType="separate"/>
            </w:r>
            <w:r w:rsidR="003868F8">
              <w:rPr>
                <w:noProof/>
                <w:webHidden/>
              </w:rPr>
              <w:t>26</w:t>
            </w:r>
            <w:r w:rsidR="003868F8">
              <w:rPr>
                <w:noProof/>
                <w:webHidden/>
              </w:rPr>
              <w:fldChar w:fldCharType="end"/>
            </w:r>
          </w:hyperlink>
        </w:p>
        <w:p w14:paraId="1902EADC" w14:textId="70D3F7F5"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194" w:history="1">
            <w:r w:rsidR="003868F8" w:rsidRPr="0070111B">
              <w:rPr>
                <w:rStyle w:val="Hyperlink"/>
                <w:noProof/>
              </w:rPr>
              <w:t>5.4.3</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Expire Publication</w:t>
            </w:r>
            <w:r w:rsidR="003868F8">
              <w:rPr>
                <w:noProof/>
                <w:webHidden/>
              </w:rPr>
              <w:tab/>
            </w:r>
            <w:r w:rsidR="003868F8">
              <w:rPr>
                <w:noProof/>
                <w:webHidden/>
              </w:rPr>
              <w:fldChar w:fldCharType="begin"/>
            </w:r>
            <w:r w:rsidR="003868F8">
              <w:rPr>
                <w:noProof/>
                <w:webHidden/>
              </w:rPr>
              <w:instrText xml:space="preserve"> PAGEREF _Toc25447194 \h </w:instrText>
            </w:r>
            <w:r w:rsidR="003868F8">
              <w:rPr>
                <w:noProof/>
                <w:webHidden/>
              </w:rPr>
            </w:r>
            <w:r w:rsidR="003868F8">
              <w:rPr>
                <w:noProof/>
                <w:webHidden/>
              </w:rPr>
              <w:fldChar w:fldCharType="separate"/>
            </w:r>
            <w:r w:rsidR="003868F8">
              <w:rPr>
                <w:noProof/>
                <w:webHidden/>
              </w:rPr>
              <w:t>26</w:t>
            </w:r>
            <w:r w:rsidR="003868F8">
              <w:rPr>
                <w:noProof/>
                <w:webHidden/>
              </w:rPr>
              <w:fldChar w:fldCharType="end"/>
            </w:r>
          </w:hyperlink>
        </w:p>
        <w:p w14:paraId="1FF8CB12" w14:textId="37BB2B41"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195" w:history="1">
            <w:r w:rsidR="003868F8" w:rsidRPr="0070111B">
              <w:rPr>
                <w:rStyle w:val="Hyperlink"/>
                <w:noProof/>
              </w:rPr>
              <w:t>5.4.4</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Close Publication Session</w:t>
            </w:r>
            <w:r w:rsidR="003868F8">
              <w:rPr>
                <w:noProof/>
                <w:webHidden/>
              </w:rPr>
              <w:tab/>
            </w:r>
            <w:r w:rsidR="003868F8">
              <w:rPr>
                <w:noProof/>
                <w:webHidden/>
              </w:rPr>
              <w:fldChar w:fldCharType="begin"/>
            </w:r>
            <w:r w:rsidR="003868F8">
              <w:rPr>
                <w:noProof/>
                <w:webHidden/>
              </w:rPr>
              <w:instrText xml:space="preserve"> PAGEREF _Toc25447195 \h </w:instrText>
            </w:r>
            <w:r w:rsidR="003868F8">
              <w:rPr>
                <w:noProof/>
                <w:webHidden/>
              </w:rPr>
            </w:r>
            <w:r w:rsidR="003868F8">
              <w:rPr>
                <w:noProof/>
                <w:webHidden/>
              </w:rPr>
              <w:fldChar w:fldCharType="separate"/>
            </w:r>
            <w:r w:rsidR="003868F8">
              <w:rPr>
                <w:noProof/>
                <w:webHidden/>
              </w:rPr>
              <w:t>27</w:t>
            </w:r>
            <w:r w:rsidR="003868F8">
              <w:rPr>
                <w:noProof/>
                <w:webHidden/>
              </w:rPr>
              <w:fldChar w:fldCharType="end"/>
            </w:r>
          </w:hyperlink>
        </w:p>
        <w:p w14:paraId="26934084" w14:textId="45D3DCD5" w:rsidR="003868F8" w:rsidRDefault="000A3854">
          <w:pPr>
            <w:pStyle w:val="TOC2"/>
            <w:tabs>
              <w:tab w:val="left" w:pos="880"/>
              <w:tab w:val="right" w:leader="dot" w:pos="10070"/>
            </w:tabs>
            <w:rPr>
              <w:rFonts w:asciiTheme="minorHAnsi" w:eastAsiaTheme="minorEastAsia" w:hAnsiTheme="minorHAnsi"/>
              <w:noProof/>
              <w:color w:val="auto"/>
              <w:sz w:val="22"/>
              <w:szCs w:val="22"/>
              <w:lang w:val="en-AU" w:eastAsia="en-AU" w:bidi="pa-IN"/>
            </w:rPr>
          </w:pPr>
          <w:hyperlink w:anchor="_Toc25447196" w:history="1">
            <w:r w:rsidR="003868F8" w:rsidRPr="0070111B">
              <w:rPr>
                <w:rStyle w:val="Hyperlink"/>
                <w:noProof/>
              </w:rPr>
              <w:t>5.5</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Consumer Publication Service</w:t>
            </w:r>
            <w:r w:rsidR="003868F8">
              <w:rPr>
                <w:noProof/>
                <w:webHidden/>
              </w:rPr>
              <w:tab/>
            </w:r>
            <w:r w:rsidR="003868F8">
              <w:rPr>
                <w:noProof/>
                <w:webHidden/>
              </w:rPr>
              <w:fldChar w:fldCharType="begin"/>
            </w:r>
            <w:r w:rsidR="003868F8">
              <w:rPr>
                <w:noProof/>
                <w:webHidden/>
              </w:rPr>
              <w:instrText xml:space="preserve"> PAGEREF _Toc25447196 \h </w:instrText>
            </w:r>
            <w:r w:rsidR="003868F8">
              <w:rPr>
                <w:noProof/>
                <w:webHidden/>
              </w:rPr>
            </w:r>
            <w:r w:rsidR="003868F8">
              <w:rPr>
                <w:noProof/>
                <w:webHidden/>
              </w:rPr>
              <w:fldChar w:fldCharType="separate"/>
            </w:r>
            <w:r w:rsidR="003868F8">
              <w:rPr>
                <w:noProof/>
                <w:webHidden/>
              </w:rPr>
              <w:t>28</w:t>
            </w:r>
            <w:r w:rsidR="003868F8">
              <w:rPr>
                <w:noProof/>
                <w:webHidden/>
              </w:rPr>
              <w:fldChar w:fldCharType="end"/>
            </w:r>
          </w:hyperlink>
        </w:p>
        <w:p w14:paraId="7A1ECCA9" w14:textId="2519C9FC"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197" w:history="1">
            <w:r w:rsidR="003868F8" w:rsidRPr="0070111B">
              <w:rPr>
                <w:rStyle w:val="Hyperlink"/>
                <w:noProof/>
              </w:rPr>
              <w:t>5.5.1</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Open Subscription Session</w:t>
            </w:r>
            <w:r w:rsidR="003868F8">
              <w:rPr>
                <w:noProof/>
                <w:webHidden/>
              </w:rPr>
              <w:tab/>
            </w:r>
            <w:r w:rsidR="003868F8">
              <w:rPr>
                <w:noProof/>
                <w:webHidden/>
              </w:rPr>
              <w:fldChar w:fldCharType="begin"/>
            </w:r>
            <w:r w:rsidR="003868F8">
              <w:rPr>
                <w:noProof/>
                <w:webHidden/>
              </w:rPr>
              <w:instrText xml:space="preserve"> PAGEREF _Toc25447197 \h </w:instrText>
            </w:r>
            <w:r w:rsidR="003868F8">
              <w:rPr>
                <w:noProof/>
                <w:webHidden/>
              </w:rPr>
            </w:r>
            <w:r w:rsidR="003868F8">
              <w:rPr>
                <w:noProof/>
                <w:webHidden/>
              </w:rPr>
              <w:fldChar w:fldCharType="separate"/>
            </w:r>
            <w:r w:rsidR="003868F8">
              <w:rPr>
                <w:noProof/>
                <w:webHidden/>
              </w:rPr>
              <w:t>29</w:t>
            </w:r>
            <w:r w:rsidR="003868F8">
              <w:rPr>
                <w:noProof/>
                <w:webHidden/>
              </w:rPr>
              <w:fldChar w:fldCharType="end"/>
            </w:r>
          </w:hyperlink>
        </w:p>
        <w:p w14:paraId="0A9E5EE4" w14:textId="246B05F6"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198" w:history="1">
            <w:r w:rsidR="003868F8" w:rsidRPr="0070111B">
              <w:rPr>
                <w:rStyle w:val="Hyperlink"/>
                <w:noProof/>
              </w:rPr>
              <w:t>5.5.2</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3.5.2 Read Publication</w:t>
            </w:r>
            <w:r w:rsidR="003868F8">
              <w:rPr>
                <w:noProof/>
                <w:webHidden/>
              </w:rPr>
              <w:tab/>
            </w:r>
            <w:r w:rsidR="003868F8">
              <w:rPr>
                <w:noProof/>
                <w:webHidden/>
              </w:rPr>
              <w:fldChar w:fldCharType="begin"/>
            </w:r>
            <w:r w:rsidR="003868F8">
              <w:rPr>
                <w:noProof/>
                <w:webHidden/>
              </w:rPr>
              <w:instrText xml:space="preserve"> PAGEREF _Toc25447198 \h </w:instrText>
            </w:r>
            <w:r w:rsidR="003868F8">
              <w:rPr>
                <w:noProof/>
                <w:webHidden/>
              </w:rPr>
            </w:r>
            <w:r w:rsidR="003868F8">
              <w:rPr>
                <w:noProof/>
                <w:webHidden/>
              </w:rPr>
              <w:fldChar w:fldCharType="separate"/>
            </w:r>
            <w:r w:rsidR="003868F8">
              <w:rPr>
                <w:noProof/>
                <w:webHidden/>
              </w:rPr>
              <w:t>29</w:t>
            </w:r>
            <w:r w:rsidR="003868F8">
              <w:rPr>
                <w:noProof/>
                <w:webHidden/>
              </w:rPr>
              <w:fldChar w:fldCharType="end"/>
            </w:r>
          </w:hyperlink>
        </w:p>
        <w:p w14:paraId="78AB0F17" w14:textId="1581C446"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199" w:history="1">
            <w:r w:rsidR="003868F8" w:rsidRPr="0070111B">
              <w:rPr>
                <w:rStyle w:val="Hyperlink"/>
                <w:noProof/>
              </w:rPr>
              <w:t>5.5.3</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Remove Publication</w:t>
            </w:r>
            <w:r w:rsidR="003868F8">
              <w:rPr>
                <w:noProof/>
                <w:webHidden/>
              </w:rPr>
              <w:tab/>
            </w:r>
            <w:r w:rsidR="003868F8">
              <w:rPr>
                <w:noProof/>
                <w:webHidden/>
              </w:rPr>
              <w:fldChar w:fldCharType="begin"/>
            </w:r>
            <w:r w:rsidR="003868F8">
              <w:rPr>
                <w:noProof/>
                <w:webHidden/>
              </w:rPr>
              <w:instrText xml:space="preserve"> PAGEREF _Toc25447199 \h </w:instrText>
            </w:r>
            <w:r w:rsidR="003868F8">
              <w:rPr>
                <w:noProof/>
                <w:webHidden/>
              </w:rPr>
            </w:r>
            <w:r w:rsidR="003868F8">
              <w:rPr>
                <w:noProof/>
                <w:webHidden/>
              </w:rPr>
              <w:fldChar w:fldCharType="separate"/>
            </w:r>
            <w:r w:rsidR="003868F8">
              <w:rPr>
                <w:noProof/>
                <w:webHidden/>
              </w:rPr>
              <w:t>31</w:t>
            </w:r>
            <w:r w:rsidR="003868F8">
              <w:rPr>
                <w:noProof/>
                <w:webHidden/>
              </w:rPr>
              <w:fldChar w:fldCharType="end"/>
            </w:r>
          </w:hyperlink>
        </w:p>
        <w:p w14:paraId="556EE362" w14:textId="37D20CD6"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00" w:history="1">
            <w:r w:rsidR="003868F8" w:rsidRPr="0070111B">
              <w:rPr>
                <w:rStyle w:val="Hyperlink"/>
                <w:noProof/>
              </w:rPr>
              <w:t>5.5.4</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Close Subscription Session</w:t>
            </w:r>
            <w:r w:rsidR="003868F8">
              <w:rPr>
                <w:noProof/>
                <w:webHidden/>
              </w:rPr>
              <w:tab/>
            </w:r>
            <w:r w:rsidR="003868F8">
              <w:rPr>
                <w:noProof/>
                <w:webHidden/>
              </w:rPr>
              <w:fldChar w:fldCharType="begin"/>
            </w:r>
            <w:r w:rsidR="003868F8">
              <w:rPr>
                <w:noProof/>
                <w:webHidden/>
              </w:rPr>
              <w:instrText xml:space="preserve"> PAGEREF _Toc25447200 \h </w:instrText>
            </w:r>
            <w:r w:rsidR="003868F8">
              <w:rPr>
                <w:noProof/>
                <w:webHidden/>
              </w:rPr>
            </w:r>
            <w:r w:rsidR="003868F8">
              <w:rPr>
                <w:noProof/>
                <w:webHidden/>
              </w:rPr>
              <w:fldChar w:fldCharType="separate"/>
            </w:r>
            <w:r w:rsidR="003868F8">
              <w:rPr>
                <w:noProof/>
                <w:webHidden/>
              </w:rPr>
              <w:t>32</w:t>
            </w:r>
            <w:r w:rsidR="003868F8">
              <w:rPr>
                <w:noProof/>
                <w:webHidden/>
              </w:rPr>
              <w:fldChar w:fldCharType="end"/>
            </w:r>
          </w:hyperlink>
        </w:p>
        <w:p w14:paraId="1A161486" w14:textId="4CB3E285" w:rsidR="003868F8" w:rsidRDefault="000A3854">
          <w:pPr>
            <w:pStyle w:val="TOC2"/>
            <w:tabs>
              <w:tab w:val="left" w:pos="880"/>
              <w:tab w:val="right" w:leader="dot" w:pos="10070"/>
            </w:tabs>
            <w:rPr>
              <w:rFonts w:asciiTheme="minorHAnsi" w:eastAsiaTheme="minorEastAsia" w:hAnsiTheme="minorHAnsi"/>
              <w:noProof/>
              <w:color w:val="auto"/>
              <w:sz w:val="22"/>
              <w:szCs w:val="22"/>
              <w:lang w:val="en-AU" w:eastAsia="en-AU" w:bidi="pa-IN"/>
            </w:rPr>
          </w:pPr>
          <w:hyperlink w:anchor="_Toc25447201" w:history="1">
            <w:r w:rsidR="003868F8" w:rsidRPr="0070111B">
              <w:rPr>
                <w:rStyle w:val="Hyperlink"/>
                <w:noProof/>
              </w:rPr>
              <w:t>5.6</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Provider Request Service</w:t>
            </w:r>
            <w:r w:rsidR="003868F8">
              <w:rPr>
                <w:noProof/>
                <w:webHidden/>
              </w:rPr>
              <w:tab/>
            </w:r>
            <w:r w:rsidR="003868F8">
              <w:rPr>
                <w:noProof/>
                <w:webHidden/>
              </w:rPr>
              <w:fldChar w:fldCharType="begin"/>
            </w:r>
            <w:r w:rsidR="003868F8">
              <w:rPr>
                <w:noProof/>
                <w:webHidden/>
              </w:rPr>
              <w:instrText xml:space="preserve"> PAGEREF _Toc25447201 \h </w:instrText>
            </w:r>
            <w:r w:rsidR="003868F8">
              <w:rPr>
                <w:noProof/>
                <w:webHidden/>
              </w:rPr>
            </w:r>
            <w:r w:rsidR="003868F8">
              <w:rPr>
                <w:noProof/>
                <w:webHidden/>
              </w:rPr>
              <w:fldChar w:fldCharType="separate"/>
            </w:r>
            <w:r w:rsidR="003868F8">
              <w:rPr>
                <w:noProof/>
                <w:webHidden/>
              </w:rPr>
              <w:t>33</w:t>
            </w:r>
            <w:r w:rsidR="003868F8">
              <w:rPr>
                <w:noProof/>
                <w:webHidden/>
              </w:rPr>
              <w:fldChar w:fldCharType="end"/>
            </w:r>
          </w:hyperlink>
        </w:p>
        <w:p w14:paraId="5C1E1E10" w14:textId="6C4D298B"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02" w:history="1">
            <w:r w:rsidR="003868F8" w:rsidRPr="0070111B">
              <w:rPr>
                <w:rStyle w:val="Hyperlink"/>
                <w:noProof/>
              </w:rPr>
              <w:t>5.6.1</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Open Provider Request Session</w:t>
            </w:r>
            <w:r w:rsidR="003868F8">
              <w:rPr>
                <w:noProof/>
                <w:webHidden/>
              </w:rPr>
              <w:tab/>
            </w:r>
            <w:r w:rsidR="003868F8">
              <w:rPr>
                <w:noProof/>
                <w:webHidden/>
              </w:rPr>
              <w:fldChar w:fldCharType="begin"/>
            </w:r>
            <w:r w:rsidR="003868F8">
              <w:rPr>
                <w:noProof/>
                <w:webHidden/>
              </w:rPr>
              <w:instrText xml:space="preserve"> PAGEREF _Toc25447202 \h </w:instrText>
            </w:r>
            <w:r w:rsidR="003868F8">
              <w:rPr>
                <w:noProof/>
                <w:webHidden/>
              </w:rPr>
            </w:r>
            <w:r w:rsidR="003868F8">
              <w:rPr>
                <w:noProof/>
                <w:webHidden/>
              </w:rPr>
              <w:fldChar w:fldCharType="separate"/>
            </w:r>
            <w:r w:rsidR="003868F8">
              <w:rPr>
                <w:noProof/>
                <w:webHidden/>
              </w:rPr>
              <w:t>33</w:t>
            </w:r>
            <w:r w:rsidR="003868F8">
              <w:rPr>
                <w:noProof/>
                <w:webHidden/>
              </w:rPr>
              <w:fldChar w:fldCharType="end"/>
            </w:r>
          </w:hyperlink>
        </w:p>
        <w:p w14:paraId="0A742D4C" w14:textId="788A65F0"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03" w:history="1">
            <w:r w:rsidR="003868F8" w:rsidRPr="0070111B">
              <w:rPr>
                <w:rStyle w:val="Hyperlink"/>
                <w:noProof/>
              </w:rPr>
              <w:t>5.6.2</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Read Request</w:t>
            </w:r>
            <w:r w:rsidR="003868F8">
              <w:rPr>
                <w:noProof/>
                <w:webHidden/>
              </w:rPr>
              <w:tab/>
            </w:r>
            <w:r w:rsidR="003868F8">
              <w:rPr>
                <w:noProof/>
                <w:webHidden/>
              </w:rPr>
              <w:fldChar w:fldCharType="begin"/>
            </w:r>
            <w:r w:rsidR="003868F8">
              <w:rPr>
                <w:noProof/>
                <w:webHidden/>
              </w:rPr>
              <w:instrText xml:space="preserve"> PAGEREF _Toc25447203 \h </w:instrText>
            </w:r>
            <w:r w:rsidR="003868F8">
              <w:rPr>
                <w:noProof/>
                <w:webHidden/>
              </w:rPr>
            </w:r>
            <w:r w:rsidR="003868F8">
              <w:rPr>
                <w:noProof/>
                <w:webHidden/>
              </w:rPr>
              <w:fldChar w:fldCharType="separate"/>
            </w:r>
            <w:r w:rsidR="003868F8">
              <w:rPr>
                <w:noProof/>
                <w:webHidden/>
              </w:rPr>
              <w:t>33</w:t>
            </w:r>
            <w:r w:rsidR="003868F8">
              <w:rPr>
                <w:noProof/>
                <w:webHidden/>
              </w:rPr>
              <w:fldChar w:fldCharType="end"/>
            </w:r>
          </w:hyperlink>
        </w:p>
        <w:p w14:paraId="25FA7C27" w14:textId="2AE2BEB6"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04" w:history="1">
            <w:r w:rsidR="003868F8" w:rsidRPr="0070111B">
              <w:rPr>
                <w:rStyle w:val="Hyperlink"/>
                <w:noProof/>
              </w:rPr>
              <w:t>5.6.3</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Remove Request</w:t>
            </w:r>
            <w:r w:rsidR="003868F8">
              <w:rPr>
                <w:noProof/>
                <w:webHidden/>
              </w:rPr>
              <w:tab/>
            </w:r>
            <w:r w:rsidR="003868F8">
              <w:rPr>
                <w:noProof/>
                <w:webHidden/>
              </w:rPr>
              <w:fldChar w:fldCharType="begin"/>
            </w:r>
            <w:r w:rsidR="003868F8">
              <w:rPr>
                <w:noProof/>
                <w:webHidden/>
              </w:rPr>
              <w:instrText xml:space="preserve"> PAGEREF _Toc25447204 \h </w:instrText>
            </w:r>
            <w:r w:rsidR="003868F8">
              <w:rPr>
                <w:noProof/>
                <w:webHidden/>
              </w:rPr>
            </w:r>
            <w:r w:rsidR="003868F8">
              <w:rPr>
                <w:noProof/>
                <w:webHidden/>
              </w:rPr>
              <w:fldChar w:fldCharType="separate"/>
            </w:r>
            <w:r w:rsidR="003868F8">
              <w:rPr>
                <w:noProof/>
                <w:webHidden/>
              </w:rPr>
              <w:t>34</w:t>
            </w:r>
            <w:r w:rsidR="003868F8">
              <w:rPr>
                <w:noProof/>
                <w:webHidden/>
              </w:rPr>
              <w:fldChar w:fldCharType="end"/>
            </w:r>
          </w:hyperlink>
        </w:p>
        <w:p w14:paraId="157998D8" w14:textId="79077C04"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05" w:history="1">
            <w:r w:rsidR="003868F8" w:rsidRPr="0070111B">
              <w:rPr>
                <w:rStyle w:val="Hyperlink"/>
                <w:noProof/>
              </w:rPr>
              <w:t>5.6.4</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Post Response</w:t>
            </w:r>
            <w:r w:rsidR="003868F8">
              <w:rPr>
                <w:noProof/>
                <w:webHidden/>
              </w:rPr>
              <w:tab/>
            </w:r>
            <w:r w:rsidR="003868F8">
              <w:rPr>
                <w:noProof/>
                <w:webHidden/>
              </w:rPr>
              <w:fldChar w:fldCharType="begin"/>
            </w:r>
            <w:r w:rsidR="003868F8">
              <w:rPr>
                <w:noProof/>
                <w:webHidden/>
              </w:rPr>
              <w:instrText xml:space="preserve"> PAGEREF _Toc25447205 \h </w:instrText>
            </w:r>
            <w:r w:rsidR="003868F8">
              <w:rPr>
                <w:noProof/>
                <w:webHidden/>
              </w:rPr>
            </w:r>
            <w:r w:rsidR="003868F8">
              <w:rPr>
                <w:noProof/>
                <w:webHidden/>
              </w:rPr>
              <w:fldChar w:fldCharType="separate"/>
            </w:r>
            <w:r w:rsidR="003868F8">
              <w:rPr>
                <w:noProof/>
                <w:webHidden/>
              </w:rPr>
              <w:t>34</w:t>
            </w:r>
            <w:r w:rsidR="003868F8">
              <w:rPr>
                <w:noProof/>
                <w:webHidden/>
              </w:rPr>
              <w:fldChar w:fldCharType="end"/>
            </w:r>
          </w:hyperlink>
        </w:p>
        <w:p w14:paraId="74E9648B" w14:textId="4A555716"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06" w:history="1">
            <w:r w:rsidR="003868F8" w:rsidRPr="0070111B">
              <w:rPr>
                <w:rStyle w:val="Hyperlink"/>
                <w:noProof/>
              </w:rPr>
              <w:t>5.6.5</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Close Provider Request Session</w:t>
            </w:r>
            <w:r w:rsidR="003868F8">
              <w:rPr>
                <w:noProof/>
                <w:webHidden/>
              </w:rPr>
              <w:tab/>
            </w:r>
            <w:r w:rsidR="003868F8">
              <w:rPr>
                <w:noProof/>
                <w:webHidden/>
              </w:rPr>
              <w:fldChar w:fldCharType="begin"/>
            </w:r>
            <w:r w:rsidR="003868F8">
              <w:rPr>
                <w:noProof/>
                <w:webHidden/>
              </w:rPr>
              <w:instrText xml:space="preserve"> PAGEREF _Toc25447206 \h </w:instrText>
            </w:r>
            <w:r w:rsidR="003868F8">
              <w:rPr>
                <w:noProof/>
                <w:webHidden/>
              </w:rPr>
            </w:r>
            <w:r w:rsidR="003868F8">
              <w:rPr>
                <w:noProof/>
                <w:webHidden/>
              </w:rPr>
              <w:fldChar w:fldCharType="separate"/>
            </w:r>
            <w:r w:rsidR="003868F8">
              <w:rPr>
                <w:noProof/>
                <w:webHidden/>
              </w:rPr>
              <w:t>34</w:t>
            </w:r>
            <w:r w:rsidR="003868F8">
              <w:rPr>
                <w:noProof/>
                <w:webHidden/>
              </w:rPr>
              <w:fldChar w:fldCharType="end"/>
            </w:r>
          </w:hyperlink>
        </w:p>
        <w:p w14:paraId="38C30CAD" w14:textId="63414FAE" w:rsidR="003868F8" w:rsidRDefault="000A3854">
          <w:pPr>
            <w:pStyle w:val="TOC2"/>
            <w:tabs>
              <w:tab w:val="left" w:pos="880"/>
              <w:tab w:val="right" w:leader="dot" w:pos="10070"/>
            </w:tabs>
            <w:rPr>
              <w:rFonts w:asciiTheme="minorHAnsi" w:eastAsiaTheme="minorEastAsia" w:hAnsiTheme="minorHAnsi"/>
              <w:noProof/>
              <w:color w:val="auto"/>
              <w:sz w:val="22"/>
              <w:szCs w:val="22"/>
              <w:lang w:val="en-AU" w:eastAsia="en-AU" w:bidi="pa-IN"/>
            </w:rPr>
          </w:pPr>
          <w:hyperlink w:anchor="_Toc25447207" w:history="1">
            <w:r w:rsidR="003868F8" w:rsidRPr="0070111B">
              <w:rPr>
                <w:rStyle w:val="Hyperlink"/>
                <w:noProof/>
              </w:rPr>
              <w:t>5.7</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Consumer Request Service</w:t>
            </w:r>
            <w:r w:rsidR="003868F8">
              <w:rPr>
                <w:noProof/>
                <w:webHidden/>
              </w:rPr>
              <w:tab/>
            </w:r>
            <w:r w:rsidR="003868F8">
              <w:rPr>
                <w:noProof/>
                <w:webHidden/>
              </w:rPr>
              <w:fldChar w:fldCharType="begin"/>
            </w:r>
            <w:r w:rsidR="003868F8">
              <w:rPr>
                <w:noProof/>
                <w:webHidden/>
              </w:rPr>
              <w:instrText xml:space="preserve"> PAGEREF _Toc25447207 \h </w:instrText>
            </w:r>
            <w:r w:rsidR="003868F8">
              <w:rPr>
                <w:noProof/>
                <w:webHidden/>
              </w:rPr>
            </w:r>
            <w:r w:rsidR="003868F8">
              <w:rPr>
                <w:noProof/>
                <w:webHidden/>
              </w:rPr>
              <w:fldChar w:fldCharType="separate"/>
            </w:r>
            <w:r w:rsidR="003868F8">
              <w:rPr>
                <w:noProof/>
                <w:webHidden/>
              </w:rPr>
              <w:t>35</w:t>
            </w:r>
            <w:r w:rsidR="003868F8">
              <w:rPr>
                <w:noProof/>
                <w:webHidden/>
              </w:rPr>
              <w:fldChar w:fldCharType="end"/>
            </w:r>
          </w:hyperlink>
        </w:p>
        <w:p w14:paraId="2DCA1D25" w14:textId="52114BF7"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08" w:history="1">
            <w:r w:rsidR="003868F8" w:rsidRPr="0070111B">
              <w:rPr>
                <w:rStyle w:val="Hyperlink"/>
                <w:noProof/>
              </w:rPr>
              <w:t>5.7.1</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Open Consumer Request Session</w:t>
            </w:r>
            <w:r w:rsidR="003868F8">
              <w:rPr>
                <w:noProof/>
                <w:webHidden/>
              </w:rPr>
              <w:tab/>
            </w:r>
            <w:r w:rsidR="003868F8">
              <w:rPr>
                <w:noProof/>
                <w:webHidden/>
              </w:rPr>
              <w:fldChar w:fldCharType="begin"/>
            </w:r>
            <w:r w:rsidR="003868F8">
              <w:rPr>
                <w:noProof/>
                <w:webHidden/>
              </w:rPr>
              <w:instrText xml:space="preserve"> PAGEREF _Toc25447208 \h </w:instrText>
            </w:r>
            <w:r w:rsidR="003868F8">
              <w:rPr>
                <w:noProof/>
                <w:webHidden/>
              </w:rPr>
            </w:r>
            <w:r w:rsidR="003868F8">
              <w:rPr>
                <w:noProof/>
                <w:webHidden/>
              </w:rPr>
              <w:fldChar w:fldCharType="separate"/>
            </w:r>
            <w:r w:rsidR="003868F8">
              <w:rPr>
                <w:noProof/>
                <w:webHidden/>
              </w:rPr>
              <w:t>35</w:t>
            </w:r>
            <w:r w:rsidR="003868F8">
              <w:rPr>
                <w:noProof/>
                <w:webHidden/>
              </w:rPr>
              <w:fldChar w:fldCharType="end"/>
            </w:r>
          </w:hyperlink>
        </w:p>
        <w:p w14:paraId="3DCCD52E" w14:textId="60E52781"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09" w:history="1">
            <w:r w:rsidR="003868F8" w:rsidRPr="0070111B">
              <w:rPr>
                <w:rStyle w:val="Hyperlink"/>
                <w:noProof/>
              </w:rPr>
              <w:t>5.7.2</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Post Request</w:t>
            </w:r>
            <w:r w:rsidR="003868F8">
              <w:rPr>
                <w:noProof/>
                <w:webHidden/>
              </w:rPr>
              <w:tab/>
            </w:r>
            <w:r w:rsidR="003868F8">
              <w:rPr>
                <w:noProof/>
                <w:webHidden/>
              </w:rPr>
              <w:fldChar w:fldCharType="begin"/>
            </w:r>
            <w:r w:rsidR="003868F8">
              <w:rPr>
                <w:noProof/>
                <w:webHidden/>
              </w:rPr>
              <w:instrText xml:space="preserve"> PAGEREF _Toc25447209 \h </w:instrText>
            </w:r>
            <w:r w:rsidR="003868F8">
              <w:rPr>
                <w:noProof/>
                <w:webHidden/>
              </w:rPr>
            </w:r>
            <w:r w:rsidR="003868F8">
              <w:rPr>
                <w:noProof/>
                <w:webHidden/>
              </w:rPr>
              <w:fldChar w:fldCharType="separate"/>
            </w:r>
            <w:r w:rsidR="003868F8">
              <w:rPr>
                <w:noProof/>
                <w:webHidden/>
              </w:rPr>
              <w:t>35</w:t>
            </w:r>
            <w:r w:rsidR="003868F8">
              <w:rPr>
                <w:noProof/>
                <w:webHidden/>
              </w:rPr>
              <w:fldChar w:fldCharType="end"/>
            </w:r>
          </w:hyperlink>
        </w:p>
        <w:p w14:paraId="761B1D26" w14:textId="154C001D"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10" w:history="1">
            <w:r w:rsidR="003868F8" w:rsidRPr="0070111B">
              <w:rPr>
                <w:rStyle w:val="Hyperlink"/>
                <w:noProof/>
              </w:rPr>
              <w:t>5.7.3</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Expire Request</w:t>
            </w:r>
            <w:r w:rsidR="003868F8">
              <w:rPr>
                <w:noProof/>
                <w:webHidden/>
              </w:rPr>
              <w:tab/>
            </w:r>
            <w:r w:rsidR="003868F8">
              <w:rPr>
                <w:noProof/>
                <w:webHidden/>
              </w:rPr>
              <w:fldChar w:fldCharType="begin"/>
            </w:r>
            <w:r w:rsidR="003868F8">
              <w:rPr>
                <w:noProof/>
                <w:webHidden/>
              </w:rPr>
              <w:instrText xml:space="preserve"> PAGEREF _Toc25447210 \h </w:instrText>
            </w:r>
            <w:r w:rsidR="003868F8">
              <w:rPr>
                <w:noProof/>
                <w:webHidden/>
              </w:rPr>
            </w:r>
            <w:r w:rsidR="003868F8">
              <w:rPr>
                <w:noProof/>
                <w:webHidden/>
              </w:rPr>
              <w:fldChar w:fldCharType="separate"/>
            </w:r>
            <w:r w:rsidR="003868F8">
              <w:rPr>
                <w:noProof/>
                <w:webHidden/>
              </w:rPr>
              <w:t>36</w:t>
            </w:r>
            <w:r w:rsidR="003868F8">
              <w:rPr>
                <w:noProof/>
                <w:webHidden/>
              </w:rPr>
              <w:fldChar w:fldCharType="end"/>
            </w:r>
          </w:hyperlink>
        </w:p>
        <w:p w14:paraId="093A3A09" w14:textId="35DA6A93"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11" w:history="1">
            <w:r w:rsidR="003868F8" w:rsidRPr="0070111B">
              <w:rPr>
                <w:rStyle w:val="Hyperlink"/>
                <w:noProof/>
              </w:rPr>
              <w:t>5.7.4</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Read Response</w:t>
            </w:r>
            <w:r w:rsidR="003868F8">
              <w:rPr>
                <w:noProof/>
                <w:webHidden/>
              </w:rPr>
              <w:tab/>
            </w:r>
            <w:r w:rsidR="003868F8">
              <w:rPr>
                <w:noProof/>
                <w:webHidden/>
              </w:rPr>
              <w:fldChar w:fldCharType="begin"/>
            </w:r>
            <w:r w:rsidR="003868F8">
              <w:rPr>
                <w:noProof/>
                <w:webHidden/>
              </w:rPr>
              <w:instrText xml:space="preserve"> PAGEREF _Toc25447211 \h </w:instrText>
            </w:r>
            <w:r w:rsidR="003868F8">
              <w:rPr>
                <w:noProof/>
                <w:webHidden/>
              </w:rPr>
            </w:r>
            <w:r w:rsidR="003868F8">
              <w:rPr>
                <w:noProof/>
                <w:webHidden/>
              </w:rPr>
              <w:fldChar w:fldCharType="separate"/>
            </w:r>
            <w:r w:rsidR="003868F8">
              <w:rPr>
                <w:noProof/>
                <w:webHidden/>
              </w:rPr>
              <w:t>36</w:t>
            </w:r>
            <w:r w:rsidR="003868F8">
              <w:rPr>
                <w:noProof/>
                <w:webHidden/>
              </w:rPr>
              <w:fldChar w:fldCharType="end"/>
            </w:r>
          </w:hyperlink>
        </w:p>
        <w:p w14:paraId="19D12F3B" w14:textId="446D8FD8"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12" w:history="1">
            <w:r w:rsidR="003868F8" w:rsidRPr="0070111B">
              <w:rPr>
                <w:rStyle w:val="Hyperlink"/>
                <w:noProof/>
              </w:rPr>
              <w:t>5.7.5</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Remove Response</w:t>
            </w:r>
            <w:r w:rsidR="003868F8">
              <w:rPr>
                <w:noProof/>
                <w:webHidden/>
              </w:rPr>
              <w:tab/>
            </w:r>
            <w:r w:rsidR="003868F8">
              <w:rPr>
                <w:noProof/>
                <w:webHidden/>
              </w:rPr>
              <w:fldChar w:fldCharType="begin"/>
            </w:r>
            <w:r w:rsidR="003868F8">
              <w:rPr>
                <w:noProof/>
                <w:webHidden/>
              </w:rPr>
              <w:instrText xml:space="preserve"> PAGEREF _Toc25447212 \h </w:instrText>
            </w:r>
            <w:r w:rsidR="003868F8">
              <w:rPr>
                <w:noProof/>
                <w:webHidden/>
              </w:rPr>
            </w:r>
            <w:r w:rsidR="003868F8">
              <w:rPr>
                <w:noProof/>
                <w:webHidden/>
              </w:rPr>
              <w:fldChar w:fldCharType="separate"/>
            </w:r>
            <w:r w:rsidR="003868F8">
              <w:rPr>
                <w:noProof/>
                <w:webHidden/>
              </w:rPr>
              <w:t>36</w:t>
            </w:r>
            <w:r w:rsidR="003868F8">
              <w:rPr>
                <w:noProof/>
                <w:webHidden/>
              </w:rPr>
              <w:fldChar w:fldCharType="end"/>
            </w:r>
          </w:hyperlink>
        </w:p>
        <w:p w14:paraId="090DBA9C" w14:textId="4540B88E"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13" w:history="1">
            <w:r w:rsidR="003868F8" w:rsidRPr="0070111B">
              <w:rPr>
                <w:rStyle w:val="Hyperlink"/>
                <w:noProof/>
              </w:rPr>
              <w:t>5.7.6</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Close Consumer Request Session</w:t>
            </w:r>
            <w:r w:rsidR="003868F8">
              <w:rPr>
                <w:noProof/>
                <w:webHidden/>
              </w:rPr>
              <w:tab/>
            </w:r>
            <w:r w:rsidR="003868F8">
              <w:rPr>
                <w:noProof/>
                <w:webHidden/>
              </w:rPr>
              <w:fldChar w:fldCharType="begin"/>
            </w:r>
            <w:r w:rsidR="003868F8">
              <w:rPr>
                <w:noProof/>
                <w:webHidden/>
              </w:rPr>
              <w:instrText xml:space="preserve"> PAGEREF _Toc25447213 \h </w:instrText>
            </w:r>
            <w:r w:rsidR="003868F8">
              <w:rPr>
                <w:noProof/>
                <w:webHidden/>
              </w:rPr>
            </w:r>
            <w:r w:rsidR="003868F8">
              <w:rPr>
                <w:noProof/>
                <w:webHidden/>
              </w:rPr>
              <w:fldChar w:fldCharType="separate"/>
            </w:r>
            <w:r w:rsidR="003868F8">
              <w:rPr>
                <w:noProof/>
                <w:webHidden/>
              </w:rPr>
              <w:t>37</w:t>
            </w:r>
            <w:r w:rsidR="003868F8">
              <w:rPr>
                <w:noProof/>
                <w:webHidden/>
              </w:rPr>
              <w:fldChar w:fldCharType="end"/>
            </w:r>
          </w:hyperlink>
        </w:p>
        <w:p w14:paraId="6EBCB3C8" w14:textId="65CFBAFD" w:rsidR="003868F8" w:rsidRDefault="000A3854">
          <w:pPr>
            <w:pStyle w:val="TOC1"/>
            <w:tabs>
              <w:tab w:val="left" w:pos="400"/>
              <w:tab w:val="right" w:leader="dot" w:pos="10070"/>
            </w:tabs>
            <w:rPr>
              <w:rFonts w:asciiTheme="minorHAnsi" w:eastAsiaTheme="minorEastAsia" w:hAnsiTheme="minorHAnsi"/>
              <w:noProof/>
              <w:color w:val="auto"/>
              <w:sz w:val="22"/>
              <w:szCs w:val="22"/>
              <w:lang w:val="en-AU" w:eastAsia="en-AU" w:bidi="pa-IN"/>
            </w:rPr>
          </w:pPr>
          <w:hyperlink w:anchor="_Toc25447214" w:history="1">
            <w:r w:rsidR="003868F8" w:rsidRPr="0070111B">
              <w:rPr>
                <w:rStyle w:val="Hyperlink"/>
                <w:noProof/>
              </w:rPr>
              <w:t>6</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XML Data Structures</w:t>
            </w:r>
            <w:r w:rsidR="003868F8">
              <w:rPr>
                <w:noProof/>
                <w:webHidden/>
              </w:rPr>
              <w:tab/>
            </w:r>
            <w:r w:rsidR="003868F8">
              <w:rPr>
                <w:noProof/>
                <w:webHidden/>
              </w:rPr>
              <w:fldChar w:fldCharType="begin"/>
            </w:r>
            <w:r w:rsidR="003868F8">
              <w:rPr>
                <w:noProof/>
                <w:webHidden/>
              </w:rPr>
              <w:instrText xml:space="preserve"> PAGEREF _Toc25447214 \h </w:instrText>
            </w:r>
            <w:r w:rsidR="003868F8">
              <w:rPr>
                <w:noProof/>
                <w:webHidden/>
              </w:rPr>
            </w:r>
            <w:r w:rsidR="003868F8">
              <w:rPr>
                <w:noProof/>
                <w:webHidden/>
              </w:rPr>
              <w:fldChar w:fldCharType="separate"/>
            </w:r>
            <w:r w:rsidR="003868F8">
              <w:rPr>
                <w:noProof/>
                <w:webHidden/>
              </w:rPr>
              <w:t>37</w:t>
            </w:r>
            <w:r w:rsidR="003868F8">
              <w:rPr>
                <w:noProof/>
                <w:webHidden/>
              </w:rPr>
              <w:fldChar w:fldCharType="end"/>
            </w:r>
          </w:hyperlink>
        </w:p>
        <w:p w14:paraId="5849F9F0" w14:textId="3A3E952E" w:rsidR="003868F8" w:rsidRDefault="000A3854">
          <w:pPr>
            <w:pStyle w:val="TOC1"/>
            <w:tabs>
              <w:tab w:val="left" w:pos="400"/>
              <w:tab w:val="right" w:leader="dot" w:pos="10070"/>
            </w:tabs>
            <w:rPr>
              <w:rFonts w:asciiTheme="minorHAnsi" w:eastAsiaTheme="minorEastAsia" w:hAnsiTheme="minorHAnsi"/>
              <w:noProof/>
              <w:color w:val="auto"/>
              <w:sz w:val="22"/>
              <w:szCs w:val="22"/>
              <w:lang w:val="en-AU" w:eastAsia="en-AU" w:bidi="pa-IN"/>
            </w:rPr>
          </w:pPr>
          <w:hyperlink w:anchor="_Toc25447215" w:history="1">
            <w:r w:rsidR="003868F8" w:rsidRPr="0070111B">
              <w:rPr>
                <w:rStyle w:val="Hyperlink"/>
                <w:noProof/>
              </w:rPr>
              <w:t>7</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JSON Data Structures</w:t>
            </w:r>
            <w:r w:rsidR="003868F8">
              <w:rPr>
                <w:noProof/>
                <w:webHidden/>
              </w:rPr>
              <w:tab/>
            </w:r>
            <w:r w:rsidR="003868F8">
              <w:rPr>
                <w:noProof/>
                <w:webHidden/>
              </w:rPr>
              <w:fldChar w:fldCharType="begin"/>
            </w:r>
            <w:r w:rsidR="003868F8">
              <w:rPr>
                <w:noProof/>
                <w:webHidden/>
              </w:rPr>
              <w:instrText xml:space="preserve"> PAGEREF _Toc25447215 \h </w:instrText>
            </w:r>
            <w:r w:rsidR="003868F8">
              <w:rPr>
                <w:noProof/>
                <w:webHidden/>
              </w:rPr>
            </w:r>
            <w:r w:rsidR="003868F8">
              <w:rPr>
                <w:noProof/>
                <w:webHidden/>
              </w:rPr>
              <w:fldChar w:fldCharType="separate"/>
            </w:r>
            <w:r w:rsidR="003868F8">
              <w:rPr>
                <w:noProof/>
                <w:webHidden/>
              </w:rPr>
              <w:t>40</w:t>
            </w:r>
            <w:r w:rsidR="003868F8">
              <w:rPr>
                <w:noProof/>
                <w:webHidden/>
              </w:rPr>
              <w:fldChar w:fldCharType="end"/>
            </w:r>
          </w:hyperlink>
        </w:p>
        <w:p w14:paraId="290656D0" w14:textId="3BB7CB24" w:rsidR="003868F8" w:rsidRDefault="000A3854">
          <w:pPr>
            <w:pStyle w:val="TOC1"/>
            <w:tabs>
              <w:tab w:val="left" w:pos="400"/>
              <w:tab w:val="right" w:leader="dot" w:pos="10070"/>
            </w:tabs>
            <w:rPr>
              <w:rFonts w:asciiTheme="minorHAnsi" w:eastAsiaTheme="minorEastAsia" w:hAnsiTheme="minorHAnsi"/>
              <w:noProof/>
              <w:color w:val="auto"/>
              <w:sz w:val="22"/>
              <w:szCs w:val="22"/>
              <w:lang w:val="en-AU" w:eastAsia="en-AU" w:bidi="pa-IN"/>
            </w:rPr>
          </w:pPr>
          <w:hyperlink w:anchor="_Toc25447216" w:history="1">
            <w:r w:rsidR="003868F8" w:rsidRPr="0070111B">
              <w:rPr>
                <w:rStyle w:val="Hyperlink"/>
                <w:noProof/>
              </w:rPr>
              <w:t>8</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Security Architecture</w:t>
            </w:r>
            <w:r w:rsidR="003868F8">
              <w:rPr>
                <w:noProof/>
                <w:webHidden/>
              </w:rPr>
              <w:tab/>
            </w:r>
            <w:r w:rsidR="003868F8">
              <w:rPr>
                <w:noProof/>
                <w:webHidden/>
              </w:rPr>
              <w:fldChar w:fldCharType="begin"/>
            </w:r>
            <w:r w:rsidR="003868F8">
              <w:rPr>
                <w:noProof/>
                <w:webHidden/>
              </w:rPr>
              <w:instrText xml:space="preserve"> PAGEREF _Toc25447216 \h </w:instrText>
            </w:r>
            <w:r w:rsidR="003868F8">
              <w:rPr>
                <w:noProof/>
                <w:webHidden/>
              </w:rPr>
            </w:r>
            <w:r w:rsidR="003868F8">
              <w:rPr>
                <w:noProof/>
                <w:webHidden/>
              </w:rPr>
              <w:fldChar w:fldCharType="separate"/>
            </w:r>
            <w:r w:rsidR="003868F8">
              <w:rPr>
                <w:noProof/>
                <w:webHidden/>
              </w:rPr>
              <w:t>44</w:t>
            </w:r>
            <w:r w:rsidR="003868F8">
              <w:rPr>
                <w:noProof/>
                <w:webHidden/>
              </w:rPr>
              <w:fldChar w:fldCharType="end"/>
            </w:r>
          </w:hyperlink>
        </w:p>
        <w:p w14:paraId="733D2F3E" w14:textId="60EA54AE" w:rsidR="003868F8" w:rsidRDefault="000A3854">
          <w:pPr>
            <w:pStyle w:val="TOC2"/>
            <w:tabs>
              <w:tab w:val="left" w:pos="880"/>
              <w:tab w:val="right" w:leader="dot" w:pos="10070"/>
            </w:tabs>
            <w:rPr>
              <w:rFonts w:asciiTheme="minorHAnsi" w:eastAsiaTheme="minorEastAsia" w:hAnsiTheme="minorHAnsi"/>
              <w:noProof/>
              <w:color w:val="auto"/>
              <w:sz w:val="22"/>
              <w:szCs w:val="22"/>
              <w:lang w:val="en-AU" w:eastAsia="en-AU" w:bidi="pa-IN"/>
            </w:rPr>
          </w:pPr>
          <w:hyperlink w:anchor="_Toc25447217" w:history="1">
            <w:r w:rsidR="003868F8" w:rsidRPr="0070111B">
              <w:rPr>
                <w:rStyle w:val="Hyperlink"/>
                <w:noProof/>
              </w:rPr>
              <w:t>8.1</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Security Level 1 – None</w:t>
            </w:r>
            <w:r w:rsidR="003868F8">
              <w:rPr>
                <w:noProof/>
                <w:webHidden/>
              </w:rPr>
              <w:tab/>
            </w:r>
            <w:r w:rsidR="003868F8">
              <w:rPr>
                <w:noProof/>
                <w:webHidden/>
              </w:rPr>
              <w:fldChar w:fldCharType="begin"/>
            </w:r>
            <w:r w:rsidR="003868F8">
              <w:rPr>
                <w:noProof/>
                <w:webHidden/>
              </w:rPr>
              <w:instrText xml:space="preserve"> PAGEREF _Toc25447217 \h </w:instrText>
            </w:r>
            <w:r w:rsidR="003868F8">
              <w:rPr>
                <w:noProof/>
                <w:webHidden/>
              </w:rPr>
            </w:r>
            <w:r w:rsidR="003868F8">
              <w:rPr>
                <w:noProof/>
                <w:webHidden/>
              </w:rPr>
              <w:fldChar w:fldCharType="separate"/>
            </w:r>
            <w:r w:rsidR="003868F8">
              <w:rPr>
                <w:noProof/>
                <w:webHidden/>
              </w:rPr>
              <w:t>44</w:t>
            </w:r>
            <w:r w:rsidR="003868F8">
              <w:rPr>
                <w:noProof/>
                <w:webHidden/>
              </w:rPr>
              <w:fldChar w:fldCharType="end"/>
            </w:r>
          </w:hyperlink>
        </w:p>
        <w:p w14:paraId="0D4A5AE2" w14:textId="7B743B02"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18" w:history="1">
            <w:r w:rsidR="003868F8" w:rsidRPr="0070111B">
              <w:rPr>
                <w:rStyle w:val="Hyperlink"/>
                <w:noProof/>
              </w:rPr>
              <w:t>8.1.1</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Usage Scenarios</w:t>
            </w:r>
            <w:r w:rsidR="003868F8">
              <w:rPr>
                <w:noProof/>
                <w:webHidden/>
              </w:rPr>
              <w:tab/>
            </w:r>
            <w:r w:rsidR="003868F8">
              <w:rPr>
                <w:noProof/>
                <w:webHidden/>
              </w:rPr>
              <w:fldChar w:fldCharType="begin"/>
            </w:r>
            <w:r w:rsidR="003868F8">
              <w:rPr>
                <w:noProof/>
                <w:webHidden/>
              </w:rPr>
              <w:instrText xml:space="preserve"> PAGEREF _Toc25447218 \h </w:instrText>
            </w:r>
            <w:r w:rsidR="003868F8">
              <w:rPr>
                <w:noProof/>
                <w:webHidden/>
              </w:rPr>
            </w:r>
            <w:r w:rsidR="003868F8">
              <w:rPr>
                <w:noProof/>
                <w:webHidden/>
              </w:rPr>
              <w:fldChar w:fldCharType="separate"/>
            </w:r>
            <w:r w:rsidR="003868F8">
              <w:rPr>
                <w:noProof/>
                <w:webHidden/>
              </w:rPr>
              <w:t>44</w:t>
            </w:r>
            <w:r w:rsidR="003868F8">
              <w:rPr>
                <w:noProof/>
                <w:webHidden/>
              </w:rPr>
              <w:fldChar w:fldCharType="end"/>
            </w:r>
          </w:hyperlink>
        </w:p>
        <w:p w14:paraId="788D3F3A" w14:textId="0C39BA04" w:rsidR="003868F8" w:rsidRDefault="000A3854">
          <w:pPr>
            <w:pStyle w:val="TOC2"/>
            <w:tabs>
              <w:tab w:val="left" w:pos="880"/>
              <w:tab w:val="right" w:leader="dot" w:pos="10070"/>
            </w:tabs>
            <w:rPr>
              <w:rFonts w:asciiTheme="minorHAnsi" w:eastAsiaTheme="minorEastAsia" w:hAnsiTheme="minorHAnsi"/>
              <w:noProof/>
              <w:color w:val="auto"/>
              <w:sz w:val="22"/>
              <w:szCs w:val="22"/>
              <w:lang w:val="en-AU" w:eastAsia="en-AU" w:bidi="pa-IN"/>
            </w:rPr>
          </w:pPr>
          <w:hyperlink w:anchor="_Toc25447219" w:history="1">
            <w:r w:rsidR="003868F8" w:rsidRPr="0070111B">
              <w:rPr>
                <w:rStyle w:val="Hyperlink"/>
                <w:noProof/>
              </w:rPr>
              <w:t>8.2</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Security Level 2 – Core Security</w:t>
            </w:r>
            <w:r w:rsidR="003868F8">
              <w:rPr>
                <w:noProof/>
                <w:webHidden/>
              </w:rPr>
              <w:tab/>
            </w:r>
            <w:r w:rsidR="003868F8">
              <w:rPr>
                <w:noProof/>
                <w:webHidden/>
              </w:rPr>
              <w:fldChar w:fldCharType="begin"/>
            </w:r>
            <w:r w:rsidR="003868F8">
              <w:rPr>
                <w:noProof/>
                <w:webHidden/>
              </w:rPr>
              <w:instrText xml:space="preserve"> PAGEREF _Toc25447219 \h </w:instrText>
            </w:r>
            <w:r w:rsidR="003868F8">
              <w:rPr>
                <w:noProof/>
                <w:webHidden/>
              </w:rPr>
            </w:r>
            <w:r w:rsidR="003868F8">
              <w:rPr>
                <w:noProof/>
                <w:webHidden/>
              </w:rPr>
              <w:fldChar w:fldCharType="separate"/>
            </w:r>
            <w:r w:rsidR="003868F8">
              <w:rPr>
                <w:noProof/>
                <w:webHidden/>
              </w:rPr>
              <w:t>44</w:t>
            </w:r>
            <w:r w:rsidR="003868F8">
              <w:rPr>
                <w:noProof/>
                <w:webHidden/>
              </w:rPr>
              <w:fldChar w:fldCharType="end"/>
            </w:r>
          </w:hyperlink>
        </w:p>
        <w:p w14:paraId="5DBF9DF0" w14:textId="5A87DCE5"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20" w:history="1">
            <w:r w:rsidR="003868F8" w:rsidRPr="0070111B">
              <w:rPr>
                <w:rStyle w:val="Hyperlink"/>
                <w:noProof/>
              </w:rPr>
              <w:t>8.2.1</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Usage Scenarios</w:t>
            </w:r>
            <w:r w:rsidR="003868F8">
              <w:rPr>
                <w:noProof/>
                <w:webHidden/>
              </w:rPr>
              <w:tab/>
            </w:r>
            <w:r w:rsidR="003868F8">
              <w:rPr>
                <w:noProof/>
                <w:webHidden/>
              </w:rPr>
              <w:fldChar w:fldCharType="begin"/>
            </w:r>
            <w:r w:rsidR="003868F8">
              <w:rPr>
                <w:noProof/>
                <w:webHidden/>
              </w:rPr>
              <w:instrText xml:space="preserve"> PAGEREF _Toc25447220 \h </w:instrText>
            </w:r>
            <w:r w:rsidR="003868F8">
              <w:rPr>
                <w:noProof/>
                <w:webHidden/>
              </w:rPr>
            </w:r>
            <w:r w:rsidR="003868F8">
              <w:rPr>
                <w:noProof/>
                <w:webHidden/>
              </w:rPr>
              <w:fldChar w:fldCharType="separate"/>
            </w:r>
            <w:r w:rsidR="003868F8">
              <w:rPr>
                <w:noProof/>
                <w:webHidden/>
              </w:rPr>
              <w:t>45</w:t>
            </w:r>
            <w:r w:rsidR="003868F8">
              <w:rPr>
                <w:noProof/>
                <w:webHidden/>
              </w:rPr>
              <w:fldChar w:fldCharType="end"/>
            </w:r>
          </w:hyperlink>
        </w:p>
        <w:p w14:paraId="1B1AE26C" w14:textId="4D3A765D" w:rsidR="003868F8" w:rsidRDefault="000A3854">
          <w:pPr>
            <w:pStyle w:val="TOC2"/>
            <w:tabs>
              <w:tab w:val="left" w:pos="880"/>
              <w:tab w:val="right" w:leader="dot" w:pos="10070"/>
            </w:tabs>
            <w:rPr>
              <w:rFonts w:asciiTheme="minorHAnsi" w:eastAsiaTheme="minorEastAsia" w:hAnsiTheme="minorHAnsi"/>
              <w:noProof/>
              <w:color w:val="auto"/>
              <w:sz w:val="22"/>
              <w:szCs w:val="22"/>
              <w:lang w:val="en-AU" w:eastAsia="en-AU" w:bidi="pa-IN"/>
            </w:rPr>
          </w:pPr>
          <w:hyperlink w:anchor="_Toc25447221" w:history="1">
            <w:r w:rsidR="003868F8" w:rsidRPr="0070111B">
              <w:rPr>
                <w:rStyle w:val="Hyperlink"/>
                <w:noProof/>
              </w:rPr>
              <w:t>8.3</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Security Level 3 – Inter-Enterprise Security</w:t>
            </w:r>
            <w:r w:rsidR="003868F8">
              <w:rPr>
                <w:noProof/>
                <w:webHidden/>
              </w:rPr>
              <w:tab/>
            </w:r>
            <w:r w:rsidR="003868F8">
              <w:rPr>
                <w:noProof/>
                <w:webHidden/>
              </w:rPr>
              <w:fldChar w:fldCharType="begin"/>
            </w:r>
            <w:r w:rsidR="003868F8">
              <w:rPr>
                <w:noProof/>
                <w:webHidden/>
              </w:rPr>
              <w:instrText xml:space="preserve"> PAGEREF _Toc25447221 \h </w:instrText>
            </w:r>
            <w:r w:rsidR="003868F8">
              <w:rPr>
                <w:noProof/>
                <w:webHidden/>
              </w:rPr>
            </w:r>
            <w:r w:rsidR="003868F8">
              <w:rPr>
                <w:noProof/>
                <w:webHidden/>
              </w:rPr>
              <w:fldChar w:fldCharType="separate"/>
            </w:r>
            <w:r w:rsidR="003868F8">
              <w:rPr>
                <w:noProof/>
                <w:webHidden/>
              </w:rPr>
              <w:t>45</w:t>
            </w:r>
            <w:r w:rsidR="003868F8">
              <w:rPr>
                <w:noProof/>
                <w:webHidden/>
              </w:rPr>
              <w:fldChar w:fldCharType="end"/>
            </w:r>
          </w:hyperlink>
        </w:p>
        <w:p w14:paraId="716D01BA" w14:textId="432A7B9E"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22" w:history="1">
            <w:r w:rsidR="003868F8" w:rsidRPr="0070111B">
              <w:rPr>
                <w:rStyle w:val="Hyperlink"/>
                <w:noProof/>
              </w:rPr>
              <w:t>8.3.1</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Usage Scenarios</w:t>
            </w:r>
            <w:r w:rsidR="003868F8">
              <w:rPr>
                <w:noProof/>
                <w:webHidden/>
              </w:rPr>
              <w:tab/>
            </w:r>
            <w:r w:rsidR="003868F8">
              <w:rPr>
                <w:noProof/>
                <w:webHidden/>
              </w:rPr>
              <w:fldChar w:fldCharType="begin"/>
            </w:r>
            <w:r w:rsidR="003868F8">
              <w:rPr>
                <w:noProof/>
                <w:webHidden/>
              </w:rPr>
              <w:instrText xml:space="preserve"> PAGEREF _Toc25447222 \h </w:instrText>
            </w:r>
            <w:r w:rsidR="003868F8">
              <w:rPr>
                <w:noProof/>
                <w:webHidden/>
              </w:rPr>
            </w:r>
            <w:r w:rsidR="003868F8">
              <w:rPr>
                <w:noProof/>
                <w:webHidden/>
              </w:rPr>
              <w:fldChar w:fldCharType="separate"/>
            </w:r>
            <w:r w:rsidR="003868F8">
              <w:rPr>
                <w:noProof/>
                <w:webHidden/>
              </w:rPr>
              <w:t>45</w:t>
            </w:r>
            <w:r w:rsidR="003868F8">
              <w:rPr>
                <w:noProof/>
                <w:webHidden/>
              </w:rPr>
              <w:fldChar w:fldCharType="end"/>
            </w:r>
          </w:hyperlink>
        </w:p>
        <w:p w14:paraId="7DE83B1F" w14:textId="1170BF20" w:rsidR="003868F8" w:rsidRDefault="000A3854">
          <w:pPr>
            <w:pStyle w:val="TOC2"/>
            <w:tabs>
              <w:tab w:val="left" w:pos="880"/>
              <w:tab w:val="right" w:leader="dot" w:pos="10070"/>
            </w:tabs>
            <w:rPr>
              <w:rFonts w:asciiTheme="minorHAnsi" w:eastAsiaTheme="minorEastAsia" w:hAnsiTheme="minorHAnsi"/>
              <w:noProof/>
              <w:color w:val="auto"/>
              <w:sz w:val="22"/>
              <w:szCs w:val="22"/>
              <w:lang w:val="en-AU" w:eastAsia="en-AU" w:bidi="pa-IN"/>
            </w:rPr>
          </w:pPr>
          <w:hyperlink w:anchor="_Toc25447223" w:history="1">
            <w:r w:rsidR="003868F8" w:rsidRPr="0070111B">
              <w:rPr>
                <w:rStyle w:val="Hyperlink"/>
                <w:noProof/>
              </w:rPr>
              <w:t>8.4</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Security Level 4 – Defense</w:t>
            </w:r>
            <w:r w:rsidR="003868F8">
              <w:rPr>
                <w:noProof/>
                <w:webHidden/>
              </w:rPr>
              <w:tab/>
            </w:r>
            <w:r w:rsidR="003868F8">
              <w:rPr>
                <w:noProof/>
                <w:webHidden/>
              </w:rPr>
              <w:fldChar w:fldCharType="begin"/>
            </w:r>
            <w:r w:rsidR="003868F8">
              <w:rPr>
                <w:noProof/>
                <w:webHidden/>
              </w:rPr>
              <w:instrText xml:space="preserve"> PAGEREF _Toc25447223 \h </w:instrText>
            </w:r>
            <w:r w:rsidR="003868F8">
              <w:rPr>
                <w:noProof/>
                <w:webHidden/>
              </w:rPr>
            </w:r>
            <w:r w:rsidR="003868F8">
              <w:rPr>
                <w:noProof/>
                <w:webHidden/>
              </w:rPr>
              <w:fldChar w:fldCharType="separate"/>
            </w:r>
            <w:r w:rsidR="003868F8">
              <w:rPr>
                <w:noProof/>
                <w:webHidden/>
              </w:rPr>
              <w:t>45</w:t>
            </w:r>
            <w:r w:rsidR="003868F8">
              <w:rPr>
                <w:noProof/>
                <w:webHidden/>
              </w:rPr>
              <w:fldChar w:fldCharType="end"/>
            </w:r>
          </w:hyperlink>
        </w:p>
        <w:p w14:paraId="51310C85" w14:textId="755AB5EF"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24" w:history="1">
            <w:r w:rsidR="003868F8" w:rsidRPr="0070111B">
              <w:rPr>
                <w:rStyle w:val="Hyperlink"/>
                <w:noProof/>
              </w:rPr>
              <w:t>8.4.1</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Usage Scenarios</w:t>
            </w:r>
            <w:r w:rsidR="003868F8">
              <w:rPr>
                <w:noProof/>
                <w:webHidden/>
              </w:rPr>
              <w:tab/>
            </w:r>
            <w:r w:rsidR="003868F8">
              <w:rPr>
                <w:noProof/>
                <w:webHidden/>
              </w:rPr>
              <w:fldChar w:fldCharType="begin"/>
            </w:r>
            <w:r w:rsidR="003868F8">
              <w:rPr>
                <w:noProof/>
                <w:webHidden/>
              </w:rPr>
              <w:instrText xml:space="preserve"> PAGEREF _Toc25447224 \h </w:instrText>
            </w:r>
            <w:r w:rsidR="003868F8">
              <w:rPr>
                <w:noProof/>
                <w:webHidden/>
              </w:rPr>
            </w:r>
            <w:r w:rsidR="003868F8">
              <w:rPr>
                <w:noProof/>
                <w:webHidden/>
              </w:rPr>
              <w:fldChar w:fldCharType="separate"/>
            </w:r>
            <w:r w:rsidR="003868F8">
              <w:rPr>
                <w:noProof/>
                <w:webHidden/>
              </w:rPr>
              <w:t>46</w:t>
            </w:r>
            <w:r w:rsidR="003868F8">
              <w:rPr>
                <w:noProof/>
                <w:webHidden/>
              </w:rPr>
              <w:fldChar w:fldCharType="end"/>
            </w:r>
          </w:hyperlink>
        </w:p>
        <w:p w14:paraId="61BA38AF" w14:textId="572F2840" w:rsidR="003868F8" w:rsidRDefault="000A3854">
          <w:pPr>
            <w:pStyle w:val="TOC2"/>
            <w:tabs>
              <w:tab w:val="left" w:pos="880"/>
              <w:tab w:val="right" w:leader="dot" w:pos="10070"/>
            </w:tabs>
            <w:rPr>
              <w:rFonts w:asciiTheme="minorHAnsi" w:eastAsiaTheme="minorEastAsia" w:hAnsiTheme="minorHAnsi"/>
              <w:noProof/>
              <w:color w:val="auto"/>
              <w:sz w:val="22"/>
              <w:szCs w:val="22"/>
              <w:lang w:val="en-AU" w:eastAsia="en-AU" w:bidi="pa-IN"/>
            </w:rPr>
          </w:pPr>
          <w:hyperlink w:anchor="_Toc25447225" w:history="1">
            <w:r w:rsidR="003868F8" w:rsidRPr="0070111B">
              <w:rPr>
                <w:rStyle w:val="Hyperlink"/>
                <w:noProof/>
              </w:rPr>
              <w:t>8.5</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Security Level Matrix</w:t>
            </w:r>
            <w:r w:rsidR="003868F8">
              <w:rPr>
                <w:noProof/>
                <w:webHidden/>
              </w:rPr>
              <w:tab/>
            </w:r>
            <w:r w:rsidR="003868F8">
              <w:rPr>
                <w:noProof/>
                <w:webHidden/>
              </w:rPr>
              <w:fldChar w:fldCharType="begin"/>
            </w:r>
            <w:r w:rsidR="003868F8">
              <w:rPr>
                <w:noProof/>
                <w:webHidden/>
              </w:rPr>
              <w:instrText xml:space="preserve"> PAGEREF _Toc25447225 \h </w:instrText>
            </w:r>
            <w:r w:rsidR="003868F8">
              <w:rPr>
                <w:noProof/>
                <w:webHidden/>
              </w:rPr>
            </w:r>
            <w:r w:rsidR="003868F8">
              <w:rPr>
                <w:noProof/>
                <w:webHidden/>
              </w:rPr>
              <w:fldChar w:fldCharType="separate"/>
            </w:r>
            <w:r w:rsidR="003868F8">
              <w:rPr>
                <w:noProof/>
                <w:webHidden/>
              </w:rPr>
              <w:t>46</w:t>
            </w:r>
            <w:r w:rsidR="003868F8">
              <w:rPr>
                <w:noProof/>
                <w:webHidden/>
              </w:rPr>
              <w:fldChar w:fldCharType="end"/>
            </w:r>
          </w:hyperlink>
        </w:p>
        <w:p w14:paraId="401D80C5" w14:textId="2F5556A6" w:rsidR="003868F8" w:rsidRDefault="000A3854">
          <w:pPr>
            <w:pStyle w:val="TOC1"/>
            <w:tabs>
              <w:tab w:val="left" w:pos="400"/>
              <w:tab w:val="right" w:leader="dot" w:pos="10070"/>
            </w:tabs>
            <w:rPr>
              <w:rFonts w:asciiTheme="minorHAnsi" w:eastAsiaTheme="minorEastAsia" w:hAnsiTheme="minorHAnsi"/>
              <w:noProof/>
              <w:color w:val="auto"/>
              <w:sz w:val="22"/>
              <w:szCs w:val="22"/>
              <w:lang w:val="en-AU" w:eastAsia="en-AU" w:bidi="pa-IN"/>
            </w:rPr>
          </w:pPr>
          <w:hyperlink w:anchor="_Toc25447226" w:history="1">
            <w:r w:rsidR="003868F8" w:rsidRPr="0070111B">
              <w:rPr>
                <w:rStyle w:val="Hyperlink"/>
                <w:noProof/>
              </w:rPr>
              <w:t>9</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Conformance</w:t>
            </w:r>
            <w:r w:rsidR="003868F8">
              <w:rPr>
                <w:noProof/>
                <w:webHidden/>
              </w:rPr>
              <w:tab/>
            </w:r>
            <w:r w:rsidR="003868F8">
              <w:rPr>
                <w:noProof/>
                <w:webHidden/>
              </w:rPr>
              <w:fldChar w:fldCharType="begin"/>
            </w:r>
            <w:r w:rsidR="003868F8">
              <w:rPr>
                <w:noProof/>
                <w:webHidden/>
              </w:rPr>
              <w:instrText xml:space="preserve"> PAGEREF _Toc25447226 \h </w:instrText>
            </w:r>
            <w:r w:rsidR="003868F8">
              <w:rPr>
                <w:noProof/>
                <w:webHidden/>
              </w:rPr>
            </w:r>
            <w:r w:rsidR="003868F8">
              <w:rPr>
                <w:noProof/>
                <w:webHidden/>
              </w:rPr>
              <w:fldChar w:fldCharType="separate"/>
            </w:r>
            <w:r w:rsidR="003868F8">
              <w:rPr>
                <w:noProof/>
                <w:webHidden/>
              </w:rPr>
              <w:t>46</w:t>
            </w:r>
            <w:r w:rsidR="003868F8">
              <w:rPr>
                <w:noProof/>
                <w:webHidden/>
              </w:rPr>
              <w:fldChar w:fldCharType="end"/>
            </w:r>
          </w:hyperlink>
        </w:p>
        <w:p w14:paraId="46E1CE52" w14:textId="142DEF42" w:rsidR="003868F8" w:rsidRDefault="000A3854">
          <w:pPr>
            <w:pStyle w:val="TOC1"/>
            <w:tabs>
              <w:tab w:val="right" w:leader="dot" w:pos="10070"/>
            </w:tabs>
            <w:rPr>
              <w:rFonts w:asciiTheme="minorHAnsi" w:eastAsiaTheme="minorEastAsia" w:hAnsiTheme="minorHAnsi"/>
              <w:noProof/>
              <w:color w:val="auto"/>
              <w:sz w:val="22"/>
              <w:szCs w:val="22"/>
              <w:lang w:val="en-AU" w:eastAsia="en-AU" w:bidi="pa-IN"/>
            </w:rPr>
          </w:pPr>
          <w:hyperlink w:anchor="_Toc25447227" w:history="1">
            <w:r w:rsidR="003868F8" w:rsidRPr="0070111B">
              <w:rPr>
                <w:rStyle w:val="Hyperlink"/>
                <w:rFonts w:cs="Times New Roman"/>
                <w:noProof/>
              </w:rPr>
              <w:t>Annex A.</w:t>
            </w:r>
            <w:r w:rsidR="003868F8" w:rsidRPr="0070111B">
              <w:rPr>
                <w:rStyle w:val="Hyperlink"/>
                <w:noProof/>
              </w:rPr>
              <w:t xml:space="preserve"> Specification Files</w:t>
            </w:r>
            <w:r w:rsidR="003868F8">
              <w:rPr>
                <w:noProof/>
                <w:webHidden/>
              </w:rPr>
              <w:tab/>
            </w:r>
            <w:r w:rsidR="003868F8">
              <w:rPr>
                <w:noProof/>
                <w:webHidden/>
              </w:rPr>
              <w:fldChar w:fldCharType="begin"/>
            </w:r>
            <w:r w:rsidR="003868F8">
              <w:rPr>
                <w:noProof/>
                <w:webHidden/>
              </w:rPr>
              <w:instrText xml:space="preserve"> PAGEREF _Toc25447227 \h </w:instrText>
            </w:r>
            <w:r w:rsidR="003868F8">
              <w:rPr>
                <w:noProof/>
                <w:webHidden/>
              </w:rPr>
            </w:r>
            <w:r w:rsidR="003868F8">
              <w:rPr>
                <w:noProof/>
                <w:webHidden/>
              </w:rPr>
              <w:fldChar w:fldCharType="separate"/>
            </w:r>
            <w:r w:rsidR="003868F8">
              <w:rPr>
                <w:noProof/>
                <w:webHidden/>
              </w:rPr>
              <w:t>48</w:t>
            </w:r>
            <w:r w:rsidR="003868F8">
              <w:rPr>
                <w:noProof/>
                <w:webHidden/>
              </w:rPr>
              <w:fldChar w:fldCharType="end"/>
            </w:r>
          </w:hyperlink>
        </w:p>
        <w:p w14:paraId="5FB507F0" w14:textId="771B6EBA" w:rsidR="003868F8" w:rsidRDefault="000A3854">
          <w:pPr>
            <w:pStyle w:val="TOC2"/>
            <w:tabs>
              <w:tab w:val="left" w:pos="880"/>
              <w:tab w:val="right" w:leader="dot" w:pos="10070"/>
            </w:tabs>
            <w:rPr>
              <w:rFonts w:asciiTheme="minorHAnsi" w:eastAsiaTheme="minorEastAsia" w:hAnsiTheme="minorHAnsi"/>
              <w:noProof/>
              <w:color w:val="auto"/>
              <w:sz w:val="22"/>
              <w:szCs w:val="22"/>
              <w:lang w:val="en-AU" w:eastAsia="en-AU" w:bidi="pa-IN"/>
            </w:rPr>
          </w:pPr>
          <w:hyperlink w:anchor="_Toc25447228" w:history="1">
            <w:r w:rsidR="003868F8" w:rsidRPr="0070111B">
              <w:rPr>
                <w:rStyle w:val="Hyperlink"/>
                <w:rFonts w:cs="Times New Roman"/>
                <w:noProof/>
              </w:rPr>
              <w:t>A.1</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OpenAPI Definitions</w:t>
            </w:r>
            <w:r w:rsidR="003868F8">
              <w:rPr>
                <w:noProof/>
                <w:webHidden/>
              </w:rPr>
              <w:tab/>
            </w:r>
            <w:r w:rsidR="003868F8">
              <w:rPr>
                <w:noProof/>
                <w:webHidden/>
              </w:rPr>
              <w:fldChar w:fldCharType="begin"/>
            </w:r>
            <w:r w:rsidR="003868F8">
              <w:rPr>
                <w:noProof/>
                <w:webHidden/>
              </w:rPr>
              <w:instrText xml:space="preserve"> PAGEREF _Toc25447228 \h </w:instrText>
            </w:r>
            <w:r w:rsidR="003868F8">
              <w:rPr>
                <w:noProof/>
                <w:webHidden/>
              </w:rPr>
            </w:r>
            <w:r w:rsidR="003868F8">
              <w:rPr>
                <w:noProof/>
                <w:webHidden/>
              </w:rPr>
              <w:fldChar w:fldCharType="separate"/>
            </w:r>
            <w:r w:rsidR="003868F8">
              <w:rPr>
                <w:noProof/>
                <w:webHidden/>
              </w:rPr>
              <w:t>48</w:t>
            </w:r>
            <w:r w:rsidR="003868F8">
              <w:rPr>
                <w:noProof/>
                <w:webHidden/>
              </w:rPr>
              <w:fldChar w:fldCharType="end"/>
            </w:r>
          </w:hyperlink>
        </w:p>
        <w:p w14:paraId="3EFE6E76" w14:textId="684F6A71" w:rsidR="003868F8" w:rsidRDefault="000A3854">
          <w:pPr>
            <w:pStyle w:val="TOC2"/>
            <w:tabs>
              <w:tab w:val="left" w:pos="880"/>
              <w:tab w:val="right" w:leader="dot" w:pos="10070"/>
            </w:tabs>
            <w:rPr>
              <w:rFonts w:asciiTheme="minorHAnsi" w:eastAsiaTheme="minorEastAsia" w:hAnsiTheme="minorHAnsi"/>
              <w:noProof/>
              <w:color w:val="auto"/>
              <w:sz w:val="22"/>
              <w:szCs w:val="22"/>
              <w:lang w:val="en-AU" w:eastAsia="en-AU" w:bidi="pa-IN"/>
            </w:rPr>
          </w:pPr>
          <w:hyperlink w:anchor="_Toc25447229" w:history="1">
            <w:r w:rsidR="003868F8" w:rsidRPr="0070111B">
              <w:rPr>
                <w:rStyle w:val="Hyperlink"/>
                <w:rFonts w:cs="Times New Roman"/>
                <w:noProof/>
              </w:rPr>
              <w:t>A.2</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WSDLs</w:t>
            </w:r>
            <w:r w:rsidR="003868F8">
              <w:rPr>
                <w:noProof/>
                <w:webHidden/>
              </w:rPr>
              <w:tab/>
            </w:r>
            <w:r w:rsidR="003868F8">
              <w:rPr>
                <w:noProof/>
                <w:webHidden/>
              </w:rPr>
              <w:fldChar w:fldCharType="begin"/>
            </w:r>
            <w:r w:rsidR="003868F8">
              <w:rPr>
                <w:noProof/>
                <w:webHidden/>
              </w:rPr>
              <w:instrText xml:space="preserve"> PAGEREF _Toc25447229 \h </w:instrText>
            </w:r>
            <w:r w:rsidR="003868F8">
              <w:rPr>
                <w:noProof/>
                <w:webHidden/>
              </w:rPr>
            </w:r>
            <w:r w:rsidR="003868F8">
              <w:rPr>
                <w:noProof/>
                <w:webHidden/>
              </w:rPr>
              <w:fldChar w:fldCharType="separate"/>
            </w:r>
            <w:r w:rsidR="003868F8">
              <w:rPr>
                <w:noProof/>
                <w:webHidden/>
              </w:rPr>
              <w:t>48</w:t>
            </w:r>
            <w:r w:rsidR="003868F8">
              <w:rPr>
                <w:noProof/>
                <w:webHidden/>
              </w:rPr>
              <w:fldChar w:fldCharType="end"/>
            </w:r>
          </w:hyperlink>
        </w:p>
        <w:p w14:paraId="41E06A67" w14:textId="42718A4D" w:rsidR="003868F8" w:rsidRDefault="000A3854">
          <w:pPr>
            <w:pStyle w:val="TOC2"/>
            <w:tabs>
              <w:tab w:val="left" w:pos="880"/>
              <w:tab w:val="right" w:leader="dot" w:pos="10070"/>
            </w:tabs>
            <w:rPr>
              <w:rFonts w:asciiTheme="minorHAnsi" w:eastAsiaTheme="minorEastAsia" w:hAnsiTheme="minorHAnsi"/>
              <w:noProof/>
              <w:color w:val="auto"/>
              <w:sz w:val="22"/>
              <w:szCs w:val="22"/>
              <w:lang w:val="en-AU" w:eastAsia="en-AU" w:bidi="pa-IN"/>
            </w:rPr>
          </w:pPr>
          <w:hyperlink w:anchor="_Toc25447230" w:history="1">
            <w:r w:rsidR="003868F8" w:rsidRPr="0070111B">
              <w:rPr>
                <w:rStyle w:val="Hyperlink"/>
                <w:rFonts w:cs="Times New Roman"/>
                <w:noProof/>
              </w:rPr>
              <w:t>A.3</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Packaged Specification</w:t>
            </w:r>
            <w:r w:rsidR="003868F8">
              <w:rPr>
                <w:noProof/>
                <w:webHidden/>
              </w:rPr>
              <w:tab/>
            </w:r>
            <w:r w:rsidR="003868F8">
              <w:rPr>
                <w:noProof/>
                <w:webHidden/>
              </w:rPr>
              <w:fldChar w:fldCharType="begin"/>
            </w:r>
            <w:r w:rsidR="003868F8">
              <w:rPr>
                <w:noProof/>
                <w:webHidden/>
              </w:rPr>
              <w:instrText xml:space="preserve"> PAGEREF _Toc25447230 \h </w:instrText>
            </w:r>
            <w:r w:rsidR="003868F8">
              <w:rPr>
                <w:noProof/>
                <w:webHidden/>
              </w:rPr>
            </w:r>
            <w:r w:rsidR="003868F8">
              <w:rPr>
                <w:noProof/>
                <w:webHidden/>
              </w:rPr>
              <w:fldChar w:fldCharType="separate"/>
            </w:r>
            <w:r w:rsidR="003868F8">
              <w:rPr>
                <w:noProof/>
                <w:webHidden/>
              </w:rPr>
              <w:t>48</w:t>
            </w:r>
            <w:r w:rsidR="003868F8">
              <w:rPr>
                <w:noProof/>
                <w:webHidden/>
              </w:rPr>
              <w:fldChar w:fldCharType="end"/>
            </w:r>
          </w:hyperlink>
        </w:p>
        <w:p w14:paraId="595EBA79" w14:textId="1767348C" w:rsidR="003868F8" w:rsidRDefault="000A3854">
          <w:pPr>
            <w:pStyle w:val="TOC1"/>
            <w:tabs>
              <w:tab w:val="right" w:leader="dot" w:pos="10070"/>
            </w:tabs>
            <w:rPr>
              <w:rFonts w:asciiTheme="minorHAnsi" w:eastAsiaTheme="minorEastAsia" w:hAnsiTheme="minorHAnsi"/>
              <w:noProof/>
              <w:color w:val="auto"/>
              <w:sz w:val="22"/>
              <w:szCs w:val="22"/>
              <w:lang w:val="en-AU" w:eastAsia="en-AU" w:bidi="pa-IN"/>
            </w:rPr>
          </w:pPr>
          <w:hyperlink w:anchor="_Toc25447231" w:history="1">
            <w:r w:rsidR="003868F8" w:rsidRPr="0070111B">
              <w:rPr>
                <w:rStyle w:val="Hyperlink"/>
                <w:rFonts w:cs="Times New Roman"/>
                <w:noProof/>
              </w:rPr>
              <w:t>Annex B.</w:t>
            </w:r>
            <w:r w:rsidR="003868F8" w:rsidRPr="0070111B">
              <w:rPr>
                <w:rStyle w:val="Hyperlink"/>
                <w:noProof/>
              </w:rPr>
              <w:t xml:space="preserve"> Example HTTP Flows</w:t>
            </w:r>
            <w:r w:rsidR="003868F8">
              <w:rPr>
                <w:noProof/>
                <w:webHidden/>
              </w:rPr>
              <w:tab/>
            </w:r>
            <w:r w:rsidR="003868F8">
              <w:rPr>
                <w:noProof/>
                <w:webHidden/>
              </w:rPr>
              <w:fldChar w:fldCharType="begin"/>
            </w:r>
            <w:r w:rsidR="003868F8">
              <w:rPr>
                <w:noProof/>
                <w:webHidden/>
              </w:rPr>
              <w:instrText xml:space="preserve"> PAGEREF _Toc25447231 \h </w:instrText>
            </w:r>
            <w:r w:rsidR="003868F8">
              <w:rPr>
                <w:noProof/>
                <w:webHidden/>
              </w:rPr>
            </w:r>
            <w:r w:rsidR="003868F8">
              <w:rPr>
                <w:noProof/>
                <w:webHidden/>
              </w:rPr>
              <w:fldChar w:fldCharType="separate"/>
            </w:r>
            <w:r w:rsidR="003868F8">
              <w:rPr>
                <w:noProof/>
                <w:webHidden/>
              </w:rPr>
              <w:t>49</w:t>
            </w:r>
            <w:r w:rsidR="003868F8">
              <w:rPr>
                <w:noProof/>
                <w:webHidden/>
              </w:rPr>
              <w:fldChar w:fldCharType="end"/>
            </w:r>
          </w:hyperlink>
        </w:p>
        <w:p w14:paraId="2224919F" w14:textId="4553A764" w:rsidR="003868F8" w:rsidRDefault="000A3854">
          <w:pPr>
            <w:pStyle w:val="TOC2"/>
            <w:tabs>
              <w:tab w:val="left" w:pos="880"/>
              <w:tab w:val="right" w:leader="dot" w:pos="10070"/>
            </w:tabs>
            <w:rPr>
              <w:rFonts w:asciiTheme="minorHAnsi" w:eastAsiaTheme="minorEastAsia" w:hAnsiTheme="minorHAnsi"/>
              <w:noProof/>
              <w:color w:val="auto"/>
              <w:sz w:val="22"/>
              <w:szCs w:val="22"/>
              <w:lang w:val="en-AU" w:eastAsia="en-AU" w:bidi="pa-IN"/>
            </w:rPr>
          </w:pPr>
          <w:hyperlink w:anchor="_Toc25447232" w:history="1">
            <w:r w:rsidR="003868F8" w:rsidRPr="0070111B">
              <w:rPr>
                <w:rStyle w:val="Hyperlink"/>
                <w:rFonts w:cs="Times New Roman"/>
                <w:noProof/>
              </w:rPr>
              <w:t>B.1</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Channel Management Example</w:t>
            </w:r>
            <w:r w:rsidR="003868F8">
              <w:rPr>
                <w:noProof/>
                <w:webHidden/>
              </w:rPr>
              <w:tab/>
            </w:r>
            <w:r w:rsidR="003868F8">
              <w:rPr>
                <w:noProof/>
                <w:webHidden/>
              </w:rPr>
              <w:fldChar w:fldCharType="begin"/>
            </w:r>
            <w:r w:rsidR="003868F8">
              <w:rPr>
                <w:noProof/>
                <w:webHidden/>
              </w:rPr>
              <w:instrText xml:space="preserve"> PAGEREF _Toc25447232 \h </w:instrText>
            </w:r>
            <w:r w:rsidR="003868F8">
              <w:rPr>
                <w:noProof/>
                <w:webHidden/>
              </w:rPr>
            </w:r>
            <w:r w:rsidR="003868F8">
              <w:rPr>
                <w:noProof/>
                <w:webHidden/>
              </w:rPr>
              <w:fldChar w:fldCharType="separate"/>
            </w:r>
            <w:r w:rsidR="003868F8">
              <w:rPr>
                <w:noProof/>
                <w:webHidden/>
              </w:rPr>
              <w:t>49</w:t>
            </w:r>
            <w:r w:rsidR="003868F8">
              <w:rPr>
                <w:noProof/>
                <w:webHidden/>
              </w:rPr>
              <w:fldChar w:fldCharType="end"/>
            </w:r>
          </w:hyperlink>
        </w:p>
        <w:p w14:paraId="6FF3362F" w14:textId="2605BECA"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33" w:history="1">
            <w:r w:rsidR="003868F8" w:rsidRPr="0070111B">
              <w:rPr>
                <w:rStyle w:val="Hyperlink"/>
                <w:rFonts w:cs="Times New Roman"/>
                <w:noProof/>
              </w:rPr>
              <w:t>B.1.1</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CreateChannel</w:t>
            </w:r>
            <w:r w:rsidR="003868F8">
              <w:rPr>
                <w:noProof/>
                <w:webHidden/>
              </w:rPr>
              <w:tab/>
            </w:r>
            <w:r w:rsidR="003868F8">
              <w:rPr>
                <w:noProof/>
                <w:webHidden/>
              </w:rPr>
              <w:fldChar w:fldCharType="begin"/>
            </w:r>
            <w:r w:rsidR="003868F8">
              <w:rPr>
                <w:noProof/>
                <w:webHidden/>
              </w:rPr>
              <w:instrText xml:space="preserve"> PAGEREF _Toc25447233 \h </w:instrText>
            </w:r>
            <w:r w:rsidR="003868F8">
              <w:rPr>
                <w:noProof/>
                <w:webHidden/>
              </w:rPr>
            </w:r>
            <w:r w:rsidR="003868F8">
              <w:rPr>
                <w:noProof/>
                <w:webHidden/>
              </w:rPr>
              <w:fldChar w:fldCharType="separate"/>
            </w:r>
            <w:r w:rsidR="003868F8">
              <w:rPr>
                <w:noProof/>
                <w:webHidden/>
              </w:rPr>
              <w:t>49</w:t>
            </w:r>
            <w:r w:rsidR="003868F8">
              <w:rPr>
                <w:noProof/>
                <w:webHidden/>
              </w:rPr>
              <w:fldChar w:fldCharType="end"/>
            </w:r>
          </w:hyperlink>
        </w:p>
        <w:p w14:paraId="60729678" w14:textId="729BD992"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34" w:history="1">
            <w:r w:rsidR="003868F8" w:rsidRPr="0070111B">
              <w:rPr>
                <w:rStyle w:val="Hyperlink"/>
                <w:rFonts w:cs="Times New Roman"/>
                <w:noProof/>
              </w:rPr>
              <w:t>B.1.2</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AddSecurityToken</w:t>
            </w:r>
            <w:r w:rsidR="003868F8">
              <w:rPr>
                <w:noProof/>
                <w:webHidden/>
              </w:rPr>
              <w:tab/>
            </w:r>
            <w:r w:rsidR="003868F8">
              <w:rPr>
                <w:noProof/>
                <w:webHidden/>
              </w:rPr>
              <w:fldChar w:fldCharType="begin"/>
            </w:r>
            <w:r w:rsidR="003868F8">
              <w:rPr>
                <w:noProof/>
                <w:webHidden/>
              </w:rPr>
              <w:instrText xml:space="preserve"> PAGEREF _Toc25447234 \h </w:instrText>
            </w:r>
            <w:r w:rsidR="003868F8">
              <w:rPr>
                <w:noProof/>
                <w:webHidden/>
              </w:rPr>
            </w:r>
            <w:r w:rsidR="003868F8">
              <w:rPr>
                <w:noProof/>
                <w:webHidden/>
              </w:rPr>
              <w:fldChar w:fldCharType="separate"/>
            </w:r>
            <w:r w:rsidR="003868F8">
              <w:rPr>
                <w:noProof/>
                <w:webHidden/>
              </w:rPr>
              <w:t>50</w:t>
            </w:r>
            <w:r w:rsidR="003868F8">
              <w:rPr>
                <w:noProof/>
                <w:webHidden/>
              </w:rPr>
              <w:fldChar w:fldCharType="end"/>
            </w:r>
          </w:hyperlink>
        </w:p>
        <w:p w14:paraId="27035AED" w14:textId="4603275B"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35" w:history="1">
            <w:r w:rsidR="003868F8" w:rsidRPr="0070111B">
              <w:rPr>
                <w:rStyle w:val="Hyperlink"/>
                <w:rFonts w:cs="Times New Roman"/>
                <w:noProof/>
              </w:rPr>
              <w:t>B.1.3</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RemoveSecurityToken</w:t>
            </w:r>
            <w:r w:rsidR="003868F8">
              <w:rPr>
                <w:noProof/>
                <w:webHidden/>
              </w:rPr>
              <w:tab/>
            </w:r>
            <w:r w:rsidR="003868F8">
              <w:rPr>
                <w:noProof/>
                <w:webHidden/>
              </w:rPr>
              <w:fldChar w:fldCharType="begin"/>
            </w:r>
            <w:r w:rsidR="003868F8">
              <w:rPr>
                <w:noProof/>
                <w:webHidden/>
              </w:rPr>
              <w:instrText xml:space="preserve"> PAGEREF _Toc25447235 \h </w:instrText>
            </w:r>
            <w:r w:rsidR="003868F8">
              <w:rPr>
                <w:noProof/>
                <w:webHidden/>
              </w:rPr>
            </w:r>
            <w:r w:rsidR="003868F8">
              <w:rPr>
                <w:noProof/>
                <w:webHidden/>
              </w:rPr>
              <w:fldChar w:fldCharType="separate"/>
            </w:r>
            <w:r w:rsidR="003868F8">
              <w:rPr>
                <w:noProof/>
                <w:webHidden/>
              </w:rPr>
              <w:t>51</w:t>
            </w:r>
            <w:r w:rsidR="003868F8">
              <w:rPr>
                <w:noProof/>
                <w:webHidden/>
              </w:rPr>
              <w:fldChar w:fldCharType="end"/>
            </w:r>
          </w:hyperlink>
        </w:p>
        <w:p w14:paraId="46C40E10" w14:textId="23258082"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36" w:history="1">
            <w:r w:rsidR="003868F8" w:rsidRPr="0070111B">
              <w:rPr>
                <w:rStyle w:val="Hyperlink"/>
                <w:rFonts w:cs="Times New Roman"/>
                <w:noProof/>
              </w:rPr>
              <w:t>B.1.4</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GetChannel</w:t>
            </w:r>
            <w:r w:rsidR="003868F8">
              <w:rPr>
                <w:noProof/>
                <w:webHidden/>
              </w:rPr>
              <w:tab/>
            </w:r>
            <w:r w:rsidR="003868F8">
              <w:rPr>
                <w:noProof/>
                <w:webHidden/>
              </w:rPr>
              <w:fldChar w:fldCharType="begin"/>
            </w:r>
            <w:r w:rsidR="003868F8">
              <w:rPr>
                <w:noProof/>
                <w:webHidden/>
              </w:rPr>
              <w:instrText xml:space="preserve"> PAGEREF _Toc25447236 \h </w:instrText>
            </w:r>
            <w:r w:rsidR="003868F8">
              <w:rPr>
                <w:noProof/>
                <w:webHidden/>
              </w:rPr>
            </w:r>
            <w:r w:rsidR="003868F8">
              <w:rPr>
                <w:noProof/>
                <w:webHidden/>
              </w:rPr>
              <w:fldChar w:fldCharType="separate"/>
            </w:r>
            <w:r w:rsidR="003868F8">
              <w:rPr>
                <w:noProof/>
                <w:webHidden/>
              </w:rPr>
              <w:t>52</w:t>
            </w:r>
            <w:r w:rsidR="003868F8">
              <w:rPr>
                <w:noProof/>
                <w:webHidden/>
              </w:rPr>
              <w:fldChar w:fldCharType="end"/>
            </w:r>
          </w:hyperlink>
        </w:p>
        <w:p w14:paraId="6A5C5F17" w14:textId="6A8BB6D1"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37" w:history="1">
            <w:r w:rsidR="003868F8" w:rsidRPr="0070111B">
              <w:rPr>
                <w:rStyle w:val="Hyperlink"/>
                <w:rFonts w:cs="Times New Roman"/>
                <w:noProof/>
              </w:rPr>
              <w:t>B.1.5</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GetChannels</w:t>
            </w:r>
            <w:r w:rsidR="003868F8">
              <w:rPr>
                <w:noProof/>
                <w:webHidden/>
              </w:rPr>
              <w:tab/>
            </w:r>
            <w:r w:rsidR="003868F8">
              <w:rPr>
                <w:noProof/>
                <w:webHidden/>
              </w:rPr>
              <w:fldChar w:fldCharType="begin"/>
            </w:r>
            <w:r w:rsidR="003868F8">
              <w:rPr>
                <w:noProof/>
                <w:webHidden/>
              </w:rPr>
              <w:instrText xml:space="preserve"> PAGEREF _Toc25447237 \h </w:instrText>
            </w:r>
            <w:r w:rsidR="003868F8">
              <w:rPr>
                <w:noProof/>
                <w:webHidden/>
              </w:rPr>
            </w:r>
            <w:r w:rsidR="003868F8">
              <w:rPr>
                <w:noProof/>
                <w:webHidden/>
              </w:rPr>
              <w:fldChar w:fldCharType="separate"/>
            </w:r>
            <w:r w:rsidR="003868F8">
              <w:rPr>
                <w:noProof/>
                <w:webHidden/>
              </w:rPr>
              <w:t>53</w:t>
            </w:r>
            <w:r w:rsidR="003868F8">
              <w:rPr>
                <w:noProof/>
                <w:webHidden/>
              </w:rPr>
              <w:fldChar w:fldCharType="end"/>
            </w:r>
          </w:hyperlink>
        </w:p>
        <w:p w14:paraId="74B8E90B" w14:textId="37F27D60"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38" w:history="1">
            <w:r w:rsidR="003868F8" w:rsidRPr="0070111B">
              <w:rPr>
                <w:rStyle w:val="Hyperlink"/>
                <w:rFonts w:cs="Times New Roman"/>
                <w:noProof/>
              </w:rPr>
              <w:t>B.1.6</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DeleteChannel</w:t>
            </w:r>
            <w:r w:rsidR="003868F8">
              <w:rPr>
                <w:noProof/>
                <w:webHidden/>
              </w:rPr>
              <w:tab/>
            </w:r>
            <w:r w:rsidR="003868F8">
              <w:rPr>
                <w:noProof/>
                <w:webHidden/>
              </w:rPr>
              <w:fldChar w:fldCharType="begin"/>
            </w:r>
            <w:r w:rsidR="003868F8">
              <w:rPr>
                <w:noProof/>
                <w:webHidden/>
              </w:rPr>
              <w:instrText xml:space="preserve"> PAGEREF _Toc25447238 \h </w:instrText>
            </w:r>
            <w:r w:rsidR="003868F8">
              <w:rPr>
                <w:noProof/>
                <w:webHidden/>
              </w:rPr>
            </w:r>
            <w:r w:rsidR="003868F8">
              <w:rPr>
                <w:noProof/>
                <w:webHidden/>
              </w:rPr>
              <w:fldChar w:fldCharType="separate"/>
            </w:r>
            <w:r w:rsidR="003868F8">
              <w:rPr>
                <w:noProof/>
                <w:webHidden/>
              </w:rPr>
              <w:t>54</w:t>
            </w:r>
            <w:r w:rsidR="003868F8">
              <w:rPr>
                <w:noProof/>
                <w:webHidden/>
              </w:rPr>
              <w:fldChar w:fldCharType="end"/>
            </w:r>
          </w:hyperlink>
        </w:p>
        <w:p w14:paraId="74D13637" w14:textId="33E9E8D7" w:rsidR="003868F8" w:rsidRDefault="000A3854">
          <w:pPr>
            <w:pStyle w:val="TOC2"/>
            <w:tabs>
              <w:tab w:val="left" w:pos="880"/>
              <w:tab w:val="right" w:leader="dot" w:pos="10070"/>
            </w:tabs>
            <w:rPr>
              <w:rFonts w:asciiTheme="minorHAnsi" w:eastAsiaTheme="minorEastAsia" w:hAnsiTheme="minorHAnsi"/>
              <w:noProof/>
              <w:color w:val="auto"/>
              <w:sz w:val="22"/>
              <w:szCs w:val="22"/>
              <w:lang w:val="en-AU" w:eastAsia="en-AU" w:bidi="pa-IN"/>
            </w:rPr>
          </w:pPr>
          <w:hyperlink w:anchor="_Toc25447239" w:history="1">
            <w:r w:rsidR="003868F8" w:rsidRPr="0070111B">
              <w:rPr>
                <w:rStyle w:val="Hyperlink"/>
                <w:rFonts w:cs="Times New Roman"/>
                <w:noProof/>
              </w:rPr>
              <w:t>B.2</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Publish-Subscribe Example</w:t>
            </w:r>
            <w:r w:rsidR="003868F8">
              <w:rPr>
                <w:noProof/>
                <w:webHidden/>
              </w:rPr>
              <w:tab/>
            </w:r>
            <w:r w:rsidR="003868F8">
              <w:rPr>
                <w:noProof/>
                <w:webHidden/>
              </w:rPr>
              <w:fldChar w:fldCharType="begin"/>
            </w:r>
            <w:r w:rsidR="003868F8">
              <w:rPr>
                <w:noProof/>
                <w:webHidden/>
              </w:rPr>
              <w:instrText xml:space="preserve"> PAGEREF _Toc25447239 \h </w:instrText>
            </w:r>
            <w:r w:rsidR="003868F8">
              <w:rPr>
                <w:noProof/>
                <w:webHidden/>
              </w:rPr>
            </w:r>
            <w:r w:rsidR="003868F8">
              <w:rPr>
                <w:noProof/>
                <w:webHidden/>
              </w:rPr>
              <w:fldChar w:fldCharType="separate"/>
            </w:r>
            <w:r w:rsidR="003868F8">
              <w:rPr>
                <w:noProof/>
                <w:webHidden/>
              </w:rPr>
              <w:t>55</w:t>
            </w:r>
            <w:r w:rsidR="003868F8">
              <w:rPr>
                <w:noProof/>
                <w:webHidden/>
              </w:rPr>
              <w:fldChar w:fldCharType="end"/>
            </w:r>
          </w:hyperlink>
        </w:p>
        <w:p w14:paraId="1919D97D" w14:textId="1968800F"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40" w:history="1">
            <w:r w:rsidR="003868F8" w:rsidRPr="0070111B">
              <w:rPr>
                <w:rStyle w:val="Hyperlink"/>
                <w:rFonts w:cs="Times New Roman"/>
                <w:noProof/>
              </w:rPr>
              <w:t>B.2.1</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OpenSubscriptionSession</w:t>
            </w:r>
            <w:r w:rsidR="003868F8">
              <w:rPr>
                <w:noProof/>
                <w:webHidden/>
              </w:rPr>
              <w:tab/>
            </w:r>
            <w:r w:rsidR="003868F8">
              <w:rPr>
                <w:noProof/>
                <w:webHidden/>
              </w:rPr>
              <w:fldChar w:fldCharType="begin"/>
            </w:r>
            <w:r w:rsidR="003868F8">
              <w:rPr>
                <w:noProof/>
                <w:webHidden/>
              </w:rPr>
              <w:instrText xml:space="preserve"> PAGEREF _Toc25447240 \h </w:instrText>
            </w:r>
            <w:r w:rsidR="003868F8">
              <w:rPr>
                <w:noProof/>
                <w:webHidden/>
              </w:rPr>
            </w:r>
            <w:r w:rsidR="003868F8">
              <w:rPr>
                <w:noProof/>
                <w:webHidden/>
              </w:rPr>
              <w:fldChar w:fldCharType="separate"/>
            </w:r>
            <w:r w:rsidR="003868F8">
              <w:rPr>
                <w:noProof/>
                <w:webHidden/>
              </w:rPr>
              <w:t>55</w:t>
            </w:r>
            <w:r w:rsidR="003868F8">
              <w:rPr>
                <w:noProof/>
                <w:webHidden/>
              </w:rPr>
              <w:fldChar w:fldCharType="end"/>
            </w:r>
          </w:hyperlink>
        </w:p>
        <w:p w14:paraId="0FB94D7B" w14:textId="70C514BB"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41" w:history="1">
            <w:r w:rsidR="003868F8" w:rsidRPr="0070111B">
              <w:rPr>
                <w:rStyle w:val="Hyperlink"/>
                <w:rFonts w:cs="Times New Roman"/>
                <w:noProof/>
              </w:rPr>
              <w:t>B.2.2</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OpenPublicationSession</w:t>
            </w:r>
            <w:r w:rsidR="003868F8">
              <w:rPr>
                <w:noProof/>
                <w:webHidden/>
              </w:rPr>
              <w:tab/>
            </w:r>
            <w:r w:rsidR="003868F8">
              <w:rPr>
                <w:noProof/>
                <w:webHidden/>
              </w:rPr>
              <w:fldChar w:fldCharType="begin"/>
            </w:r>
            <w:r w:rsidR="003868F8">
              <w:rPr>
                <w:noProof/>
                <w:webHidden/>
              </w:rPr>
              <w:instrText xml:space="preserve"> PAGEREF _Toc25447241 \h </w:instrText>
            </w:r>
            <w:r w:rsidR="003868F8">
              <w:rPr>
                <w:noProof/>
                <w:webHidden/>
              </w:rPr>
            </w:r>
            <w:r w:rsidR="003868F8">
              <w:rPr>
                <w:noProof/>
                <w:webHidden/>
              </w:rPr>
              <w:fldChar w:fldCharType="separate"/>
            </w:r>
            <w:r w:rsidR="003868F8">
              <w:rPr>
                <w:noProof/>
                <w:webHidden/>
              </w:rPr>
              <w:t>56</w:t>
            </w:r>
            <w:r w:rsidR="003868F8">
              <w:rPr>
                <w:noProof/>
                <w:webHidden/>
              </w:rPr>
              <w:fldChar w:fldCharType="end"/>
            </w:r>
          </w:hyperlink>
        </w:p>
        <w:p w14:paraId="52DE1C95" w14:textId="7B4CC516"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42" w:history="1">
            <w:r w:rsidR="003868F8" w:rsidRPr="0070111B">
              <w:rPr>
                <w:rStyle w:val="Hyperlink"/>
                <w:rFonts w:cs="Times New Roman"/>
                <w:noProof/>
              </w:rPr>
              <w:t>B.2.3</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PostPublication</w:t>
            </w:r>
            <w:r w:rsidR="003868F8">
              <w:rPr>
                <w:noProof/>
                <w:webHidden/>
              </w:rPr>
              <w:tab/>
            </w:r>
            <w:r w:rsidR="003868F8">
              <w:rPr>
                <w:noProof/>
                <w:webHidden/>
              </w:rPr>
              <w:fldChar w:fldCharType="begin"/>
            </w:r>
            <w:r w:rsidR="003868F8">
              <w:rPr>
                <w:noProof/>
                <w:webHidden/>
              </w:rPr>
              <w:instrText xml:space="preserve"> PAGEREF _Toc25447242 \h </w:instrText>
            </w:r>
            <w:r w:rsidR="003868F8">
              <w:rPr>
                <w:noProof/>
                <w:webHidden/>
              </w:rPr>
            </w:r>
            <w:r w:rsidR="003868F8">
              <w:rPr>
                <w:noProof/>
                <w:webHidden/>
              </w:rPr>
              <w:fldChar w:fldCharType="separate"/>
            </w:r>
            <w:r w:rsidR="003868F8">
              <w:rPr>
                <w:noProof/>
                <w:webHidden/>
              </w:rPr>
              <w:t>57</w:t>
            </w:r>
            <w:r w:rsidR="003868F8">
              <w:rPr>
                <w:noProof/>
                <w:webHidden/>
              </w:rPr>
              <w:fldChar w:fldCharType="end"/>
            </w:r>
          </w:hyperlink>
        </w:p>
        <w:p w14:paraId="2DFB631C" w14:textId="09899CF9"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43" w:history="1">
            <w:r w:rsidR="003868F8" w:rsidRPr="0070111B">
              <w:rPr>
                <w:rStyle w:val="Hyperlink"/>
                <w:rFonts w:cs="Times New Roman"/>
                <w:noProof/>
              </w:rPr>
              <w:t>B.2.4</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NotifyListener</w:t>
            </w:r>
            <w:r w:rsidR="003868F8">
              <w:rPr>
                <w:noProof/>
                <w:webHidden/>
              </w:rPr>
              <w:tab/>
            </w:r>
            <w:r w:rsidR="003868F8">
              <w:rPr>
                <w:noProof/>
                <w:webHidden/>
              </w:rPr>
              <w:fldChar w:fldCharType="begin"/>
            </w:r>
            <w:r w:rsidR="003868F8">
              <w:rPr>
                <w:noProof/>
                <w:webHidden/>
              </w:rPr>
              <w:instrText xml:space="preserve"> PAGEREF _Toc25447243 \h </w:instrText>
            </w:r>
            <w:r w:rsidR="003868F8">
              <w:rPr>
                <w:noProof/>
                <w:webHidden/>
              </w:rPr>
            </w:r>
            <w:r w:rsidR="003868F8">
              <w:rPr>
                <w:noProof/>
                <w:webHidden/>
              </w:rPr>
              <w:fldChar w:fldCharType="separate"/>
            </w:r>
            <w:r w:rsidR="003868F8">
              <w:rPr>
                <w:noProof/>
                <w:webHidden/>
              </w:rPr>
              <w:t>58</w:t>
            </w:r>
            <w:r w:rsidR="003868F8">
              <w:rPr>
                <w:noProof/>
                <w:webHidden/>
              </w:rPr>
              <w:fldChar w:fldCharType="end"/>
            </w:r>
          </w:hyperlink>
        </w:p>
        <w:p w14:paraId="201600FD" w14:textId="6EB2F163"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44" w:history="1">
            <w:r w:rsidR="003868F8" w:rsidRPr="0070111B">
              <w:rPr>
                <w:rStyle w:val="Hyperlink"/>
                <w:rFonts w:cs="Times New Roman"/>
                <w:noProof/>
              </w:rPr>
              <w:t>B.2.5</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ReadPublication</w:t>
            </w:r>
            <w:r w:rsidR="003868F8">
              <w:rPr>
                <w:noProof/>
                <w:webHidden/>
              </w:rPr>
              <w:tab/>
            </w:r>
            <w:r w:rsidR="003868F8">
              <w:rPr>
                <w:noProof/>
                <w:webHidden/>
              </w:rPr>
              <w:fldChar w:fldCharType="begin"/>
            </w:r>
            <w:r w:rsidR="003868F8">
              <w:rPr>
                <w:noProof/>
                <w:webHidden/>
              </w:rPr>
              <w:instrText xml:space="preserve"> PAGEREF _Toc25447244 \h </w:instrText>
            </w:r>
            <w:r w:rsidR="003868F8">
              <w:rPr>
                <w:noProof/>
                <w:webHidden/>
              </w:rPr>
            </w:r>
            <w:r w:rsidR="003868F8">
              <w:rPr>
                <w:noProof/>
                <w:webHidden/>
              </w:rPr>
              <w:fldChar w:fldCharType="separate"/>
            </w:r>
            <w:r w:rsidR="003868F8">
              <w:rPr>
                <w:noProof/>
                <w:webHidden/>
              </w:rPr>
              <w:t>58</w:t>
            </w:r>
            <w:r w:rsidR="003868F8">
              <w:rPr>
                <w:noProof/>
                <w:webHidden/>
              </w:rPr>
              <w:fldChar w:fldCharType="end"/>
            </w:r>
          </w:hyperlink>
        </w:p>
        <w:p w14:paraId="0730BF42" w14:textId="382CC898"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45" w:history="1">
            <w:r w:rsidR="003868F8" w:rsidRPr="0070111B">
              <w:rPr>
                <w:rStyle w:val="Hyperlink"/>
                <w:rFonts w:cs="Times New Roman"/>
                <w:noProof/>
              </w:rPr>
              <w:t>B.2.6</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ExpirePublication</w:t>
            </w:r>
            <w:r w:rsidR="003868F8">
              <w:rPr>
                <w:noProof/>
                <w:webHidden/>
              </w:rPr>
              <w:tab/>
            </w:r>
            <w:r w:rsidR="003868F8">
              <w:rPr>
                <w:noProof/>
                <w:webHidden/>
              </w:rPr>
              <w:fldChar w:fldCharType="begin"/>
            </w:r>
            <w:r w:rsidR="003868F8">
              <w:rPr>
                <w:noProof/>
                <w:webHidden/>
              </w:rPr>
              <w:instrText xml:space="preserve"> PAGEREF _Toc25447245 \h </w:instrText>
            </w:r>
            <w:r w:rsidR="003868F8">
              <w:rPr>
                <w:noProof/>
                <w:webHidden/>
              </w:rPr>
            </w:r>
            <w:r w:rsidR="003868F8">
              <w:rPr>
                <w:noProof/>
                <w:webHidden/>
              </w:rPr>
              <w:fldChar w:fldCharType="separate"/>
            </w:r>
            <w:r w:rsidR="003868F8">
              <w:rPr>
                <w:noProof/>
                <w:webHidden/>
              </w:rPr>
              <w:t>59</w:t>
            </w:r>
            <w:r w:rsidR="003868F8">
              <w:rPr>
                <w:noProof/>
                <w:webHidden/>
              </w:rPr>
              <w:fldChar w:fldCharType="end"/>
            </w:r>
          </w:hyperlink>
        </w:p>
        <w:p w14:paraId="7425F62E" w14:textId="50D250F6"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46" w:history="1">
            <w:r w:rsidR="003868F8" w:rsidRPr="0070111B">
              <w:rPr>
                <w:rStyle w:val="Hyperlink"/>
                <w:rFonts w:cs="Times New Roman"/>
                <w:noProof/>
              </w:rPr>
              <w:t>B.2.7</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RemovePublication</w:t>
            </w:r>
            <w:r w:rsidR="003868F8">
              <w:rPr>
                <w:noProof/>
                <w:webHidden/>
              </w:rPr>
              <w:tab/>
            </w:r>
            <w:r w:rsidR="003868F8">
              <w:rPr>
                <w:noProof/>
                <w:webHidden/>
              </w:rPr>
              <w:fldChar w:fldCharType="begin"/>
            </w:r>
            <w:r w:rsidR="003868F8">
              <w:rPr>
                <w:noProof/>
                <w:webHidden/>
              </w:rPr>
              <w:instrText xml:space="preserve"> PAGEREF _Toc25447246 \h </w:instrText>
            </w:r>
            <w:r w:rsidR="003868F8">
              <w:rPr>
                <w:noProof/>
                <w:webHidden/>
              </w:rPr>
            </w:r>
            <w:r w:rsidR="003868F8">
              <w:rPr>
                <w:noProof/>
                <w:webHidden/>
              </w:rPr>
              <w:fldChar w:fldCharType="separate"/>
            </w:r>
            <w:r w:rsidR="003868F8">
              <w:rPr>
                <w:noProof/>
                <w:webHidden/>
              </w:rPr>
              <w:t>60</w:t>
            </w:r>
            <w:r w:rsidR="003868F8">
              <w:rPr>
                <w:noProof/>
                <w:webHidden/>
              </w:rPr>
              <w:fldChar w:fldCharType="end"/>
            </w:r>
          </w:hyperlink>
        </w:p>
        <w:p w14:paraId="6F622D2E" w14:textId="5FC38943"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47" w:history="1">
            <w:r w:rsidR="003868F8" w:rsidRPr="0070111B">
              <w:rPr>
                <w:rStyle w:val="Hyperlink"/>
                <w:rFonts w:cs="Times New Roman"/>
                <w:noProof/>
              </w:rPr>
              <w:t>B.2.8</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ClosePublicationSession</w:t>
            </w:r>
            <w:r w:rsidR="003868F8">
              <w:rPr>
                <w:noProof/>
                <w:webHidden/>
              </w:rPr>
              <w:tab/>
            </w:r>
            <w:r w:rsidR="003868F8">
              <w:rPr>
                <w:noProof/>
                <w:webHidden/>
              </w:rPr>
              <w:fldChar w:fldCharType="begin"/>
            </w:r>
            <w:r w:rsidR="003868F8">
              <w:rPr>
                <w:noProof/>
                <w:webHidden/>
              </w:rPr>
              <w:instrText xml:space="preserve"> PAGEREF _Toc25447247 \h </w:instrText>
            </w:r>
            <w:r w:rsidR="003868F8">
              <w:rPr>
                <w:noProof/>
                <w:webHidden/>
              </w:rPr>
            </w:r>
            <w:r w:rsidR="003868F8">
              <w:rPr>
                <w:noProof/>
                <w:webHidden/>
              </w:rPr>
              <w:fldChar w:fldCharType="separate"/>
            </w:r>
            <w:r w:rsidR="003868F8">
              <w:rPr>
                <w:noProof/>
                <w:webHidden/>
              </w:rPr>
              <w:t>61</w:t>
            </w:r>
            <w:r w:rsidR="003868F8">
              <w:rPr>
                <w:noProof/>
                <w:webHidden/>
              </w:rPr>
              <w:fldChar w:fldCharType="end"/>
            </w:r>
          </w:hyperlink>
        </w:p>
        <w:p w14:paraId="246C4243" w14:textId="7181589D"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48" w:history="1">
            <w:r w:rsidR="003868F8" w:rsidRPr="0070111B">
              <w:rPr>
                <w:rStyle w:val="Hyperlink"/>
                <w:rFonts w:cs="Times New Roman"/>
                <w:noProof/>
              </w:rPr>
              <w:t>B.2.9</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CloseSubscriptionSession</w:t>
            </w:r>
            <w:r w:rsidR="003868F8">
              <w:rPr>
                <w:noProof/>
                <w:webHidden/>
              </w:rPr>
              <w:tab/>
            </w:r>
            <w:r w:rsidR="003868F8">
              <w:rPr>
                <w:noProof/>
                <w:webHidden/>
              </w:rPr>
              <w:fldChar w:fldCharType="begin"/>
            </w:r>
            <w:r w:rsidR="003868F8">
              <w:rPr>
                <w:noProof/>
                <w:webHidden/>
              </w:rPr>
              <w:instrText xml:space="preserve"> PAGEREF _Toc25447248 \h </w:instrText>
            </w:r>
            <w:r w:rsidR="003868F8">
              <w:rPr>
                <w:noProof/>
                <w:webHidden/>
              </w:rPr>
            </w:r>
            <w:r w:rsidR="003868F8">
              <w:rPr>
                <w:noProof/>
                <w:webHidden/>
              </w:rPr>
              <w:fldChar w:fldCharType="separate"/>
            </w:r>
            <w:r w:rsidR="003868F8">
              <w:rPr>
                <w:noProof/>
                <w:webHidden/>
              </w:rPr>
              <w:t>62</w:t>
            </w:r>
            <w:r w:rsidR="003868F8">
              <w:rPr>
                <w:noProof/>
                <w:webHidden/>
              </w:rPr>
              <w:fldChar w:fldCharType="end"/>
            </w:r>
          </w:hyperlink>
        </w:p>
        <w:p w14:paraId="6836C440" w14:textId="3FEA7333" w:rsidR="003868F8" w:rsidRDefault="000A3854">
          <w:pPr>
            <w:pStyle w:val="TOC2"/>
            <w:tabs>
              <w:tab w:val="left" w:pos="880"/>
              <w:tab w:val="right" w:leader="dot" w:pos="10070"/>
            </w:tabs>
            <w:rPr>
              <w:rFonts w:asciiTheme="minorHAnsi" w:eastAsiaTheme="minorEastAsia" w:hAnsiTheme="minorHAnsi"/>
              <w:noProof/>
              <w:color w:val="auto"/>
              <w:sz w:val="22"/>
              <w:szCs w:val="22"/>
              <w:lang w:val="en-AU" w:eastAsia="en-AU" w:bidi="pa-IN"/>
            </w:rPr>
          </w:pPr>
          <w:hyperlink w:anchor="_Toc25447249" w:history="1">
            <w:r w:rsidR="003868F8" w:rsidRPr="0070111B">
              <w:rPr>
                <w:rStyle w:val="Hyperlink"/>
                <w:rFonts w:cs="Times New Roman"/>
                <w:noProof/>
              </w:rPr>
              <w:t>B.3</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Request-Response Example</w:t>
            </w:r>
            <w:r w:rsidR="003868F8">
              <w:rPr>
                <w:noProof/>
                <w:webHidden/>
              </w:rPr>
              <w:tab/>
            </w:r>
            <w:r w:rsidR="003868F8">
              <w:rPr>
                <w:noProof/>
                <w:webHidden/>
              </w:rPr>
              <w:fldChar w:fldCharType="begin"/>
            </w:r>
            <w:r w:rsidR="003868F8">
              <w:rPr>
                <w:noProof/>
                <w:webHidden/>
              </w:rPr>
              <w:instrText xml:space="preserve"> PAGEREF _Toc25447249 \h </w:instrText>
            </w:r>
            <w:r w:rsidR="003868F8">
              <w:rPr>
                <w:noProof/>
                <w:webHidden/>
              </w:rPr>
            </w:r>
            <w:r w:rsidR="003868F8">
              <w:rPr>
                <w:noProof/>
                <w:webHidden/>
              </w:rPr>
              <w:fldChar w:fldCharType="separate"/>
            </w:r>
            <w:r w:rsidR="003868F8">
              <w:rPr>
                <w:noProof/>
                <w:webHidden/>
              </w:rPr>
              <w:t>63</w:t>
            </w:r>
            <w:r w:rsidR="003868F8">
              <w:rPr>
                <w:noProof/>
                <w:webHidden/>
              </w:rPr>
              <w:fldChar w:fldCharType="end"/>
            </w:r>
          </w:hyperlink>
        </w:p>
        <w:p w14:paraId="1813C922" w14:textId="64BB23E7"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50" w:history="1">
            <w:r w:rsidR="003868F8" w:rsidRPr="0070111B">
              <w:rPr>
                <w:rStyle w:val="Hyperlink"/>
                <w:rFonts w:cs="Times New Roman"/>
                <w:noProof/>
              </w:rPr>
              <w:t>B.3.1</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OpenProviderRequestSession</w:t>
            </w:r>
            <w:r w:rsidR="003868F8">
              <w:rPr>
                <w:noProof/>
                <w:webHidden/>
              </w:rPr>
              <w:tab/>
            </w:r>
            <w:r w:rsidR="003868F8">
              <w:rPr>
                <w:noProof/>
                <w:webHidden/>
              </w:rPr>
              <w:fldChar w:fldCharType="begin"/>
            </w:r>
            <w:r w:rsidR="003868F8">
              <w:rPr>
                <w:noProof/>
                <w:webHidden/>
              </w:rPr>
              <w:instrText xml:space="preserve"> PAGEREF _Toc25447250 \h </w:instrText>
            </w:r>
            <w:r w:rsidR="003868F8">
              <w:rPr>
                <w:noProof/>
                <w:webHidden/>
              </w:rPr>
            </w:r>
            <w:r w:rsidR="003868F8">
              <w:rPr>
                <w:noProof/>
                <w:webHidden/>
              </w:rPr>
              <w:fldChar w:fldCharType="separate"/>
            </w:r>
            <w:r w:rsidR="003868F8">
              <w:rPr>
                <w:noProof/>
                <w:webHidden/>
              </w:rPr>
              <w:t>63</w:t>
            </w:r>
            <w:r w:rsidR="003868F8">
              <w:rPr>
                <w:noProof/>
                <w:webHidden/>
              </w:rPr>
              <w:fldChar w:fldCharType="end"/>
            </w:r>
          </w:hyperlink>
        </w:p>
        <w:p w14:paraId="4A17D6D2" w14:textId="01AFDC3B"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51" w:history="1">
            <w:r w:rsidR="003868F8" w:rsidRPr="0070111B">
              <w:rPr>
                <w:rStyle w:val="Hyperlink"/>
                <w:rFonts w:cs="Times New Roman"/>
                <w:noProof/>
              </w:rPr>
              <w:t>B.3.2</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OpenConsumerRequestSession</w:t>
            </w:r>
            <w:r w:rsidR="003868F8">
              <w:rPr>
                <w:noProof/>
                <w:webHidden/>
              </w:rPr>
              <w:tab/>
            </w:r>
            <w:r w:rsidR="003868F8">
              <w:rPr>
                <w:noProof/>
                <w:webHidden/>
              </w:rPr>
              <w:fldChar w:fldCharType="begin"/>
            </w:r>
            <w:r w:rsidR="003868F8">
              <w:rPr>
                <w:noProof/>
                <w:webHidden/>
              </w:rPr>
              <w:instrText xml:space="preserve"> PAGEREF _Toc25447251 \h </w:instrText>
            </w:r>
            <w:r w:rsidR="003868F8">
              <w:rPr>
                <w:noProof/>
                <w:webHidden/>
              </w:rPr>
            </w:r>
            <w:r w:rsidR="003868F8">
              <w:rPr>
                <w:noProof/>
                <w:webHidden/>
              </w:rPr>
              <w:fldChar w:fldCharType="separate"/>
            </w:r>
            <w:r w:rsidR="003868F8">
              <w:rPr>
                <w:noProof/>
                <w:webHidden/>
              </w:rPr>
              <w:t>64</w:t>
            </w:r>
            <w:r w:rsidR="003868F8">
              <w:rPr>
                <w:noProof/>
                <w:webHidden/>
              </w:rPr>
              <w:fldChar w:fldCharType="end"/>
            </w:r>
          </w:hyperlink>
        </w:p>
        <w:p w14:paraId="0F991C58" w14:textId="3972E8CD"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52" w:history="1">
            <w:r w:rsidR="003868F8" w:rsidRPr="0070111B">
              <w:rPr>
                <w:rStyle w:val="Hyperlink"/>
                <w:rFonts w:cs="Times New Roman"/>
                <w:noProof/>
              </w:rPr>
              <w:t>B.3.3</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PostRequest</w:t>
            </w:r>
            <w:r w:rsidR="003868F8">
              <w:rPr>
                <w:noProof/>
                <w:webHidden/>
              </w:rPr>
              <w:tab/>
            </w:r>
            <w:r w:rsidR="003868F8">
              <w:rPr>
                <w:noProof/>
                <w:webHidden/>
              </w:rPr>
              <w:fldChar w:fldCharType="begin"/>
            </w:r>
            <w:r w:rsidR="003868F8">
              <w:rPr>
                <w:noProof/>
                <w:webHidden/>
              </w:rPr>
              <w:instrText xml:space="preserve"> PAGEREF _Toc25447252 \h </w:instrText>
            </w:r>
            <w:r w:rsidR="003868F8">
              <w:rPr>
                <w:noProof/>
                <w:webHidden/>
              </w:rPr>
            </w:r>
            <w:r w:rsidR="003868F8">
              <w:rPr>
                <w:noProof/>
                <w:webHidden/>
              </w:rPr>
              <w:fldChar w:fldCharType="separate"/>
            </w:r>
            <w:r w:rsidR="003868F8">
              <w:rPr>
                <w:noProof/>
                <w:webHidden/>
              </w:rPr>
              <w:t>65</w:t>
            </w:r>
            <w:r w:rsidR="003868F8">
              <w:rPr>
                <w:noProof/>
                <w:webHidden/>
              </w:rPr>
              <w:fldChar w:fldCharType="end"/>
            </w:r>
          </w:hyperlink>
        </w:p>
        <w:p w14:paraId="7FE11E94" w14:textId="53BEB152"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53" w:history="1">
            <w:r w:rsidR="003868F8" w:rsidRPr="0070111B">
              <w:rPr>
                <w:rStyle w:val="Hyperlink"/>
                <w:rFonts w:cs="Times New Roman"/>
                <w:noProof/>
              </w:rPr>
              <w:t>B.3.4</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NotifyListener</w:t>
            </w:r>
            <w:r w:rsidR="003868F8">
              <w:rPr>
                <w:noProof/>
                <w:webHidden/>
              </w:rPr>
              <w:tab/>
            </w:r>
            <w:r w:rsidR="003868F8">
              <w:rPr>
                <w:noProof/>
                <w:webHidden/>
              </w:rPr>
              <w:fldChar w:fldCharType="begin"/>
            </w:r>
            <w:r w:rsidR="003868F8">
              <w:rPr>
                <w:noProof/>
                <w:webHidden/>
              </w:rPr>
              <w:instrText xml:space="preserve"> PAGEREF _Toc25447253 \h </w:instrText>
            </w:r>
            <w:r w:rsidR="003868F8">
              <w:rPr>
                <w:noProof/>
                <w:webHidden/>
              </w:rPr>
            </w:r>
            <w:r w:rsidR="003868F8">
              <w:rPr>
                <w:noProof/>
                <w:webHidden/>
              </w:rPr>
              <w:fldChar w:fldCharType="separate"/>
            </w:r>
            <w:r w:rsidR="003868F8">
              <w:rPr>
                <w:noProof/>
                <w:webHidden/>
              </w:rPr>
              <w:t>66</w:t>
            </w:r>
            <w:r w:rsidR="003868F8">
              <w:rPr>
                <w:noProof/>
                <w:webHidden/>
              </w:rPr>
              <w:fldChar w:fldCharType="end"/>
            </w:r>
          </w:hyperlink>
        </w:p>
        <w:p w14:paraId="7A5EFFF5" w14:textId="66127BCB"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54" w:history="1">
            <w:r w:rsidR="003868F8" w:rsidRPr="0070111B">
              <w:rPr>
                <w:rStyle w:val="Hyperlink"/>
                <w:rFonts w:cs="Times New Roman"/>
                <w:noProof/>
              </w:rPr>
              <w:t>B.3.5</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ReadRequest</w:t>
            </w:r>
            <w:r w:rsidR="003868F8">
              <w:rPr>
                <w:noProof/>
                <w:webHidden/>
              </w:rPr>
              <w:tab/>
            </w:r>
            <w:r w:rsidR="003868F8">
              <w:rPr>
                <w:noProof/>
                <w:webHidden/>
              </w:rPr>
              <w:fldChar w:fldCharType="begin"/>
            </w:r>
            <w:r w:rsidR="003868F8">
              <w:rPr>
                <w:noProof/>
                <w:webHidden/>
              </w:rPr>
              <w:instrText xml:space="preserve"> PAGEREF _Toc25447254 \h </w:instrText>
            </w:r>
            <w:r w:rsidR="003868F8">
              <w:rPr>
                <w:noProof/>
                <w:webHidden/>
              </w:rPr>
            </w:r>
            <w:r w:rsidR="003868F8">
              <w:rPr>
                <w:noProof/>
                <w:webHidden/>
              </w:rPr>
              <w:fldChar w:fldCharType="separate"/>
            </w:r>
            <w:r w:rsidR="003868F8">
              <w:rPr>
                <w:noProof/>
                <w:webHidden/>
              </w:rPr>
              <w:t>67</w:t>
            </w:r>
            <w:r w:rsidR="003868F8">
              <w:rPr>
                <w:noProof/>
                <w:webHidden/>
              </w:rPr>
              <w:fldChar w:fldCharType="end"/>
            </w:r>
          </w:hyperlink>
        </w:p>
        <w:p w14:paraId="298E654C" w14:textId="320D1F8B"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55" w:history="1">
            <w:r w:rsidR="003868F8" w:rsidRPr="0070111B">
              <w:rPr>
                <w:rStyle w:val="Hyperlink"/>
                <w:rFonts w:cs="Times New Roman"/>
                <w:noProof/>
              </w:rPr>
              <w:t>B.3.6</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RemoveRequest</w:t>
            </w:r>
            <w:r w:rsidR="003868F8">
              <w:rPr>
                <w:noProof/>
                <w:webHidden/>
              </w:rPr>
              <w:tab/>
            </w:r>
            <w:r w:rsidR="003868F8">
              <w:rPr>
                <w:noProof/>
                <w:webHidden/>
              </w:rPr>
              <w:fldChar w:fldCharType="begin"/>
            </w:r>
            <w:r w:rsidR="003868F8">
              <w:rPr>
                <w:noProof/>
                <w:webHidden/>
              </w:rPr>
              <w:instrText xml:space="preserve"> PAGEREF _Toc25447255 \h </w:instrText>
            </w:r>
            <w:r w:rsidR="003868F8">
              <w:rPr>
                <w:noProof/>
                <w:webHidden/>
              </w:rPr>
            </w:r>
            <w:r w:rsidR="003868F8">
              <w:rPr>
                <w:noProof/>
                <w:webHidden/>
              </w:rPr>
              <w:fldChar w:fldCharType="separate"/>
            </w:r>
            <w:r w:rsidR="003868F8">
              <w:rPr>
                <w:noProof/>
                <w:webHidden/>
              </w:rPr>
              <w:t>68</w:t>
            </w:r>
            <w:r w:rsidR="003868F8">
              <w:rPr>
                <w:noProof/>
                <w:webHidden/>
              </w:rPr>
              <w:fldChar w:fldCharType="end"/>
            </w:r>
          </w:hyperlink>
        </w:p>
        <w:p w14:paraId="56D0E1DC" w14:textId="525EA263"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56" w:history="1">
            <w:r w:rsidR="003868F8" w:rsidRPr="0070111B">
              <w:rPr>
                <w:rStyle w:val="Hyperlink"/>
                <w:rFonts w:cs="Times New Roman"/>
                <w:noProof/>
              </w:rPr>
              <w:t>B.3.7</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PostResponse</w:t>
            </w:r>
            <w:r w:rsidR="003868F8">
              <w:rPr>
                <w:noProof/>
                <w:webHidden/>
              </w:rPr>
              <w:tab/>
            </w:r>
            <w:r w:rsidR="003868F8">
              <w:rPr>
                <w:noProof/>
                <w:webHidden/>
              </w:rPr>
              <w:fldChar w:fldCharType="begin"/>
            </w:r>
            <w:r w:rsidR="003868F8">
              <w:rPr>
                <w:noProof/>
                <w:webHidden/>
              </w:rPr>
              <w:instrText xml:space="preserve"> PAGEREF _Toc25447256 \h </w:instrText>
            </w:r>
            <w:r w:rsidR="003868F8">
              <w:rPr>
                <w:noProof/>
                <w:webHidden/>
              </w:rPr>
            </w:r>
            <w:r w:rsidR="003868F8">
              <w:rPr>
                <w:noProof/>
                <w:webHidden/>
              </w:rPr>
              <w:fldChar w:fldCharType="separate"/>
            </w:r>
            <w:r w:rsidR="003868F8">
              <w:rPr>
                <w:noProof/>
                <w:webHidden/>
              </w:rPr>
              <w:t>68</w:t>
            </w:r>
            <w:r w:rsidR="003868F8">
              <w:rPr>
                <w:noProof/>
                <w:webHidden/>
              </w:rPr>
              <w:fldChar w:fldCharType="end"/>
            </w:r>
          </w:hyperlink>
        </w:p>
        <w:p w14:paraId="2675992E" w14:textId="006455A4"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57" w:history="1">
            <w:r w:rsidR="003868F8" w:rsidRPr="0070111B">
              <w:rPr>
                <w:rStyle w:val="Hyperlink"/>
                <w:rFonts w:cs="Times New Roman"/>
                <w:noProof/>
              </w:rPr>
              <w:t>B.3.8</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NotifyListener</w:t>
            </w:r>
            <w:r w:rsidR="003868F8">
              <w:rPr>
                <w:noProof/>
                <w:webHidden/>
              </w:rPr>
              <w:tab/>
            </w:r>
            <w:r w:rsidR="003868F8">
              <w:rPr>
                <w:noProof/>
                <w:webHidden/>
              </w:rPr>
              <w:fldChar w:fldCharType="begin"/>
            </w:r>
            <w:r w:rsidR="003868F8">
              <w:rPr>
                <w:noProof/>
                <w:webHidden/>
              </w:rPr>
              <w:instrText xml:space="preserve"> PAGEREF _Toc25447257 \h </w:instrText>
            </w:r>
            <w:r w:rsidR="003868F8">
              <w:rPr>
                <w:noProof/>
                <w:webHidden/>
              </w:rPr>
            </w:r>
            <w:r w:rsidR="003868F8">
              <w:rPr>
                <w:noProof/>
                <w:webHidden/>
              </w:rPr>
              <w:fldChar w:fldCharType="separate"/>
            </w:r>
            <w:r w:rsidR="003868F8">
              <w:rPr>
                <w:noProof/>
                <w:webHidden/>
              </w:rPr>
              <w:t>69</w:t>
            </w:r>
            <w:r w:rsidR="003868F8">
              <w:rPr>
                <w:noProof/>
                <w:webHidden/>
              </w:rPr>
              <w:fldChar w:fldCharType="end"/>
            </w:r>
          </w:hyperlink>
        </w:p>
        <w:p w14:paraId="08822E8A" w14:textId="32CAC11F" w:rsidR="003868F8" w:rsidRDefault="000A3854">
          <w:pPr>
            <w:pStyle w:val="TOC3"/>
            <w:tabs>
              <w:tab w:val="left" w:pos="1100"/>
              <w:tab w:val="right" w:leader="dot" w:pos="10070"/>
            </w:tabs>
            <w:rPr>
              <w:rFonts w:asciiTheme="minorHAnsi" w:eastAsiaTheme="minorEastAsia" w:hAnsiTheme="minorHAnsi"/>
              <w:noProof/>
              <w:color w:val="auto"/>
              <w:sz w:val="22"/>
              <w:szCs w:val="22"/>
              <w:lang w:val="en-AU" w:eastAsia="en-AU" w:bidi="pa-IN"/>
            </w:rPr>
          </w:pPr>
          <w:hyperlink w:anchor="_Toc25447258" w:history="1">
            <w:r w:rsidR="003868F8" w:rsidRPr="0070111B">
              <w:rPr>
                <w:rStyle w:val="Hyperlink"/>
                <w:rFonts w:cs="Times New Roman"/>
                <w:noProof/>
              </w:rPr>
              <w:t>B.3.9</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ReadResponse</w:t>
            </w:r>
            <w:r w:rsidR="003868F8">
              <w:rPr>
                <w:noProof/>
                <w:webHidden/>
              </w:rPr>
              <w:tab/>
            </w:r>
            <w:r w:rsidR="003868F8">
              <w:rPr>
                <w:noProof/>
                <w:webHidden/>
              </w:rPr>
              <w:fldChar w:fldCharType="begin"/>
            </w:r>
            <w:r w:rsidR="003868F8">
              <w:rPr>
                <w:noProof/>
                <w:webHidden/>
              </w:rPr>
              <w:instrText xml:space="preserve"> PAGEREF _Toc25447258 \h </w:instrText>
            </w:r>
            <w:r w:rsidR="003868F8">
              <w:rPr>
                <w:noProof/>
                <w:webHidden/>
              </w:rPr>
            </w:r>
            <w:r w:rsidR="003868F8">
              <w:rPr>
                <w:noProof/>
                <w:webHidden/>
              </w:rPr>
              <w:fldChar w:fldCharType="separate"/>
            </w:r>
            <w:r w:rsidR="003868F8">
              <w:rPr>
                <w:noProof/>
                <w:webHidden/>
              </w:rPr>
              <w:t>70</w:t>
            </w:r>
            <w:r w:rsidR="003868F8">
              <w:rPr>
                <w:noProof/>
                <w:webHidden/>
              </w:rPr>
              <w:fldChar w:fldCharType="end"/>
            </w:r>
          </w:hyperlink>
        </w:p>
        <w:p w14:paraId="054019C9" w14:textId="56555AD0" w:rsidR="003868F8" w:rsidRDefault="000A3854">
          <w:pPr>
            <w:pStyle w:val="TOC3"/>
            <w:tabs>
              <w:tab w:val="left" w:pos="1320"/>
              <w:tab w:val="right" w:leader="dot" w:pos="10070"/>
            </w:tabs>
            <w:rPr>
              <w:rFonts w:asciiTheme="minorHAnsi" w:eastAsiaTheme="minorEastAsia" w:hAnsiTheme="minorHAnsi"/>
              <w:noProof/>
              <w:color w:val="auto"/>
              <w:sz w:val="22"/>
              <w:szCs w:val="22"/>
              <w:lang w:val="en-AU" w:eastAsia="en-AU" w:bidi="pa-IN"/>
            </w:rPr>
          </w:pPr>
          <w:hyperlink w:anchor="_Toc25447259" w:history="1">
            <w:r w:rsidR="003868F8" w:rsidRPr="0070111B">
              <w:rPr>
                <w:rStyle w:val="Hyperlink"/>
                <w:rFonts w:cs="Times New Roman"/>
                <w:noProof/>
              </w:rPr>
              <w:t>B.3.10</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RemoveResponse</w:t>
            </w:r>
            <w:r w:rsidR="003868F8">
              <w:rPr>
                <w:noProof/>
                <w:webHidden/>
              </w:rPr>
              <w:tab/>
            </w:r>
            <w:r w:rsidR="003868F8">
              <w:rPr>
                <w:noProof/>
                <w:webHidden/>
              </w:rPr>
              <w:fldChar w:fldCharType="begin"/>
            </w:r>
            <w:r w:rsidR="003868F8">
              <w:rPr>
                <w:noProof/>
                <w:webHidden/>
              </w:rPr>
              <w:instrText xml:space="preserve"> PAGEREF _Toc25447259 \h </w:instrText>
            </w:r>
            <w:r w:rsidR="003868F8">
              <w:rPr>
                <w:noProof/>
                <w:webHidden/>
              </w:rPr>
            </w:r>
            <w:r w:rsidR="003868F8">
              <w:rPr>
                <w:noProof/>
                <w:webHidden/>
              </w:rPr>
              <w:fldChar w:fldCharType="separate"/>
            </w:r>
            <w:r w:rsidR="003868F8">
              <w:rPr>
                <w:noProof/>
                <w:webHidden/>
              </w:rPr>
              <w:t>71</w:t>
            </w:r>
            <w:r w:rsidR="003868F8">
              <w:rPr>
                <w:noProof/>
                <w:webHidden/>
              </w:rPr>
              <w:fldChar w:fldCharType="end"/>
            </w:r>
          </w:hyperlink>
        </w:p>
        <w:p w14:paraId="0729E999" w14:textId="17A98FC1" w:rsidR="003868F8" w:rsidRDefault="000A3854">
          <w:pPr>
            <w:pStyle w:val="TOC3"/>
            <w:tabs>
              <w:tab w:val="left" w:pos="1320"/>
              <w:tab w:val="right" w:leader="dot" w:pos="10070"/>
            </w:tabs>
            <w:rPr>
              <w:rFonts w:asciiTheme="minorHAnsi" w:eastAsiaTheme="minorEastAsia" w:hAnsiTheme="minorHAnsi"/>
              <w:noProof/>
              <w:color w:val="auto"/>
              <w:sz w:val="22"/>
              <w:szCs w:val="22"/>
              <w:lang w:val="en-AU" w:eastAsia="en-AU" w:bidi="pa-IN"/>
            </w:rPr>
          </w:pPr>
          <w:hyperlink w:anchor="_Toc25447260" w:history="1">
            <w:r w:rsidR="003868F8" w:rsidRPr="0070111B">
              <w:rPr>
                <w:rStyle w:val="Hyperlink"/>
                <w:rFonts w:cs="Times New Roman"/>
                <w:noProof/>
              </w:rPr>
              <w:t>B.3.11</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CloseConsumerRequestSession</w:t>
            </w:r>
            <w:r w:rsidR="003868F8">
              <w:rPr>
                <w:noProof/>
                <w:webHidden/>
              </w:rPr>
              <w:tab/>
            </w:r>
            <w:r w:rsidR="003868F8">
              <w:rPr>
                <w:noProof/>
                <w:webHidden/>
              </w:rPr>
              <w:fldChar w:fldCharType="begin"/>
            </w:r>
            <w:r w:rsidR="003868F8">
              <w:rPr>
                <w:noProof/>
                <w:webHidden/>
              </w:rPr>
              <w:instrText xml:space="preserve"> PAGEREF _Toc25447260 \h </w:instrText>
            </w:r>
            <w:r w:rsidR="003868F8">
              <w:rPr>
                <w:noProof/>
                <w:webHidden/>
              </w:rPr>
            </w:r>
            <w:r w:rsidR="003868F8">
              <w:rPr>
                <w:noProof/>
                <w:webHidden/>
              </w:rPr>
              <w:fldChar w:fldCharType="separate"/>
            </w:r>
            <w:r w:rsidR="003868F8">
              <w:rPr>
                <w:noProof/>
                <w:webHidden/>
              </w:rPr>
              <w:t>71</w:t>
            </w:r>
            <w:r w:rsidR="003868F8">
              <w:rPr>
                <w:noProof/>
                <w:webHidden/>
              </w:rPr>
              <w:fldChar w:fldCharType="end"/>
            </w:r>
          </w:hyperlink>
        </w:p>
        <w:p w14:paraId="6DF3412F" w14:textId="2C661A74" w:rsidR="003868F8" w:rsidRDefault="000A3854">
          <w:pPr>
            <w:pStyle w:val="TOC3"/>
            <w:tabs>
              <w:tab w:val="left" w:pos="1320"/>
              <w:tab w:val="right" w:leader="dot" w:pos="10070"/>
            </w:tabs>
            <w:rPr>
              <w:rFonts w:asciiTheme="minorHAnsi" w:eastAsiaTheme="minorEastAsia" w:hAnsiTheme="minorHAnsi"/>
              <w:noProof/>
              <w:color w:val="auto"/>
              <w:sz w:val="22"/>
              <w:szCs w:val="22"/>
              <w:lang w:val="en-AU" w:eastAsia="en-AU" w:bidi="pa-IN"/>
            </w:rPr>
          </w:pPr>
          <w:hyperlink w:anchor="_Toc25447261" w:history="1">
            <w:r w:rsidR="003868F8" w:rsidRPr="0070111B">
              <w:rPr>
                <w:rStyle w:val="Hyperlink"/>
                <w:rFonts w:cs="Times New Roman"/>
                <w:noProof/>
              </w:rPr>
              <w:t>B.3.12</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CloseProviderRequestSession</w:t>
            </w:r>
            <w:r w:rsidR="003868F8">
              <w:rPr>
                <w:noProof/>
                <w:webHidden/>
              </w:rPr>
              <w:tab/>
            </w:r>
            <w:r w:rsidR="003868F8">
              <w:rPr>
                <w:noProof/>
                <w:webHidden/>
              </w:rPr>
              <w:fldChar w:fldCharType="begin"/>
            </w:r>
            <w:r w:rsidR="003868F8">
              <w:rPr>
                <w:noProof/>
                <w:webHidden/>
              </w:rPr>
              <w:instrText xml:space="preserve"> PAGEREF _Toc25447261 \h </w:instrText>
            </w:r>
            <w:r w:rsidR="003868F8">
              <w:rPr>
                <w:noProof/>
                <w:webHidden/>
              </w:rPr>
            </w:r>
            <w:r w:rsidR="003868F8">
              <w:rPr>
                <w:noProof/>
                <w:webHidden/>
              </w:rPr>
              <w:fldChar w:fldCharType="separate"/>
            </w:r>
            <w:r w:rsidR="003868F8">
              <w:rPr>
                <w:noProof/>
                <w:webHidden/>
              </w:rPr>
              <w:t>72</w:t>
            </w:r>
            <w:r w:rsidR="003868F8">
              <w:rPr>
                <w:noProof/>
                <w:webHidden/>
              </w:rPr>
              <w:fldChar w:fldCharType="end"/>
            </w:r>
          </w:hyperlink>
        </w:p>
        <w:p w14:paraId="2818A787" w14:textId="794899AC" w:rsidR="003868F8" w:rsidRDefault="000A3854">
          <w:pPr>
            <w:pStyle w:val="TOC1"/>
            <w:tabs>
              <w:tab w:val="left" w:pos="660"/>
              <w:tab w:val="right" w:leader="dot" w:pos="10070"/>
            </w:tabs>
            <w:rPr>
              <w:rFonts w:asciiTheme="minorHAnsi" w:eastAsiaTheme="minorEastAsia" w:hAnsiTheme="minorHAnsi"/>
              <w:noProof/>
              <w:color w:val="auto"/>
              <w:sz w:val="22"/>
              <w:szCs w:val="22"/>
              <w:lang w:val="en-AU" w:eastAsia="en-AU" w:bidi="pa-IN"/>
            </w:rPr>
          </w:pPr>
          <w:hyperlink w:anchor="_Toc25447262" w:history="1">
            <w:r w:rsidR="003868F8" w:rsidRPr="0070111B">
              <w:rPr>
                <w:rStyle w:val="Hyperlink"/>
                <w:noProof/>
              </w:rPr>
              <w:t>10</w:t>
            </w:r>
            <w:r w:rsidR="003868F8">
              <w:rPr>
                <w:rFonts w:asciiTheme="minorHAnsi" w:eastAsiaTheme="minorEastAsia" w:hAnsiTheme="minorHAnsi"/>
                <w:noProof/>
                <w:color w:val="auto"/>
                <w:sz w:val="22"/>
                <w:szCs w:val="22"/>
                <w:lang w:val="en-AU" w:eastAsia="en-AU" w:bidi="pa-IN"/>
              </w:rPr>
              <w:tab/>
            </w:r>
            <w:r w:rsidR="003868F8" w:rsidRPr="0070111B">
              <w:rPr>
                <w:rStyle w:val="Hyperlink"/>
                <w:noProof/>
              </w:rPr>
              <w:t>Acknowledgements</w:t>
            </w:r>
            <w:r w:rsidR="003868F8">
              <w:rPr>
                <w:noProof/>
                <w:webHidden/>
              </w:rPr>
              <w:tab/>
            </w:r>
            <w:r w:rsidR="003868F8">
              <w:rPr>
                <w:noProof/>
                <w:webHidden/>
              </w:rPr>
              <w:fldChar w:fldCharType="begin"/>
            </w:r>
            <w:r w:rsidR="003868F8">
              <w:rPr>
                <w:noProof/>
                <w:webHidden/>
              </w:rPr>
              <w:instrText xml:space="preserve"> PAGEREF _Toc25447262 \h </w:instrText>
            </w:r>
            <w:r w:rsidR="003868F8">
              <w:rPr>
                <w:noProof/>
                <w:webHidden/>
              </w:rPr>
            </w:r>
            <w:r w:rsidR="003868F8">
              <w:rPr>
                <w:noProof/>
                <w:webHidden/>
              </w:rPr>
              <w:fldChar w:fldCharType="separate"/>
            </w:r>
            <w:r w:rsidR="003868F8">
              <w:rPr>
                <w:noProof/>
                <w:webHidden/>
              </w:rPr>
              <w:t>73</w:t>
            </w:r>
            <w:r w:rsidR="003868F8">
              <w:rPr>
                <w:noProof/>
                <w:webHidden/>
              </w:rPr>
              <w:fldChar w:fldCharType="end"/>
            </w:r>
          </w:hyperlink>
        </w:p>
        <w:p w14:paraId="190A2753" w14:textId="7F1541EA" w:rsidR="00BB172D" w:rsidRDefault="00BB172D" w:rsidP="00BF5A6C">
          <w:r>
            <w:rPr>
              <w:b/>
              <w:bCs/>
              <w:noProof/>
            </w:rPr>
            <w:fldChar w:fldCharType="end"/>
          </w:r>
        </w:p>
      </w:sdtContent>
    </w:sdt>
    <w:p w14:paraId="7C89021C" w14:textId="77777777" w:rsidR="00542731" w:rsidRDefault="00542731" w:rsidP="00BF5A6C">
      <w:pPr>
        <w:pStyle w:val="Heading1NoNumbers"/>
        <w:numPr>
          <w:ilvl w:val="0"/>
          <w:numId w:val="0"/>
        </w:numPr>
      </w:pPr>
      <w:bookmarkStart w:id="20" w:name="_Toc20922368"/>
      <w:bookmarkStart w:id="21" w:name="_Toc25337009"/>
      <w:bookmarkStart w:id="22" w:name="_Toc25357134"/>
      <w:bookmarkStart w:id="23" w:name="_Toc25447158"/>
      <w:commentRangeStart w:id="24"/>
      <w:commentRangeStart w:id="25"/>
      <w:r>
        <w:lastRenderedPageBreak/>
        <w:t>Document Versioning</w:t>
      </w:r>
      <w:bookmarkEnd w:id="20"/>
      <w:bookmarkEnd w:id="21"/>
      <w:commentRangeEnd w:id="24"/>
      <w:r w:rsidR="00D3797E">
        <w:rPr>
          <w:rStyle w:val="CommentReference"/>
          <w:rFonts w:eastAsiaTheme="minorHAnsi" w:cstheme="minorBidi"/>
          <w:b w:val="0"/>
          <w:bCs w:val="0"/>
        </w:rPr>
        <w:commentReference w:id="24"/>
      </w:r>
      <w:bookmarkEnd w:id="22"/>
      <w:commentRangeEnd w:id="25"/>
      <w:r w:rsidR="00FE2A9A">
        <w:rPr>
          <w:rStyle w:val="CommentReference"/>
          <w:rFonts w:eastAsiaTheme="minorHAnsi" w:cstheme="minorBidi"/>
          <w:b w:val="0"/>
          <w:bCs w:val="0"/>
        </w:rPr>
        <w:commentReference w:id="25"/>
      </w:r>
      <w:bookmarkEnd w:id="23"/>
    </w:p>
    <w:tbl>
      <w:tblPr>
        <w:tblStyle w:val="ListTable2"/>
        <w:tblW w:w="5000" w:type="pct"/>
        <w:tblLook w:val="0420" w:firstRow="1" w:lastRow="0" w:firstColumn="0" w:lastColumn="0" w:noHBand="0" w:noVBand="1"/>
      </w:tblPr>
      <w:tblGrid>
        <w:gridCol w:w="1264"/>
        <w:gridCol w:w="1316"/>
        <w:gridCol w:w="7500"/>
      </w:tblGrid>
      <w:tr w:rsidR="00542731" w14:paraId="161308F9" w14:textId="77777777" w:rsidTr="16357397">
        <w:trPr>
          <w:cnfStyle w:val="100000000000" w:firstRow="1" w:lastRow="0" w:firstColumn="0" w:lastColumn="0" w:oddVBand="0" w:evenVBand="0" w:oddHBand="0" w:evenHBand="0" w:firstRowFirstColumn="0" w:firstRowLastColumn="0" w:lastRowFirstColumn="0" w:lastRowLastColumn="0"/>
        </w:trPr>
        <w:tc>
          <w:tcPr>
            <w:tcW w:w="627" w:type="pct"/>
            <w:tcBorders>
              <w:bottom w:val="single" w:sz="4" w:space="0" w:color="BFBFBF" w:themeColor="background1" w:themeShade="BF"/>
            </w:tcBorders>
          </w:tcPr>
          <w:p w14:paraId="2F22D6CC" w14:textId="77777777" w:rsidR="00542731" w:rsidRDefault="00542731" w:rsidP="00270359">
            <w:pPr>
              <w:pStyle w:val="Compact"/>
            </w:pPr>
            <w:bookmarkStart w:id="26" w:name="_Hlk532901941"/>
            <w:r>
              <w:t>Version</w:t>
            </w:r>
          </w:p>
        </w:tc>
        <w:tc>
          <w:tcPr>
            <w:tcW w:w="653" w:type="pct"/>
            <w:tcBorders>
              <w:bottom w:val="single" w:sz="4" w:space="0" w:color="BFBFBF" w:themeColor="background1" w:themeShade="BF"/>
            </w:tcBorders>
          </w:tcPr>
          <w:p w14:paraId="669715DE" w14:textId="77777777" w:rsidR="00542731" w:rsidRDefault="00542731" w:rsidP="00270359">
            <w:pPr>
              <w:pStyle w:val="Compact"/>
            </w:pPr>
            <w:r>
              <w:t>Date</w:t>
            </w:r>
          </w:p>
        </w:tc>
        <w:tc>
          <w:tcPr>
            <w:tcW w:w="3720" w:type="pct"/>
            <w:tcBorders>
              <w:bottom w:val="single" w:sz="4" w:space="0" w:color="BFBFBF" w:themeColor="background1" w:themeShade="BF"/>
            </w:tcBorders>
          </w:tcPr>
          <w:p w14:paraId="4D2EC39C" w14:textId="77777777" w:rsidR="00542731" w:rsidRDefault="00542731" w:rsidP="00270359">
            <w:pPr>
              <w:pStyle w:val="Compact"/>
            </w:pPr>
            <w:r>
              <w:t>Major Changes</w:t>
            </w:r>
          </w:p>
        </w:tc>
      </w:tr>
      <w:tr w:rsidR="16357397" w14:paraId="682BAD8D" w14:textId="77777777" w:rsidTr="16357397">
        <w:trPr>
          <w:cnfStyle w:val="000000100000" w:firstRow="0" w:lastRow="0" w:firstColumn="0" w:lastColumn="0" w:oddVBand="0" w:evenVBand="0" w:oddHBand="1" w:evenHBand="0" w:firstRowFirstColumn="0" w:firstRowLastColumn="0" w:lastRowFirstColumn="0" w:lastRowLastColumn="0"/>
        </w:trPr>
        <w:tc>
          <w:tcPr>
            <w:tcW w:w="1291" w:type="dxa"/>
            <w:tcBorders>
              <w:top w:val="single" w:sz="4" w:space="0" w:color="BFBFBF" w:themeColor="background1" w:themeShade="BF"/>
              <w:bottom w:val="single" w:sz="4" w:space="0" w:color="BFBFBF" w:themeColor="background1" w:themeShade="BF"/>
            </w:tcBorders>
          </w:tcPr>
          <w:p w14:paraId="44B6F389" w14:textId="2B614567" w:rsidR="16357397" w:rsidRDefault="16357397" w:rsidP="16357397">
            <w:pPr>
              <w:pStyle w:val="Compact"/>
            </w:pPr>
            <w:r>
              <w:t>1.2</w:t>
            </w:r>
          </w:p>
        </w:tc>
        <w:tc>
          <w:tcPr>
            <w:tcW w:w="1345" w:type="dxa"/>
            <w:tcBorders>
              <w:top w:val="single" w:sz="4" w:space="0" w:color="BFBFBF" w:themeColor="background1" w:themeShade="BF"/>
              <w:bottom w:val="single" w:sz="4" w:space="0" w:color="BFBFBF" w:themeColor="background1" w:themeShade="BF"/>
            </w:tcBorders>
          </w:tcPr>
          <w:p w14:paraId="5D1FF432" w14:textId="23E08541" w:rsidR="16357397" w:rsidRDefault="16357397" w:rsidP="16357397">
            <w:pPr>
              <w:pStyle w:val="Compact"/>
            </w:pPr>
            <w:r>
              <w:t>2019-11-23</w:t>
            </w:r>
          </w:p>
        </w:tc>
        <w:tc>
          <w:tcPr>
            <w:tcW w:w="7660" w:type="dxa"/>
            <w:tcBorders>
              <w:top w:val="single" w:sz="4" w:space="0" w:color="BFBFBF" w:themeColor="background1" w:themeShade="BF"/>
              <w:bottom w:val="single" w:sz="4" w:space="0" w:color="BFBFBF" w:themeColor="background1" w:themeShade="BF"/>
            </w:tcBorders>
          </w:tcPr>
          <w:p w14:paraId="7FD56B4E" w14:textId="5BCF5322" w:rsidR="16357397" w:rsidRDefault="16357397" w:rsidP="16357397">
            <w:pPr>
              <w:pStyle w:val="Compact"/>
            </w:pPr>
            <w:r>
              <w:t>Updated all major sections with REST service descriptions</w:t>
            </w:r>
          </w:p>
        </w:tc>
      </w:tr>
      <w:tr w:rsidR="00D3797E" w14:paraId="653C1DE0" w14:textId="77777777" w:rsidTr="16357397">
        <w:tc>
          <w:tcPr>
            <w:tcW w:w="627" w:type="pct"/>
            <w:tcBorders>
              <w:top w:val="single" w:sz="4" w:space="0" w:color="BFBFBF" w:themeColor="background1" w:themeShade="BF"/>
              <w:bottom w:val="single" w:sz="4" w:space="0" w:color="BFBFBF" w:themeColor="background1" w:themeShade="BF"/>
            </w:tcBorders>
          </w:tcPr>
          <w:p w14:paraId="72C01566" w14:textId="19DC009A" w:rsidR="00D3797E" w:rsidRDefault="00D3797E" w:rsidP="00270359">
            <w:pPr>
              <w:pStyle w:val="Compact"/>
            </w:pPr>
            <w:r>
              <w:t>1.1</w:t>
            </w:r>
          </w:p>
        </w:tc>
        <w:tc>
          <w:tcPr>
            <w:tcW w:w="653" w:type="pct"/>
            <w:tcBorders>
              <w:top w:val="single" w:sz="4" w:space="0" w:color="BFBFBF" w:themeColor="background1" w:themeShade="BF"/>
              <w:bottom w:val="single" w:sz="4" w:space="0" w:color="BFBFBF" w:themeColor="background1" w:themeShade="BF"/>
            </w:tcBorders>
          </w:tcPr>
          <w:p w14:paraId="4E01E95B" w14:textId="087D499B" w:rsidR="00D3797E" w:rsidRDefault="00D3797E" w:rsidP="00270359">
            <w:pPr>
              <w:pStyle w:val="Compact"/>
            </w:pPr>
            <w:r>
              <w:t>2019-11-22</w:t>
            </w:r>
          </w:p>
        </w:tc>
        <w:tc>
          <w:tcPr>
            <w:tcW w:w="3720" w:type="pct"/>
            <w:tcBorders>
              <w:top w:val="single" w:sz="4" w:space="0" w:color="BFBFBF" w:themeColor="background1" w:themeShade="BF"/>
              <w:bottom w:val="single" w:sz="4" w:space="0" w:color="BFBFBF" w:themeColor="background1" w:themeShade="BF"/>
            </w:tcBorders>
          </w:tcPr>
          <w:p w14:paraId="3A623947" w14:textId="7559F55B" w:rsidR="00D3797E" w:rsidRDefault="00D3797E" w:rsidP="00270359">
            <w:pPr>
              <w:pStyle w:val="Compact"/>
            </w:pPr>
            <w:r>
              <w:t>Restructured to match ISO section structure. Updated styles.</w:t>
            </w:r>
          </w:p>
        </w:tc>
      </w:tr>
      <w:tr w:rsidR="00542731" w14:paraId="18344774" w14:textId="77777777" w:rsidTr="16357397">
        <w:trPr>
          <w:cnfStyle w:val="000000100000" w:firstRow="0" w:lastRow="0" w:firstColumn="0" w:lastColumn="0" w:oddVBand="0" w:evenVBand="0" w:oddHBand="1" w:evenHBand="0" w:firstRowFirstColumn="0" w:firstRowLastColumn="0" w:lastRowFirstColumn="0" w:lastRowLastColumn="0"/>
        </w:trPr>
        <w:tc>
          <w:tcPr>
            <w:tcW w:w="627" w:type="pct"/>
            <w:tcBorders>
              <w:top w:val="single" w:sz="4" w:space="0" w:color="BFBFBF" w:themeColor="background1" w:themeShade="BF"/>
              <w:bottom w:val="single" w:sz="4" w:space="0" w:color="BFBFBF" w:themeColor="background1" w:themeShade="BF"/>
            </w:tcBorders>
          </w:tcPr>
          <w:p w14:paraId="734BEF01" w14:textId="77777777" w:rsidR="00542731" w:rsidRDefault="00542731" w:rsidP="00270359">
            <w:pPr>
              <w:pStyle w:val="Compact"/>
            </w:pPr>
            <w:r>
              <w:t>1.0</w:t>
            </w:r>
          </w:p>
        </w:tc>
        <w:tc>
          <w:tcPr>
            <w:tcW w:w="653" w:type="pct"/>
            <w:tcBorders>
              <w:top w:val="single" w:sz="4" w:space="0" w:color="BFBFBF" w:themeColor="background1" w:themeShade="BF"/>
              <w:bottom w:val="single" w:sz="4" w:space="0" w:color="BFBFBF" w:themeColor="background1" w:themeShade="BF"/>
            </w:tcBorders>
          </w:tcPr>
          <w:p w14:paraId="431CDC32" w14:textId="77777777" w:rsidR="00542731" w:rsidRDefault="00542731" w:rsidP="00270359">
            <w:pPr>
              <w:pStyle w:val="Compact"/>
            </w:pPr>
            <w:r>
              <w:t>2019-10-02</w:t>
            </w:r>
          </w:p>
        </w:tc>
        <w:tc>
          <w:tcPr>
            <w:tcW w:w="3720" w:type="pct"/>
            <w:tcBorders>
              <w:top w:val="single" w:sz="4" w:space="0" w:color="BFBFBF" w:themeColor="background1" w:themeShade="BF"/>
              <w:bottom w:val="single" w:sz="4" w:space="0" w:color="BFBFBF" w:themeColor="background1" w:themeShade="BF"/>
            </w:tcBorders>
          </w:tcPr>
          <w:p w14:paraId="4538341E" w14:textId="77777777" w:rsidR="00542731" w:rsidRDefault="00542731" w:rsidP="00270359">
            <w:pPr>
              <w:pStyle w:val="Compact"/>
            </w:pPr>
            <w:r>
              <w:t>Initial draft, extracted from ISBM 1.0 specification</w:t>
            </w:r>
          </w:p>
        </w:tc>
      </w:tr>
      <w:bookmarkEnd w:id="26"/>
    </w:tbl>
    <w:p w14:paraId="291600DC" w14:textId="767F3FE9" w:rsidR="008E4A29" w:rsidRDefault="008E4A29">
      <w:pPr>
        <w:spacing w:after="200"/>
      </w:pPr>
    </w:p>
    <w:p w14:paraId="42358EB8" w14:textId="77777777" w:rsidR="00A3352F" w:rsidRDefault="00A3352F">
      <w:pPr>
        <w:spacing w:after="200"/>
      </w:pPr>
    </w:p>
    <w:p w14:paraId="4D547958" w14:textId="77777777" w:rsidR="00923157" w:rsidRDefault="16357397" w:rsidP="00A3352F">
      <w:pPr>
        <w:pStyle w:val="Heading1NoNumbers"/>
        <w:numPr>
          <w:ilvl w:val="0"/>
          <w:numId w:val="0"/>
        </w:numPr>
      </w:pPr>
      <w:bookmarkStart w:id="27" w:name="_Toc25337010"/>
      <w:bookmarkStart w:id="28" w:name="_Toc25357135"/>
      <w:bookmarkStart w:id="29" w:name="_Toc25447159"/>
      <w:commentRangeStart w:id="30"/>
      <w:commentRangeStart w:id="31"/>
      <w:r>
        <w:lastRenderedPageBreak/>
        <w:t>Foreword</w:t>
      </w:r>
      <w:commentRangeEnd w:id="30"/>
      <w:r w:rsidR="00923157">
        <w:rPr>
          <w:rStyle w:val="CommentReference"/>
        </w:rPr>
        <w:commentReference w:id="30"/>
      </w:r>
      <w:bookmarkEnd w:id="27"/>
      <w:bookmarkEnd w:id="28"/>
      <w:bookmarkEnd w:id="29"/>
      <w:commentRangeEnd w:id="31"/>
      <w:r w:rsidR="00BB0505">
        <w:rPr>
          <w:rStyle w:val="CommentReference"/>
          <w:rFonts w:eastAsiaTheme="minorHAnsi" w:cstheme="minorBidi"/>
          <w:b w:val="0"/>
          <w:bCs w:val="0"/>
        </w:rPr>
        <w:commentReference w:id="31"/>
      </w:r>
    </w:p>
    <w:p w14:paraId="5A4FC9A2" w14:textId="4ED562F8" w:rsidR="00B4214A" w:rsidRPr="00BF72B0" w:rsidRDefault="00B4214A" w:rsidP="00B4214A">
      <w:pPr>
        <w:spacing w:before="100" w:beforeAutospacing="1" w:after="100" w:afterAutospacing="1"/>
        <w:rPr>
          <w:ins w:id="32" w:author="Dennis Brandl" w:date="2019-11-25T11:31:00Z"/>
          <w:rFonts w:ascii="Times New Roman" w:eastAsia="Times New Roman" w:hAnsi="Times New Roman" w:cs="Times New Roman"/>
          <w:color w:val="auto"/>
          <w:sz w:val="24"/>
        </w:rPr>
      </w:pPr>
      <w:bookmarkStart w:id="33" w:name="introduction"/>
      <w:bookmarkEnd w:id="33"/>
      <w:ins w:id="34" w:author="Dennis Brandl" w:date="2019-11-25T11:31:00Z">
        <w:r w:rsidRPr="00575138">
          <w:rPr>
            <w:rFonts w:ascii="Times New Roman" w:eastAsia="Times New Roman" w:hAnsi="Times New Roman" w:cs="Times New Roman"/>
            <w:color w:val="auto"/>
            <w:sz w:val="24"/>
          </w:rPr>
          <w:t>This document defines a SOAP Web Service implementation of the ISA 95.00.06 Messaging Service Model as well as describing a plain HTTP/JSON REST interface</w:t>
        </w:r>
        <w:r>
          <w:rPr>
            <w:rFonts w:ascii="Times New Roman" w:eastAsia="Times New Roman" w:hAnsi="Times New Roman" w:cs="Times New Roman"/>
            <w:color w:val="auto"/>
            <w:sz w:val="24"/>
          </w:rPr>
          <w:t xml:space="preserve"> defined by the Open</w:t>
        </w:r>
      </w:ins>
    </w:p>
    <w:p w14:paraId="3EF9549C" w14:textId="2E132A99" w:rsidR="00BF72B0" w:rsidRDefault="00BF72B0" w:rsidP="00BF72B0">
      <w:pPr>
        <w:spacing w:before="100" w:beforeAutospacing="1" w:after="100" w:afterAutospacing="1"/>
        <w:rPr>
          <w:ins w:id="35" w:author="Dennis Brandl" w:date="2019-11-25T11:31:00Z"/>
          <w:rFonts w:ascii="Times New Roman" w:eastAsia="Times New Roman" w:hAnsi="Times New Roman" w:cs="Times New Roman"/>
          <w:color w:val="auto"/>
          <w:sz w:val="24"/>
        </w:rPr>
      </w:pPr>
      <w:ins w:id="36" w:author="Dennis Brandl" w:date="2019-11-25T10:32:00Z">
        <w:r w:rsidRPr="00BF72B0">
          <w:rPr>
            <w:rFonts w:ascii="Times New Roman" w:eastAsia="Times New Roman" w:hAnsi="Times New Roman" w:cs="Times New Roman"/>
            <w:color w:val="auto"/>
            <w:sz w:val="24"/>
          </w:rPr>
          <w:t>OpenO&amp;M is an initiative of multiple industry standards organizations to provide a harmonized set of standards for the exchange of Operations &amp; Maintenance (O&amp;M) data and associated context. OpenO&amp;M is an open, collaborative, effort composed of diverse groups of relevant organizations and subject matter experts.</w:t>
        </w:r>
      </w:ins>
      <w:ins w:id="37" w:author="Dennis Brandl" w:date="2019-11-25T10:33:00Z">
        <w:r w:rsidR="00575138">
          <w:rPr>
            <w:rFonts w:ascii="Times New Roman" w:eastAsia="Times New Roman" w:hAnsi="Times New Roman" w:cs="Times New Roman"/>
            <w:color w:val="auto"/>
            <w:sz w:val="24"/>
          </w:rPr>
          <w:t xml:space="preserve">  </w:t>
        </w:r>
      </w:ins>
      <w:ins w:id="38" w:author="Dennis Brandl" w:date="2019-11-25T10:32:00Z">
        <w:r w:rsidRPr="00BF72B0">
          <w:rPr>
            <w:rFonts w:ascii="Times New Roman" w:eastAsia="Times New Roman" w:hAnsi="Times New Roman" w:cs="Times New Roman"/>
            <w:color w:val="auto"/>
            <w:sz w:val="24"/>
          </w:rPr>
          <w:t xml:space="preserve">The members of OpenO&amp;M initiative </w:t>
        </w:r>
      </w:ins>
      <w:ins w:id="39" w:author="Dennis Brandl" w:date="2019-11-25T10:33:00Z">
        <w:r>
          <w:rPr>
            <w:rFonts w:ascii="Times New Roman" w:eastAsia="Times New Roman" w:hAnsi="Times New Roman" w:cs="Times New Roman"/>
            <w:color w:val="auto"/>
            <w:sz w:val="24"/>
          </w:rPr>
          <w:t>include</w:t>
        </w:r>
      </w:ins>
      <w:ins w:id="40" w:author="Dennis Brandl" w:date="2019-11-25T10:32:00Z">
        <w:r w:rsidRPr="00BF72B0">
          <w:rPr>
            <w:rFonts w:ascii="Times New Roman" w:eastAsia="Times New Roman" w:hAnsi="Times New Roman" w:cs="Times New Roman"/>
            <w:color w:val="auto"/>
            <w:sz w:val="24"/>
          </w:rPr>
          <w:t xml:space="preserve"> ISA, MESA, MIMOSA, OAGi, and the OPC Foundation. </w:t>
        </w:r>
      </w:ins>
    </w:p>
    <w:p w14:paraId="7CF08352" w14:textId="14C077EE" w:rsidR="00B4214A" w:rsidRPr="00B4214A" w:rsidRDefault="00B4214A" w:rsidP="00B4214A">
      <w:pPr>
        <w:spacing w:before="100" w:beforeAutospacing="1" w:after="100" w:afterAutospacing="1"/>
        <w:rPr>
          <w:ins w:id="41" w:author="Dennis Brandl" w:date="2019-11-25T11:31:00Z"/>
          <w:rFonts w:ascii="Times New Roman" w:eastAsia="Times New Roman" w:hAnsi="Times New Roman" w:cs="Times New Roman"/>
          <w:color w:val="auto"/>
          <w:sz w:val="24"/>
        </w:rPr>
      </w:pPr>
      <w:ins w:id="42" w:author="Dennis Brandl" w:date="2019-11-25T11:31:00Z">
        <w:r w:rsidRPr="00B4214A">
          <w:rPr>
            <w:rFonts w:ascii="Times New Roman" w:eastAsia="Times New Roman" w:hAnsi="Times New Roman" w:cs="Times New Roman"/>
            <w:color w:val="auto"/>
            <w:sz w:val="24"/>
          </w:rPr>
          <w:t>The OpenO&amp;M Initiative involves multiple industry standards organizations collaborating to provide a harmonized set of information standards for the exchange of Operations &amp; Maintenance data.</w:t>
        </w:r>
        <w:r>
          <w:rPr>
            <w:rFonts w:ascii="Times New Roman" w:eastAsia="Times New Roman" w:hAnsi="Times New Roman" w:cs="Times New Roman"/>
            <w:color w:val="auto"/>
            <w:sz w:val="24"/>
          </w:rPr>
          <w:t xml:space="preserve"> </w:t>
        </w:r>
        <w:r w:rsidRPr="00B4214A">
          <w:rPr>
            <w:rFonts w:ascii="Times New Roman" w:eastAsia="Times New Roman" w:hAnsi="Times New Roman" w:cs="Times New Roman"/>
            <w:color w:val="auto"/>
            <w:sz w:val="24"/>
          </w:rPr>
          <w:t>MIMOSA, ISA and OPC Foundation information standards are applicable to multiple industries.</w:t>
        </w:r>
      </w:ins>
      <w:ins w:id="43" w:author="Dennis Brandl" w:date="2019-11-25T13:39:00Z">
        <w:r w:rsidR="00032AB5" w:rsidRPr="00032AB5">
          <w:rPr>
            <w:rFonts w:ascii="Times New Roman" w:eastAsia="Times New Roman" w:hAnsi="Times New Roman" w:cs="Times New Roman"/>
            <w:color w:val="auto"/>
            <w:sz w:val="24"/>
          </w:rPr>
          <w:t xml:space="preserve"> </w:t>
        </w:r>
        <w:r w:rsidR="00032AB5" w:rsidRPr="00B4214A">
          <w:rPr>
            <w:rFonts w:ascii="Times New Roman" w:eastAsia="Times New Roman" w:hAnsi="Times New Roman" w:cs="Times New Roman"/>
            <w:color w:val="auto"/>
            <w:sz w:val="24"/>
          </w:rPr>
          <w:t>Participating organizations work together to cross-reference their related standards and to collaborate on the content.</w:t>
        </w:r>
      </w:ins>
    </w:p>
    <w:p w14:paraId="1CDCE9F8" w14:textId="7D60AA9F" w:rsidR="00B4214A" w:rsidRPr="00B4214A" w:rsidRDefault="00B4214A" w:rsidP="00B4214A">
      <w:pPr>
        <w:pStyle w:val="ListParagraph"/>
        <w:numPr>
          <w:ilvl w:val="0"/>
          <w:numId w:val="33"/>
        </w:numPr>
        <w:spacing w:before="100" w:beforeAutospacing="1" w:after="100" w:afterAutospacing="1"/>
        <w:rPr>
          <w:ins w:id="44" w:author="Dennis Brandl" w:date="2019-11-25T11:31:00Z"/>
          <w:rFonts w:ascii="Times New Roman" w:eastAsia="Times New Roman" w:hAnsi="Times New Roman" w:cs="Times New Roman"/>
          <w:color w:val="auto"/>
          <w:sz w:val="24"/>
        </w:rPr>
      </w:pPr>
      <w:ins w:id="45" w:author="Dennis Brandl" w:date="2019-11-25T11:31:00Z">
        <w:r w:rsidRPr="00B4214A">
          <w:rPr>
            <w:rFonts w:ascii="Times New Roman" w:eastAsia="Times New Roman" w:hAnsi="Times New Roman" w:cs="Times New Roman"/>
            <w:color w:val="auto"/>
            <w:sz w:val="24"/>
          </w:rPr>
          <w:t>MIMOSA provides asset management related information standards</w:t>
        </w:r>
      </w:ins>
    </w:p>
    <w:p w14:paraId="620889D6" w14:textId="20B89BA6" w:rsidR="00B4214A" w:rsidRPr="00B4214A" w:rsidRDefault="00B4214A" w:rsidP="00B4214A">
      <w:pPr>
        <w:pStyle w:val="ListParagraph"/>
        <w:numPr>
          <w:ilvl w:val="0"/>
          <w:numId w:val="33"/>
        </w:numPr>
        <w:spacing w:before="100" w:beforeAutospacing="1" w:after="100" w:afterAutospacing="1"/>
        <w:rPr>
          <w:ins w:id="46" w:author="Dennis Brandl" w:date="2019-11-25T11:31:00Z"/>
          <w:rFonts w:ascii="Times New Roman" w:eastAsia="Times New Roman" w:hAnsi="Times New Roman" w:cs="Times New Roman"/>
          <w:color w:val="auto"/>
          <w:sz w:val="24"/>
        </w:rPr>
      </w:pPr>
      <w:ins w:id="47" w:author="Dennis Brandl" w:date="2019-11-25T11:31:00Z">
        <w:r w:rsidRPr="00B4214A">
          <w:rPr>
            <w:rFonts w:ascii="Times New Roman" w:eastAsia="Times New Roman" w:hAnsi="Times New Roman" w:cs="Times New Roman"/>
            <w:color w:val="auto"/>
            <w:sz w:val="24"/>
          </w:rPr>
          <w:t>ISA provides industrial automation standards</w:t>
        </w:r>
      </w:ins>
    </w:p>
    <w:p w14:paraId="7C9CC02A" w14:textId="296C8334" w:rsidR="00B4214A" w:rsidRPr="00B4214A" w:rsidRDefault="00B4214A" w:rsidP="00B4214A">
      <w:pPr>
        <w:pStyle w:val="ListParagraph"/>
        <w:numPr>
          <w:ilvl w:val="0"/>
          <w:numId w:val="33"/>
        </w:numPr>
        <w:spacing w:before="100" w:beforeAutospacing="1" w:after="100" w:afterAutospacing="1"/>
        <w:rPr>
          <w:ins w:id="48" w:author="Dennis Brandl" w:date="2019-11-25T11:31:00Z"/>
          <w:rFonts w:ascii="Times New Roman" w:eastAsia="Times New Roman" w:hAnsi="Times New Roman" w:cs="Times New Roman"/>
          <w:color w:val="auto"/>
          <w:sz w:val="24"/>
        </w:rPr>
      </w:pPr>
      <w:ins w:id="49" w:author="Dennis Brandl" w:date="2019-11-25T11:31:00Z">
        <w:r w:rsidRPr="00B4214A">
          <w:rPr>
            <w:rFonts w:ascii="Times New Roman" w:eastAsia="Times New Roman" w:hAnsi="Times New Roman" w:cs="Times New Roman"/>
            <w:color w:val="auto"/>
            <w:sz w:val="24"/>
          </w:rPr>
          <w:t>OPC Foundation provides data acquisition and transport standards</w:t>
        </w:r>
      </w:ins>
    </w:p>
    <w:p w14:paraId="72F14C06" w14:textId="7D168F33" w:rsidR="00A3352F" w:rsidDel="00575138" w:rsidRDefault="69AA3061" w:rsidP="00923157">
      <w:pPr>
        <w:pStyle w:val="Abstract"/>
        <w:rPr>
          <w:del w:id="50" w:author="Dennis Brandl" w:date="2019-11-25T10:33:00Z"/>
        </w:rPr>
      </w:pPr>
      <w:commentRangeStart w:id="51"/>
      <w:del w:id="52" w:author="Dennis Brandl" w:date="2019-11-25T10:33:00Z">
        <w:r w:rsidDel="00575138">
          <w:delText>This document defines a SOAP Web Service implementation of the ISA 95.00.06 Messaging Service Model as well as describing a plain HTTP/JSON REST interface which was tested in OGI Pilot 3.1. The ws-ISBM defines a minimal interface subset to Enterprise Service Buses (ESB) and other message exchange middleware, using a standard interface consisting of channels and topics. The benefit from this approach is to allow applications to expose a single, standardized interface rather than having to be custom built for every version and format of ESB or message exchange system.</w:delText>
        </w:r>
        <w:commentRangeEnd w:id="51"/>
        <w:r w:rsidR="00E83E4F" w:rsidDel="00575138">
          <w:rPr>
            <w:rStyle w:val="CommentReference"/>
          </w:rPr>
          <w:commentReference w:id="51"/>
        </w:r>
      </w:del>
    </w:p>
    <w:p w14:paraId="3CC012E4" w14:textId="65808B11" w:rsidR="00923157" w:rsidRDefault="00923157" w:rsidP="00A3352F">
      <w:pPr>
        <w:pStyle w:val="BodyText"/>
      </w:pPr>
      <w:commentRangeStart w:id="53"/>
      <w:commentRangeEnd w:id="53"/>
      <w:del w:id="54" w:author="Dennis Brandl" w:date="2019-11-25T10:33:00Z">
        <w:r w:rsidDel="00575138">
          <w:rPr>
            <w:rStyle w:val="CommentReference"/>
          </w:rPr>
          <w:commentReference w:id="53"/>
        </w:r>
      </w:del>
    </w:p>
    <w:p w14:paraId="026609F7" w14:textId="4A4C8C0C" w:rsidR="00BB0129" w:rsidRDefault="05B27384" w:rsidP="00BF5A6C">
      <w:pPr>
        <w:pStyle w:val="Heading1NoNumbers"/>
        <w:numPr>
          <w:ilvl w:val="0"/>
          <w:numId w:val="0"/>
        </w:numPr>
      </w:pPr>
      <w:bookmarkStart w:id="55" w:name="_Toc25337011"/>
      <w:bookmarkStart w:id="56" w:name="_Toc25357136"/>
      <w:bookmarkStart w:id="57" w:name="_Toc25447160"/>
      <w:r>
        <w:lastRenderedPageBreak/>
        <w:t>Introduction</w:t>
      </w:r>
      <w:commentRangeStart w:id="58"/>
      <w:commentRangeStart w:id="59"/>
      <w:commentRangeEnd w:id="58"/>
      <w:r w:rsidR="00E83E4F">
        <w:rPr>
          <w:rStyle w:val="CommentReference"/>
        </w:rPr>
        <w:commentReference w:id="58"/>
      </w:r>
      <w:bookmarkEnd w:id="55"/>
      <w:bookmarkEnd w:id="56"/>
      <w:bookmarkEnd w:id="57"/>
      <w:commentRangeEnd w:id="59"/>
      <w:r w:rsidR="00575138">
        <w:rPr>
          <w:rStyle w:val="CommentReference"/>
          <w:rFonts w:eastAsiaTheme="minorHAnsi" w:cstheme="minorBidi"/>
          <w:b w:val="0"/>
          <w:bCs w:val="0"/>
        </w:rPr>
        <w:commentReference w:id="59"/>
      </w:r>
    </w:p>
    <w:p w14:paraId="1F99014E" w14:textId="151F0937" w:rsidR="00BB0129" w:rsidRDefault="16357397" w:rsidP="00CF791A">
      <w:pPr>
        <w:pStyle w:val="BodyText"/>
      </w:pPr>
      <w:commentRangeStart w:id="60"/>
      <w:r>
        <w:t xml:space="preserve">This </w:t>
      </w:r>
      <w:del w:id="61" w:author="Dennis Brandl" w:date="2019-11-25T10:34:00Z">
        <w:r w:rsidDel="00575138">
          <w:delText xml:space="preserve">ws-ISBM </w:delText>
        </w:r>
      </w:del>
      <w:r>
        <w:t xml:space="preserve">specification defines a SOAP Web Service </w:t>
      </w:r>
      <w:ins w:id="62" w:author="Dennis Brandl" w:date="2019-11-25T13:48:00Z">
        <w:r w:rsidR="00032AB5">
          <w:t xml:space="preserve">and a HTTP/JSON REST </w:t>
        </w:r>
      </w:ins>
      <w:r>
        <w:t>implementation of the ISA-95.00.06 Messaging Service Model</w:t>
      </w:r>
      <w:del w:id="63" w:author="Dennis Brandl" w:date="2019-11-25T10:38:00Z">
        <w:r w:rsidDel="00222B2B">
          <w:delText xml:space="preserve"> </w:delText>
        </w:r>
        <w:r w:rsidRPr="16357397" w:rsidDel="00222B2B">
          <w:rPr>
            <w:rFonts w:eastAsia="Arial" w:cs="Arial"/>
            <w:sz w:val="19"/>
            <w:szCs w:val="19"/>
          </w:rPr>
          <w:delText>as well as describing a plain HTTP/JSON REST interface</w:delText>
        </w:r>
      </w:del>
      <w:del w:id="64" w:author="Dennis Brandl" w:date="2019-11-25T10:34:00Z">
        <w:r w:rsidRPr="16357397" w:rsidDel="00575138">
          <w:rPr>
            <w:rFonts w:eastAsia="Arial" w:cs="Arial"/>
            <w:sz w:val="19"/>
            <w:szCs w:val="19"/>
          </w:rPr>
          <w:delText xml:space="preserve"> which was tested in OGI Pilot 3.1</w:delText>
        </w:r>
      </w:del>
      <w:r>
        <w:t>.</w:t>
      </w:r>
      <w:commentRangeEnd w:id="60"/>
      <w:r w:rsidR="05B27384">
        <w:rPr>
          <w:rStyle w:val="CommentReference"/>
        </w:rPr>
        <w:commentReference w:id="60"/>
      </w:r>
    </w:p>
    <w:p w14:paraId="4BD3C622" w14:textId="65AB8023" w:rsidR="00BB0129" w:rsidRDefault="16357397" w:rsidP="00CF791A">
      <w:pPr>
        <w:pStyle w:val="BodyText"/>
      </w:pPr>
      <w:del w:id="65" w:author="Dennis Brandl" w:date="2019-11-25T13:48:00Z">
        <w:r w:rsidDel="00032AB5">
          <w:delText>The ws-ISBM</w:delText>
        </w:r>
      </w:del>
      <w:ins w:id="66" w:author="Dennis Brandl" w:date="2019-11-25T13:48:00Z">
        <w:r w:rsidR="00032AB5">
          <w:t>It</w:t>
        </w:r>
      </w:ins>
      <w:r>
        <w:t xml:space="preserve"> defines a minimal interface subset to </w:t>
      </w:r>
      <w:commentRangeStart w:id="67"/>
      <w:del w:id="68" w:author="Dennis Brandl" w:date="2019-11-25T13:48:00Z">
        <w:r w:rsidDel="00032AB5">
          <w:delText>Enterprise Service Buses (ESB)</w:delText>
        </w:r>
        <w:commentRangeEnd w:id="67"/>
        <w:r w:rsidR="00E83E4F" w:rsidDel="00032AB5">
          <w:rPr>
            <w:rStyle w:val="CommentReference"/>
          </w:rPr>
          <w:commentReference w:id="67"/>
        </w:r>
        <w:r w:rsidDel="00032AB5">
          <w:delText xml:space="preserve"> and other </w:delText>
        </w:r>
      </w:del>
      <w:r>
        <w:t xml:space="preserve">message exchange middleware using </w:t>
      </w:r>
      <w:del w:id="69" w:author="Dennis Brandl" w:date="2019-11-25T13:54:00Z">
        <w:r w:rsidDel="00D7111A">
          <w:delText xml:space="preserve">a </w:delText>
        </w:r>
      </w:del>
      <w:r>
        <w:t xml:space="preserve">standard Web Service </w:t>
      </w:r>
      <w:ins w:id="70" w:author="Dennis Brandl" w:date="2019-11-25T13:54:00Z">
        <w:r w:rsidR="00D7111A">
          <w:t xml:space="preserve">and REST </w:t>
        </w:r>
      </w:ins>
      <w:r>
        <w:t>interface</w:t>
      </w:r>
      <w:ins w:id="71" w:author="Dennis Brandl" w:date="2019-11-25T13:54:00Z">
        <w:r w:rsidR="00D7111A">
          <w:t>s</w:t>
        </w:r>
      </w:ins>
      <w:r>
        <w:t>. Publish-subscribe and request-response messaging patterns are supported through a consistent and unified model. Message routing is conducted through shared channels and topics, and optionally, XPath/JSONPath filtering for granular content-based filtering. An asynchronous Web Service callback</w:t>
      </w:r>
      <w:ins w:id="72" w:author="Dennis Brandl" w:date="2019-11-25T13:55:00Z">
        <w:r w:rsidR="00D7111A">
          <w:t xml:space="preserve"> or an asynchronous callback REST service </w:t>
        </w:r>
      </w:ins>
      <w:del w:id="73" w:author="Dennis Brandl" w:date="2019-11-25T13:55:00Z">
        <w:r w:rsidDel="00D7111A">
          <w:delText xml:space="preserve"> </w:delText>
        </w:r>
      </w:del>
      <w:r>
        <w:t xml:space="preserve">is also provided to clients for notification of </w:t>
      </w:r>
      <w:del w:id="74" w:author="Dennis Brandl" w:date="2019-11-25T13:55:00Z">
        <w:r w:rsidDel="00D7111A">
          <w:delText xml:space="preserve">applicable </w:delText>
        </w:r>
      </w:del>
      <w:ins w:id="75" w:author="Dennis Brandl" w:date="2019-11-25T13:55:00Z">
        <w:r w:rsidR="00D7111A">
          <w:t xml:space="preserve">received </w:t>
        </w:r>
      </w:ins>
      <w:r>
        <w:t>messages. Token-based security for channels is specified to support multiple authorization models, from basic credential exchange to federated identity providers.</w:t>
      </w:r>
    </w:p>
    <w:p w14:paraId="1664EB0F" w14:textId="043CD42F" w:rsidR="00BB0129" w:rsidRDefault="00E83E4F" w:rsidP="00CF791A">
      <w:pPr>
        <w:pStyle w:val="BodyText"/>
      </w:pPr>
      <w:r>
        <w:t xml:space="preserve">The benefit of </w:t>
      </w:r>
      <w:del w:id="76" w:author="Dennis Brandl" w:date="2019-11-25T13:55:00Z">
        <w:r w:rsidDel="00D7111A">
          <w:delText xml:space="preserve">a ws-ISBM </w:delText>
        </w:r>
      </w:del>
      <w:ins w:id="77" w:author="Dennis Brandl" w:date="2019-11-25T13:55:00Z">
        <w:r w:rsidR="00D7111A">
          <w:t xml:space="preserve">this </w:t>
        </w:r>
      </w:ins>
      <w:r>
        <w:t xml:space="preserve">implementation </w:t>
      </w:r>
      <w:del w:id="78" w:author="Dennis Brandl" w:date="2019-11-25T14:01:00Z">
        <w:r w:rsidDel="00A6254B">
          <w:delText xml:space="preserve">is to </w:delText>
        </w:r>
      </w:del>
      <w:r>
        <w:t>allow</w:t>
      </w:r>
      <w:ins w:id="79" w:author="Dennis Brandl" w:date="2019-11-25T14:01:00Z">
        <w:r w:rsidR="00A6254B">
          <w:t>s</w:t>
        </w:r>
      </w:ins>
      <w:r>
        <w:t xml:space="preserve"> applications to expose a single, standardized interface rather </w:t>
      </w:r>
      <w:del w:id="80" w:author="Dennis Brandl" w:date="2019-11-25T14:01:00Z">
        <w:r w:rsidDel="00A6254B">
          <w:delText xml:space="preserve">than having to be </w:delText>
        </w:r>
      </w:del>
      <w:ins w:id="81" w:author="Dennis Brandl" w:date="2019-11-25T14:02:00Z">
        <w:r w:rsidR="00A6254B">
          <w:t xml:space="preserve">instead of a </w:t>
        </w:r>
      </w:ins>
      <w:r>
        <w:t xml:space="preserve">custom built for every version and format of </w:t>
      </w:r>
      <w:del w:id="82" w:author="Dennis Brandl" w:date="2019-11-25T14:02:00Z">
        <w:r w:rsidDel="00A6254B">
          <w:delText xml:space="preserve">ESB or </w:delText>
        </w:r>
      </w:del>
      <w:r>
        <w:t>message exchange system</w:t>
      </w:r>
      <w:ins w:id="83" w:author="Dennis Brandl" w:date="2019-11-25T14:02:00Z">
        <w:r w:rsidR="00A6254B">
          <w:t>s</w:t>
        </w:r>
      </w:ins>
      <w:r>
        <w:t xml:space="preserve">. </w:t>
      </w:r>
      <w:ins w:id="84" w:author="Dennis Brandl" w:date="2019-11-25T14:02:00Z">
        <w:r w:rsidR="00A6254B">
          <w:t>It also allows applications to select REST or Web Services base</w:t>
        </w:r>
      </w:ins>
      <w:ins w:id="85" w:author="Dennis Brandl" w:date="2019-11-25T14:03:00Z">
        <w:r w:rsidR="00A6254B">
          <w:t>d</w:t>
        </w:r>
      </w:ins>
      <w:ins w:id="86" w:author="Dennis Brandl" w:date="2019-11-25T14:02:00Z">
        <w:r w:rsidR="00A6254B">
          <w:t xml:space="preserve"> on the application </w:t>
        </w:r>
      </w:ins>
      <w:ins w:id="87" w:author="Dennis Brandl" w:date="2019-11-25T14:03:00Z">
        <w:r w:rsidR="00A6254B">
          <w:t xml:space="preserve">requirements. </w:t>
        </w:r>
      </w:ins>
      <w:r>
        <w:t>The goal is to further interoperability in application to application communications.</w:t>
      </w:r>
    </w:p>
    <w:p w14:paraId="4FF1E377" w14:textId="2AC01CD6" w:rsidR="00A25EDB" w:rsidRDefault="00A25EDB" w:rsidP="00A25EDB">
      <w:pPr>
        <w:pStyle w:val="BodyText"/>
      </w:pPr>
    </w:p>
    <w:p w14:paraId="271F03A7" w14:textId="6C3ED5B3" w:rsidR="00DF45CA" w:rsidRDefault="00DF45CA" w:rsidP="00DF45CA">
      <w:pPr>
        <w:pStyle w:val="TOCHeading"/>
      </w:pPr>
      <w:r>
        <w:lastRenderedPageBreak/>
        <w:t xml:space="preserve">ws-ISBM </w:t>
      </w:r>
      <w:bookmarkStart w:id="88" w:name="notational-conventions"/>
      <w:bookmarkEnd w:id="88"/>
      <w:r w:rsidR="00E83E4F">
        <w:t>1.</w:t>
      </w:r>
      <w:r>
        <w:t>1—Web Service Information Service Bus Model</w:t>
      </w:r>
    </w:p>
    <w:p w14:paraId="478DD20E" w14:textId="3AB1BECF" w:rsidR="00F834DD" w:rsidRDefault="00F834DD" w:rsidP="00DF45CA">
      <w:pPr>
        <w:pStyle w:val="Heading1"/>
        <w:ind w:left="431" w:hanging="431"/>
      </w:pPr>
      <w:bookmarkStart w:id="89" w:name="_Toc25337012"/>
      <w:bookmarkStart w:id="90" w:name="_Toc25357137"/>
      <w:bookmarkStart w:id="91" w:name="_Toc25447161"/>
      <w:r>
        <w:t>Scope</w:t>
      </w:r>
      <w:bookmarkEnd w:id="89"/>
      <w:bookmarkEnd w:id="90"/>
      <w:bookmarkEnd w:id="91"/>
    </w:p>
    <w:p w14:paraId="2BB3CB19" w14:textId="7C1BFC84" w:rsidR="00F834DD" w:rsidRDefault="16357397" w:rsidP="00F834DD">
      <w:pPr>
        <w:pStyle w:val="BodyText"/>
      </w:pPr>
      <w:r>
        <w:t>This is an implementation specification of a set of Web Services for the messaging services described in ISA-95.00.06 Messaging Service Model. The Web Services are defined for both SOAP (1.1 and 1.2) and as a RESTful API.</w:t>
      </w:r>
    </w:p>
    <w:p w14:paraId="722728F2" w14:textId="0A59C669" w:rsidR="00F834DD" w:rsidRDefault="00F834DD" w:rsidP="00F834DD">
      <w:pPr>
        <w:pStyle w:val="Heading1"/>
      </w:pPr>
      <w:bookmarkStart w:id="92" w:name="_Toc25337013"/>
      <w:bookmarkStart w:id="93" w:name="_Toc25357138"/>
      <w:bookmarkStart w:id="94" w:name="_Toc25447162"/>
      <w:r>
        <w:t>Normative References</w:t>
      </w:r>
      <w:bookmarkEnd w:id="92"/>
      <w:bookmarkEnd w:id="93"/>
      <w:bookmarkEnd w:id="94"/>
    </w:p>
    <w:p w14:paraId="3B7C05B7" w14:textId="77777777" w:rsidR="0088704E" w:rsidRDefault="0088704E" w:rsidP="00F834DD">
      <w:pPr>
        <w:pStyle w:val="BodyText"/>
      </w:pPr>
      <w:r w:rsidRPr="0088704E">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311D67E3" w14:textId="71E9772C" w:rsidR="00F834DD" w:rsidRPr="00B303C3" w:rsidRDefault="16357397" w:rsidP="16357397">
      <w:pPr>
        <w:pStyle w:val="BodyText"/>
        <w:rPr>
          <w:i/>
          <w:iCs/>
        </w:rPr>
      </w:pPr>
      <w:r w:rsidRPr="16357397">
        <w:rPr>
          <w:i/>
          <w:iCs/>
        </w:rPr>
        <w:t>ANSI/ISA-95.00.06-</w:t>
      </w:r>
      <w:commentRangeStart w:id="95"/>
      <w:commentRangeStart w:id="96"/>
      <w:r w:rsidRPr="16357397">
        <w:rPr>
          <w:i/>
          <w:iCs/>
        </w:rPr>
        <w:t>2014</w:t>
      </w:r>
      <w:commentRangeEnd w:id="95"/>
      <w:r w:rsidR="0088704E">
        <w:rPr>
          <w:rStyle w:val="CommentReference"/>
        </w:rPr>
        <w:commentReference w:id="95"/>
      </w:r>
      <w:commentRangeEnd w:id="96"/>
      <w:r w:rsidR="000A3854">
        <w:rPr>
          <w:rStyle w:val="CommentReference"/>
        </w:rPr>
        <w:commentReference w:id="96"/>
      </w:r>
      <w:r w:rsidRPr="16357397">
        <w:rPr>
          <w:i/>
          <w:iCs/>
        </w:rPr>
        <w:t>, Enterprise-Control System Integration – Part 6: Messaging Service Model</w:t>
      </w:r>
    </w:p>
    <w:p w14:paraId="27D8F08D" w14:textId="043F15B6" w:rsidR="007A41D1" w:rsidRPr="007A41D1" w:rsidRDefault="000A3854" w:rsidP="007A41D1">
      <w:pPr>
        <w:pStyle w:val="BodyText"/>
        <w:rPr>
          <w:i/>
          <w:iCs/>
        </w:rPr>
      </w:pPr>
      <w:hyperlink r:id="rId23" w:history="1">
        <w:r w:rsidR="007A41D1" w:rsidRPr="007A41D1">
          <w:t>XML Path Language (XPath) Version 1.0</w:t>
        </w:r>
      </w:hyperlink>
      <w:r w:rsidR="007A41D1" w:rsidRPr="007A41D1">
        <w:rPr>
          <w:i/>
          <w:iCs/>
        </w:rPr>
        <w:t>, James Clark and Steven DeRose, Editors. World Wide Web Consortium, 16 Nov 1999. This version is http://www.w3.org/TR/1999/REC-xpath-19991116. The </w:t>
      </w:r>
      <w:hyperlink r:id="rId24" w:history="1">
        <w:r w:rsidR="007A41D1" w:rsidRPr="007A41D1">
          <w:rPr>
            <w:i/>
            <w:iCs/>
          </w:rPr>
          <w:t>latest version</w:t>
        </w:r>
      </w:hyperlink>
      <w:r w:rsidR="007A41D1" w:rsidRPr="007A41D1">
        <w:rPr>
          <w:i/>
          <w:iCs/>
        </w:rPr>
        <w:t> is available at http://www.w3.org/TR/xpath.</w:t>
      </w:r>
    </w:p>
    <w:p w14:paraId="5FC68CAF" w14:textId="77777777" w:rsidR="0088704E" w:rsidRDefault="0088704E" w:rsidP="00F834DD">
      <w:pPr>
        <w:pStyle w:val="BodyText"/>
      </w:pPr>
    </w:p>
    <w:p w14:paraId="6F614C10" w14:textId="164888AB" w:rsidR="00F834DD" w:rsidRDefault="00F834DD" w:rsidP="00F834DD">
      <w:pPr>
        <w:pStyle w:val="Heading1"/>
      </w:pPr>
      <w:bookmarkStart w:id="97" w:name="_Toc25337014"/>
      <w:bookmarkStart w:id="98" w:name="_Toc25357139"/>
      <w:bookmarkStart w:id="99" w:name="_Toc25447163"/>
      <w:r>
        <w:t>Terms</w:t>
      </w:r>
      <w:r w:rsidR="00A25EDB">
        <w:t xml:space="preserve">, </w:t>
      </w:r>
      <w:r>
        <w:t>Definitions</w:t>
      </w:r>
      <w:r w:rsidR="00A25EDB">
        <w:t>, and Conventions</w:t>
      </w:r>
      <w:bookmarkEnd w:id="97"/>
      <w:bookmarkEnd w:id="98"/>
      <w:bookmarkEnd w:id="99"/>
    </w:p>
    <w:p w14:paraId="55D3F437" w14:textId="3D1EC670" w:rsidR="00A25EDB" w:rsidRPr="00A25EDB" w:rsidRDefault="00A25EDB" w:rsidP="00A25EDB">
      <w:pPr>
        <w:pStyle w:val="Heading2"/>
      </w:pPr>
      <w:bookmarkStart w:id="100" w:name="_Toc25337015"/>
      <w:bookmarkStart w:id="101" w:name="_Toc25357140"/>
      <w:bookmarkStart w:id="102" w:name="_Toc25447164"/>
      <w:r>
        <w:t>Terms</w:t>
      </w:r>
      <w:bookmarkEnd w:id="100"/>
      <w:bookmarkEnd w:id="101"/>
      <w:bookmarkEnd w:id="102"/>
    </w:p>
    <w:p w14:paraId="4FF6FE02" w14:textId="2A42FD17" w:rsidR="00686FBE" w:rsidRDefault="00686FBE" w:rsidP="00686FBE">
      <w:pPr>
        <w:pStyle w:val="BodyText"/>
      </w:pPr>
      <w:r>
        <w:t>For the purposes of this document, the following terms and definitions apply.</w:t>
      </w:r>
    </w:p>
    <w:p w14:paraId="66F41F63" w14:textId="5F4219F8" w:rsidR="00686FBE" w:rsidRDefault="00686FBE" w:rsidP="00686FBE">
      <w:pPr>
        <w:pStyle w:val="BodyText"/>
      </w:pPr>
      <w:r>
        <w:t>ISO and IEC maintain terminological databases for use in standardization at the following addresses:</w:t>
      </w:r>
    </w:p>
    <w:p w14:paraId="57293235" w14:textId="77777777" w:rsidR="00686FBE" w:rsidRDefault="00686FBE" w:rsidP="00686FBE">
      <w:pPr>
        <w:pStyle w:val="BodyText"/>
        <w:numPr>
          <w:ilvl w:val="0"/>
          <w:numId w:val="22"/>
        </w:numPr>
      </w:pPr>
      <w:r>
        <w:t xml:space="preserve">ISO Online browsing platform: available at </w:t>
      </w:r>
      <w:hyperlink r:id="rId25" w:history="1">
        <w:r w:rsidRPr="001D29CC">
          <w:rPr>
            <w:rStyle w:val="Hyperlink"/>
          </w:rPr>
          <w:t>http://www.iso.org/obp</w:t>
        </w:r>
      </w:hyperlink>
    </w:p>
    <w:p w14:paraId="05EB218E" w14:textId="163827E6" w:rsidR="00686FBE" w:rsidRDefault="00686FBE" w:rsidP="00686FBE">
      <w:pPr>
        <w:pStyle w:val="BodyText"/>
        <w:numPr>
          <w:ilvl w:val="0"/>
          <w:numId w:val="22"/>
        </w:numPr>
      </w:pPr>
      <w:r>
        <w:t xml:space="preserve">IEC Electropedia: available at </w:t>
      </w:r>
      <w:hyperlink r:id="rId26" w:history="1">
        <w:r w:rsidRPr="001D29CC">
          <w:rPr>
            <w:rStyle w:val="Hyperlink"/>
          </w:rPr>
          <w:t>http://www.electropedia.org/</w:t>
        </w:r>
      </w:hyperlink>
    </w:p>
    <w:p w14:paraId="6078086B" w14:textId="77777777" w:rsidR="00BD1F01" w:rsidRDefault="00BD1F01" w:rsidP="00BF72B0">
      <w:pPr>
        <w:pStyle w:val="DefinitionTerm"/>
        <w:rPr>
          <w:ins w:id="103" w:author="Dennis Brandl" w:date="2019-11-25T10:21:00Z"/>
        </w:rPr>
      </w:pPr>
      <w:ins w:id="104" w:author="Dennis Brandl" w:date="2019-11-25T10:21:00Z">
        <w:r>
          <w:t>ChannelDescription</w:t>
        </w:r>
      </w:ins>
    </w:p>
    <w:p w14:paraId="77E7DC64" w14:textId="77777777" w:rsidR="00BD1F01" w:rsidRDefault="00BD1F01" w:rsidP="00BF72B0">
      <w:pPr>
        <w:pStyle w:val="Definition"/>
        <w:rPr>
          <w:ins w:id="105" w:author="Dennis Brandl" w:date="2019-11-25T10:21:00Z"/>
        </w:rPr>
      </w:pPr>
      <w:ins w:id="106" w:author="Dennis Brandl" w:date="2019-11-25T10:21:00Z">
        <w:r>
          <w:t>The description of a channel.</w:t>
        </w:r>
      </w:ins>
    </w:p>
    <w:p w14:paraId="14FEDB45" w14:textId="77777777" w:rsidR="00BD1F01" w:rsidRDefault="00BD1F01" w:rsidP="00BF72B0">
      <w:pPr>
        <w:pStyle w:val="DefinitionTerm"/>
        <w:rPr>
          <w:ins w:id="107" w:author="Dennis Brandl" w:date="2019-11-25T10:21:00Z"/>
        </w:rPr>
      </w:pPr>
      <w:ins w:id="108" w:author="Dennis Brandl" w:date="2019-11-25T10:21:00Z">
        <w:r w:rsidRPr="00BF72B0">
          <w:t>ChannelFault</w:t>
        </w:r>
      </w:ins>
    </w:p>
    <w:p w14:paraId="102EB21F" w14:textId="5A4C9340" w:rsidR="00BD1F01" w:rsidRPr="00A84A37" w:rsidRDefault="00BD1F01" w:rsidP="00BF72B0">
      <w:pPr>
        <w:pStyle w:val="Definition"/>
        <w:rPr>
          <w:ins w:id="109" w:author="Dennis Brandl" w:date="2019-11-25T10:21:00Z"/>
        </w:rPr>
      </w:pPr>
      <w:ins w:id="110" w:author="Dennis Brandl" w:date="2019-11-25T10:21:00Z">
        <w:r>
          <w:t xml:space="preserve">The error returned </w:t>
        </w:r>
        <w:r w:rsidRPr="00BF72B0">
          <w:t>when</w:t>
        </w:r>
        <w:r>
          <w:t xml:space="preserve"> a Channel URI is </w:t>
        </w:r>
      </w:ins>
      <w:ins w:id="111" w:author="Dennis Brandl" w:date="2019-11-25T10:28:00Z">
        <w:r w:rsidR="00BF72B0">
          <w:t>invalid,</w:t>
        </w:r>
      </w:ins>
      <w:ins w:id="112" w:author="Dennis Brandl" w:date="2019-11-25T10:21:00Z">
        <w:r>
          <w:t xml:space="preserve"> or the application does not have the appropriate Security Token to access the channel.</w:t>
        </w:r>
      </w:ins>
    </w:p>
    <w:p w14:paraId="6A7410BF" w14:textId="77777777" w:rsidR="00BD1F01" w:rsidRDefault="00BD1F01" w:rsidP="00BF72B0">
      <w:pPr>
        <w:pStyle w:val="DefinitionTerm"/>
        <w:rPr>
          <w:ins w:id="113" w:author="Dennis Brandl" w:date="2019-11-25T10:21:00Z"/>
        </w:rPr>
      </w:pPr>
      <w:ins w:id="114" w:author="Dennis Brandl" w:date="2019-11-25T10:21:00Z">
        <w:r w:rsidRPr="00BF72B0">
          <w:t>ChannelType</w:t>
        </w:r>
      </w:ins>
    </w:p>
    <w:p w14:paraId="01B36627" w14:textId="77777777" w:rsidR="00BD1F01" w:rsidRDefault="00BD1F01" w:rsidP="00BF72B0">
      <w:pPr>
        <w:pStyle w:val="Definition"/>
        <w:rPr>
          <w:ins w:id="115" w:author="Dennis Brandl" w:date="2019-11-25T10:21:00Z"/>
        </w:rPr>
      </w:pPr>
      <w:ins w:id="116" w:author="Dennis Brandl" w:date="2019-11-25T10:21:00Z">
        <w:r>
          <w:t xml:space="preserve">Indicates whether the channel is for publications or requests/responses. Defined ChannelTypes are </w:t>
        </w:r>
        <w:r w:rsidRPr="00BF72B0">
          <w:t>Publication</w:t>
        </w:r>
        <w:r>
          <w:t xml:space="preserve"> and </w:t>
        </w:r>
        <w:r w:rsidRPr="00BF72B0">
          <w:t>Request</w:t>
        </w:r>
        <w:r>
          <w:t>.</w:t>
        </w:r>
      </w:ins>
    </w:p>
    <w:p w14:paraId="5A6295D2" w14:textId="77777777" w:rsidR="00BD1F01" w:rsidRDefault="00BD1F01" w:rsidP="00BF72B0">
      <w:pPr>
        <w:pStyle w:val="DefinitionTerm"/>
        <w:rPr>
          <w:ins w:id="117" w:author="Dennis Brandl" w:date="2019-11-25T10:21:00Z"/>
        </w:rPr>
      </w:pPr>
      <w:ins w:id="118" w:author="Dennis Brandl" w:date="2019-11-25T10:21:00Z">
        <w:r w:rsidRPr="00BF72B0">
          <w:t>ChannelURI</w:t>
        </w:r>
      </w:ins>
    </w:p>
    <w:p w14:paraId="131A8737" w14:textId="77777777" w:rsidR="00BD1F01" w:rsidRDefault="00BD1F01" w:rsidP="00BF72B0">
      <w:pPr>
        <w:pStyle w:val="Definition"/>
        <w:rPr>
          <w:ins w:id="119" w:author="Dennis Brandl" w:date="2019-11-25T10:21:00Z"/>
        </w:rPr>
      </w:pPr>
      <w:ins w:id="120" w:author="Dennis Brandl" w:date="2019-11-25T10:21:00Z">
        <w:r>
          <w:t>The primary identifier for a channel.</w:t>
        </w:r>
      </w:ins>
    </w:p>
    <w:p w14:paraId="7BC1FF00" w14:textId="77777777" w:rsidR="00BD1F01" w:rsidRDefault="00BD1F01" w:rsidP="00BF72B0">
      <w:pPr>
        <w:pStyle w:val="DefinitionTerm"/>
        <w:rPr>
          <w:ins w:id="121" w:author="Dennis Brandl" w:date="2019-11-25T10:21:00Z"/>
        </w:rPr>
      </w:pPr>
      <w:ins w:id="122" w:author="Dennis Brandl" w:date="2019-11-25T10:21:00Z">
        <w:r w:rsidRPr="00BF72B0">
          <w:t>Expression</w:t>
        </w:r>
      </w:ins>
    </w:p>
    <w:p w14:paraId="5C60A1C7" w14:textId="77777777" w:rsidR="00BD1F01" w:rsidRDefault="00BD1F01" w:rsidP="00BF72B0">
      <w:pPr>
        <w:pStyle w:val="Definition"/>
        <w:rPr>
          <w:ins w:id="123" w:author="Dennis Brandl" w:date="2019-11-25T10:21:00Z"/>
        </w:rPr>
      </w:pPr>
      <w:ins w:id="124" w:author="Dennis Brandl" w:date="2019-11-25T10:21:00Z">
        <w:r>
          <w:t xml:space="preserve">The expression that is </w:t>
        </w:r>
        <w:r w:rsidRPr="00BF72B0">
          <w:t>used</w:t>
        </w:r>
        <w:r>
          <w:t xml:space="preserve"> to filter message content.</w:t>
        </w:r>
      </w:ins>
    </w:p>
    <w:p w14:paraId="022B3606" w14:textId="77777777" w:rsidR="00BD1F01" w:rsidRDefault="00BD1F01" w:rsidP="00BF72B0">
      <w:pPr>
        <w:pStyle w:val="DefinitionTerm"/>
        <w:rPr>
          <w:ins w:id="125" w:author="Dennis Brandl" w:date="2019-11-25T10:21:00Z"/>
        </w:rPr>
      </w:pPr>
      <w:ins w:id="126" w:author="Dennis Brandl" w:date="2019-11-25T10:21:00Z">
        <w:r w:rsidRPr="00BF72B0">
          <w:lastRenderedPageBreak/>
          <w:t>Expiry</w:t>
        </w:r>
      </w:ins>
    </w:p>
    <w:p w14:paraId="4EC438C7" w14:textId="77777777" w:rsidR="00BD1F01" w:rsidRDefault="00BD1F01" w:rsidP="00BF72B0">
      <w:pPr>
        <w:pStyle w:val="Definition"/>
        <w:rPr>
          <w:ins w:id="127" w:author="Dennis Brandl" w:date="2019-11-25T10:21:00Z"/>
        </w:rPr>
      </w:pPr>
      <w:ins w:id="128" w:author="Dennis Brandl" w:date="2019-11-25T10:21:00Z">
        <w:r>
          <w:t xml:space="preserve">The duration until the expiration of </w:t>
        </w:r>
        <w:r w:rsidRPr="00BF72B0">
          <w:t>the</w:t>
        </w:r>
        <w:r>
          <w:t xml:space="preserve"> message.</w:t>
        </w:r>
      </w:ins>
    </w:p>
    <w:p w14:paraId="58C317C4" w14:textId="77777777" w:rsidR="00BD1F01" w:rsidRDefault="00BD1F01" w:rsidP="00BF72B0">
      <w:pPr>
        <w:pStyle w:val="DefinitionTerm"/>
        <w:rPr>
          <w:ins w:id="129" w:author="Dennis Brandl" w:date="2019-11-25T10:21:00Z"/>
        </w:rPr>
      </w:pPr>
      <w:ins w:id="130" w:author="Dennis Brandl" w:date="2019-11-25T10:21:00Z">
        <w:r w:rsidRPr="00BF72B0">
          <w:t>ListenerURL</w:t>
        </w:r>
      </w:ins>
    </w:p>
    <w:p w14:paraId="4F739324" w14:textId="77777777" w:rsidR="00BD1F01" w:rsidRDefault="00BD1F01" w:rsidP="00BF72B0">
      <w:pPr>
        <w:pStyle w:val="Definition"/>
        <w:rPr>
          <w:ins w:id="131" w:author="Dennis Brandl" w:date="2019-11-25T10:21:00Z"/>
        </w:rPr>
      </w:pPr>
      <w:ins w:id="132" w:author="Dennis Brandl" w:date="2019-11-25T10:21:00Z">
        <w:r>
          <w:t xml:space="preserve">The URL endpoint, reachable by the ws-ISBM Service </w:t>
        </w:r>
        <w:r w:rsidRPr="00BF72B0">
          <w:t>Provider</w:t>
        </w:r>
        <w:r>
          <w:t>, which hosts a ws-ISBM Notification Service. Used to indicate when a new message is available for a session.</w:t>
        </w:r>
      </w:ins>
    </w:p>
    <w:p w14:paraId="1FE0BD39" w14:textId="77777777" w:rsidR="00BD1F01" w:rsidRDefault="00BD1F01" w:rsidP="00BF72B0">
      <w:pPr>
        <w:pStyle w:val="DefinitionTerm"/>
        <w:rPr>
          <w:ins w:id="133" w:author="Dennis Brandl" w:date="2019-11-25T10:21:00Z"/>
        </w:rPr>
      </w:pPr>
      <w:ins w:id="134" w:author="Dennis Brandl" w:date="2019-11-25T10:21:00Z">
        <w:r w:rsidRPr="00BF72B0">
          <w:t>MessageContent</w:t>
        </w:r>
      </w:ins>
    </w:p>
    <w:p w14:paraId="0BC7F1D3" w14:textId="77777777" w:rsidR="00BD1F01" w:rsidRDefault="00BD1F01" w:rsidP="00BF72B0">
      <w:pPr>
        <w:pStyle w:val="Definition"/>
        <w:rPr>
          <w:ins w:id="135" w:author="Dennis Brandl" w:date="2019-11-25T10:21:00Z"/>
        </w:rPr>
      </w:pPr>
      <w:ins w:id="136" w:author="Dennis Brandl" w:date="2019-11-25T10:21:00Z">
        <w:r>
          <w:t xml:space="preserve">The message content MAY be XML, JSON or any other </w:t>
        </w:r>
        <w:r w:rsidRPr="00BF72B0">
          <w:t>information</w:t>
        </w:r>
        <w:r>
          <w:t xml:space="preserve"> representation. </w:t>
        </w:r>
      </w:ins>
    </w:p>
    <w:p w14:paraId="1094F563" w14:textId="77777777" w:rsidR="00BD1F01" w:rsidRDefault="00BD1F01" w:rsidP="00BF72B0">
      <w:pPr>
        <w:pStyle w:val="DefinitionTerm"/>
        <w:rPr>
          <w:ins w:id="137" w:author="Dennis Brandl" w:date="2019-11-25T10:21:00Z"/>
        </w:rPr>
      </w:pPr>
      <w:ins w:id="138" w:author="Dennis Brandl" w:date="2019-11-25T10:21:00Z">
        <w:r w:rsidRPr="00BF72B0">
          <w:t>MessageID</w:t>
        </w:r>
      </w:ins>
    </w:p>
    <w:p w14:paraId="3D968040" w14:textId="77777777" w:rsidR="00BD1F01" w:rsidRDefault="00BD1F01" w:rsidP="00BF72B0">
      <w:pPr>
        <w:pStyle w:val="Definition"/>
        <w:rPr>
          <w:ins w:id="139" w:author="Dennis Brandl" w:date="2019-11-25T10:21:00Z"/>
        </w:rPr>
      </w:pPr>
      <w:ins w:id="140" w:author="Dennis Brandl" w:date="2019-11-25T10:21:00Z">
        <w:r>
          <w:t xml:space="preserve">An identifier generated by the ws-ISBM Service Provider upon </w:t>
        </w:r>
        <w:r w:rsidRPr="00BF72B0">
          <w:t>creation</w:t>
        </w:r>
        <w:r>
          <w:t xml:space="preserve"> of a message.</w:t>
        </w:r>
      </w:ins>
    </w:p>
    <w:p w14:paraId="51C2F44F" w14:textId="77777777" w:rsidR="00BD1F01" w:rsidRDefault="00BD1F01" w:rsidP="00BF72B0">
      <w:pPr>
        <w:pStyle w:val="DefinitionTerm"/>
        <w:rPr>
          <w:ins w:id="141" w:author="Dennis Brandl" w:date="2019-11-25T10:21:00Z"/>
        </w:rPr>
      </w:pPr>
      <w:ins w:id="142" w:author="Dennis Brandl" w:date="2019-11-25T10:21:00Z">
        <w:r w:rsidRPr="00BF72B0">
          <w:t>NamespaceFault</w:t>
        </w:r>
      </w:ins>
    </w:p>
    <w:p w14:paraId="3F236B77" w14:textId="77777777" w:rsidR="00BD1F01" w:rsidRPr="00045EBF" w:rsidRDefault="00BD1F01" w:rsidP="00BF72B0">
      <w:pPr>
        <w:pStyle w:val="Definition"/>
        <w:rPr>
          <w:ins w:id="143" w:author="Dennis Brandl" w:date="2019-11-25T10:21:00Z"/>
        </w:rPr>
      </w:pPr>
      <w:ins w:id="144" w:author="Dennis Brandl" w:date="2019-11-25T10:21:00Z">
        <w:r>
          <w:t>The error r</w:t>
        </w:r>
        <w:r w:rsidRPr="00045EBF">
          <w:t xml:space="preserve">eturned when duplicate namespace prefixes occur in the </w:t>
        </w:r>
        <w:r w:rsidRPr="00BF72B0">
          <w:t>Namespace</w:t>
        </w:r>
        <w:r w:rsidRPr="00045EBF">
          <w:t xml:space="preserve"> parameters.</w:t>
        </w:r>
        <w:r>
          <w:t xml:space="preserve"> </w:t>
        </w:r>
        <w:r w:rsidRPr="00045EBF">
          <w:t xml:space="preserve">Namespaces prefixes </w:t>
        </w:r>
        <w:r>
          <w:t>MUST</w:t>
        </w:r>
        <w:r w:rsidRPr="00045EBF">
          <w:t xml:space="preserve"> be unique.</w:t>
        </w:r>
      </w:ins>
    </w:p>
    <w:p w14:paraId="4CDE9C3B" w14:textId="77777777" w:rsidR="00BD1F01" w:rsidRDefault="00BD1F01" w:rsidP="00BF72B0">
      <w:pPr>
        <w:pStyle w:val="DefinitionTerm"/>
        <w:rPr>
          <w:ins w:id="145" w:author="Dennis Brandl" w:date="2019-11-25T10:21:00Z"/>
        </w:rPr>
      </w:pPr>
      <w:ins w:id="146" w:author="Dennis Brandl" w:date="2019-11-25T10:21:00Z">
        <w:r>
          <w:t>NamespaceName</w:t>
        </w:r>
      </w:ins>
    </w:p>
    <w:p w14:paraId="131C61C5" w14:textId="77777777" w:rsidR="00BD1F01" w:rsidRDefault="00BD1F01" w:rsidP="00BF72B0">
      <w:pPr>
        <w:pStyle w:val="Definition"/>
        <w:rPr>
          <w:ins w:id="147" w:author="Dennis Brandl" w:date="2019-11-25T10:21:00Z"/>
        </w:rPr>
      </w:pPr>
      <w:ins w:id="148" w:author="Dennis Brandl" w:date="2019-11-25T10:21:00Z">
        <w:r>
          <w:t>The namespace name used for an XPath/JSONPath filter expression.</w:t>
        </w:r>
      </w:ins>
    </w:p>
    <w:p w14:paraId="42DF9058" w14:textId="77777777" w:rsidR="00BD1F01" w:rsidRDefault="00BD1F01" w:rsidP="00BF72B0">
      <w:pPr>
        <w:pStyle w:val="DefinitionTerm"/>
        <w:rPr>
          <w:ins w:id="149" w:author="Dennis Brandl" w:date="2019-11-25T10:21:00Z"/>
        </w:rPr>
      </w:pPr>
      <w:ins w:id="150" w:author="Dennis Brandl" w:date="2019-11-25T10:21:00Z">
        <w:r w:rsidRPr="00BF72B0">
          <w:t>NamespacePrefix</w:t>
        </w:r>
      </w:ins>
    </w:p>
    <w:p w14:paraId="15B14847" w14:textId="77777777" w:rsidR="00BD1F01" w:rsidRDefault="00BD1F01" w:rsidP="00BF72B0">
      <w:pPr>
        <w:pStyle w:val="Definition"/>
        <w:rPr>
          <w:ins w:id="151" w:author="Dennis Brandl" w:date="2019-11-25T10:21:00Z"/>
        </w:rPr>
      </w:pPr>
      <w:ins w:id="152" w:author="Dennis Brandl" w:date="2019-11-25T10:21:00Z">
        <w:r>
          <w:t>The namespace prefix used for an XPath/</w:t>
        </w:r>
        <w:r w:rsidRPr="00BF72B0">
          <w:t>JSONPath</w:t>
        </w:r>
        <w:r>
          <w:t xml:space="preserve"> filter expression.</w:t>
        </w:r>
      </w:ins>
    </w:p>
    <w:p w14:paraId="4D2E8A22" w14:textId="77777777" w:rsidR="00BD1F01" w:rsidRDefault="00BD1F01" w:rsidP="00BF72B0">
      <w:pPr>
        <w:pStyle w:val="DefinitionTerm"/>
        <w:rPr>
          <w:ins w:id="153" w:author="Dennis Brandl" w:date="2019-11-25T10:21:00Z"/>
        </w:rPr>
      </w:pPr>
      <w:ins w:id="154" w:author="Dennis Brandl" w:date="2019-11-25T10:21:00Z">
        <w:r w:rsidRPr="00BF72B0">
          <w:t>OperationFault</w:t>
        </w:r>
      </w:ins>
    </w:p>
    <w:p w14:paraId="0D7618FD" w14:textId="77777777" w:rsidR="00BD1F01" w:rsidRDefault="00BD1F01" w:rsidP="00BF72B0">
      <w:pPr>
        <w:pStyle w:val="Definition"/>
        <w:rPr>
          <w:ins w:id="155" w:author="Dennis Brandl" w:date="2019-11-25T10:21:00Z"/>
        </w:rPr>
      </w:pPr>
      <w:ins w:id="156" w:author="Dennis Brandl" w:date="2019-11-25T10:21:00Z">
        <w:r>
          <w:t>The error r</w:t>
        </w:r>
        <w:r w:rsidRPr="00045EBF">
          <w:t xml:space="preserve">eturned when attempting to open a Session on a Channel </w:t>
        </w:r>
        <w:r w:rsidRPr="00BF72B0">
          <w:t>of</w:t>
        </w:r>
        <w:r w:rsidRPr="00045EBF">
          <w:t xml:space="preserve"> the wrong ChannelType.</w:t>
        </w:r>
        <w:r>
          <w:t xml:space="preserve"> The channel type MUST be of Publication type or Request type</w:t>
        </w:r>
      </w:ins>
    </w:p>
    <w:p w14:paraId="06A96533" w14:textId="77777777" w:rsidR="00BD1F01" w:rsidRDefault="00BD1F01" w:rsidP="00BF72B0">
      <w:pPr>
        <w:pStyle w:val="DefinitionTerm"/>
        <w:rPr>
          <w:ins w:id="157" w:author="Dennis Brandl" w:date="2019-11-25T10:21:00Z"/>
        </w:rPr>
      </w:pPr>
      <w:ins w:id="158" w:author="Dennis Brandl" w:date="2019-11-25T10:21:00Z">
        <w:r w:rsidRPr="00BF72B0">
          <w:t>SecurityToken</w:t>
        </w:r>
      </w:ins>
    </w:p>
    <w:p w14:paraId="2B9C0D5A" w14:textId="77777777" w:rsidR="00BD1F01" w:rsidRDefault="00BD1F01" w:rsidP="00BF72B0">
      <w:pPr>
        <w:pStyle w:val="Definition"/>
        <w:rPr>
          <w:ins w:id="159" w:author="Dennis Brandl" w:date="2019-11-25T10:21:00Z"/>
        </w:rPr>
      </w:pPr>
      <w:ins w:id="160" w:author="Dennis Brandl" w:date="2019-11-25T10:21:00Z">
        <w:r>
          <w:t xml:space="preserve">A token that can be assigned to a channel to </w:t>
        </w:r>
        <w:r w:rsidRPr="00BF72B0">
          <w:t>control</w:t>
        </w:r>
        <w:r>
          <w:t xml:space="preserve"> authorization.</w:t>
        </w:r>
      </w:ins>
    </w:p>
    <w:p w14:paraId="1CB8F589" w14:textId="77777777" w:rsidR="00BD1F01" w:rsidRDefault="00BD1F01" w:rsidP="00BF72B0">
      <w:pPr>
        <w:pStyle w:val="DefinitionTerm"/>
        <w:rPr>
          <w:ins w:id="161" w:author="Dennis Brandl" w:date="2019-11-25T10:21:00Z"/>
        </w:rPr>
      </w:pPr>
      <w:ins w:id="162" w:author="Dennis Brandl" w:date="2019-11-25T10:21:00Z">
        <w:r w:rsidRPr="00BF72B0">
          <w:t>SecurityTokenFault</w:t>
        </w:r>
      </w:ins>
    </w:p>
    <w:p w14:paraId="7EB05950" w14:textId="77777777" w:rsidR="00BD1F01" w:rsidRPr="002C6837" w:rsidRDefault="00BD1F01" w:rsidP="00BF72B0">
      <w:pPr>
        <w:pStyle w:val="Definition"/>
        <w:rPr>
          <w:ins w:id="163" w:author="Dennis Brandl" w:date="2019-11-25T10:21:00Z"/>
        </w:rPr>
      </w:pPr>
      <w:ins w:id="164" w:author="Dennis Brandl" w:date="2019-11-25T10:21:00Z">
        <w:r>
          <w:t xml:space="preserve">Th error returned when an invalid Security </w:t>
        </w:r>
        <w:r w:rsidRPr="00BF72B0">
          <w:t>token</w:t>
        </w:r>
        <w:r>
          <w:t xml:space="preserve"> is used.</w:t>
        </w:r>
      </w:ins>
    </w:p>
    <w:p w14:paraId="4E5F5C61" w14:textId="77777777" w:rsidR="00BD1F01" w:rsidRDefault="00BD1F01" w:rsidP="00BF72B0">
      <w:pPr>
        <w:pStyle w:val="DefinitionTerm"/>
        <w:rPr>
          <w:ins w:id="165" w:author="Dennis Brandl" w:date="2019-11-25T10:21:00Z"/>
        </w:rPr>
      </w:pPr>
      <w:ins w:id="166" w:author="Dennis Brandl" w:date="2019-11-25T10:21:00Z">
        <w:r w:rsidRPr="00BF72B0">
          <w:t>SessionFault</w:t>
        </w:r>
      </w:ins>
    </w:p>
    <w:p w14:paraId="3B67DB11" w14:textId="77777777" w:rsidR="00BD1F01" w:rsidRPr="00045EBF" w:rsidRDefault="00BD1F01" w:rsidP="00BF72B0">
      <w:pPr>
        <w:pStyle w:val="Definition"/>
        <w:rPr>
          <w:ins w:id="167" w:author="Dennis Brandl" w:date="2019-11-25T10:21:00Z"/>
        </w:rPr>
      </w:pPr>
      <w:ins w:id="168" w:author="Dennis Brandl" w:date="2019-11-25T10:21:00Z">
        <w:r>
          <w:t>The error r</w:t>
        </w:r>
        <w:r w:rsidRPr="00045EBF">
          <w:t>eturned when attempting to access a Session of the wrong SessionType.</w:t>
        </w:r>
        <w:r>
          <w:t xml:space="preserve"> The session type MUST be Publication Provider OR Publication Consumer OR Request Provider OR Request Consumer for this operation.</w:t>
        </w:r>
      </w:ins>
    </w:p>
    <w:p w14:paraId="1A4BEF3F" w14:textId="77777777" w:rsidR="00BD1F01" w:rsidRDefault="00BD1F01" w:rsidP="00BF72B0">
      <w:pPr>
        <w:pStyle w:val="DefinitionTerm"/>
        <w:rPr>
          <w:ins w:id="169" w:author="Dennis Brandl" w:date="2019-11-25T10:21:00Z"/>
        </w:rPr>
      </w:pPr>
      <w:ins w:id="170" w:author="Dennis Brandl" w:date="2019-11-25T10:21:00Z">
        <w:r w:rsidRPr="00BF72B0">
          <w:t>SessionID</w:t>
        </w:r>
      </w:ins>
    </w:p>
    <w:p w14:paraId="6E261615" w14:textId="77777777" w:rsidR="00BD1F01" w:rsidRDefault="00BD1F01" w:rsidP="00BF72B0">
      <w:pPr>
        <w:pStyle w:val="Definition"/>
        <w:rPr>
          <w:ins w:id="171" w:author="Dennis Brandl" w:date="2019-11-25T10:21:00Z"/>
        </w:rPr>
      </w:pPr>
      <w:ins w:id="172" w:author="Dennis Brandl" w:date="2019-11-25T10:21:00Z">
        <w:r>
          <w:t>An identifier generated by the ws-ISBM Service Provider upon creation of a session. Identifiers SHOULD be made non-obvious and not easily guessable.</w:t>
        </w:r>
      </w:ins>
    </w:p>
    <w:p w14:paraId="462A076F" w14:textId="77777777" w:rsidR="00BD1F01" w:rsidRDefault="00BD1F01" w:rsidP="00BF72B0">
      <w:pPr>
        <w:pStyle w:val="DefinitionTerm"/>
        <w:rPr>
          <w:ins w:id="173" w:author="Dennis Brandl" w:date="2019-11-25T10:21:00Z"/>
        </w:rPr>
      </w:pPr>
      <w:ins w:id="174" w:author="Dennis Brandl" w:date="2019-11-25T10:21:00Z">
        <w:r w:rsidRPr="00BF72B0">
          <w:t>Topic</w:t>
        </w:r>
      </w:ins>
    </w:p>
    <w:p w14:paraId="556C0510" w14:textId="17717CAD" w:rsidR="00BD1F01" w:rsidRDefault="00BD1F01" w:rsidP="00BF72B0">
      <w:pPr>
        <w:pStyle w:val="Definition"/>
        <w:rPr>
          <w:ins w:id="175" w:author="Dennis Brandl" w:date="2019-11-25T10:21:00Z"/>
        </w:rPr>
      </w:pPr>
      <w:ins w:id="176" w:author="Dennis Brandl" w:date="2019-11-25T10:21:00Z">
        <w:r>
          <w:t>The topic name</w:t>
        </w:r>
      </w:ins>
      <w:ins w:id="177" w:author="Dennis Brandl" w:date="2019-11-25T10:30:00Z">
        <w:r w:rsidR="00BF72B0">
          <w:t xml:space="preserve"> given to a message</w:t>
        </w:r>
      </w:ins>
      <w:ins w:id="178" w:author="Dennis Brandl" w:date="2019-11-25T10:21:00Z">
        <w:r>
          <w:t>.</w:t>
        </w:r>
      </w:ins>
    </w:p>
    <w:p w14:paraId="2D88A784" w14:textId="52D61FE5" w:rsidR="00686FBE" w:rsidRPr="00686FBE" w:rsidDel="00BF72B0" w:rsidRDefault="00686FBE" w:rsidP="00686FBE">
      <w:pPr>
        <w:pStyle w:val="BodyText"/>
        <w:rPr>
          <w:del w:id="179" w:author="Dennis Brandl" w:date="2019-11-25T10:28:00Z"/>
        </w:rPr>
      </w:pPr>
    </w:p>
    <w:p w14:paraId="640025EE" w14:textId="46D38B46" w:rsidR="00542731" w:rsidDel="00BF72B0" w:rsidRDefault="00FE082F" w:rsidP="00542731">
      <w:pPr>
        <w:pStyle w:val="DefinitionTerm"/>
        <w:rPr>
          <w:del w:id="180" w:author="Dennis Brandl" w:date="2019-11-25T10:28:00Z"/>
        </w:rPr>
      </w:pPr>
      <w:del w:id="181" w:author="Dennis Brandl" w:date="2019-11-25T10:28:00Z">
        <w:r w:rsidDel="00BF72B0">
          <w:br/>
        </w:r>
        <w:r w:rsidR="00542731" w:rsidDel="00BF72B0">
          <w:delText xml:space="preserve">Definition Term </w:delText>
        </w:r>
      </w:del>
    </w:p>
    <w:p w14:paraId="74BC069B" w14:textId="2AAE5714" w:rsidR="00542731" w:rsidDel="00BF72B0" w:rsidRDefault="001A3CC1" w:rsidP="00542731">
      <w:pPr>
        <w:pStyle w:val="Definition"/>
        <w:rPr>
          <w:del w:id="182" w:author="Dennis Brandl" w:date="2019-11-25T10:28:00Z"/>
        </w:rPr>
      </w:pPr>
      <w:del w:id="183" w:author="Dennis Brandl" w:date="2019-11-25T10:28:00Z">
        <w:r w:rsidDel="00BF72B0">
          <w:delText>d</w:delText>
        </w:r>
        <w:r w:rsidR="00542731" w:rsidDel="00BF72B0">
          <w:delText xml:space="preserve">efinition </w:delText>
        </w:r>
      </w:del>
    </w:p>
    <w:p w14:paraId="6C565EC5" w14:textId="3CF51506" w:rsidR="00542731" w:rsidDel="00BF72B0" w:rsidRDefault="00FE082F" w:rsidP="00542731">
      <w:pPr>
        <w:pStyle w:val="DefinitionTerm"/>
        <w:rPr>
          <w:del w:id="184" w:author="Dennis Brandl" w:date="2019-11-25T10:28:00Z"/>
        </w:rPr>
      </w:pPr>
      <w:del w:id="185" w:author="Dennis Brandl" w:date="2019-11-25T10:28:00Z">
        <w:r w:rsidDel="00BF72B0">
          <w:br/>
        </w:r>
        <w:r w:rsidR="00542731" w:rsidDel="00BF72B0">
          <w:delText xml:space="preserve">Definition Term </w:delText>
        </w:r>
      </w:del>
    </w:p>
    <w:p w14:paraId="487E8C26" w14:textId="13B9C477" w:rsidR="00542731" w:rsidDel="00BF72B0" w:rsidRDefault="001A3CC1" w:rsidP="00542731">
      <w:pPr>
        <w:pStyle w:val="Definition"/>
        <w:rPr>
          <w:del w:id="186" w:author="Dennis Brandl" w:date="2019-11-25T10:28:00Z"/>
        </w:rPr>
      </w:pPr>
      <w:del w:id="187" w:author="Dennis Brandl" w:date="2019-11-25T10:28:00Z">
        <w:r w:rsidDel="00BF72B0">
          <w:delText>d</w:delText>
        </w:r>
        <w:r w:rsidR="00542731" w:rsidDel="00BF72B0">
          <w:delText xml:space="preserve">efinition </w:delText>
        </w:r>
      </w:del>
    </w:p>
    <w:p w14:paraId="62CB4BFE" w14:textId="5D4BAE6C" w:rsidR="00FE082F" w:rsidDel="00BF72B0" w:rsidRDefault="001A3CC1" w:rsidP="001A3CC1">
      <w:pPr>
        <w:pStyle w:val="DefinitionTerm"/>
        <w:rPr>
          <w:del w:id="188" w:author="Dennis Brandl" w:date="2019-11-25T10:28:00Z"/>
        </w:rPr>
      </w:pPr>
      <w:del w:id="189" w:author="Dennis Brandl" w:date="2019-11-25T10:28:00Z">
        <w:r w:rsidDel="00BF72B0">
          <w:br/>
          <w:delText>And another</w:delText>
        </w:r>
      </w:del>
    </w:p>
    <w:p w14:paraId="616DDE32" w14:textId="38DBAAA8" w:rsidR="001A3CC1" w:rsidRPr="001A3CC1" w:rsidDel="00BF72B0" w:rsidRDefault="001A3CC1" w:rsidP="001A3CC1">
      <w:pPr>
        <w:pStyle w:val="Definition"/>
        <w:rPr>
          <w:del w:id="190" w:author="Dennis Brandl" w:date="2019-11-25T10:28:00Z"/>
        </w:rPr>
      </w:pPr>
      <w:del w:id="191" w:author="Dennis Brandl" w:date="2019-11-25T10:28:00Z">
        <w:r w:rsidDel="00BF72B0">
          <w:delText>this is the definition.</w:delText>
        </w:r>
      </w:del>
    </w:p>
    <w:p w14:paraId="389A56B9" w14:textId="204C8058" w:rsidR="00BB0129" w:rsidRDefault="00E83E4F" w:rsidP="005C4335">
      <w:pPr>
        <w:pStyle w:val="Heading2"/>
      </w:pPr>
      <w:bookmarkStart w:id="192" w:name="_Toc25337016"/>
      <w:bookmarkStart w:id="193" w:name="_Toc25357141"/>
      <w:bookmarkStart w:id="194" w:name="_Toc25447165"/>
      <w:r>
        <w:lastRenderedPageBreak/>
        <w:t>Notational Conventions</w:t>
      </w:r>
      <w:bookmarkEnd w:id="192"/>
      <w:bookmarkEnd w:id="193"/>
      <w:bookmarkEnd w:id="194"/>
    </w:p>
    <w:p w14:paraId="13FDBA7F" w14:textId="77777777" w:rsidR="00BB0129" w:rsidRDefault="00E83E4F" w:rsidP="00CF791A">
      <w:pPr>
        <w:pStyle w:val="BodyText"/>
      </w:pPr>
      <w:r>
        <w:t xml:space="preserve">The key words "MUST", "MUST NOT", "REQUIRED", "SHALL", "SHALL NOT", "SHOULD", "SHOULD NOT", "RECOMMENDED", "MAY", and "OPTIONAL" in this document are to be interpreted as described in </w:t>
      </w:r>
      <w:hyperlink r:id="rId27">
        <w:r>
          <w:rPr>
            <w:rStyle w:val="Hyperlink"/>
          </w:rPr>
          <w:t>RFC 2119</w:t>
        </w:r>
      </w:hyperlink>
      <w:r>
        <w:t>.</w:t>
      </w:r>
    </w:p>
    <w:p w14:paraId="18F436C5" w14:textId="77777777" w:rsidR="00A3352F" w:rsidRDefault="00E83E4F" w:rsidP="00A25EDB">
      <w:pPr>
        <w:pStyle w:val="BodyText"/>
      </w:pPr>
      <w:r>
        <w:t xml:space="preserve">This specification uses the following syntax to define </w:t>
      </w:r>
      <w:r w:rsidR="003342EB">
        <w:t>conceptual</w:t>
      </w:r>
      <w:r>
        <w:t xml:space="preserve"> structures:</w:t>
      </w:r>
    </w:p>
    <w:p w14:paraId="3734DD16" w14:textId="345993DD" w:rsidR="00A3352F" w:rsidRDefault="00E83E4F" w:rsidP="00A3352F">
      <w:pPr>
        <w:pStyle w:val="BodyText"/>
        <w:ind w:left="720"/>
      </w:pPr>
      <w:r>
        <w:rPr>
          <w:rStyle w:val="VerbatimChar"/>
        </w:rPr>
        <w:t>Element Name (Type) [Cardinality</w:t>
      </w:r>
      <w:r w:rsidR="00A25EDB">
        <w:rPr>
          <w:rStyle w:val="VerbatimChar"/>
        </w:rPr>
        <w:t>]</w:t>
      </w:r>
    </w:p>
    <w:p w14:paraId="07E851F6" w14:textId="367B9FC8" w:rsidR="00BB0129" w:rsidRDefault="00E83E4F" w:rsidP="00CF791A">
      <w:pPr>
        <w:pStyle w:val="BodyText"/>
      </w:pPr>
      <w:r>
        <w:t xml:space="preserve">The namespaces for Types are defined in </w:t>
      </w:r>
      <w:hyperlink r:id="rId28" w:anchor="namespaces">
        <w:r>
          <w:rPr>
            <w:rStyle w:val="Hyperlink"/>
          </w:rPr>
          <w:t>the following section</w:t>
        </w:r>
      </w:hyperlink>
      <w:r>
        <w:t xml:space="preserve">. For example, the Topic element defined as an XML Schema </w:t>
      </w:r>
      <w:r>
        <w:rPr>
          <w:rStyle w:val="VerbatimChar"/>
        </w:rPr>
        <w:t>string</w:t>
      </w:r>
      <w:r>
        <w:t xml:space="preserve"> with one to many cardinality would be defined as: </w:t>
      </w:r>
      <w:r>
        <w:rPr>
          <w:rStyle w:val="VerbatimChar"/>
        </w:rPr>
        <w:t>Topic (xs:string) [1..*]</w:t>
      </w:r>
      <w:r>
        <w:t>.</w:t>
      </w:r>
    </w:p>
    <w:p w14:paraId="39EE6FB9" w14:textId="7EC917C6" w:rsidR="003F0218" w:rsidRDefault="003F0218" w:rsidP="003F0218">
      <w:pPr>
        <w:pStyle w:val="Heading2"/>
      </w:pPr>
      <w:bookmarkStart w:id="195" w:name="namespaces"/>
      <w:bookmarkStart w:id="196" w:name="_Toc25337017"/>
      <w:bookmarkStart w:id="197" w:name="_Toc25357142"/>
      <w:bookmarkStart w:id="198" w:name="_Toc25447166"/>
      <w:bookmarkEnd w:id="195"/>
      <w:r>
        <w:t>XML Namespaces</w:t>
      </w:r>
      <w:bookmarkEnd w:id="196"/>
      <w:bookmarkEnd w:id="197"/>
      <w:bookmarkEnd w:id="198"/>
    </w:p>
    <w:p w14:paraId="0B40F243" w14:textId="77777777" w:rsidR="003F0218" w:rsidRDefault="003F0218" w:rsidP="003F0218">
      <w:pPr>
        <w:pStyle w:val="BodyText"/>
      </w:pPr>
      <w:r>
        <w:t>The following namespaces are used in this document:</w:t>
      </w:r>
    </w:p>
    <w:tbl>
      <w:tblPr>
        <w:tblStyle w:val="ListTable2"/>
        <w:tblW w:w="4989" w:type="pct"/>
        <w:tblLook w:val="0420" w:firstRow="1" w:lastRow="0" w:firstColumn="0" w:lastColumn="0" w:noHBand="0" w:noVBand="1"/>
      </w:tblPr>
      <w:tblGrid>
        <w:gridCol w:w="1951"/>
        <w:gridCol w:w="8107"/>
      </w:tblGrid>
      <w:tr w:rsidR="003F0218" w14:paraId="07A62AE4" w14:textId="77777777" w:rsidTr="00B303C3">
        <w:trPr>
          <w:cnfStyle w:val="100000000000" w:firstRow="1" w:lastRow="0" w:firstColumn="0" w:lastColumn="0" w:oddVBand="0" w:evenVBand="0" w:oddHBand="0" w:evenHBand="0" w:firstRowFirstColumn="0" w:firstRowLastColumn="0" w:lastRowFirstColumn="0" w:lastRowLastColumn="0"/>
          <w:trHeight w:val="261"/>
        </w:trPr>
        <w:tc>
          <w:tcPr>
            <w:tcW w:w="0" w:type="auto"/>
          </w:tcPr>
          <w:p w14:paraId="559AB6F3" w14:textId="77777777" w:rsidR="003F0218" w:rsidRDefault="003F0218" w:rsidP="00CE30F5">
            <w:pPr>
              <w:pStyle w:val="Compact"/>
            </w:pPr>
            <w:r>
              <w:t>Prefix</w:t>
            </w:r>
          </w:p>
        </w:tc>
        <w:tc>
          <w:tcPr>
            <w:tcW w:w="0" w:type="auto"/>
          </w:tcPr>
          <w:p w14:paraId="2B69747A" w14:textId="77777777" w:rsidR="003F0218" w:rsidRDefault="003F0218" w:rsidP="00CE30F5">
            <w:pPr>
              <w:pStyle w:val="Compact"/>
            </w:pPr>
            <w:r>
              <w:t>Namespace</w:t>
            </w:r>
          </w:p>
        </w:tc>
      </w:tr>
      <w:tr w:rsidR="003F0218" w14:paraId="72859897" w14:textId="77777777" w:rsidTr="00B303C3">
        <w:trPr>
          <w:cnfStyle w:val="000000100000" w:firstRow="0" w:lastRow="0" w:firstColumn="0" w:lastColumn="0" w:oddVBand="0" w:evenVBand="0" w:oddHBand="1" w:evenHBand="0" w:firstRowFirstColumn="0" w:firstRowLastColumn="0" w:lastRowFirstColumn="0" w:lastRowLastColumn="0"/>
          <w:trHeight w:val="261"/>
        </w:trPr>
        <w:tc>
          <w:tcPr>
            <w:tcW w:w="0" w:type="auto"/>
          </w:tcPr>
          <w:p w14:paraId="0CC813A5" w14:textId="77777777" w:rsidR="003F0218" w:rsidRDefault="003F0218" w:rsidP="00CE30F5">
            <w:pPr>
              <w:pStyle w:val="Compact"/>
            </w:pPr>
            <w:r>
              <w:t>xs</w:t>
            </w:r>
          </w:p>
        </w:tc>
        <w:tc>
          <w:tcPr>
            <w:tcW w:w="0" w:type="auto"/>
          </w:tcPr>
          <w:p w14:paraId="72A657DC" w14:textId="77777777" w:rsidR="003F0218" w:rsidRDefault="003F0218" w:rsidP="00CE30F5">
            <w:pPr>
              <w:pStyle w:val="Compact"/>
            </w:pPr>
            <w:r>
              <w:t>http://www.w3.org/2001/XMLSchema</w:t>
            </w:r>
          </w:p>
        </w:tc>
      </w:tr>
      <w:tr w:rsidR="005959AA" w14:paraId="34E3C232" w14:textId="77777777" w:rsidTr="00CE30F5">
        <w:trPr>
          <w:trHeight w:val="247"/>
        </w:trPr>
        <w:tc>
          <w:tcPr>
            <w:tcW w:w="0" w:type="auto"/>
          </w:tcPr>
          <w:p w14:paraId="2C81AC3D" w14:textId="10905D9E" w:rsidR="005959AA" w:rsidRDefault="005959AA" w:rsidP="00CE30F5">
            <w:pPr>
              <w:pStyle w:val="Compact"/>
            </w:pPr>
            <w:r>
              <w:t>xsi</w:t>
            </w:r>
          </w:p>
        </w:tc>
        <w:tc>
          <w:tcPr>
            <w:tcW w:w="0" w:type="auto"/>
          </w:tcPr>
          <w:p w14:paraId="05B96852" w14:textId="460BE250" w:rsidR="005959AA" w:rsidRDefault="005959AA" w:rsidP="00CE30F5">
            <w:pPr>
              <w:pStyle w:val="Compact"/>
            </w:pPr>
            <w:r>
              <w:t>http://www.w3.org/2001/XMLSchema-instance</w:t>
            </w:r>
          </w:p>
        </w:tc>
      </w:tr>
      <w:tr w:rsidR="003F0218" w14:paraId="21DFD9E6" w14:textId="77777777" w:rsidTr="00B303C3">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0A3BDADC" w14:textId="77777777" w:rsidR="003F0218" w:rsidRDefault="003F0218" w:rsidP="00CE30F5">
            <w:pPr>
              <w:pStyle w:val="Compact"/>
            </w:pPr>
            <w:r>
              <w:t>isbm</w:t>
            </w:r>
          </w:p>
        </w:tc>
        <w:tc>
          <w:tcPr>
            <w:tcW w:w="0" w:type="auto"/>
          </w:tcPr>
          <w:p w14:paraId="3547E318" w14:textId="2668C15C" w:rsidR="003F0218" w:rsidRDefault="000A3854" w:rsidP="00CE30F5">
            <w:pPr>
              <w:pStyle w:val="Compact"/>
            </w:pPr>
            <w:hyperlink r:id="rId29" w:history="1">
              <w:r w:rsidR="00D61384" w:rsidRPr="00030654">
                <w:rPr>
                  <w:rStyle w:val="Hyperlink"/>
                </w:rPr>
                <w:t>http://www.openoandm.org/ws-isbm/</w:t>
              </w:r>
            </w:hyperlink>
          </w:p>
        </w:tc>
      </w:tr>
      <w:tr w:rsidR="00D61384" w14:paraId="1578E36C" w14:textId="77777777" w:rsidTr="00B303C3">
        <w:trPr>
          <w:trHeight w:val="247"/>
        </w:trPr>
        <w:tc>
          <w:tcPr>
            <w:tcW w:w="0" w:type="auto"/>
          </w:tcPr>
          <w:p w14:paraId="24923E67" w14:textId="01D46E6D" w:rsidR="00D61384" w:rsidRDefault="00D61384" w:rsidP="00CE30F5">
            <w:pPr>
              <w:pStyle w:val="Compact"/>
            </w:pPr>
            <w:r>
              <w:t>isbm-rest</w:t>
            </w:r>
          </w:p>
        </w:tc>
        <w:tc>
          <w:tcPr>
            <w:tcW w:w="0" w:type="auto"/>
          </w:tcPr>
          <w:p w14:paraId="1970BFC0" w14:textId="21134EC1" w:rsidR="00D61384" w:rsidRDefault="000A3854" w:rsidP="00CE30F5">
            <w:pPr>
              <w:pStyle w:val="Compact"/>
            </w:pPr>
            <w:hyperlink r:id="rId30" w:history="1">
              <w:r w:rsidR="009E20EB" w:rsidRPr="00030654">
                <w:rPr>
                  <w:rStyle w:val="Hyperlink"/>
                </w:rPr>
                <w:t>http://www.openoandm.org/ws-isbm/rest/</w:t>
              </w:r>
            </w:hyperlink>
          </w:p>
        </w:tc>
      </w:tr>
      <w:tr w:rsidR="009E20EB" w14:paraId="1EC2D5F7" w14:textId="77777777" w:rsidTr="00B303C3">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165796D0" w14:textId="442C3F69" w:rsidR="009E20EB" w:rsidRDefault="009E20EB" w:rsidP="00CE30F5">
            <w:pPr>
              <w:pStyle w:val="Compact"/>
            </w:pPr>
            <w:r>
              <w:t>json</w:t>
            </w:r>
          </w:p>
        </w:tc>
        <w:tc>
          <w:tcPr>
            <w:tcW w:w="0" w:type="auto"/>
          </w:tcPr>
          <w:p w14:paraId="39417218" w14:textId="297E93DD" w:rsidR="009E20EB" w:rsidRDefault="009E20EB" w:rsidP="00CE30F5">
            <w:pPr>
              <w:pStyle w:val="Compact"/>
            </w:pPr>
            <w:r>
              <w:t>Differentiation of basic data types</w:t>
            </w:r>
          </w:p>
        </w:tc>
      </w:tr>
    </w:tbl>
    <w:p w14:paraId="0C511CBD" w14:textId="7E058399" w:rsidR="00F834DD" w:rsidRPr="00F834DD" w:rsidRDefault="00F834DD" w:rsidP="00F834DD">
      <w:pPr>
        <w:pStyle w:val="BodyText"/>
      </w:pPr>
    </w:p>
    <w:p w14:paraId="0970112C" w14:textId="0551CB6C" w:rsidR="00BB0129" w:rsidRDefault="00E83E4F" w:rsidP="005C4335">
      <w:pPr>
        <w:pStyle w:val="Heading1"/>
      </w:pPr>
      <w:bookmarkStart w:id="199" w:name="service-requirements"/>
      <w:bookmarkStart w:id="200" w:name="_Toc25337018"/>
      <w:bookmarkStart w:id="201" w:name="_Toc25357143"/>
      <w:bookmarkStart w:id="202" w:name="_Toc25447167"/>
      <w:bookmarkEnd w:id="199"/>
      <w:r>
        <w:t>Service Requirements</w:t>
      </w:r>
      <w:bookmarkEnd w:id="200"/>
      <w:bookmarkEnd w:id="201"/>
      <w:bookmarkEnd w:id="202"/>
    </w:p>
    <w:p w14:paraId="2B4F7610" w14:textId="36D7F12C" w:rsidR="00BB0129" w:rsidRDefault="00E83E4F" w:rsidP="00CF791A">
      <w:pPr>
        <w:pStyle w:val="BodyText"/>
      </w:pPr>
      <w:r>
        <w:t xml:space="preserve">The following items define shared requirements that are applicable across the various services defined in </w:t>
      </w:r>
      <w:hyperlink w:anchor="service-definitions">
        <w:r>
          <w:rPr>
            <w:rStyle w:val="Hyperlink"/>
          </w:rPr>
          <w:t>Service Definitions</w:t>
        </w:r>
      </w:hyperlink>
      <w:r>
        <w:t>. These requirements supplement the service requirements specified by ISA</w:t>
      </w:r>
      <w:r w:rsidR="00660C7C">
        <w:t>-</w:t>
      </w:r>
      <w:r>
        <w:t xml:space="preserve">95.00.06 but are contextualized for SOAP </w:t>
      </w:r>
      <w:r w:rsidR="00890898">
        <w:t xml:space="preserve">and REST </w:t>
      </w:r>
      <w:r>
        <w:t>Web Services.</w:t>
      </w:r>
    </w:p>
    <w:p w14:paraId="22711CAE" w14:textId="30B9F086" w:rsidR="00BB0129" w:rsidRDefault="00E83E4F" w:rsidP="00CF791A">
      <w:pPr>
        <w:pStyle w:val="Heading2"/>
      </w:pPr>
      <w:bookmarkStart w:id="203" w:name="message-content-format"/>
      <w:bookmarkStart w:id="204" w:name="_Toc25337019"/>
      <w:bookmarkStart w:id="205" w:name="_Toc25357144"/>
      <w:bookmarkStart w:id="206" w:name="_Toc25447168"/>
      <w:bookmarkEnd w:id="203"/>
      <w:r>
        <w:t>Message Content Format</w:t>
      </w:r>
      <w:bookmarkEnd w:id="204"/>
      <w:bookmarkEnd w:id="205"/>
      <w:bookmarkEnd w:id="206"/>
    </w:p>
    <w:p w14:paraId="5B590DF6" w14:textId="07205D21" w:rsidR="001C6290" w:rsidRPr="001C6290" w:rsidRDefault="001C6290" w:rsidP="001C6290">
      <w:pPr>
        <w:pStyle w:val="BodyText"/>
      </w:pPr>
      <w:r>
        <w:t>Messages are exchanged using a format appropriate to the service interface, for example, XML for the SOAP Interface and JSON for the REST interface. To support transparency of the interface and environments with mixed Web Service implementations, the Message Content MAY be a content type different to the type used to represent the message. For example, JSON Message Content in an XML message over the SOAP interface.</w:t>
      </w:r>
    </w:p>
    <w:p w14:paraId="57472CEE" w14:textId="77777777" w:rsidR="00865653" w:rsidRDefault="00865653" w:rsidP="00865653">
      <w:pPr>
        <w:pStyle w:val="Definition"/>
      </w:pPr>
      <w:r>
        <w:t xml:space="preserve">All </w:t>
      </w:r>
      <w:r w:rsidR="00894FE4">
        <w:t>ws-</w:t>
      </w:r>
      <w:r>
        <w:t xml:space="preserve">ISBM service providers MUST support JSON and XML content types </w:t>
      </w:r>
      <w:r w:rsidR="00373A74">
        <w:t>as Message Content</w:t>
      </w:r>
      <w:r>
        <w:t>.</w:t>
      </w:r>
    </w:p>
    <w:p w14:paraId="50FFB598" w14:textId="1E16E75D" w:rsidR="00960D4B" w:rsidRDefault="00865653" w:rsidP="00865653">
      <w:pPr>
        <w:pStyle w:val="Definition"/>
      </w:pPr>
      <w:r>
        <w:t xml:space="preserve">The </w:t>
      </w:r>
      <w:r w:rsidR="00894FE4">
        <w:t>ws-</w:t>
      </w:r>
      <w:r>
        <w:t xml:space="preserve">ISBM service providers MAY support </w:t>
      </w:r>
      <w:r w:rsidR="00894FE4">
        <w:t>other</w:t>
      </w:r>
      <w:r>
        <w:t xml:space="preserve"> content types</w:t>
      </w:r>
      <w:r w:rsidR="00373A74">
        <w:t xml:space="preserve"> as Message Content</w:t>
      </w:r>
      <w:r>
        <w:t xml:space="preserve">. </w:t>
      </w:r>
    </w:p>
    <w:p w14:paraId="1C551F6F" w14:textId="7D05265A" w:rsidR="00960D4B" w:rsidRDefault="001C6290" w:rsidP="00960D4B">
      <w:pPr>
        <w:pStyle w:val="BodyText"/>
      </w:pPr>
      <w:r>
        <w:t>If a ws-ISBM service provider</w:t>
      </w:r>
      <w:r w:rsidR="00373A74">
        <w:t xml:space="preserve"> implements both the SOAP interface and REST interface, messages </w:t>
      </w:r>
      <w:r w:rsidR="00960D4B" w:rsidRPr="00960D4B">
        <w:t xml:space="preserve">received via one interface </w:t>
      </w:r>
      <w:r w:rsidR="00373A74">
        <w:t>MUST</w:t>
      </w:r>
      <w:r w:rsidR="00960D4B" w:rsidRPr="00960D4B">
        <w:t xml:space="preserve"> be able to be </w:t>
      </w:r>
      <w:r w:rsidR="00373A74">
        <w:t>forwarded</w:t>
      </w:r>
      <w:r w:rsidR="00960D4B" w:rsidRPr="00960D4B">
        <w:t xml:space="preserve"> via the other</w:t>
      </w:r>
      <w:r w:rsidR="00960D4B">
        <w:t xml:space="preserve"> interface</w:t>
      </w:r>
      <w:r w:rsidR="00373A74">
        <w:t>.</w:t>
      </w:r>
    </w:p>
    <w:p w14:paraId="4E90A00F" w14:textId="761FC41D" w:rsidR="00455FAF" w:rsidRPr="00D64321" w:rsidRDefault="00D64321" w:rsidP="00D64321">
      <w:pPr>
        <w:pStyle w:val="Note"/>
      </w:pPr>
      <w:commentRangeStart w:id="207"/>
      <w:r w:rsidRPr="00D64321">
        <w:t>NOTE</w:t>
      </w:r>
      <w:r w:rsidRPr="00D64321">
        <w:tab/>
      </w:r>
      <w:r w:rsidR="00373A74" w:rsidRPr="00D64321">
        <w:t>While</w:t>
      </w:r>
      <w:r w:rsidR="00455FAF" w:rsidRPr="00D64321">
        <w:t xml:space="preserve"> the </w:t>
      </w:r>
      <w:r w:rsidR="00373A74" w:rsidRPr="00D64321">
        <w:t>Message Topic describes</w:t>
      </w:r>
      <w:r w:rsidR="00455FAF" w:rsidRPr="00D64321">
        <w:t xml:space="preserve"> the specific format </w:t>
      </w:r>
      <w:r w:rsidR="00373A74" w:rsidRPr="00D64321">
        <w:t>and schema of the Message Content,</w:t>
      </w:r>
      <w:r w:rsidR="00455FAF" w:rsidRPr="00D64321">
        <w:t xml:space="preserve"> the message</w:t>
      </w:r>
      <w:r w:rsidR="00373A74" w:rsidRPr="00D64321">
        <w:t xml:space="preserve"> schemas themselves, see below, describe</w:t>
      </w:r>
      <w:r w:rsidR="00455FAF" w:rsidRPr="00D64321">
        <w:t xml:space="preserve"> the </w:t>
      </w:r>
      <w:r w:rsidR="00373A74" w:rsidRPr="00D64321">
        <w:t>MIME Type to ensure accurate processing of the Message Content</w:t>
      </w:r>
      <w:r w:rsidR="00455FAF" w:rsidRPr="00D64321">
        <w:t xml:space="preserve">. </w:t>
      </w:r>
      <w:commentRangeEnd w:id="207"/>
      <w:r>
        <w:rPr>
          <w:rStyle w:val="CommentReference"/>
        </w:rPr>
        <w:commentReference w:id="207"/>
      </w:r>
    </w:p>
    <w:p w14:paraId="2F75A80A" w14:textId="7BE4F3D1" w:rsidR="001058FD" w:rsidRDefault="001058FD" w:rsidP="001058FD">
      <w:pPr>
        <w:pStyle w:val="Heading3"/>
      </w:pPr>
      <w:bookmarkStart w:id="208" w:name="_Toc25337020"/>
      <w:bookmarkStart w:id="209" w:name="_Toc25357145"/>
      <w:bookmarkStart w:id="210" w:name="_Toc25447169"/>
      <w:r>
        <w:t>SOAP Interface Requirements</w:t>
      </w:r>
      <w:bookmarkEnd w:id="208"/>
      <w:bookmarkEnd w:id="209"/>
      <w:bookmarkEnd w:id="210"/>
      <w:r>
        <w:t xml:space="preserve"> </w:t>
      </w:r>
    </w:p>
    <w:p w14:paraId="6E8D39C9" w14:textId="50DC7B31" w:rsidR="005959AA" w:rsidRDefault="00223461" w:rsidP="005959AA">
      <w:pPr>
        <w:pStyle w:val="BodyText"/>
      </w:pPr>
      <w:bookmarkStart w:id="211" w:name="_Hlk25354497"/>
      <w:r w:rsidRPr="00A84A37">
        <w:t xml:space="preserve">The </w:t>
      </w:r>
      <w:r w:rsidR="005959AA">
        <w:t xml:space="preserve">XML Schemas for the </w:t>
      </w:r>
      <w:r w:rsidRPr="00A84A37">
        <w:t xml:space="preserve">SOAP interface </w:t>
      </w:r>
      <w:r w:rsidR="005959AA">
        <w:t xml:space="preserve">are defined such that they </w:t>
      </w:r>
      <w:r w:rsidRPr="00A84A37">
        <w:t xml:space="preserve">allow </w:t>
      </w:r>
      <w:r w:rsidR="005959AA">
        <w:t xml:space="preserve">the </w:t>
      </w:r>
      <w:r w:rsidRPr="00A84A37">
        <w:t xml:space="preserve">exchange of </w:t>
      </w:r>
      <w:r w:rsidR="005959AA">
        <w:t xml:space="preserve">XML, </w:t>
      </w:r>
      <w:r w:rsidRPr="00A84A37">
        <w:t>JSON</w:t>
      </w:r>
      <w:r w:rsidR="005959AA">
        <w:t>,</w:t>
      </w:r>
      <w:r w:rsidRPr="00A84A37">
        <w:t xml:space="preserve"> and other </w:t>
      </w:r>
      <w:r w:rsidR="005959AA">
        <w:t>Message Content types</w:t>
      </w:r>
      <w:r w:rsidRPr="00A84A37">
        <w:t xml:space="preserve"> within the XML SOAP </w:t>
      </w:r>
      <w:r w:rsidR="005959AA">
        <w:t>messages</w:t>
      </w:r>
      <w:r w:rsidRPr="00A84A37">
        <w:t xml:space="preserve">. The </w:t>
      </w:r>
      <w:hyperlink w:anchor="_MessageContent" w:history="1">
        <w:r w:rsidRPr="002C2C8E">
          <w:rPr>
            <w:rStyle w:val="Hyperlink"/>
          </w:rPr>
          <w:t>XML sche</w:t>
        </w:r>
        <w:r w:rsidRPr="002C2C8E">
          <w:rPr>
            <w:rStyle w:val="Hyperlink"/>
          </w:rPr>
          <w:t>m</w:t>
        </w:r>
        <w:r w:rsidRPr="002C2C8E">
          <w:rPr>
            <w:rStyle w:val="Hyperlink"/>
          </w:rPr>
          <w:t>a for Message Content</w:t>
        </w:r>
      </w:hyperlink>
      <w:r w:rsidRPr="00A84A37">
        <w:t xml:space="preserve"> defined for the SOAP interface make</w:t>
      </w:r>
      <w:r w:rsidR="005959AA">
        <w:t>s</w:t>
      </w:r>
      <w:r w:rsidRPr="00A84A37">
        <w:t xml:space="preserve"> use of type inheritance </w:t>
      </w:r>
      <w:r w:rsidR="005959AA">
        <w:t xml:space="preserve">to support the different content types: XML, String, </w:t>
      </w:r>
      <w:r w:rsidRPr="00A84A37">
        <w:t xml:space="preserve">and </w:t>
      </w:r>
      <w:r w:rsidR="005959AA">
        <w:t>Binary.</w:t>
      </w:r>
      <w:bookmarkEnd w:id="211"/>
    </w:p>
    <w:p w14:paraId="1B4D488E" w14:textId="5E293FD6" w:rsidR="005959AA" w:rsidRDefault="005959AA" w:rsidP="005959AA">
      <w:pPr>
        <w:pStyle w:val="BodyText"/>
      </w:pPr>
      <w:r>
        <w:lastRenderedPageBreak/>
        <w:t xml:space="preserve">For XML Message Content, the content is associated with a message through the use of an XML Schema </w:t>
      </w:r>
      <w:r w:rsidRPr="005959AA">
        <w:rPr>
          <w:rStyle w:val="VerbatimChar"/>
        </w:rPr>
        <w:t>any</w:t>
      </w:r>
      <w:r>
        <w:t xml:space="preserve"> (</w:t>
      </w:r>
      <w:r w:rsidRPr="005959AA">
        <w:rPr>
          <w:rStyle w:val="VerbatimChar"/>
        </w:rPr>
        <w:t>xs:</w:t>
      </w:r>
      <w:commentRangeStart w:id="212"/>
      <w:r w:rsidRPr="005959AA">
        <w:rPr>
          <w:rStyle w:val="VerbatimChar"/>
        </w:rPr>
        <w:t>any</w:t>
      </w:r>
      <w:commentRangeEnd w:id="212"/>
      <w:r w:rsidR="00082D1C">
        <w:rPr>
          <w:rStyle w:val="CommentReference"/>
        </w:rPr>
        <w:commentReference w:id="212"/>
      </w:r>
      <w:r>
        <w:t>) element. The XML content MUST be valid XML. A ws-ISBM Service Provider SHOULD preserve significant whitespace and comments within the XML content.</w:t>
      </w:r>
      <w:r w:rsidR="00570E80">
        <w:t xml:space="preserve"> An XML declaration MUST NOT appear within the XML Message Content.</w:t>
      </w:r>
    </w:p>
    <w:p w14:paraId="6F82E223" w14:textId="714992F0" w:rsidR="00570E80" w:rsidRDefault="00570E80" w:rsidP="005959AA">
      <w:pPr>
        <w:pStyle w:val="BodyText"/>
      </w:pPr>
      <w:bookmarkStart w:id="213" w:name="_Hlk25355192"/>
      <w:r>
        <w:t xml:space="preserve">For String Message Content, the content is associated through the use of an XML element </w:t>
      </w:r>
      <w:r w:rsidR="00082D1C">
        <w:t>of</w:t>
      </w:r>
      <w:r>
        <w:t xml:space="preserve"> type </w:t>
      </w:r>
      <w:r w:rsidRPr="00570E80">
        <w:rPr>
          <w:rStyle w:val="VerbatimChar"/>
        </w:rPr>
        <w:t>xs:string</w:t>
      </w:r>
      <w:r>
        <w:t xml:space="preserve">. This allows content represented by textual data formats, such as JSON, to be exchanged within the XML message. The String content MUST have its </w:t>
      </w:r>
      <w:r w:rsidRPr="00570E80">
        <w:rPr>
          <w:rStyle w:val="VerbatimChar"/>
        </w:rPr>
        <w:t>mediaType</w:t>
      </w:r>
      <w:r>
        <w:t xml:space="preserve"> specified. A list of media types is available at </w:t>
      </w:r>
      <w:commentRangeStart w:id="214"/>
      <w:r>
        <w:t>XXX</w:t>
      </w:r>
      <w:commentRangeEnd w:id="214"/>
      <w:r>
        <w:rPr>
          <w:rStyle w:val="CommentReference"/>
        </w:rPr>
        <w:commentReference w:id="214"/>
      </w:r>
      <w:r>
        <w:t xml:space="preserve">. The String content MUST be correctly escaped according to the XML syntax if it </w:t>
      </w:r>
      <w:del w:id="215" w:author="Dennis Brandl" w:date="2019-11-25T14:08:00Z">
        <w:r w:rsidDel="00D64321">
          <w:delText xml:space="preserve">would </w:delText>
        </w:r>
      </w:del>
      <w:r>
        <w:t>include</w:t>
      </w:r>
      <w:ins w:id="216" w:author="Dennis Brandl" w:date="2019-11-25T14:08:00Z">
        <w:r w:rsidR="00D64321">
          <w:t>s</w:t>
        </w:r>
      </w:ins>
      <w:r>
        <w:t xml:space="preserve"> </w:t>
      </w:r>
      <w:r w:rsidR="00082D1C">
        <w:t xml:space="preserve">protected </w:t>
      </w:r>
      <w:r>
        <w:t>XML</w:t>
      </w:r>
      <w:r w:rsidR="00082D1C">
        <w:t xml:space="preserve"> characters.</w:t>
      </w:r>
    </w:p>
    <w:p w14:paraId="031E93ED" w14:textId="2E97061D" w:rsidR="00082D1C" w:rsidRDefault="00082D1C" w:rsidP="005959AA">
      <w:pPr>
        <w:pStyle w:val="BodyText"/>
      </w:pPr>
      <w:r>
        <w:t xml:space="preserve">A SOAP-based </w:t>
      </w:r>
      <w:del w:id="217" w:author="Dennis Brandl" w:date="2019-11-25T14:08:00Z">
        <w:r w:rsidDel="00D64321">
          <w:delText>ws-</w:delText>
        </w:r>
      </w:del>
      <w:r>
        <w:t>ISBM Service Provider SHOULD NOT exchange XML Message Content using the String content type.</w:t>
      </w:r>
    </w:p>
    <w:bookmarkEnd w:id="213"/>
    <w:p w14:paraId="387597C7" w14:textId="53037E1E" w:rsidR="00082D1C" w:rsidRDefault="00082D1C" w:rsidP="005959AA">
      <w:pPr>
        <w:pStyle w:val="BodyText"/>
      </w:pPr>
      <w:r>
        <w:t>For Binary Message Content, the content is associated through the use of an XML element containing Base64 encoded data (</w:t>
      </w:r>
      <w:r w:rsidRPr="00082D1C">
        <w:rPr>
          <w:rStyle w:val="VerbatimChar"/>
        </w:rPr>
        <w:t>xs:base64binary</w:t>
      </w:r>
      <w:r>
        <w:t xml:space="preserve">). This allows content represented by binary formats to be exchanged within the XML message. The Binary content MAY specify the </w:t>
      </w:r>
      <w:r w:rsidRPr="00082D1C">
        <w:rPr>
          <w:rStyle w:val="VerbatimChar"/>
        </w:rPr>
        <w:t>mediaType</w:t>
      </w:r>
      <w:r>
        <w:t xml:space="preserve"> of the content. A list of media types is available at </w:t>
      </w:r>
      <w:commentRangeStart w:id="218"/>
      <w:r>
        <w:t>XXX</w:t>
      </w:r>
      <w:commentRangeEnd w:id="218"/>
      <w:r>
        <w:rPr>
          <w:rStyle w:val="CommentReference"/>
        </w:rPr>
        <w:commentReference w:id="218"/>
      </w:r>
      <w:r>
        <w:t>.</w:t>
      </w:r>
    </w:p>
    <w:p w14:paraId="7A2C1887" w14:textId="5E248148" w:rsidR="00082D1C" w:rsidRDefault="00082D1C" w:rsidP="005959AA">
      <w:pPr>
        <w:pStyle w:val="BodyText"/>
      </w:pPr>
      <w:r>
        <w:t>A SOAP-based ws-ISBM Service Provider SHOULD NOT exchange XML Message Content using the Binary content type.</w:t>
      </w:r>
    </w:p>
    <w:p w14:paraId="4FF7EF92" w14:textId="4C06A27F" w:rsidR="00223461" w:rsidRPr="00A84A37" w:rsidRDefault="005959AA" w:rsidP="00223461">
      <w:pPr>
        <w:pStyle w:val="BodyText"/>
      </w:pPr>
      <w:r>
        <w:t xml:space="preserve">In an XML message, </w:t>
      </w:r>
      <w:r w:rsidR="00223461" w:rsidRPr="00A84A37">
        <w:t>the XML Schema Instance '</w:t>
      </w:r>
      <w:r w:rsidR="00223461" w:rsidRPr="00B303C3">
        <w:rPr>
          <w:rStyle w:val="VerbatimChar"/>
        </w:rPr>
        <w:t>type</w:t>
      </w:r>
      <w:r w:rsidR="00223461" w:rsidRPr="00A84A37">
        <w:t xml:space="preserve">' </w:t>
      </w:r>
      <w:r>
        <w:t>(</w:t>
      </w:r>
      <w:r w:rsidRPr="005959AA">
        <w:rPr>
          <w:rStyle w:val="VerbatimChar"/>
        </w:rPr>
        <w:t>xsi:type</w:t>
      </w:r>
      <w:r>
        <w:t xml:space="preserve">) </w:t>
      </w:r>
      <w:r w:rsidR="00223461" w:rsidRPr="00A84A37">
        <w:t xml:space="preserve">attribute </w:t>
      </w:r>
      <w:r>
        <w:t>MUST be</w:t>
      </w:r>
      <w:r w:rsidR="00223461" w:rsidRPr="00A84A37">
        <w:t xml:space="preserve"> used </w:t>
      </w:r>
      <w:r>
        <w:t xml:space="preserve">to </w:t>
      </w:r>
      <w:r w:rsidR="00223461" w:rsidRPr="00A84A37">
        <w:t>indicat</w:t>
      </w:r>
      <w:r>
        <w:t>e</w:t>
      </w:r>
      <w:r w:rsidR="00223461" w:rsidRPr="00A84A37">
        <w:t xml:space="preserve"> the </w:t>
      </w:r>
      <w:r>
        <w:t xml:space="preserve">specific </w:t>
      </w:r>
      <w:r w:rsidR="00223461" w:rsidRPr="00A84A37">
        <w:t>content type.</w:t>
      </w:r>
    </w:p>
    <w:p w14:paraId="1426CE6C" w14:textId="52A33879" w:rsidR="007D63A1" w:rsidRDefault="007D63A1" w:rsidP="007D63A1">
      <w:pPr>
        <w:pStyle w:val="Heading4"/>
      </w:pPr>
      <w:r>
        <w:t>XML Message Content Example</w:t>
      </w:r>
    </w:p>
    <w:p w14:paraId="123CBF61" w14:textId="77777777" w:rsidR="00223461" w:rsidRDefault="00223461" w:rsidP="00223461">
      <w:pPr>
        <w:pStyle w:val="HTMLPreformatted"/>
        <w:wordWrap w:val="0"/>
        <w:rPr>
          <w:color w:val="484644"/>
          <w:sz w:val="21"/>
          <w:szCs w:val="21"/>
        </w:rPr>
      </w:pPr>
      <w:r>
        <w:rPr>
          <w:color w:val="484644"/>
          <w:sz w:val="21"/>
          <w:szCs w:val="21"/>
        </w:rPr>
        <w:t>&lt;MessageContent xsi:type="XMLContent"&gt;</w:t>
      </w:r>
    </w:p>
    <w:p w14:paraId="3F86AAE2" w14:textId="77777777" w:rsidR="00223461" w:rsidRDefault="00223461" w:rsidP="00223461">
      <w:pPr>
        <w:pStyle w:val="HTMLPreformatted"/>
        <w:wordWrap w:val="0"/>
        <w:rPr>
          <w:color w:val="484644"/>
          <w:sz w:val="21"/>
          <w:szCs w:val="21"/>
        </w:rPr>
      </w:pPr>
      <w:r>
        <w:rPr>
          <w:color w:val="484644"/>
          <w:sz w:val="21"/>
          <w:szCs w:val="21"/>
        </w:rPr>
        <w:t>  &lt;Property&gt;There could be arbitrary XML content (with a single root node) included here.&lt;/Property&gt;</w:t>
      </w:r>
    </w:p>
    <w:p w14:paraId="2C5664E3" w14:textId="77777777" w:rsidR="00223461" w:rsidRDefault="00223461" w:rsidP="00223461">
      <w:pPr>
        <w:pStyle w:val="HTMLPreformatted"/>
        <w:wordWrap w:val="0"/>
        <w:rPr>
          <w:color w:val="484644"/>
          <w:sz w:val="21"/>
          <w:szCs w:val="21"/>
        </w:rPr>
      </w:pPr>
      <w:r>
        <w:rPr>
          <w:color w:val="484644"/>
          <w:sz w:val="21"/>
          <w:szCs w:val="21"/>
        </w:rPr>
        <w:t>&lt;/MessageContent&gt;</w:t>
      </w:r>
    </w:p>
    <w:p w14:paraId="5ABA58F7" w14:textId="7DECC08A" w:rsidR="007D63A1" w:rsidRPr="007D63A1" w:rsidRDefault="007D63A1" w:rsidP="007D63A1">
      <w:pPr>
        <w:pStyle w:val="Heading4"/>
      </w:pPr>
      <w:r>
        <w:t>String Message Content Example</w:t>
      </w:r>
    </w:p>
    <w:p w14:paraId="75AE997D" w14:textId="77777777" w:rsidR="00223461" w:rsidRDefault="00223461" w:rsidP="00223461">
      <w:pPr>
        <w:pStyle w:val="HTMLPreformatted"/>
        <w:wordWrap w:val="0"/>
        <w:rPr>
          <w:color w:val="484644"/>
          <w:sz w:val="21"/>
          <w:szCs w:val="21"/>
        </w:rPr>
      </w:pPr>
      <w:r>
        <w:rPr>
          <w:color w:val="484644"/>
          <w:sz w:val="21"/>
          <w:szCs w:val="21"/>
        </w:rPr>
        <w:t>&lt;MessageContent xsi:type="StringContent" mediaType="application/json"&gt;</w:t>
      </w:r>
    </w:p>
    <w:p w14:paraId="46434E5D" w14:textId="77777777" w:rsidR="00223461" w:rsidRDefault="00223461" w:rsidP="00223461">
      <w:pPr>
        <w:pStyle w:val="HTMLPreformatted"/>
        <w:wordWrap w:val="0"/>
        <w:rPr>
          <w:color w:val="484644"/>
          <w:sz w:val="21"/>
          <w:szCs w:val="21"/>
        </w:rPr>
      </w:pPr>
      <w:r>
        <w:rPr>
          <w:color w:val="484644"/>
          <w:sz w:val="21"/>
          <w:szCs w:val="21"/>
        </w:rPr>
        <w:t xml:space="preserve">  &lt;Content&gt;</w:t>
      </w:r>
    </w:p>
    <w:p w14:paraId="1F222CAA" w14:textId="77777777" w:rsidR="00223461" w:rsidRDefault="00223461" w:rsidP="00223461">
      <w:pPr>
        <w:pStyle w:val="HTMLPreformatted"/>
        <w:wordWrap w:val="0"/>
        <w:rPr>
          <w:color w:val="484644"/>
          <w:sz w:val="21"/>
          <w:szCs w:val="21"/>
        </w:rPr>
      </w:pPr>
      <w:r>
        <w:rPr>
          <w:color w:val="484644"/>
          <w:sz w:val="21"/>
          <w:szCs w:val="21"/>
        </w:rPr>
        <w:t>{</w:t>
      </w:r>
    </w:p>
    <w:p w14:paraId="7D18384A" w14:textId="77777777" w:rsidR="00223461" w:rsidRDefault="00223461" w:rsidP="00223461">
      <w:pPr>
        <w:pStyle w:val="HTMLPreformatted"/>
        <w:wordWrap w:val="0"/>
        <w:rPr>
          <w:color w:val="484644"/>
          <w:sz w:val="21"/>
          <w:szCs w:val="21"/>
        </w:rPr>
      </w:pPr>
      <w:r>
        <w:rPr>
          <w:color w:val="484644"/>
          <w:sz w:val="21"/>
          <w:szCs w:val="21"/>
        </w:rPr>
        <w:t>  "prop": "There could be a JSON message, or anything else really."</w:t>
      </w:r>
    </w:p>
    <w:p w14:paraId="25347A7A" w14:textId="77777777" w:rsidR="00223461" w:rsidRDefault="00223461" w:rsidP="00223461">
      <w:pPr>
        <w:pStyle w:val="HTMLPreformatted"/>
        <w:wordWrap w:val="0"/>
        <w:rPr>
          <w:color w:val="484644"/>
          <w:sz w:val="21"/>
          <w:szCs w:val="21"/>
        </w:rPr>
      </w:pPr>
      <w:r>
        <w:rPr>
          <w:color w:val="484644"/>
          <w:sz w:val="21"/>
          <w:szCs w:val="21"/>
        </w:rPr>
        <w:t>}</w:t>
      </w:r>
    </w:p>
    <w:p w14:paraId="694B5D14" w14:textId="77777777" w:rsidR="00223461" w:rsidRDefault="00223461" w:rsidP="00223461">
      <w:pPr>
        <w:pStyle w:val="HTMLPreformatted"/>
        <w:wordWrap w:val="0"/>
        <w:rPr>
          <w:color w:val="484644"/>
          <w:sz w:val="21"/>
          <w:szCs w:val="21"/>
        </w:rPr>
      </w:pPr>
      <w:r>
        <w:rPr>
          <w:color w:val="484644"/>
          <w:sz w:val="21"/>
          <w:szCs w:val="21"/>
        </w:rPr>
        <w:t xml:space="preserve">  &lt;/Content&gt;</w:t>
      </w:r>
    </w:p>
    <w:p w14:paraId="01B49FBF" w14:textId="61F4AC1B" w:rsidR="00223461" w:rsidRDefault="00223461" w:rsidP="00223461">
      <w:pPr>
        <w:pStyle w:val="HTMLPreformatted"/>
        <w:wordWrap w:val="0"/>
        <w:rPr>
          <w:color w:val="484644"/>
          <w:sz w:val="21"/>
          <w:szCs w:val="21"/>
        </w:rPr>
      </w:pPr>
      <w:r>
        <w:rPr>
          <w:color w:val="484644"/>
          <w:sz w:val="21"/>
          <w:szCs w:val="21"/>
        </w:rPr>
        <w:t>&lt;/MessageContent&gt;</w:t>
      </w:r>
    </w:p>
    <w:p w14:paraId="54443E39" w14:textId="25CD2FDB" w:rsidR="007D63A1" w:rsidRPr="007D63A1" w:rsidRDefault="007D63A1" w:rsidP="007D63A1">
      <w:pPr>
        <w:pStyle w:val="Heading4"/>
      </w:pPr>
      <w:r>
        <w:t>Binary Message Content Example</w:t>
      </w:r>
    </w:p>
    <w:p w14:paraId="096109F4" w14:textId="77777777" w:rsidR="00223461" w:rsidRDefault="00223461" w:rsidP="00223461">
      <w:pPr>
        <w:pStyle w:val="HTMLPreformatted"/>
        <w:wordWrap w:val="0"/>
        <w:rPr>
          <w:color w:val="484644"/>
          <w:sz w:val="21"/>
          <w:szCs w:val="21"/>
        </w:rPr>
      </w:pPr>
      <w:r>
        <w:rPr>
          <w:color w:val="484644"/>
          <w:sz w:val="21"/>
          <w:szCs w:val="21"/>
        </w:rPr>
        <w:t>&lt;MessageContent xsi:type="BinaryContent" mediaType="application/json"&gt;</w:t>
      </w:r>
    </w:p>
    <w:p w14:paraId="6AC78585" w14:textId="77777777" w:rsidR="00223461" w:rsidRDefault="00223461" w:rsidP="00223461">
      <w:pPr>
        <w:pStyle w:val="HTMLPreformatted"/>
        <w:wordWrap w:val="0"/>
        <w:rPr>
          <w:color w:val="484644"/>
          <w:sz w:val="21"/>
          <w:szCs w:val="21"/>
        </w:rPr>
      </w:pPr>
      <w:r>
        <w:rPr>
          <w:color w:val="484644"/>
          <w:sz w:val="21"/>
          <w:szCs w:val="21"/>
        </w:rPr>
        <w:t xml:space="preserve">  &lt;!-- strictly speaking there should be no newlines after/before the element tags below --&gt;</w:t>
      </w:r>
    </w:p>
    <w:p w14:paraId="035A32C7" w14:textId="77777777" w:rsidR="00223461" w:rsidRDefault="00223461" w:rsidP="00223461">
      <w:pPr>
        <w:pStyle w:val="HTMLPreformatted"/>
        <w:wordWrap w:val="0"/>
        <w:rPr>
          <w:color w:val="484644"/>
          <w:sz w:val="21"/>
          <w:szCs w:val="21"/>
        </w:rPr>
      </w:pPr>
      <w:r>
        <w:rPr>
          <w:color w:val="484644"/>
          <w:sz w:val="21"/>
          <w:szCs w:val="21"/>
        </w:rPr>
        <w:t xml:space="preserve">  &lt;Content&gt;</w:t>
      </w:r>
    </w:p>
    <w:p w14:paraId="365A9D0A" w14:textId="77777777" w:rsidR="00223461" w:rsidRDefault="00223461" w:rsidP="00223461">
      <w:pPr>
        <w:pStyle w:val="HTMLPreformatted"/>
        <w:wordWrap w:val="0"/>
        <w:rPr>
          <w:color w:val="484644"/>
          <w:sz w:val="21"/>
          <w:szCs w:val="21"/>
        </w:rPr>
      </w:pPr>
      <w:r>
        <w:rPr>
          <w:color w:val="484644"/>
          <w:sz w:val="21"/>
          <w:szCs w:val="21"/>
        </w:rPr>
        <w:t>ew0KwqDCoCJwcm9wIjrCoCJUaGVyZcKgY291bGTCoGJlwqBhwqBKU09OwqBtZXNz</w:t>
      </w:r>
    </w:p>
    <w:p w14:paraId="4D474A92" w14:textId="77777777" w:rsidR="00223461" w:rsidRDefault="00223461" w:rsidP="00223461">
      <w:pPr>
        <w:pStyle w:val="HTMLPreformatted"/>
        <w:wordWrap w:val="0"/>
        <w:rPr>
          <w:color w:val="484644"/>
          <w:sz w:val="21"/>
          <w:szCs w:val="21"/>
        </w:rPr>
      </w:pPr>
      <w:r>
        <w:rPr>
          <w:color w:val="484644"/>
          <w:sz w:val="21"/>
          <w:szCs w:val="21"/>
        </w:rPr>
        <w:t>YWdlLMKgb3LCoGFueXRoaW5nwqBlbHNlwqByZWFsbHkuIg0KfQ==</w:t>
      </w:r>
    </w:p>
    <w:p w14:paraId="430496E2" w14:textId="77777777" w:rsidR="00223461" w:rsidRDefault="00223461" w:rsidP="00223461">
      <w:pPr>
        <w:pStyle w:val="HTMLPreformatted"/>
        <w:wordWrap w:val="0"/>
        <w:rPr>
          <w:color w:val="484644"/>
          <w:sz w:val="21"/>
          <w:szCs w:val="21"/>
        </w:rPr>
      </w:pPr>
      <w:r>
        <w:rPr>
          <w:color w:val="484644"/>
          <w:sz w:val="21"/>
          <w:szCs w:val="21"/>
        </w:rPr>
        <w:t xml:space="preserve">  &lt;/Content&gt;</w:t>
      </w:r>
    </w:p>
    <w:p w14:paraId="5723BF48" w14:textId="45D2C8BC" w:rsidR="00223461" w:rsidRDefault="00223461" w:rsidP="00223461">
      <w:pPr>
        <w:pStyle w:val="HTMLPreformatted"/>
        <w:wordWrap w:val="0"/>
        <w:rPr>
          <w:color w:val="484644"/>
          <w:sz w:val="21"/>
          <w:szCs w:val="21"/>
        </w:rPr>
      </w:pPr>
      <w:r>
        <w:rPr>
          <w:color w:val="484644"/>
          <w:sz w:val="21"/>
          <w:szCs w:val="21"/>
        </w:rPr>
        <w:t>&lt;/MessageContent&gt;</w:t>
      </w:r>
    </w:p>
    <w:p w14:paraId="04F636BE" w14:textId="2BA53240" w:rsidR="00F259A0" w:rsidRDefault="00F259A0" w:rsidP="00F259A0">
      <w:pPr>
        <w:pStyle w:val="Heading3"/>
      </w:pPr>
      <w:bookmarkStart w:id="219" w:name="_Toc25337021"/>
      <w:bookmarkStart w:id="220" w:name="_Toc25357146"/>
      <w:bookmarkStart w:id="221" w:name="_Toc25447170"/>
      <w:r>
        <w:t>REST Interface Requirements</w:t>
      </w:r>
      <w:bookmarkEnd w:id="219"/>
      <w:bookmarkEnd w:id="220"/>
      <w:bookmarkEnd w:id="221"/>
      <w:r>
        <w:t xml:space="preserve"> </w:t>
      </w:r>
    </w:p>
    <w:p w14:paraId="2A04623E" w14:textId="48C600FB" w:rsidR="00F259A0" w:rsidRDefault="00914870" w:rsidP="00CF791A">
      <w:pPr>
        <w:pStyle w:val="BodyText"/>
      </w:pPr>
      <w:r>
        <w:t xml:space="preserve">The JSON Schemas for the REST interface are defined such that they allow the exchange of XML, JSON, and other Message Content types within JSON messages. </w:t>
      </w:r>
      <w:r w:rsidRPr="00A84A37">
        <w:t xml:space="preserve">The </w:t>
      </w:r>
      <w:hyperlink w:anchor="_MessageContent_1" w:history="1">
        <w:r w:rsidRPr="00AA1E8D">
          <w:rPr>
            <w:rStyle w:val="Hyperlink"/>
          </w:rPr>
          <w:t>JSON schema for Message Content</w:t>
        </w:r>
      </w:hyperlink>
      <w:r w:rsidRPr="00A84A37">
        <w:t xml:space="preserve"> defined for the </w:t>
      </w:r>
      <w:r>
        <w:lastRenderedPageBreak/>
        <w:t>REST</w:t>
      </w:r>
      <w:r w:rsidRPr="00A84A37">
        <w:t xml:space="preserve"> interface make</w:t>
      </w:r>
      <w:r>
        <w:t>s</w:t>
      </w:r>
      <w:r w:rsidRPr="00A84A37">
        <w:t xml:space="preserve"> use of</w:t>
      </w:r>
      <w:r w:rsidR="00455F7F">
        <w:t xml:space="preserve"> a flexibly defined ‘content’ property</w:t>
      </w:r>
      <w:r>
        <w:t xml:space="preserve"> to support the different content types: JSON, String, and Binary.</w:t>
      </w:r>
    </w:p>
    <w:p w14:paraId="50EDC679" w14:textId="4001D597" w:rsidR="00914870" w:rsidRDefault="00455F7F" w:rsidP="00CF791A">
      <w:pPr>
        <w:pStyle w:val="BodyText"/>
      </w:pPr>
      <w:r>
        <w:t xml:space="preserve">For JSON Message Content, the content is associated with a message through the use of a JSON object as the property value. The JSON content MUST be valid JSON. The JSON content MUST NOT specify a </w:t>
      </w:r>
      <w:r w:rsidRPr="00455F7F">
        <w:rPr>
          <w:rStyle w:val="VerbatimChar"/>
        </w:rPr>
        <w:t>mediaType</w:t>
      </w:r>
      <w:r>
        <w:t xml:space="preserve"> nor </w:t>
      </w:r>
      <w:r w:rsidRPr="00455F7F">
        <w:rPr>
          <w:rStyle w:val="VerbatimChar"/>
        </w:rPr>
        <w:t>contentEncoding</w:t>
      </w:r>
      <w:r>
        <w:t xml:space="preserve">. </w:t>
      </w:r>
      <w:commentRangeStart w:id="222"/>
      <w:commentRangeStart w:id="223"/>
      <w:r>
        <w:t>The JSON content MAY specify the URL of a JSON Schema if the ws-ISBM Service Provider is to validate the JSON content against a schema</w:t>
      </w:r>
      <w:commentRangeEnd w:id="222"/>
      <w:r>
        <w:rPr>
          <w:rStyle w:val="CommentReference"/>
        </w:rPr>
        <w:commentReference w:id="222"/>
      </w:r>
      <w:commentRangeEnd w:id="223"/>
      <w:r w:rsidR="0093497B">
        <w:rPr>
          <w:rStyle w:val="CommentReference"/>
        </w:rPr>
        <w:commentReference w:id="223"/>
      </w:r>
      <w:r>
        <w:t>.</w:t>
      </w:r>
    </w:p>
    <w:p w14:paraId="40A0DBFA" w14:textId="1508B8C2" w:rsidR="00455F7F" w:rsidRDefault="00455F7F" w:rsidP="00455F7F">
      <w:pPr>
        <w:pStyle w:val="BodyText"/>
      </w:pPr>
      <w:r>
        <w:t xml:space="preserve">For String Message Content, the content is associated through the use of a </w:t>
      </w:r>
      <w:r w:rsidRPr="00455F7F">
        <w:rPr>
          <w:rStyle w:val="VerbatimChar"/>
        </w:rPr>
        <w:t>string</w:t>
      </w:r>
      <w:r>
        <w:t xml:space="preserve"> as the property value. This allows content represented by textual data formats, such as XML, to be exchanged within the JSON message. The String content MUST have its </w:t>
      </w:r>
      <w:r w:rsidRPr="00570E80">
        <w:rPr>
          <w:rStyle w:val="VerbatimChar"/>
        </w:rPr>
        <w:t>mediaType</w:t>
      </w:r>
      <w:r>
        <w:t xml:space="preserve"> specified. </w:t>
      </w:r>
      <w:r w:rsidR="004206C0">
        <w:t xml:space="preserve">A list of media types is available </w:t>
      </w:r>
      <w:hyperlink r:id="rId31" w:history="1">
        <w:r w:rsidR="004206C0" w:rsidRPr="00037B4B">
          <w:rPr>
            <w:rStyle w:val="Hyperlink"/>
          </w:rPr>
          <w:t>here</w:t>
        </w:r>
      </w:hyperlink>
      <w:r w:rsidR="004206C0">
        <w:t>.</w:t>
      </w:r>
      <w:r>
        <w:t xml:space="preserve"> The String content MUST be correctly escaped according to the JSON syntax if it would include protected JSON characters.</w:t>
      </w:r>
    </w:p>
    <w:p w14:paraId="7623D039" w14:textId="13A95CE4" w:rsidR="00455F7F" w:rsidRDefault="00455F7F" w:rsidP="00455F7F">
      <w:pPr>
        <w:pStyle w:val="BodyText"/>
      </w:pPr>
      <w:r>
        <w:t>A REST-based ws-ISBM Service Provider SHOULD NOT exchange JSON Message Content using the String content type within a JSON message.</w:t>
      </w:r>
    </w:p>
    <w:p w14:paraId="1CE5A856" w14:textId="37F8BC20" w:rsidR="00455F7F" w:rsidRDefault="00455F7F" w:rsidP="00CF791A">
      <w:pPr>
        <w:pStyle w:val="BodyText"/>
      </w:pPr>
      <w:r>
        <w:t>A REST-based ws-ISBM Service Provider SHOULD NOT exchange XML Message Content using the String content type within an XML message.</w:t>
      </w:r>
    </w:p>
    <w:p w14:paraId="790B87A1" w14:textId="2CFA94DA" w:rsidR="00455F7F" w:rsidRDefault="00455F7F" w:rsidP="00455F7F">
      <w:pPr>
        <w:pStyle w:val="BodyText"/>
      </w:pPr>
      <w:r>
        <w:t xml:space="preserve">For Binary Message Content, the content is associated through the use of a </w:t>
      </w:r>
      <w:r w:rsidRPr="00455F7F">
        <w:rPr>
          <w:rStyle w:val="VerbatimChar"/>
        </w:rPr>
        <w:t>string</w:t>
      </w:r>
      <w:r>
        <w:t xml:space="preserve"> as the property value</w:t>
      </w:r>
      <w:r w:rsidR="00AF08EE">
        <w:t xml:space="preserve"> and an additional </w:t>
      </w:r>
      <w:r w:rsidR="00AF08EE" w:rsidRPr="00AF08EE">
        <w:rPr>
          <w:rStyle w:val="VerbatimChar"/>
        </w:rPr>
        <w:t>contentEncoding</w:t>
      </w:r>
      <w:r w:rsidR="00AF08EE">
        <w:t xml:space="preserve"> property that specifies the encoding type, e.g., </w:t>
      </w:r>
      <w:r w:rsidR="00AF08EE" w:rsidRPr="00AF08EE">
        <w:rPr>
          <w:rStyle w:val="VerbatimChar"/>
        </w:rPr>
        <w:t>base64</w:t>
      </w:r>
      <w:r>
        <w:t>.</w:t>
      </w:r>
      <w:r w:rsidR="00AF08EE">
        <w:t xml:space="preserve"> </w:t>
      </w:r>
      <w:r>
        <w:t xml:space="preserve">This allows content represented by binary formats to be exchanged within the </w:t>
      </w:r>
      <w:r w:rsidR="00AF08EE">
        <w:t>JSON</w:t>
      </w:r>
      <w:r>
        <w:t xml:space="preserve"> message.</w:t>
      </w:r>
      <w:r w:rsidR="00AF08EE">
        <w:t xml:space="preserve"> The Binary content MUST specify the </w:t>
      </w:r>
      <w:r w:rsidR="00AF08EE" w:rsidRPr="00AF08EE">
        <w:rPr>
          <w:rStyle w:val="VerbatimChar"/>
        </w:rPr>
        <w:t>contentEncoding</w:t>
      </w:r>
      <w:r w:rsidR="00AF08EE">
        <w:t xml:space="preserve"> of the content</w:t>
      </w:r>
      <w:r w:rsidR="00AD19AD">
        <w:t xml:space="preserve">. The </w:t>
      </w:r>
      <w:r w:rsidR="00AD19AD" w:rsidRPr="00AD19AD">
        <w:rPr>
          <w:rStyle w:val="VerbatimChar"/>
        </w:rPr>
        <w:t>contentEncoding</w:t>
      </w:r>
      <w:r w:rsidR="00AD19AD">
        <w:t xml:space="preserve"> value </w:t>
      </w:r>
      <w:r w:rsidR="00AD19AD" w:rsidRPr="00AD19AD">
        <w:t xml:space="preserve">MUST be encoding types </w:t>
      </w:r>
      <w:r w:rsidR="00AD19AD">
        <w:t xml:space="preserve">commonly supported by </w:t>
      </w:r>
      <w:r w:rsidR="00AD19AD" w:rsidRPr="00AD19AD">
        <w:t>HTTP</w:t>
      </w:r>
      <w:r w:rsidR="00AD19AD">
        <w:t xml:space="preserve">. The list of encoding types is available at </w:t>
      </w:r>
      <w:commentRangeStart w:id="224"/>
      <w:r w:rsidR="00AD19AD">
        <w:t>XXX</w:t>
      </w:r>
      <w:commentRangeEnd w:id="224"/>
      <w:r w:rsidR="00AD19AD">
        <w:rPr>
          <w:rStyle w:val="CommentReference"/>
        </w:rPr>
        <w:commentReference w:id="224"/>
      </w:r>
      <w:r w:rsidR="00AF08EE">
        <w:t>.</w:t>
      </w:r>
      <w:r>
        <w:t xml:space="preserve"> The Binary content MAY specify the </w:t>
      </w:r>
      <w:r w:rsidRPr="00082D1C">
        <w:rPr>
          <w:rStyle w:val="VerbatimChar"/>
        </w:rPr>
        <w:t>mediaType</w:t>
      </w:r>
      <w:r>
        <w:t xml:space="preserve"> of the </w:t>
      </w:r>
      <w:r w:rsidR="00AF08EE">
        <w:t xml:space="preserve">(decoded) </w:t>
      </w:r>
      <w:r>
        <w:t xml:space="preserve">content. A list of media types is available </w:t>
      </w:r>
      <w:hyperlink r:id="rId32" w:history="1">
        <w:r w:rsidR="00037B4B" w:rsidRPr="00037B4B">
          <w:rPr>
            <w:rStyle w:val="Hyperlink"/>
          </w:rPr>
          <w:t>here</w:t>
        </w:r>
      </w:hyperlink>
      <w:r>
        <w:t>.</w:t>
      </w:r>
    </w:p>
    <w:p w14:paraId="4A5F2CBD" w14:textId="0E21B6F0" w:rsidR="00455F7F" w:rsidRDefault="00455F7F" w:rsidP="00455F7F">
      <w:pPr>
        <w:pStyle w:val="BodyText"/>
      </w:pPr>
      <w:r>
        <w:t xml:space="preserve">A </w:t>
      </w:r>
      <w:r w:rsidR="00AF08EE">
        <w:t>REST</w:t>
      </w:r>
      <w:r>
        <w:t xml:space="preserve">-based ws-ISBM Service Provider SHOULD NOT exchange </w:t>
      </w:r>
      <w:r w:rsidR="00AF08EE">
        <w:t>JSON</w:t>
      </w:r>
      <w:r>
        <w:t xml:space="preserve"> Message Content using the Binary content type</w:t>
      </w:r>
      <w:r w:rsidR="00AF08EE">
        <w:t xml:space="preserve"> within a JSON</w:t>
      </w:r>
      <w:r>
        <w:t>.</w:t>
      </w:r>
    </w:p>
    <w:p w14:paraId="3430787A" w14:textId="4E60BA20" w:rsidR="00455F7F" w:rsidRDefault="00AF08EE" w:rsidP="00CF791A">
      <w:pPr>
        <w:pStyle w:val="BodyText"/>
      </w:pPr>
      <w:r>
        <w:t>A REST-based ws-ISBM Service Provider SHOULD NOT exchange XML Message Content using the Binary content type within an XML message.</w:t>
      </w:r>
    </w:p>
    <w:p w14:paraId="44E0F0CC" w14:textId="2A27D6C1" w:rsidR="0030599A" w:rsidRDefault="0030599A" w:rsidP="0030599A">
      <w:pPr>
        <w:spacing w:after="0"/>
      </w:pPr>
      <w:commentRangeStart w:id="225"/>
      <w:r>
        <w:t xml:space="preserve">The Channel URIs </w:t>
      </w:r>
      <w:commentRangeStart w:id="226"/>
      <w:r>
        <w:t xml:space="preserve">MUST </w:t>
      </w:r>
      <w:commentRangeEnd w:id="226"/>
      <w:r>
        <w:rPr>
          <w:rStyle w:val="CommentReference"/>
        </w:rPr>
        <w:commentReference w:id="226"/>
      </w:r>
      <w:r>
        <w:t>be encoded when used within the URL of a REST call, for example: '</w:t>
      </w:r>
      <w:hyperlink r:id="rId33" w:history="1">
        <w:r w:rsidR="00914870" w:rsidRPr="001D29CC">
          <w:rPr>
            <w:rStyle w:val="Hyperlink"/>
          </w:rPr>
          <w:t>http://server/channels/encoded%2Fchannel%2FURI'</w:t>
        </w:r>
      </w:hyperlink>
      <w:commentRangeEnd w:id="225"/>
      <w:r w:rsidR="00914870">
        <w:rPr>
          <w:rStyle w:val="CommentReference"/>
        </w:rPr>
        <w:commentReference w:id="225"/>
      </w:r>
    </w:p>
    <w:p w14:paraId="0E9DE071" w14:textId="6F48BFCA" w:rsidR="00AD19AD" w:rsidRDefault="00AD19AD" w:rsidP="00AD19AD">
      <w:pPr>
        <w:pStyle w:val="Heading4"/>
      </w:pPr>
      <w:r>
        <w:t>JSON Message Content Example</w:t>
      </w:r>
    </w:p>
    <w:p w14:paraId="049BD754" w14:textId="71D0CCE2" w:rsidR="00AD19AD" w:rsidRDefault="00AD19AD" w:rsidP="00DD1A7D">
      <w:pPr>
        <w:pStyle w:val="BodyText"/>
      </w:pPr>
      <w:r>
        <w:t>The following is an HTTP request for postPublication containing JSON Message Content within a JSON message.</w:t>
      </w:r>
    </w:p>
    <w:p w14:paraId="09692891" w14:textId="7925CA92" w:rsidR="00DD1A7D" w:rsidRDefault="00DD1A7D" w:rsidP="00DD1A7D">
      <w:pPr>
        <w:pStyle w:val="HTMLPreformatted"/>
        <w:wordWrap w:val="0"/>
        <w:rPr>
          <w:color w:val="484644"/>
          <w:sz w:val="21"/>
          <w:szCs w:val="21"/>
        </w:rPr>
      </w:pPr>
      <w:r>
        <w:rPr>
          <w:color w:val="484644"/>
          <w:sz w:val="21"/>
          <w:szCs w:val="21"/>
        </w:rPr>
        <w:t>POST /sessions/321/publications HTTP/1.1</w:t>
      </w:r>
    </w:p>
    <w:p w14:paraId="2245FCD3" w14:textId="77777777" w:rsidR="00DD1A7D" w:rsidRDefault="00DD1A7D" w:rsidP="00DD1A7D">
      <w:pPr>
        <w:pStyle w:val="HTMLPreformatted"/>
        <w:wordWrap w:val="0"/>
        <w:rPr>
          <w:color w:val="484644"/>
          <w:sz w:val="21"/>
          <w:szCs w:val="21"/>
        </w:rPr>
      </w:pPr>
      <w:r>
        <w:rPr>
          <w:color w:val="484644"/>
          <w:sz w:val="21"/>
          <w:szCs w:val="21"/>
        </w:rPr>
        <w:t>Host: http://example.com</w:t>
      </w:r>
    </w:p>
    <w:p w14:paraId="7200DC54" w14:textId="77777777" w:rsidR="00DD1A7D" w:rsidRDefault="00DD1A7D" w:rsidP="00DD1A7D">
      <w:pPr>
        <w:pStyle w:val="HTMLPreformatted"/>
        <w:wordWrap w:val="0"/>
        <w:rPr>
          <w:color w:val="484644"/>
          <w:sz w:val="21"/>
          <w:szCs w:val="21"/>
        </w:rPr>
      </w:pPr>
      <w:r>
        <w:rPr>
          <w:color w:val="484644"/>
          <w:sz w:val="21"/>
          <w:szCs w:val="21"/>
        </w:rPr>
        <w:t>Accept: application/json</w:t>
      </w:r>
    </w:p>
    <w:p w14:paraId="26116CC4" w14:textId="77777777" w:rsidR="00DD1A7D" w:rsidRDefault="00DD1A7D" w:rsidP="00DD1A7D">
      <w:pPr>
        <w:pStyle w:val="HTMLPreformatted"/>
        <w:wordWrap w:val="0"/>
        <w:rPr>
          <w:color w:val="484644"/>
          <w:sz w:val="21"/>
          <w:szCs w:val="21"/>
        </w:rPr>
      </w:pPr>
      <w:r>
        <w:rPr>
          <w:color w:val="484644"/>
          <w:sz w:val="21"/>
          <w:szCs w:val="21"/>
        </w:rPr>
        <w:t>Content-Type: application/json</w:t>
      </w:r>
    </w:p>
    <w:p w14:paraId="05866490" w14:textId="77777777" w:rsidR="00DD1A7D" w:rsidRDefault="00DD1A7D" w:rsidP="00DD1A7D">
      <w:pPr>
        <w:pStyle w:val="HTMLPreformatted"/>
        <w:wordWrap w:val="0"/>
        <w:rPr>
          <w:color w:val="484644"/>
          <w:sz w:val="21"/>
          <w:szCs w:val="21"/>
        </w:rPr>
      </w:pPr>
      <w:r>
        <w:rPr>
          <w:color w:val="484644"/>
          <w:sz w:val="21"/>
          <w:szCs w:val="21"/>
        </w:rPr>
        <w:t>Content-Length: 183</w:t>
      </w:r>
    </w:p>
    <w:p w14:paraId="0FCC951F" w14:textId="77777777" w:rsidR="00DD1A7D" w:rsidRDefault="00DD1A7D" w:rsidP="00DD1A7D">
      <w:pPr>
        <w:pStyle w:val="HTMLPreformatted"/>
        <w:wordWrap w:val="0"/>
        <w:rPr>
          <w:color w:val="484644"/>
          <w:sz w:val="21"/>
          <w:szCs w:val="21"/>
        </w:rPr>
      </w:pPr>
    </w:p>
    <w:p w14:paraId="36819191" w14:textId="77777777" w:rsidR="00DD1A7D" w:rsidRDefault="00DD1A7D" w:rsidP="00DD1A7D">
      <w:pPr>
        <w:pStyle w:val="HTMLPreformatted"/>
        <w:wordWrap w:val="0"/>
        <w:rPr>
          <w:color w:val="484644"/>
          <w:sz w:val="21"/>
          <w:szCs w:val="21"/>
        </w:rPr>
      </w:pPr>
      <w:r>
        <w:rPr>
          <w:color w:val="484644"/>
          <w:sz w:val="21"/>
          <w:szCs w:val="21"/>
        </w:rPr>
        <w:t>{</w:t>
      </w:r>
    </w:p>
    <w:p w14:paraId="23BA3035" w14:textId="77777777" w:rsidR="00DD1A7D" w:rsidRDefault="00DD1A7D" w:rsidP="00DD1A7D">
      <w:pPr>
        <w:pStyle w:val="HTMLPreformatted"/>
        <w:wordWrap w:val="0"/>
        <w:rPr>
          <w:color w:val="484644"/>
          <w:sz w:val="21"/>
          <w:szCs w:val="21"/>
        </w:rPr>
      </w:pPr>
      <w:r>
        <w:rPr>
          <w:color w:val="484644"/>
          <w:sz w:val="21"/>
          <w:szCs w:val="21"/>
        </w:rPr>
        <w:t>  "topics": ["topic1", "etc"],</w:t>
      </w:r>
    </w:p>
    <w:p w14:paraId="38D83480" w14:textId="77777777" w:rsidR="00DD1A7D" w:rsidRDefault="00DD1A7D" w:rsidP="00DD1A7D">
      <w:pPr>
        <w:pStyle w:val="HTMLPreformatted"/>
        <w:wordWrap w:val="0"/>
        <w:rPr>
          <w:color w:val="484644"/>
          <w:sz w:val="21"/>
          <w:szCs w:val="21"/>
        </w:rPr>
      </w:pPr>
      <w:r>
        <w:rPr>
          <w:color w:val="484644"/>
          <w:sz w:val="21"/>
          <w:szCs w:val="21"/>
        </w:rPr>
        <w:t>  "expiry": "P1D",</w:t>
      </w:r>
    </w:p>
    <w:p w14:paraId="5962E4C5" w14:textId="77777777" w:rsidR="00DD1A7D" w:rsidRDefault="00DD1A7D" w:rsidP="00DD1A7D">
      <w:pPr>
        <w:pStyle w:val="HTMLPreformatted"/>
        <w:wordWrap w:val="0"/>
        <w:rPr>
          <w:color w:val="484644"/>
          <w:sz w:val="21"/>
          <w:szCs w:val="21"/>
        </w:rPr>
      </w:pPr>
      <w:r>
        <w:rPr>
          <w:color w:val="484644"/>
          <w:sz w:val="21"/>
          <w:szCs w:val="21"/>
        </w:rPr>
        <w:t>  "messageContent": {</w:t>
      </w:r>
    </w:p>
    <w:p w14:paraId="41EF4457" w14:textId="77777777" w:rsidR="00DD1A7D" w:rsidRDefault="00DD1A7D" w:rsidP="00DD1A7D">
      <w:pPr>
        <w:pStyle w:val="HTMLPreformatted"/>
        <w:wordWrap w:val="0"/>
        <w:rPr>
          <w:color w:val="484644"/>
          <w:sz w:val="21"/>
          <w:szCs w:val="21"/>
        </w:rPr>
      </w:pPr>
      <w:r>
        <w:rPr>
          <w:color w:val="484644"/>
          <w:sz w:val="21"/>
          <w:szCs w:val="21"/>
        </w:rPr>
        <w:t>    "content": {</w:t>
      </w:r>
    </w:p>
    <w:p w14:paraId="131D913A" w14:textId="77777777" w:rsidR="00DD1A7D" w:rsidRDefault="00DD1A7D" w:rsidP="00DD1A7D">
      <w:pPr>
        <w:pStyle w:val="HTMLPreformatted"/>
        <w:wordWrap w:val="0"/>
        <w:rPr>
          <w:color w:val="484644"/>
          <w:sz w:val="21"/>
          <w:szCs w:val="21"/>
        </w:rPr>
      </w:pPr>
      <w:r>
        <w:rPr>
          <w:color w:val="484644"/>
          <w:sz w:val="21"/>
          <w:szCs w:val="21"/>
        </w:rPr>
        <w:t xml:space="preserve">      "somejson": "This is some JSON native content"</w:t>
      </w:r>
    </w:p>
    <w:p w14:paraId="70592CD1" w14:textId="77777777" w:rsidR="00DD1A7D" w:rsidRDefault="00DD1A7D" w:rsidP="00DD1A7D">
      <w:pPr>
        <w:pStyle w:val="HTMLPreformatted"/>
        <w:wordWrap w:val="0"/>
        <w:rPr>
          <w:color w:val="484644"/>
          <w:sz w:val="21"/>
          <w:szCs w:val="21"/>
        </w:rPr>
      </w:pPr>
      <w:r>
        <w:rPr>
          <w:color w:val="484644"/>
          <w:sz w:val="21"/>
          <w:szCs w:val="21"/>
        </w:rPr>
        <w:t xml:space="preserve">    }</w:t>
      </w:r>
    </w:p>
    <w:p w14:paraId="28194A75" w14:textId="77777777" w:rsidR="00DD1A7D" w:rsidRDefault="00DD1A7D" w:rsidP="00DD1A7D">
      <w:pPr>
        <w:pStyle w:val="HTMLPreformatted"/>
        <w:wordWrap w:val="0"/>
        <w:rPr>
          <w:color w:val="484644"/>
          <w:sz w:val="21"/>
          <w:szCs w:val="21"/>
        </w:rPr>
      </w:pPr>
      <w:r>
        <w:rPr>
          <w:color w:val="484644"/>
          <w:sz w:val="21"/>
          <w:szCs w:val="21"/>
        </w:rPr>
        <w:t xml:space="preserve">  } </w:t>
      </w:r>
    </w:p>
    <w:p w14:paraId="6D4A4025" w14:textId="77777777" w:rsidR="00DD1A7D" w:rsidRDefault="00DD1A7D" w:rsidP="00DD1A7D">
      <w:pPr>
        <w:pStyle w:val="HTMLPreformatted"/>
        <w:wordWrap w:val="0"/>
        <w:rPr>
          <w:color w:val="484644"/>
          <w:sz w:val="21"/>
          <w:szCs w:val="21"/>
        </w:rPr>
      </w:pPr>
      <w:r>
        <w:rPr>
          <w:color w:val="484644"/>
          <w:sz w:val="21"/>
          <w:szCs w:val="21"/>
        </w:rPr>
        <w:t>}</w:t>
      </w:r>
    </w:p>
    <w:p w14:paraId="7BD2D8E4" w14:textId="6F6C35EE" w:rsidR="00AD19AD" w:rsidRDefault="00AD19AD" w:rsidP="00AD19AD">
      <w:pPr>
        <w:pStyle w:val="Heading4"/>
      </w:pPr>
      <w:bookmarkStart w:id="227" w:name="_String_Message_Content"/>
      <w:bookmarkEnd w:id="227"/>
      <w:r>
        <w:lastRenderedPageBreak/>
        <w:t>String Message Content Example</w:t>
      </w:r>
    </w:p>
    <w:p w14:paraId="6A533389" w14:textId="7D47554C" w:rsidR="00DD1A7D" w:rsidRDefault="00AD19AD" w:rsidP="00DD1A7D">
      <w:pPr>
        <w:pStyle w:val="BodyText"/>
        <w:rPr>
          <w:rFonts w:ascii="Segoe UI" w:hAnsi="Segoe UI" w:cs="Segoe UI"/>
          <w:color w:val="252423"/>
          <w:sz w:val="21"/>
          <w:szCs w:val="21"/>
        </w:rPr>
      </w:pPr>
      <w:r>
        <w:t>The following is an</w:t>
      </w:r>
      <w:r w:rsidR="00DD1A7D" w:rsidRPr="00DD1A7D">
        <w:t xml:space="preserve"> HTTP request for </w:t>
      </w:r>
      <w:r w:rsidR="00DD1A7D" w:rsidRPr="00DD1A7D">
        <w:rPr>
          <w:i/>
          <w:iCs/>
        </w:rPr>
        <w:t>postPublication</w:t>
      </w:r>
      <w:r w:rsidR="00DD1A7D" w:rsidRPr="00DD1A7D">
        <w:t> </w:t>
      </w:r>
      <w:r>
        <w:t>containing XML content using the String Message Content type within a JSON message.</w:t>
      </w:r>
    </w:p>
    <w:p w14:paraId="18C95858" w14:textId="77777777" w:rsidR="00DD1A7D" w:rsidRPr="00DD1A7D" w:rsidRDefault="00DD1A7D" w:rsidP="00DD1A7D">
      <w:pPr>
        <w:pStyle w:val="HTMLPreformatted"/>
        <w:wordWrap w:val="0"/>
        <w:rPr>
          <w:color w:val="484644"/>
          <w:sz w:val="21"/>
          <w:szCs w:val="21"/>
        </w:rPr>
      </w:pPr>
      <w:r w:rsidRPr="00DD1A7D">
        <w:rPr>
          <w:color w:val="484644"/>
          <w:sz w:val="21"/>
          <w:szCs w:val="21"/>
        </w:rPr>
        <w:t>POST /sessions/321/publications HTTP/1.1</w:t>
      </w:r>
    </w:p>
    <w:p w14:paraId="7F4EF61E"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Host: </w:t>
      </w:r>
      <w:hyperlink r:id="rId34" w:tgtFrame="_blank" w:tooltip="http://example.com" w:history="1">
        <w:r w:rsidRPr="00DD1A7D">
          <w:rPr>
            <w:color w:val="484644"/>
            <w:sz w:val="21"/>
            <w:szCs w:val="21"/>
          </w:rPr>
          <w:t>http://example.com</w:t>
        </w:r>
      </w:hyperlink>
    </w:p>
    <w:p w14:paraId="1344C80D" w14:textId="77777777" w:rsidR="00DD1A7D" w:rsidRPr="00DD1A7D" w:rsidRDefault="00DD1A7D" w:rsidP="00DD1A7D">
      <w:pPr>
        <w:pStyle w:val="HTMLPreformatted"/>
        <w:wordWrap w:val="0"/>
        <w:rPr>
          <w:color w:val="484644"/>
          <w:sz w:val="21"/>
          <w:szCs w:val="21"/>
        </w:rPr>
      </w:pPr>
      <w:r w:rsidRPr="00DD1A7D">
        <w:rPr>
          <w:color w:val="484644"/>
          <w:sz w:val="21"/>
          <w:szCs w:val="21"/>
        </w:rPr>
        <w:t>Accept: application/json</w:t>
      </w:r>
    </w:p>
    <w:p w14:paraId="50BB449B" w14:textId="77777777" w:rsidR="00DD1A7D" w:rsidRPr="00DD1A7D" w:rsidRDefault="00DD1A7D" w:rsidP="00DD1A7D">
      <w:pPr>
        <w:pStyle w:val="HTMLPreformatted"/>
        <w:wordWrap w:val="0"/>
        <w:rPr>
          <w:color w:val="484644"/>
          <w:sz w:val="21"/>
          <w:szCs w:val="21"/>
        </w:rPr>
      </w:pPr>
      <w:r w:rsidRPr="00DD1A7D">
        <w:rPr>
          <w:color w:val="484644"/>
          <w:sz w:val="21"/>
          <w:szCs w:val="21"/>
        </w:rPr>
        <w:t>Content-Type: application/json</w:t>
      </w:r>
    </w:p>
    <w:p w14:paraId="3B43DCC1" w14:textId="77777777" w:rsidR="00DD1A7D" w:rsidRPr="00DD1A7D" w:rsidRDefault="00DD1A7D" w:rsidP="00DD1A7D">
      <w:pPr>
        <w:pStyle w:val="HTMLPreformatted"/>
        <w:wordWrap w:val="0"/>
        <w:rPr>
          <w:color w:val="484644"/>
          <w:sz w:val="21"/>
          <w:szCs w:val="21"/>
        </w:rPr>
      </w:pPr>
      <w:r w:rsidRPr="00DD1A7D">
        <w:rPr>
          <w:color w:val="484644"/>
          <w:sz w:val="21"/>
          <w:szCs w:val="21"/>
        </w:rPr>
        <w:t>Content-Length: 187</w:t>
      </w:r>
    </w:p>
    <w:p w14:paraId="3578A7EA" w14:textId="77777777" w:rsidR="00DD1A7D" w:rsidRPr="00DD1A7D" w:rsidRDefault="00DD1A7D" w:rsidP="00DD1A7D">
      <w:pPr>
        <w:pStyle w:val="HTMLPreformatted"/>
        <w:wordWrap w:val="0"/>
        <w:rPr>
          <w:color w:val="484644"/>
          <w:sz w:val="21"/>
          <w:szCs w:val="21"/>
        </w:rPr>
      </w:pPr>
    </w:p>
    <w:p w14:paraId="70CE80A4" w14:textId="77777777" w:rsidR="00DD1A7D" w:rsidRPr="00DD1A7D" w:rsidRDefault="00DD1A7D" w:rsidP="00DD1A7D">
      <w:pPr>
        <w:pStyle w:val="HTMLPreformatted"/>
        <w:wordWrap w:val="0"/>
        <w:rPr>
          <w:color w:val="484644"/>
          <w:sz w:val="21"/>
          <w:szCs w:val="21"/>
        </w:rPr>
      </w:pPr>
      <w:r w:rsidRPr="00DD1A7D">
        <w:rPr>
          <w:color w:val="484644"/>
          <w:sz w:val="21"/>
          <w:szCs w:val="21"/>
        </w:rPr>
        <w:t>{</w:t>
      </w:r>
    </w:p>
    <w:p w14:paraId="3D29FC1B"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"topics": ["topic1", "etc"],</w:t>
      </w:r>
    </w:p>
    <w:p w14:paraId="0EB95A46"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"expiry": "P1D",</w:t>
      </w:r>
    </w:p>
    <w:p w14:paraId="77C8E753"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"messageContent": {</w:t>
      </w:r>
    </w:p>
    <w:p w14:paraId="715F4852"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"mediaType": "application/xml",</w:t>
      </w:r>
    </w:p>
    <w:p w14:paraId="6F6664A7"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"content": "&lt;someXml&gt;This is XML content in JSON&lt;/someXml&gt;"</w:t>
      </w:r>
    </w:p>
    <w:p w14:paraId="4630460A" w14:textId="77777777" w:rsidR="00DD1A7D" w:rsidRPr="00DD1A7D" w:rsidRDefault="00DD1A7D" w:rsidP="00DD1A7D">
      <w:pPr>
        <w:pStyle w:val="HTMLPreformatted"/>
        <w:wordWrap w:val="0"/>
        <w:rPr>
          <w:color w:val="484644"/>
          <w:sz w:val="21"/>
          <w:szCs w:val="21"/>
        </w:rPr>
      </w:pPr>
      <w:r w:rsidRPr="00DD1A7D">
        <w:rPr>
          <w:color w:val="484644"/>
          <w:sz w:val="21"/>
          <w:szCs w:val="21"/>
        </w:rPr>
        <w:t xml:space="preserve">  } </w:t>
      </w:r>
    </w:p>
    <w:p w14:paraId="44FBD2B6" w14:textId="77777777" w:rsidR="00DD1A7D" w:rsidRDefault="00DD1A7D" w:rsidP="00DD1A7D">
      <w:pPr>
        <w:pStyle w:val="HTMLPreformatted"/>
        <w:wordWrap w:val="0"/>
        <w:rPr>
          <w:rFonts w:cs="Courier New"/>
          <w:color w:val="484644"/>
        </w:rPr>
      </w:pPr>
      <w:r w:rsidRPr="00DD1A7D">
        <w:rPr>
          <w:color w:val="484644"/>
          <w:sz w:val="21"/>
          <w:szCs w:val="21"/>
        </w:rPr>
        <w:t>}</w:t>
      </w:r>
    </w:p>
    <w:p w14:paraId="0BCF6B3C" w14:textId="34A034A1" w:rsidR="00DD1A7D" w:rsidRPr="00B303C3" w:rsidRDefault="00DD1A7D" w:rsidP="00B303C3">
      <w:pPr>
        <w:pStyle w:val="Heading4"/>
      </w:pPr>
      <w:r>
        <w:t> </w:t>
      </w:r>
      <w:r w:rsidR="00AD19AD">
        <w:t xml:space="preserve">Binary </w:t>
      </w:r>
      <w:r w:rsidR="00C26C80">
        <w:t xml:space="preserve">Message </w:t>
      </w:r>
      <w:r w:rsidR="00AD19AD">
        <w:t>Content Example</w:t>
      </w:r>
    </w:p>
    <w:p w14:paraId="2EC90036" w14:textId="7FF61066" w:rsidR="00DD1A7D" w:rsidRPr="00DD1A7D" w:rsidRDefault="00AD19AD" w:rsidP="00DD1A7D">
      <w:pPr>
        <w:pStyle w:val="BodyText"/>
      </w:pPr>
      <w:r>
        <w:t xml:space="preserve">The following is an </w:t>
      </w:r>
      <w:r w:rsidR="00DD1A7D" w:rsidRPr="00DD1A7D">
        <w:t>HTTP request</w:t>
      </w:r>
      <w:r w:rsidRPr="00DD1A7D">
        <w:t> for </w:t>
      </w:r>
      <w:r w:rsidRPr="00DD1A7D">
        <w:rPr>
          <w:i/>
          <w:iCs/>
        </w:rPr>
        <w:t>postPublication</w:t>
      </w:r>
      <w:r w:rsidRPr="00DD1A7D">
        <w:t> </w:t>
      </w:r>
      <w:r>
        <w:t xml:space="preserve">containing XML </w:t>
      </w:r>
      <w:r w:rsidR="00DD1A7D" w:rsidRPr="00B303C3">
        <w:t>content</w:t>
      </w:r>
      <w:r>
        <w:t xml:space="preserve"> using</w:t>
      </w:r>
      <w:r w:rsidR="00DD1A7D" w:rsidRPr="00DD1A7D">
        <w:t xml:space="preserve"> the </w:t>
      </w:r>
      <w:r>
        <w:t>Binary Message Content</w:t>
      </w:r>
      <w:r w:rsidR="00DD1A7D" w:rsidRPr="00DD1A7D">
        <w:t xml:space="preserve"> type </w:t>
      </w:r>
      <w:r>
        <w:t>within</w:t>
      </w:r>
      <w:r w:rsidR="00DD1A7D" w:rsidRPr="00DD1A7D">
        <w:t xml:space="preserve"> a </w:t>
      </w:r>
      <w:r>
        <w:t xml:space="preserve">JSON message. </w:t>
      </w:r>
      <w:r w:rsidR="002D2FA9">
        <w:t xml:space="preserve">The </w:t>
      </w:r>
      <w:r w:rsidR="00DD1A7D" w:rsidRPr="00DD1A7D">
        <w:t xml:space="preserve">content would decode to the </w:t>
      </w:r>
      <w:r w:rsidR="002D2FA9">
        <w:t xml:space="preserve">same as the </w:t>
      </w:r>
      <w:hyperlink w:anchor="_String_Message_Content" w:history="1">
        <w:r w:rsidR="002D2FA9" w:rsidRPr="00590C38">
          <w:rPr>
            <w:rStyle w:val="Hyperlink"/>
          </w:rPr>
          <w:t>String Message Content Example</w:t>
        </w:r>
      </w:hyperlink>
      <w:r w:rsidR="00DD1A7D" w:rsidRPr="00DD1A7D">
        <w:t>. </w:t>
      </w:r>
    </w:p>
    <w:p w14:paraId="7019EE28" w14:textId="77777777" w:rsidR="00DD1A7D" w:rsidRDefault="00DD1A7D" w:rsidP="00DD1A7D">
      <w:pPr>
        <w:pStyle w:val="HTMLPreformatted"/>
        <w:wordWrap w:val="0"/>
        <w:rPr>
          <w:color w:val="484644"/>
          <w:sz w:val="21"/>
          <w:szCs w:val="21"/>
        </w:rPr>
      </w:pPr>
      <w:r>
        <w:rPr>
          <w:color w:val="484644"/>
          <w:sz w:val="21"/>
          <w:szCs w:val="21"/>
        </w:rPr>
        <w:t>POST /sessions/321/publications HTTP/1.1</w:t>
      </w:r>
    </w:p>
    <w:p w14:paraId="2DD26CDE" w14:textId="77777777" w:rsidR="00DD1A7D" w:rsidRDefault="00DD1A7D" w:rsidP="00DD1A7D">
      <w:pPr>
        <w:pStyle w:val="HTMLPreformatted"/>
        <w:wordWrap w:val="0"/>
        <w:rPr>
          <w:color w:val="484644"/>
          <w:sz w:val="21"/>
          <w:szCs w:val="21"/>
        </w:rPr>
      </w:pPr>
      <w:r>
        <w:rPr>
          <w:color w:val="484644"/>
          <w:sz w:val="21"/>
          <w:szCs w:val="21"/>
        </w:rPr>
        <w:t>Host: http://example.com</w:t>
      </w:r>
    </w:p>
    <w:p w14:paraId="7CA74FB2" w14:textId="77777777" w:rsidR="00DD1A7D" w:rsidRDefault="00DD1A7D" w:rsidP="00DD1A7D">
      <w:pPr>
        <w:pStyle w:val="HTMLPreformatted"/>
        <w:wordWrap w:val="0"/>
        <w:rPr>
          <w:color w:val="484644"/>
          <w:sz w:val="21"/>
          <w:szCs w:val="21"/>
        </w:rPr>
      </w:pPr>
      <w:r>
        <w:rPr>
          <w:color w:val="484644"/>
          <w:sz w:val="21"/>
          <w:szCs w:val="21"/>
        </w:rPr>
        <w:t>Accept: application/json</w:t>
      </w:r>
    </w:p>
    <w:p w14:paraId="39A951B5" w14:textId="77777777" w:rsidR="00DD1A7D" w:rsidRDefault="00DD1A7D" w:rsidP="00DD1A7D">
      <w:pPr>
        <w:pStyle w:val="HTMLPreformatted"/>
        <w:wordWrap w:val="0"/>
        <w:rPr>
          <w:color w:val="484644"/>
          <w:sz w:val="21"/>
          <w:szCs w:val="21"/>
        </w:rPr>
      </w:pPr>
      <w:r>
        <w:rPr>
          <w:color w:val="484644"/>
          <w:sz w:val="21"/>
          <w:szCs w:val="21"/>
        </w:rPr>
        <w:t>Content-Type: application/json</w:t>
      </w:r>
    </w:p>
    <w:p w14:paraId="2FB051EA" w14:textId="77777777" w:rsidR="00DD1A7D" w:rsidRDefault="00DD1A7D" w:rsidP="00DD1A7D">
      <w:pPr>
        <w:pStyle w:val="HTMLPreformatted"/>
        <w:wordWrap w:val="0"/>
        <w:rPr>
          <w:color w:val="484644"/>
          <w:sz w:val="21"/>
          <w:szCs w:val="21"/>
        </w:rPr>
      </w:pPr>
      <w:r>
        <w:rPr>
          <w:color w:val="484644"/>
          <w:sz w:val="21"/>
          <w:szCs w:val="21"/>
        </w:rPr>
        <w:t>Content-Length: 238</w:t>
      </w:r>
    </w:p>
    <w:p w14:paraId="1A434A96" w14:textId="77777777" w:rsidR="00DD1A7D" w:rsidRDefault="00DD1A7D" w:rsidP="00DD1A7D">
      <w:pPr>
        <w:pStyle w:val="HTMLPreformatted"/>
        <w:wordWrap w:val="0"/>
        <w:rPr>
          <w:color w:val="484644"/>
          <w:sz w:val="21"/>
          <w:szCs w:val="21"/>
        </w:rPr>
      </w:pPr>
    </w:p>
    <w:p w14:paraId="22912866" w14:textId="77777777" w:rsidR="00DD1A7D" w:rsidRDefault="00DD1A7D" w:rsidP="00DD1A7D">
      <w:pPr>
        <w:pStyle w:val="HTMLPreformatted"/>
        <w:wordWrap w:val="0"/>
        <w:rPr>
          <w:color w:val="484644"/>
          <w:sz w:val="21"/>
          <w:szCs w:val="21"/>
        </w:rPr>
      </w:pPr>
      <w:r>
        <w:rPr>
          <w:color w:val="484644"/>
          <w:sz w:val="21"/>
          <w:szCs w:val="21"/>
        </w:rPr>
        <w:t>{</w:t>
      </w:r>
    </w:p>
    <w:p w14:paraId="35C7849B" w14:textId="77777777" w:rsidR="00DD1A7D" w:rsidRDefault="00DD1A7D" w:rsidP="00DD1A7D">
      <w:pPr>
        <w:pStyle w:val="HTMLPreformatted"/>
        <w:wordWrap w:val="0"/>
        <w:rPr>
          <w:color w:val="484644"/>
          <w:sz w:val="21"/>
          <w:szCs w:val="21"/>
        </w:rPr>
      </w:pPr>
      <w:r>
        <w:rPr>
          <w:color w:val="484644"/>
          <w:sz w:val="21"/>
          <w:szCs w:val="21"/>
        </w:rPr>
        <w:t>  "topics": ["topic1", "etc"],</w:t>
      </w:r>
    </w:p>
    <w:p w14:paraId="423706F3" w14:textId="77777777" w:rsidR="00DD1A7D" w:rsidRDefault="00DD1A7D" w:rsidP="00DD1A7D">
      <w:pPr>
        <w:pStyle w:val="HTMLPreformatted"/>
        <w:wordWrap w:val="0"/>
        <w:rPr>
          <w:color w:val="484644"/>
          <w:sz w:val="21"/>
          <w:szCs w:val="21"/>
        </w:rPr>
      </w:pPr>
      <w:r>
        <w:rPr>
          <w:color w:val="484644"/>
          <w:sz w:val="21"/>
          <w:szCs w:val="21"/>
        </w:rPr>
        <w:t>  "expiry": "P1D",</w:t>
      </w:r>
    </w:p>
    <w:p w14:paraId="54126D8B" w14:textId="77777777" w:rsidR="00DD1A7D" w:rsidRDefault="00DD1A7D" w:rsidP="00DD1A7D">
      <w:pPr>
        <w:pStyle w:val="HTMLPreformatted"/>
        <w:wordWrap w:val="0"/>
        <w:rPr>
          <w:color w:val="484644"/>
          <w:sz w:val="21"/>
          <w:szCs w:val="21"/>
        </w:rPr>
      </w:pPr>
      <w:r>
        <w:rPr>
          <w:color w:val="484644"/>
          <w:sz w:val="21"/>
          <w:szCs w:val="21"/>
        </w:rPr>
        <w:t>  "messageContent": {</w:t>
      </w:r>
    </w:p>
    <w:p w14:paraId="62016275" w14:textId="77777777" w:rsidR="00DD1A7D" w:rsidRDefault="00DD1A7D" w:rsidP="00DD1A7D">
      <w:pPr>
        <w:pStyle w:val="HTMLPreformatted"/>
        <w:wordWrap w:val="0"/>
        <w:rPr>
          <w:color w:val="484644"/>
          <w:sz w:val="21"/>
          <w:szCs w:val="21"/>
        </w:rPr>
      </w:pPr>
      <w:r>
        <w:rPr>
          <w:color w:val="484644"/>
          <w:sz w:val="21"/>
          <w:szCs w:val="21"/>
        </w:rPr>
        <w:t>    "mediaType": "application/xml",</w:t>
      </w:r>
    </w:p>
    <w:p w14:paraId="6A2B1119" w14:textId="77777777" w:rsidR="00DD1A7D" w:rsidRDefault="00DD1A7D" w:rsidP="00DD1A7D">
      <w:pPr>
        <w:pStyle w:val="HTMLPreformatted"/>
        <w:wordWrap w:val="0"/>
        <w:rPr>
          <w:color w:val="484644"/>
          <w:sz w:val="21"/>
          <w:szCs w:val="21"/>
        </w:rPr>
      </w:pPr>
      <w:r>
        <w:rPr>
          <w:color w:val="484644"/>
          <w:sz w:val="21"/>
          <w:szCs w:val="21"/>
        </w:rPr>
        <w:t>    "contentEncoding: "base64",</w:t>
      </w:r>
    </w:p>
    <w:p w14:paraId="113BC9D2" w14:textId="77777777" w:rsidR="00DD1A7D" w:rsidRDefault="00DD1A7D" w:rsidP="00DD1A7D">
      <w:pPr>
        <w:pStyle w:val="HTMLPreformatted"/>
        <w:wordWrap w:val="0"/>
        <w:rPr>
          <w:color w:val="484644"/>
          <w:sz w:val="21"/>
          <w:szCs w:val="21"/>
        </w:rPr>
      </w:pPr>
      <w:r>
        <w:rPr>
          <w:color w:val="484644"/>
          <w:sz w:val="21"/>
          <w:szCs w:val="21"/>
        </w:rPr>
        <w:t>    "content": "PHNvbWVYbWw+VGhpcyBpcyBYTUwgY29udGVudCBpbiBKU09OPC9zb21lWG1sPg=="</w:t>
      </w:r>
    </w:p>
    <w:p w14:paraId="3DBA39AF" w14:textId="77777777" w:rsidR="00DD1A7D" w:rsidRDefault="00DD1A7D" w:rsidP="00DD1A7D">
      <w:pPr>
        <w:pStyle w:val="HTMLPreformatted"/>
        <w:wordWrap w:val="0"/>
        <w:rPr>
          <w:color w:val="484644"/>
          <w:sz w:val="21"/>
          <w:szCs w:val="21"/>
        </w:rPr>
      </w:pPr>
      <w:r>
        <w:rPr>
          <w:color w:val="484644"/>
          <w:sz w:val="21"/>
          <w:szCs w:val="21"/>
        </w:rPr>
        <w:t xml:space="preserve">  } </w:t>
      </w:r>
    </w:p>
    <w:p w14:paraId="2C43B17D" w14:textId="77777777" w:rsidR="00DD1A7D" w:rsidRDefault="00DD1A7D" w:rsidP="00DD1A7D">
      <w:pPr>
        <w:pStyle w:val="HTMLPreformatted"/>
        <w:wordWrap w:val="0"/>
        <w:rPr>
          <w:rFonts w:cs="Courier New"/>
          <w:color w:val="484644"/>
          <w:sz w:val="21"/>
          <w:szCs w:val="21"/>
        </w:rPr>
      </w:pPr>
      <w:r>
        <w:rPr>
          <w:color w:val="484644"/>
          <w:sz w:val="21"/>
          <w:szCs w:val="21"/>
        </w:rPr>
        <w:t>}</w:t>
      </w:r>
    </w:p>
    <w:p w14:paraId="7B523539" w14:textId="1FAF2267" w:rsidR="00BB0129" w:rsidRDefault="00E83E4F" w:rsidP="00CF791A">
      <w:pPr>
        <w:pStyle w:val="Heading2"/>
      </w:pPr>
      <w:bookmarkStart w:id="228" w:name="security"/>
      <w:bookmarkStart w:id="229" w:name="_Toc25357147"/>
      <w:bookmarkStart w:id="230" w:name="_Toc25337022"/>
      <w:bookmarkStart w:id="231" w:name="_Toc25447171"/>
      <w:bookmarkEnd w:id="228"/>
      <w:r>
        <w:t>Security</w:t>
      </w:r>
      <w:bookmarkEnd w:id="229"/>
      <w:bookmarkEnd w:id="230"/>
      <w:bookmarkEnd w:id="231"/>
    </w:p>
    <w:p w14:paraId="1BD0C53E" w14:textId="59EF1501" w:rsidR="00BB0129" w:rsidRDefault="00E83E4F" w:rsidP="00EE0013">
      <w:pPr>
        <w:pStyle w:val="BodyText"/>
      </w:pPr>
      <w:r>
        <w:t>Security in the ws-ISBM specification only provide</w:t>
      </w:r>
      <w:r w:rsidR="005262B8">
        <w:t>s</w:t>
      </w:r>
      <w:r>
        <w:t xml:space="preserve"> authorization of channels. Authorization of services is considered out-of-scope.</w:t>
      </w:r>
    </w:p>
    <w:p w14:paraId="332BA6FA" w14:textId="78009502" w:rsidR="00BB0129" w:rsidRDefault="00E83E4F" w:rsidP="00EE0013">
      <w:pPr>
        <w:pStyle w:val="BodyText"/>
      </w:pPr>
      <w:r>
        <w:t>All ws-ISBM implementations MUST support transport layer security (e.g. SSL/TLS) in order to secure tokens and messages, and to prevent replay attacks.</w:t>
      </w:r>
    </w:p>
    <w:p w14:paraId="496178B8" w14:textId="733314D2" w:rsidR="002363F5" w:rsidRDefault="002363F5" w:rsidP="00EE0013">
      <w:pPr>
        <w:pStyle w:val="BodyText"/>
      </w:pPr>
      <w:r>
        <w:t>All ws-ISBM implementations MUST</w:t>
      </w:r>
      <w:r w:rsidR="00C92041">
        <w:t xml:space="preserve"> support username/password authentication as a basic level of security. </w:t>
      </w:r>
      <w:r w:rsidR="003C5054">
        <w:t>This will differ for implementations of the different service types: f</w:t>
      </w:r>
      <w:r w:rsidR="00C92041">
        <w:t xml:space="preserve">or example, WS-Security UsernameToken for </w:t>
      </w:r>
      <w:r w:rsidR="003C5054">
        <w:t xml:space="preserve">the </w:t>
      </w:r>
      <w:r w:rsidR="00C92041">
        <w:t xml:space="preserve">SOAP </w:t>
      </w:r>
      <w:r w:rsidR="003C5054">
        <w:t xml:space="preserve">interface </w:t>
      </w:r>
      <w:r w:rsidR="00C92041">
        <w:t xml:space="preserve">and </w:t>
      </w:r>
      <w:r w:rsidR="003C5054">
        <w:t>HTTP basic or digest authentication for the REST interface.</w:t>
      </w:r>
    </w:p>
    <w:p w14:paraId="349F30E3" w14:textId="731F83A6" w:rsidR="00BB0129" w:rsidRDefault="00E83E4F" w:rsidP="00EE0013">
      <w:pPr>
        <w:pStyle w:val="BodyText"/>
      </w:pPr>
      <w:r>
        <w:lastRenderedPageBreak/>
        <w:t>A ws-ISBM Service Provider MAY choose to support additional forms of security tokens (e.g.</w:t>
      </w:r>
      <w:r w:rsidR="003C5054">
        <w:t>,</w:t>
      </w:r>
      <w:r>
        <w:t xml:space="preserve"> SAML assertions, OAuth tokens) and it is RECOMMENDED that a ws-ISBM Service Provider support out-of-band token exchange standards such as </w:t>
      </w:r>
      <w:hyperlink r:id="rId35">
        <w:r>
          <w:rPr>
            <w:rStyle w:val="Hyperlink"/>
          </w:rPr>
          <w:t>SAML</w:t>
        </w:r>
      </w:hyperlink>
      <w:r>
        <w:t xml:space="preserve">, </w:t>
      </w:r>
      <w:hyperlink r:id="rId36">
        <w:r>
          <w:rPr>
            <w:rStyle w:val="Hyperlink"/>
          </w:rPr>
          <w:t>WS-Federation</w:t>
        </w:r>
      </w:hyperlink>
      <w:r>
        <w:t xml:space="preserve"> or </w:t>
      </w:r>
      <w:hyperlink r:id="rId37">
        <w:r>
          <w:rPr>
            <w:rStyle w:val="Hyperlink"/>
          </w:rPr>
          <w:t>OAuth</w:t>
        </w:r>
      </w:hyperlink>
      <w:r>
        <w:t>.</w:t>
      </w:r>
    </w:p>
    <w:p w14:paraId="167A43C7" w14:textId="18ADEB58" w:rsidR="00BB0129" w:rsidRDefault="00E83E4F" w:rsidP="00EE0013">
      <w:pPr>
        <w:pStyle w:val="BodyText"/>
      </w:pPr>
      <w:r>
        <w:t xml:space="preserve">A ws-ISBM Service Provider MUST validate security tokens for every service operation except for the Channel Management Service </w:t>
      </w:r>
      <w:hyperlink w:anchor="_3.2.1_Create_Channel">
        <w:r>
          <w:rPr>
            <w:rStyle w:val="Hyperlink"/>
          </w:rPr>
          <w:t>CreateChannel operation</w:t>
        </w:r>
      </w:hyperlink>
      <w:r>
        <w:t xml:space="preserve"> (since the channel does not exist at the point in time when invoking CreateChannel). </w:t>
      </w:r>
      <w:commentRangeStart w:id="232"/>
      <w:r>
        <w:t>For the provider and consumer services, tokens are validated upon every operation to ensure that an application has valid credentials even after a session is opened (in the event of token revocation).</w:t>
      </w:r>
      <w:commentRangeEnd w:id="232"/>
      <w:r w:rsidR="0093497B">
        <w:rPr>
          <w:rStyle w:val="CommentReference"/>
        </w:rPr>
        <w:commentReference w:id="232"/>
      </w:r>
    </w:p>
    <w:p w14:paraId="72DE3BA5" w14:textId="3620D76A" w:rsidR="00682775" w:rsidRDefault="00682775" w:rsidP="00682775">
      <w:pPr>
        <w:pStyle w:val="Heading3"/>
      </w:pPr>
      <w:bookmarkStart w:id="233" w:name="_Toc25337023"/>
      <w:bookmarkStart w:id="234" w:name="_Toc25357148"/>
      <w:bookmarkStart w:id="235" w:name="_Toc25447172"/>
      <w:r>
        <w:t xml:space="preserve">SOAP </w:t>
      </w:r>
      <w:r w:rsidR="00F259A0">
        <w:t>Interface</w:t>
      </w:r>
      <w:r>
        <w:t xml:space="preserve"> Requirements</w:t>
      </w:r>
      <w:bookmarkEnd w:id="233"/>
      <w:bookmarkEnd w:id="234"/>
      <w:bookmarkEnd w:id="235"/>
    </w:p>
    <w:p w14:paraId="5D9DCA12" w14:textId="58959711" w:rsidR="00682775" w:rsidRDefault="00682775" w:rsidP="00682775">
      <w:pPr>
        <w:pStyle w:val="BodyText"/>
      </w:pPr>
      <w:r>
        <w:t xml:space="preserve">All ws-ISBM </w:t>
      </w:r>
      <w:r w:rsidR="00311FEE">
        <w:t xml:space="preserve">SOAP </w:t>
      </w:r>
      <w:r>
        <w:t xml:space="preserve">implementations MUST support the </w:t>
      </w:r>
      <w:hyperlink r:id="rId38">
        <w:r>
          <w:rPr>
            <w:rStyle w:val="Hyperlink"/>
          </w:rPr>
          <w:t>WS-Security UsernameToken</w:t>
        </w:r>
      </w:hyperlink>
      <w:r>
        <w:t xml:space="preserve"> using </w:t>
      </w:r>
      <w:r>
        <w:rPr>
          <w:rStyle w:val="VerbatimChar"/>
        </w:rPr>
        <w:t>PasswordText</w:t>
      </w:r>
      <w:r>
        <w:t xml:space="preserve"> as a basic level of security token. Examples of its use can be found in </w:t>
      </w:r>
      <w:hyperlink r:id="rId39" w:anchor="example-http-flows">
        <w:r>
          <w:rPr>
            <w:rStyle w:val="Hyperlink"/>
          </w:rPr>
          <w:t>Example HTTP Flows</w:t>
        </w:r>
      </w:hyperlink>
      <w:r>
        <w:t>.</w:t>
      </w:r>
    </w:p>
    <w:p w14:paraId="71D9BD84" w14:textId="77777777" w:rsidR="00682775" w:rsidRDefault="00682775" w:rsidP="00682775">
      <w:pPr>
        <w:pStyle w:val="BodyText"/>
      </w:pPr>
      <w:r>
        <w:t xml:space="preserve">As security tokens in the </w:t>
      </w:r>
      <w:hyperlink r:id="rId40" w:anchor="channel-management-service">
        <w:r>
          <w:rPr>
            <w:rStyle w:val="Hyperlink"/>
          </w:rPr>
          <w:t>Channel Management Service</w:t>
        </w:r>
      </w:hyperlink>
      <w:r>
        <w:t xml:space="preserve"> are specified using XML Schema </w:t>
      </w:r>
      <w:r>
        <w:rPr>
          <w:rStyle w:val="VerbatimChar"/>
        </w:rPr>
        <w:t>any</w:t>
      </w:r>
      <w:r>
        <w:t xml:space="preserve"> element, tokens MUST be able to be represented in an XML format. For tokens that do not have a canonical XML representation, a ws-ISBM Service Provider MUST define the supported formats.</w:t>
      </w:r>
    </w:p>
    <w:p w14:paraId="07756E46" w14:textId="5242DAFC" w:rsidR="00682775" w:rsidRDefault="00682775" w:rsidP="00682775">
      <w:pPr>
        <w:pStyle w:val="Heading3"/>
      </w:pPr>
      <w:bookmarkStart w:id="236" w:name="_Toc25337024"/>
      <w:bookmarkStart w:id="237" w:name="_Toc25357149"/>
      <w:bookmarkStart w:id="238" w:name="_Toc25447173"/>
      <w:r>
        <w:t xml:space="preserve">REST </w:t>
      </w:r>
      <w:r w:rsidR="00F259A0">
        <w:t>Interface</w:t>
      </w:r>
      <w:r>
        <w:t xml:space="preserve"> Requirements</w:t>
      </w:r>
      <w:bookmarkEnd w:id="236"/>
      <w:bookmarkEnd w:id="237"/>
      <w:bookmarkEnd w:id="238"/>
    </w:p>
    <w:p w14:paraId="7F48A656" w14:textId="05A0E748" w:rsidR="00D75A67" w:rsidRDefault="00311FEE" w:rsidP="00311FEE">
      <w:pPr>
        <w:pStyle w:val="BodyText"/>
      </w:pPr>
      <w:r>
        <w:t xml:space="preserve">All </w:t>
      </w:r>
      <w:r w:rsidR="001E35FA">
        <w:t>w</w:t>
      </w:r>
      <w:r>
        <w:t>s-ISBM REST implementation</w:t>
      </w:r>
      <w:r w:rsidR="003C5054">
        <w:t>s</w:t>
      </w:r>
      <w:r>
        <w:t xml:space="preserve"> MUST support the standard </w:t>
      </w:r>
      <w:hyperlink r:id="rId41" w:history="1">
        <w:r w:rsidRPr="001E35FA">
          <w:rPr>
            <w:rStyle w:val="Hyperlink"/>
          </w:rPr>
          <w:t>HTTP</w:t>
        </w:r>
        <w:r w:rsidR="001E35FA" w:rsidRPr="001E35FA">
          <w:rPr>
            <w:rStyle w:val="Hyperlink"/>
          </w:rPr>
          <w:t>/1.1</w:t>
        </w:r>
        <w:r w:rsidRPr="001E35FA">
          <w:rPr>
            <w:rStyle w:val="Hyperlink"/>
          </w:rPr>
          <w:t xml:space="preserve"> authentication</w:t>
        </w:r>
      </w:hyperlink>
      <w:r>
        <w:t xml:space="preserve"> and authorization </w:t>
      </w:r>
      <w:r w:rsidR="002E6823">
        <w:t xml:space="preserve">headers. </w:t>
      </w:r>
      <w:r>
        <w:t>with potential support for security tokens</w:t>
      </w:r>
      <w:r w:rsidR="003C5054">
        <w:t xml:space="preserve">. The credentials will be compared to SecurityTokens associated with the channel. </w:t>
      </w:r>
      <w:r w:rsidR="00D75A67" w:rsidRPr="00CD26AE">
        <w:t>The REST security tokens can be the same tokens used in the SOAP interface.</w:t>
      </w:r>
    </w:p>
    <w:p w14:paraId="3774BA39" w14:textId="6FFB4E0D" w:rsidR="00E06DA0" w:rsidRDefault="002E6823" w:rsidP="00E06DA0">
      <w:pPr>
        <w:pStyle w:val="BodyText"/>
      </w:pPr>
      <w:r>
        <w:t xml:space="preserve">All ws-ISBM REST implementations MUST support the </w:t>
      </w:r>
      <w:r w:rsidRPr="002E6823">
        <w:rPr>
          <w:rStyle w:val="VerbatimChar"/>
        </w:rPr>
        <w:t>basic</w:t>
      </w:r>
      <w:r>
        <w:t xml:space="preserve"> authentication type of HTTP. It is RECOMMENDED that the JWT (Javascript Web Tokens) authentication type be supported.</w:t>
      </w:r>
    </w:p>
    <w:p w14:paraId="4A899B12" w14:textId="3FD38687" w:rsidR="00E06DA0" w:rsidRDefault="00106C1F" w:rsidP="00E06DA0">
      <w:pPr>
        <w:pStyle w:val="BodyText"/>
      </w:pPr>
      <w:r>
        <w:t>As security tokens in</w:t>
      </w:r>
      <w:ins w:id="239" w:author="Dennis Brandl" w:date="2019-11-25T15:18:00Z">
        <w:r w:rsidR="0093497B">
          <w:t xml:space="preserve"> </w:t>
        </w:r>
      </w:ins>
      <w:r>
        <w:t>t</w:t>
      </w:r>
      <w:ins w:id="240" w:author="Dennis Brandl" w:date="2019-11-25T15:18:00Z">
        <w:r w:rsidR="0093497B">
          <w:t>he</w:t>
        </w:r>
      </w:ins>
      <w:del w:id="241" w:author="Dennis Brandl" w:date="2019-11-25T15:18:00Z">
        <w:r w:rsidDel="0093497B">
          <w:delText xml:space="preserve"> eh</w:delText>
        </w:r>
      </w:del>
      <w:r>
        <w:t xml:space="preserve"> Channel Management Service are </w:t>
      </w:r>
      <w:del w:id="242" w:author="Dennis Brandl" w:date="2019-11-25T15:18:00Z">
        <w:r w:rsidDel="0093497B">
          <w:delText xml:space="preserve">specific </w:delText>
        </w:r>
      </w:del>
      <w:ins w:id="243" w:author="Dennis Brandl" w:date="2019-11-25T15:18:00Z">
        <w:r w:rsidR="0093497B">
          <w:t xml:space="preserve">specified </w:t>
        </w:r>
      </w:ins>
      <w:r>
        <w:t xml:space="preserve">using a JSON Object, tokens MUST be able to be represented in a JSON format. For tokens that do not have a canonical JSON representations, a ws-ISBM Service Provider MUST define the supported formats. The </w:t>
      </w:r>
      <w:hyperlink w:anchor="_SecurityToken" w:history="1">
        <w:r w:rsidR="00E06DA0" w:rsidRPr="00EC2817">
          <w:rPr>
            <w:rStyle w:val="Hyperlink"/>
            <w:rFonts w:ascii="Consolas" w:hAnsi="Consolas"/>
          </w:rPr>
          <w:t>UsernameToken</w:t>
        </w:r>
      </w:hyperlink>
      <w:r>
        <w:t xml:space="preserve"> schema defined in this specification MUST be supported by ws-ISBM REST implementations.</w:t>
      </w:r>
    </w:p>
    <w:p w14:paraId="6B86FA10" w14:textId="682BE4A9" w:rsidR="00BB0129" w:rsidRDefault="00E83E4F" w:rsidP="00EE0013">
      <w:pPr>
        <w:pStyle w:val="Heading2"/>
      </w:pPr>
      <w:bookmarkStart w:id="244" w:name="error-handling"/>
      <w:bookmarkStart w:id="245" w:name="_Toc25337025"/>
      <w:bookmarkStart w:id="246" w:name="_Toc25357150"/>
      <w:bookmarkStart w:id="247" w:name="_Toc25447174"/>
      <w:bookmarkEnd w:id="244"/>
      <w:r>
        <w:t>Error Handling</w:t>
      </w:r>
      <w:bookmarkEnd w:id="245"/>
      <w:bookmarkEnd w:id="246"/>
      <w:bookmarkEnd w:id="247"/>
    </w:p>
    <w:p w14:paraId="7E2402BE" w14:textId="77777777" w:rsidR="00045EBF" w:rsidRDefault="00045EBF" w:rsidP="00045EBF">
      <w:pPr>
        <w:pStyle w:val="BodyText"/>
      </w:pPr>
      <w:r>
        <w:t xml:space="preserve">Faults MUST have an accompanying human readable explanation. For a SOAP 1.1 implementation this is provided through the SOAP </w:t>
      </w:r>
      <w:r>
        <w:rPr>
          <w:rStyle w:val="VerbatimChar"/>
        </w:rPr>
        <w:t>faultstring</w:t>
      </w:r>
      <w:r>
        <w:t xml:space="preserve"> element (see </w:t>
      </w:r>
      <w:hyperlink r:id="rId42" w:anchor="_Toc478383507">
        <w:r>
          <w:rPr>
            <w:rStyle w:val="Hyperlink"/>
          </w:rPr>
          <w:t>SOAP 1.1, SOAP Fault</w:t>
        </w:r>
      </w:hyperlink>
      <w:r>
        <w:t xml:space="preserve">). For a SOAP 1.2 implementation this is provided through the SOAP </w:t>
      </w:r>
      <w:r>
        <w:rPr>
          <w:rStyle w:val="VerbatimChar"/>
        </w:rPr>
        <w:t>Reason</w:t>
      </w:r>
      <w:r>
        <w:t xml:space="preserve"> element (see </w:t>
      </w:r>
      <w:hyperlink r:id="rId43" w:anchor="faultstringelement">
        <w:r>
          <w:rPr>
            <w:rStyle w:val="Hyperlink"/>
          </w:rPr>
          <w:t>SOAP 1.2, SOAP Reason Element</w:t>
        </w:r>
      </w:hyperlink>
      <w:r>
        <w:t>).</w:t>
      </w:r>
    </w:p>
    <w:p w14:paraId="54133BB9" w14:textId="0E32F19F" w:rsidR="00A84A37" w:rsidRDefault="00045EBF" w:rsidP="00A84A37">
      <w:pPr>
        <w:pStyle w:val="BodyText"/>
      </w:pPr>
      <w:r>
        <w:t>For REST implementation,</w:t>
      </w:r>
      <w:bookmarkStart w:id="248" w:name="soap-faults"/>
      <w:bookmarkEnd w:id="248"/>
      <w:r w:rsidR="005E4D68">
        <w:t xml:space="preserve"> this is provided through a simple object schema containing the </w:t>
      </w:r>
      <w:r w:rsidR="005E4D68" w:rsidRPr="005E4D68">
        <w:rPr>
          <w:rStyle w:val="VerbatimChar"/>
        </w:rPr>
        <w:t>fault</w:t>
      </w:r>
      <w:r w:rsidR="005E4D68">
        <w:t xml:space="preserve"> property</w:t>
      </w:r>
      <w:r w:rsidR="00B16DE2">
        <w:t xml:space="preserve"> (</w:t>
      </w:r>
      <w:r w:rsidR="000F29B1">
        <w:t xml:space="preserve">e.g., </w:t>
      </w:r>
      <w:commentRangeStart w:id="249"/>
      <w:r w:rsidR="00B16DE2">
        <w:t>XXX</w:t>
      </w:r>
      <w:commentRangeEnd w:id="249"/>
      <w:r w:rsidR="000F29B1">
        <w:rPr>
          <w:rStyle w:val="CommentReference"/>
        </w:rPr>
        <w:commentReference w:id="249"/>
      </w:r>
      <w:r w:rsidR="00B16DE2">
        <w:t>)</w:t>
      </w:r>
      <w:r w:rsidR="005E4D68">
        <w:t>.</w:t>
      </w:r>
    </w:p>
    <w:p w14:paraId="6791D58C" w14:textId="1A993B4B" w:rsidR="00A84A37" w:rsidRDefault="00A84A37" w:rsidP="0093497B">
      <w:pPr>
        <w:pStyle w:val="Note"/>
        <w:pPrChange w:id="250" w:author="Dennis Brandl" w:date="2019-11-25T15:19:00Z">
          <w:pPr>
            <w:pStyle w:val="BodyText"/>
          </w:pPr>
        </w:pPrChange>
      </w:pPr>
      <w:del w:id="251" w:author="Dennis Brandl" w:date="2019-11-25T15:19:00Z">
        <w:r w:rsidRPr="00151FB9" w:rsidDel="0093497B">
          <w:rPr>
            <w:rStyle w:val="label-info"/>
          </w:rPr>
          <w:delText>Note</w:delText>
        </w:r>
        <w:r w:rsidDel="0093497B">
          <w:delText xml:space="preserve"> </w:delText>
        </w:r>
      </w:del>
      <w:ins w:id="252" w:author="Dennis Brandl" w:date="2019-11-25T15:19:00Z">
        <w:r w:rsidR="0093497B">
          <w:t>NOTE</w:t>
        </w:r>
        <w:r w:rsidR="0093497B">
          <w:tab/>
        </w:r>
      </w:ins>
      <w:r>
        <w:t>The declared Faults specified by the services do not have any elements or attributes defined</w:t>
      </w:r>
      <w:r w:rsidR="000F29B1">
        <w:t xml:space="preserve"> (other than the </w:t>
      </w:r>
      <w:r w:rsidR="000F29B1" w:rsidRPr="000F29B1">
        <w:rPr>
          <w:rStyle w:val="VerbatimChar"/>
        </w:rPr>
        <w:t>fault</w:t>
      </w:r>
      <w:r w:rsidR="000F29B1">
        <w:t xml:space="preserve"> property for the REST definitions)</w:t>
      </w:r>
      <w:r>
        <w:t xml:space="preserve">. This is because the sender can interpret the fault based on the supplied parameters and/or the operation behavior. For example, a </w:t>
      </w:r>
      <w:r>
        <w:rPr>
          <w:rStyle w:val="VerbatimChar"/>
        </w:rPr>
        <w:t>ChannelFault</w:t>
      </w:r>
      <w:r>
        <w:t xml:space="preserve"> returned by the </w:t>
      </w:r>
      <w:r>
        <w:rPr>
          <w:rStyle w:val="VerbatimChar"/>
        </w:rPr>
        <w:t>DeleteChannel</w:t>
      </w:r>
      <w:r>
        <w:t xml:space="preserve"> operation means that the </w:t>
      </w:r>
      <w:r>
        <w:rPr>
          <w:rStyle w:val="VerbatimChar"/>
        </w:rPr>
        <w:t>ChannelURI</w:t>
      </w:r>
      <w:r>
        <w:t xml:space="preserve"> provided by the sender did not exist.</w:t>
      </w:r>
    </w:p>
    <w:p w14:paraId="121A7A91" w14:textId="2B2DA270" w:rsidR="00045EBF" w:rsidRDefault="00045EBF" w:rsidP="00045EBF">
      <w:pPr>
        <w:pStyle w:val="Heading3"/>
      </w:pPr>
      <w:bookmarkStart w:id="253" w:name="invalid-notification-url"/>
      <w:bookmarkStart w:id="254" w:name="_Toc25337026"/>
      <w:bookmarkStart w:id="255" w:name="_Toc25357151"/>
      <w:bookmarkStart w:id="256" w:name="_Toc25447175"/>
      <w:bookmarkEnd w:id="253"/>
      <w:r>
        <w:t>Parameter Faults</w:t>
      </w:r>
      <w:bookmarkEnd w:id="254"/>
      <w:bookmarkEnd w:id="255"/>
      <w:bookmarkEnd w:id="256"/>
    </w:p>
    <w:p w14:paraId="7D119171" w14:textId="1E8EE96E" w:rsidR="0070289C" w:rsidRDefault="00045EBF" w:rsidP="00045EBF">
      <w:pPr>
        <w:pStyle w:val="BodyText"/>
      </w:pPr>
      <w:r>
        <w:t xml:space="preserve">If any parameter for an operation is malformed or not optional and blank, then a </w:t>
      </w:r>
      <w:r w:rsidR="00F73D6A">
        <w:t>ws-</w:t>
      </w:r>
      <w:r>
        <w:t xml:space="preserve">ISBM Service Provider MUST return a </w:t>
      </w:r>
      <w:r w:rsidR="0070289C" w:rsidRPr="0070289C">
        <w:rPr>
          <w:rStyle w:val="VerbatimChar"/>
        </w:rPr>
        <w:t>Parameter</w:t>
      </w:r>
      <w:r w:rsidRPr="0070289C">
        <w:rPr>
          <w:rStyle w:val="VerbatimChar"/>
        </w:rPr>
        <w:t>Fault</w:t>
      </w:r>
      <w:r w:rsidR="0070289C">
        <w:t xml:space="preserve"> to aid senders in determining the type of error.</w:t>
      </w:r>
    </w:p>
    <w:p w14:paraId="5296EE11" w14:textId="77777777" w:rsidR="0070289C" w:rsidRDefault="0070289C" w:rsidP="00045EBF">
      <w:pPr>
        <w:pStyle w:val="BodyText"/>
      </w:pPr>
      <w:r>
        <w:t xml:space="preserve">For the SOAP interface, the </w:t>
      </w:r>
      <w:r w:rsidR="00045EBF">
        <w:t xml:space="preserve">undeclared </w:t>
      </w:r>
      <w:r w:rsidR="00045EBF" w:rsidRPr="0070289C">
        <w:rPr>
          <w:rStyle w:val="VerbatimChar"/>
        </w:rPr>
        <w:t>isbm:ParameterFault</w:t>
      </w:r>
      <w:r w:rsidR="00045EBF">
        <w:t xml:space="preserve"> element </w:t>
      </w:r>
      <w:r>
        <w:t xml:space="preserve">MUST be used </w:t>
      </w:r>
      <w:r w:rsidR="00045EBF">
        <w:t>in the fault details.</w:t>
      </w:r>
    </w:p>
    <w:p w14:paraId="32D0CA82" w14:textId="04DD553A" w:rsidR="00045EBF" w:rsidRDefault="00045EBF" w:rsidP="00045EBF">
      <w:pPr>
        <w:pStyle w:val="BodyText"/>
      </w:pPr>
      <w:commentRangeStart w:id="257"/>
      <w:commentRangeStart w:id="258"/>
      <w:r>
        <w:t xml:space="preserve">The </w:t>
      </w:r>
      <w:r w:rsidR="0070289C">
        <w:t>F</w:t>
      </w:r>
      <w:r>
        <w:t xml:space="preserve">ault </w:t>
      </w:r>
      <w:r w:rsidR="0070289C">
        <w:t>MAY</w:t>
      </w:r>
      <w:r>
        <w:t xml:space="preserve"> carry the offending parameter name/s</w:t>
      </w:r>
      <w:r w:rsidR="0070289C">
        <w:t xml:space="preserve"> and it is RECOMMENDED that the parameter names be included only in non-production environments</w:t>
      </w:r>
      <w:ins w:id="259" w:author="Dennis Brandl" w:date="2019-11-25T08:41:00Z">
        <w:r w:rsidR="00BB0505">
          <w:t>, in order to eliminate i</w:t>
        </w:r>
      </w:ins>
      <w:ins w:id="260" w:author="Dennis Brandl" w:date="2019-11-25T08:42:00Z">
        <w:r w:rsidR="00BB0505">
          <w:t>nformation that may compromise security in production environment</w:t>
        </w:r>
      </w:ins>
      <w:r w:rsidR="0070289C">
        <w:t>.</w:t>
      </w:r>
      <w:commentRangeEnd w:id="257"/>
      <w:r w:rsidR="0070289C">
        <w:rPr>
          <w:rStyle w:val="CommentReference"/>
        </w:rPr>
        <w:commentReference w:id="257"/>
      </w:r>
      <w:commentRangeEnd w:id="258"/>
      <w:r w:rsidR="000A3854">
        <w:rPr>
          <w:rStyle w:val="CommentReference"/>
        </w:rPr>
        <w:commentReference w:id="258"/>
      </w:r>
    </w:p>
    <w:p w14:paraId="7109FB3E" w14:textId="4F087978" w:rsidR="00BB0129" w:rsidRDefault="00E83E4F" w:rsidP="00EE0013">
      <w:pPr>
        <w:pStyle w:val="Heading3"/>
      </w:pPr>
      <w:bookmarkStart w:id="261" w:name="_Toc25337027"/>
      <w:bookmarkStart w:id="262" w:name="_Toc25357152"/>
      <w:bookmarkStart w:id="263" w:name="_Toc25447176"/>
      <w:r>
        <w:lastRenderedPageBreak/>
        <w:t>Invalid Notification URL</w:t>
      </w:r>
      <w:bookmarkEnd w:id="261"/>
      <w:bookmarkEnd w:id="262"/>
      <w:bookmarkEnd w:id="263"/>
    </w:p>
    <w:p w14:paraId="26F87468" w14:textId="15650CF2" w:rsidR="00BB0129" w:rsidRDefault="00E83E4F" w:rsidP="00EE0013">
      <w:pPr>
        <w:pStyle w:val="BodyText"/>
      </w:pPr>
      <w:r>
        <w:t xml:space="preserve">If a provider/consumer application provides a URL that does not host a NotifyListener service, the ws-ISBM Service Provider MAY </w:t>
      </w:r>
      <w:r w:rsidR="0070289C">
        <w:t xml:space="preserve">choose to </w:t>
      </w:r>
      <w:r>
        <w:t>defer</w:t>
      </w:r>
      <w:r w:rsidR="0090217C">
        <w:t xml:space="preserve"> or not to send (possibly after some time)</w:t>
      </w:r>
      <w:r>
        <w:t xml:space="preserve"> a NotifyListener request</w:t>
      </w:r>
      <w:r w:rsidR="00F45351">
        <w:t xml:space="preserve"> considering intermittent network issues.</w:t>
      </w:r>
    </w:p>
    <w:p w14:paraId="0EC0845F" w14:textId="37454F71" w:rsidR="0070289C" w:rsidRDefault="0070289C" w:rsidP="0093497B">
      <w:pPr>
        <w:pStyle w:val="Note"/>
        <w:pPrChange w:id="264" w:author="Dennis Brandl" w:date="2019-11-25T15:20:00Z">
          <w:pPr>
            <w:pStyle w:val="BodyText"/>
          </w:pPr>
        </w:pPrChange>
      </w:pPr>
      <w:del w:id="265" w:author="Dennis Brandl" w:date="2019-11-25T15:20:00Z">
        <w:r w:rsidRPr="002A3B3D" w:rsidDel="0093497B">
          <w:rPr>
            <w:rStyle w:val="label-info"/>
          </w:rPr>
          <w:delText>Note</w:delText>
        </w:r>
        <w:r w:rsidDel="0093497B">
          <w:rPr>
            <w:rFonts w:ascii="Segoe UI" w:hAnsi="Segoe UI" w:cs="Segoe UI"/>
            <w:color w:val="252423"/>
            <w:sz w:val="21"/>
            <w:szCs w:val="21"/>
          </w:rPr>
          <w:delText xml:space="preserve"> </w:delText>
        </w:r>
      </w:del>
      <w:ins w:id="266" w:author="Dennis Brandl" w:date="2019-11-25T15:20:00Z">
        <w:r w:rsidR="0093497B">
          <w:rPr>
            <w:rFonts w:ascii="Segoe UI" w:hAnsi="Segoe UI" w:cs="Segoe UI"/>
            <w:color w:val="252423"/>
            <w:sz w:val="21"/>
            <w:szCs w:val="21"/>
          </w:rPr>
          <w:t>NOTE</w:t>
        </w:r>
        <w:r w:rsidR="0093497B">
          <w:rPr>
            <w:rFonts w:ascii="Segoe UI" w:hAnsi="Segoe UI" w:cs="Segoe UI"/>
            <w:color w:val="252423"/>
            <w:sz w:val="21"/>
            <w:szCs w:val="21"/>
          </w:rPr>
          <w:tab/>
        </w:r>
      </w:ins>
      <w:r>
        <w:t>If a provider/consumer application provides a malformed</w:t>
      </w:r>
      <w:r w:rsidR="0090217C">
        <w:t xml:space="preserve"> </w:t>
      </w:r>
      <w:r>
        <w:t xml:space="preserve">URL, a </w:t>
      </w:r>
      <w:r>
        <w:rPr>
          <w:rStyle w:val="VerbatimChar"/>
        </w:rPr>
        <w:t>ParameterFault</w:t>
      </w:r>
      <w:r w:rsidRPr="00F45351">
        <w:t xml:space="preserve"> is returned.</w:t>
      </w:r>
      <w:r w:rsidR="0090217C">
        <w:t xml:space="preserve"> An invalid Notification URL is one in which the address is unreachable.</w:t>
      </w:r>
    </w:p>
    <w:p w14:paraId="24968F6D" w14:textId="7C8A04F7" w:rsidR="00BB0129" w:rsidRDefault="00E83E4F" w:rsidP="00EE0013">
      <w:pPr>
        <w:pStyle w:val="Heading2"/>
      </w:pPr>
      <w:bookmarkStart w:id="267" w:name="content-based-filtering"/>
      <w:bookmarkStart w:id="268" w:name="_Toc25337028"/>
      <w:bookmarkStart w:id="269" w:name="_Toc25357153"/>
      <w:bookmarkStart w:id="270" w:name="_Toc25447177"/>
      <w:bookmarkEnd w:id="267"/>
      <w:r>
        <w:t>Content-Based Filtering</w:t>
      </w:r>
      <w:bookmarkEnd w:id="268"/>
      <w:bookmarkEnd w:id="269"/>
      <w:bookmarkEnd w:id="270"/>
    </w:p>
    <w:p w14:paraId="6343B568" w14:textId="11CEECC1" w:rsidR="00A47D04" w:rsidRDefault="00E83E4F" w:rsidP="00EE0013">
      <w:pPr>
        <w:pStyle w:val="BodyText"/>
      </w:pPr>
      <w:r>
        <w:t xml:space="preserve">To allow efficient content-based filtering of messages, </w:t>
      </w:r>
      <w:r w:rsidR="00A47D04" w:rsidRPr="00376624">
        <w:rPr>
          <w:rStyle w:val="VerbatimChar"/>
        </w:rPr>
        <w:t>FilterExpression</w:t>
      </w:r>
      <w:r w:rsidR="0094474E" w:rsidRPr="0094474E">
        <w:t>/s</w:t>
      </w:r>
      <w:r w:rsidR="00A47D04">
        <w:t xml:space="preserve"> MAY be added to a subscription or read request session to provide a filtering definition.</w:t>
      </w:r>
      <w:r w:rsidR="00376624">
        <w:t xml:space="preserve"> </w:t>
      </w:r>
      <w:r w:rsidR="00C72758">
        <w:t>A</w:t>
      </w:r>
      <w:ins w:id="271" w:author="Dennis Brandl" w:date="2019-11-25T16:58:00Z">
        <w:r w:rsidR="00F67A42">
          <w:t>s part of a conformance specification a</w:t>
        </w:r>
      </w:ins>
      <w:r w:rsidR="00C72758">
        <w:t xml:space="preserve"> ws-ISBM Service Provider MUST declare the expression languages for which it provides support</w:t>
      </w:r>
      <w:r w:rsidR="006B1834">
        <w:t xml:space="preserve"> (possibly none)</w:t>
      </w:r>
      <w:r w:rsidR="00C72758">
        <w:t xml:space="preserve">. </w:t>
      </w:r>
      <w:r w:rsidR="006E77C7">
        <w:t>A ws-ISBM Service Provider MUST ignore any</w:t>
      </w:r>
      <w:r w:rsidR="00376624">
        <w:t xml:space="preserve"> </w:t>
      </w:r>
      <w:r w:rsidR="00376624" w:rsidRPr="00376624">
        <w:rPr>
          <w:rStyle w:val="VerbatimChar"/>
        </w:rPr>
        <w:t>FilterExpression</w:t>
      </w:r>
      <w:r w:rsidR="0053076F">
        <w:t xml:space="preserve">/s </w:t>
      </w:r>
      <w:r w:rsidR="006E77C7">
        <w:t xml:space="preserve">not </w:t>
      </w:r>
      <w:r w:rsidR="00376624">
        <w:t xml:space="preserve">specified in a </w:t>
      </w:r>
      <w:r w:rsidR="006E77C7">
        <w:t xml:space="preserve">supported </w:t>
      </w:r>
      <w:r w:rsidR="00376624">
        <w:t>expression language</w:t>
      </w:r>
      <w:r w:rsidR="006E77C7">
        <w:t xml:space="preserve"> by treating the expression to be defined using the special ‘ALLOW-ALL’ expression language</w:t>
      </w:r>
      <w:r w:rsidR="00376624">
        <w:t>.</w:t>
      </w:r>
    </w:p>
    <w:p w14:paraId="4EFC5A69" w14:textId="2479AA2C" w:rsidR="006E77C7" w:rsidRDefault="006E77C7" w:rsidP="00EE0013">
      <w:pPr>
        <w:pStyle w:val="BodyText"/>
      </w:pPr>
      <w:commentRangeStart w:id="272"/>
      <w:r>
        <w:t>A special expression language ‘ALLOW-ALL’ MUST be supported by all ws-ISBM Service Providers that support content-based filtering. When the expression language is ‘ALLOW-ALL’ the expression MAY be empty. The result of evaluating an expression of the ‘ALLOW-ALL’ language MUST always return the complete Message Content.</w:t>
      </w:r>
      <w:commentRangeEnd w:id="272"/>
      <w:r w:rsidR="00E504A8">
        <w:rPr>
          <w:rStyle w:val="CommentReference"/>
        </w:rPr>
        <w:commentReference w:id="272"/>
      </w:r>
    </w:p>
    <w:p w14:paraId="54273470" w14:textId="7DB3D9E2" w:rsidR="006E77C7" w:rsidRDefault="00376624" w:rsidP="00EE0013">
      <w:pPr>
        <w:pStyle w:val="BodyText"/>
      </w:pPr>
      <w:r>
        <w:t xml:space="preserve">It is RECOMMENDED that an XPath expression be used for XML content and a </w:t>
      </w:r>
      <w:hyperlink r:id="rId44" w:history="1">
        <w:r w:rsidRPr="002C2759">
          <w:rPr>
            <w:rStyle w:val="Hyperlink"/>
          </w:rPr>
          <w:t>JSONPath</w:t>
        </w:r>
      </w:hyperlink>
      <w:r>
        <w:t xml:space="preserve"> expression be used for JSON content. Other valid expression languages MAY also be used.</w:t>
      </w:r>
    </w:p>
    <w:p w14:paraId="0B30EE4E" w14:textId="77777777" w:rsidR="00376624" w:rsidRDefault="00376624" w:rsidP="00376624">
      <w:pPr>
        <w:pStyle w:val="BodyText"/>
      </w:pPr>
      <w:r>
        <w:t>An XPath expression MUST be defined as an XPath v1.0 expression.</w:t>
      </w:r>
    </w:p>
    <w:p w14:paraId="04ACBD54" w14:textId="1B8280D0" w:rsidR="006B1834" w:rsidRDefault="00F571D5" w:rsidP="00F571D5">
      <w:pPr>
        <w:pStyle w:val="BodyText"/>
      </w:pPr>
      <w:r w:rsidRPr="00012ECB">
        <w:t xml:space="preserve">The </w:t>
      </w:r>
      <w:r w:rsidR="006B1834" w:rsidRPr="006B1834">
        <w:rPr>
          <w:rStyle w:val="VerbatimChar"/>
        </w:rPr>
        <w:t>Filter</w:t>
      </w:r>
      <w:r w:rsidRPr="006B1834">
        <w:rPr>
          <w:rStyle w:val="VerbatimChar"/>
        </w:rPr>
        <w:t>Expression</w:t>
      </w:r>
      <w:r w:rsidRPr="00012ECB">
        <w:t xml:space="preserve"> </w:t>
      </w:r>
      <w:r w:rsidR="001D772D">
        <w:t xml:space="preserve">MAY specify the </w:t>
      </w:r>
      <w:r w:rsidR="001D772D" w:rsidRPr="001D772D">
        <w:rPr>
          <w:rStyle w:val="VerbatimChar"/>
        </w:rPr>
        <w:t>mediaType</w:t>
      </w:r>
      <w:r w:rsidR="001D772D">
        <w:t xml:space="preserve">/s to which the expression applies. If no </w:t>
      </w:r>
      <w:r w:rsidR="001D772D" w:rsidRPr="001D772D">
        <w:rPr>
          <w:rStyle w:val="VerbatimChar"/>
        </w:rPr>
        <w:t>mediaType</w:t>
      </w:r>
      <w:r w:rsidR="001D772D">
        <w:t xml:space="preserve"> is specified, the expression MUST be applied to Message Content of all content types.</w:t>
      </w:r>
    </w:p>
    <w:p w14:paraId="6361CA90" w14:textId="3F0A8A35" w:rsidR="00F571D5" w:rsidRDefault="006B296E" w:rsidP="00F571D5">
      <w:pPr>
        <w:pStyle w:val="BodyText"/>
      </w:pPr>
      <w:r>
        <w:t xml:space="preserve">More than one </w:t>
      </w:r>
      <w:r w:rsidRPr="00054125">
        <w:rPr>
          <w:rStyle w:val="VerbatimChar"/>
        </w:rPr>
        <w:t>FilterExpression</w:t>
      </w:r>
      <w:r>
        <w:t xml:space="preserve"> MAY be added to a subscription or read request session to allow different expressions, expressions in different languages, or expressions for different </w:t>
      </w:r>
      <w:r w:rsidRPr="006B296E">
        <w:rPr>
          <w:rStyle w:val="VerbatimChar"/>
        </w:rPr>
        <w:t>med</w:t>
      </w:r>
      <w:r w:rsidR="0094474E">
        <w:rPr>
          <w:rStyle w:val="VerbatimChar"/>
        </w:rPr>
        <w:t>ia</w:t>
      </w:r>
      <w:r w:rsidRPr="006B296E">
        <w:rPr>
          <w:rStyle w:val="VerbatimChar"/>
        </w:rPr>
        <w:t>Type</w:t>
      </w:r>
      <w:r>
        <w:t>/s to be specified.</w:t>
      </w:r>
      <w:r w:rsidR="0053076F">
        <w:t xml:space="preserve"> For example, an XPath expression for XML content and a JSONPath expression for JSON content.</w:t>
      </w:r>
    </w:p>
    <w:p w14:paraId="1264E6A7" w14:textId="5ACC44ED" w:rsidR="00054125" w:rsidRDefault="00054125" w:rsidP="00F571D5">
      <w:pPr>
        <w:pStyle w:val="BodyText"/>
      </w:pPr>
      <w:r>
        <w:t xml:space="preserve">Only one </w:t>
      </w:r>
      <w:r w:rsidRPr="00054125">
        <w:rPr>
          <w:rStyle w:val="VerbatimChar"/>
        </w:rPr>
        <w:t>FilterExpression</w:t>
      </w:r>
      <w:r>
        <w:t xml:space="preserve"> for any particular combination of expression language and </w:t>
      </w:r>
      <w:r w:rsidRPr="00054125">
        <w:rPr>
          <w:rStyle w:val="VerbatimChar"/>
        </w:rPr>
        <w:t>mediaType</w:t>
      </w:r>
      <w:r w:rsidRPr="00054125">
        <w:t xml:space="preserve"> SHOU</w:t>
      </w:r>
      <w:r>
        <w:t>LD be allowed.</w:t>
      </w:r>
    </w:p>
    <w:p w14:paraId="0CBCF20F" w14:textId="2B509D88" w:rsidR="006E6482" w:rsidRDefault="006E6482" w:rsidP="00F571D5">
      <w:pPr>
        <w:pStyle w:val="BodyText"/>
      </w:pPr>
      <w:r>
        <w:t xml:space="preserve">If a </w:t>
      </w:r>
      <w:r w:rsidRPr="00054125">
        <w:rPr>
          <w:rStyle w:val="VerbatimChar"/>
        </w:rPr>
        <w:t>FilterExpression</w:t>
      </w:r>
      <w:r>
        <w:t xml:space="preserve"> is present then a notification MUST NOT be generated and the message MUST NOT be </w:t>
      </w:r>
      <w:del w:id="273" w:author="Dennis Brandl" w:date="2019-11-25T16:46:00Z">
        <w:r w:rsidDel="00F67A42">
          <w:delText xml:space="preserve">visible </w:delText>
        </w:r>
      </w:del>
      <w:ins w:id="274" w:author="Dennis Brandl" w:date="2019-11-25T16:46:00Z">
        <w:r w:rsidR="00F67A42">
          <w:t xml:space="preserve">made available </w:t>
        </w:r>
      </w:ins>
      <w:r>
        <w:t>to the receiving system under any of the following conditions:</w:t>
      </w:r>
    </w:p>
    <w:p w14:paraId="0F7B75F9" w14:textId="040283D6" w:rsidR="006E6482" w:rsidRDefault="006E6482" w:rsidP="006E6482">
      <w:pPr>
        <w:pStyle w:val="BodyText"/>
        <w:numPr>
          <w:ilvl w:val="0"/>
          <w:numId w:val="23"/>
        </w:numPr>
      </w:pPr>
      <w:r>
        <w:t xml:space="preserve">The </w:t>
      </w:r>
      <w:r w:rsidRPr="006E6482">
        <w:rPr>
          <w:rStyle w:val="VerbatimChar"/>
        </w:rPr>
        <w:t>FilterExpression</w:t>
      </w:r>
      <w:r>
        <w:t xml:space="preserve">’s </w:t>
      </w:r>
      <w:r w:rsidRPr="006E6482">
        <w:rPr>
          <w:rStyle w:val="VerbatimChar"/>
        </w:rPr>
        <w:t>mediaType</w:t>
      </w:r>
      <w:r>
        <w:t xml:space="preserve"> matches that of the Message Content and evaluation of the expression returns an empty value or node set (or otherwise is considered to not match the content based on the rules of the expression language); or</w:t>
      </w:r>
    </w:p>
    <w:p w14:paraId="6F88655B" w14:textId="23123603" w:rsidR="00054125" w:rsidRDefault="00054125" w:rsidP="006E6482">
      <w:pPr>
        <w:pStyle w:val="BodyText"/>
        <w:numPr>
          <w:ilvl w:val="0"/>
          <w:numId w:val="23"/>
        </w:numPr>
      </w:pPr>
      <w:r>
        <w:t xml:space="preserve">There is no expression with a </w:t>
      </w:r>
      <w:r w:rsidRPr="00054125">
        <w:rPr>
          <w:rStyle w:val="VerbatimChar"/>
        </w:rPr>
        <w:t>mediaType</w:t>
      </w:r>
      <w:r>
        <w:t xml:space="preserve"> that matches that of the Message Content; or</w:t>
      </w:r>
    </w:p>
    <w:p w14:paraId="06FA4D2F" w14:textId="6A822F40" w:rsidR="006E6482" w:rsidRDefault="006E6482" w:rsidP="00054125">
      <w:pPr>
        <w:pStyle w:val="BodyText"/>
        <w:numPr>
          <w:ilvl w:val="0"/>
          <w:numId w:val="23"/>
        </w:numPr>
      </w:pPr>
      <w:r>
        <w:t>The evaluation of the expression is not possible due to being incompatible with the Message Content</w:t>
      </w:r>
      <w:r w:rsidR="00054125">
        <w:t>.</w:t>
      </w:r>
    </w:p>
    <w:p w14:paraId="1F5B9F37" w14:textId="5370B8BF" w:rsidR="006E77C7" w:rsidRDefault="006E77C7" w:rsidP="001D5DE3">
      <w:pPr>
        <w:pStyle w:val="Note"/>
        <w:pPrChange w:id="275" w:author="Dennis Brandl" w:date="2019-11-25T18:42:00Z">
          <w:pPr>
            <w:pStyle w:val="BodyText"/>
          </w:pPr>
        </w:pPrChange>
      </w:pPr>
      <w:del w:id="276" w:author="Dennis Brandl" w:date="2019-11-25T18:42:00Z">
        <w:r w:rsidRPr="00BF3065" w:rsidDel="001D5DE3">
          <w:rPr>
            <w:rStyle w:val="label-info"/>
          </w:rPr>
          <w:delText>Note</w:delText>
        </w:r>
        <w:r w:rsidDel="001D5DE3">
          <w:delText xml:space="preserve"> </w:delText>
        </w:r>
      </w:del>
      <w:ins w:id="277" w:author="Dennis Brandl" w:date="2019-11-25T18:42:00Z">
        <w:r w:rsidR="001D5DE3">
          <w:t>NOTE</w:t>
        </w:r>
        <w:r w:rsidR="001D5DE3">
          <w:tab/>
        </w:r>
      </w:ins>
      <w:r>
        <w:t xml:space="preserve">Based on this definition </w:t>
      </w:r>
      <w:del w:id="278" w:author="Dennis Brandl" w:date="2019-11-25T18:46:00Z">
        <w:r w:rsidDel="001D5DE3">
          <w:delText xml:space="preserve">you </w:delText>
        </w:r>
      </w:del>
      <w:ins w:id="279" w:author="Dennis Brandl" w:date="2019-11-25T18:46:00Z">
        <w:r w:rsidR="001D5DE3">
          <w:t xml:space="preserve">users </w:t>
        </w:r>
      </w:ins>
      <w:r>
        <w:t xml:space="preserve">must use the </w:t>
      </w:r>
      <w:del w:id="280" w:author="Dennis Brandl" w:date="2019-11-25T18:46:00Z">
        <w:r w:rsidDel="001D5DE3">
          <w:delText xml:space="preserve">special </w:delText>
        </w:r>
      </w:del>
      <w:r>
        <w:t xml:space="preserve">‘ALLOW-ALL’ expression </w:t>
      </w:r>
      <w:del w:id="281" w:author="Dennis Brandl" w:date="2019-11-25T18:46:00Z">
        <w:r w:rsidDel="001D5DE3">
          <w:delText xml:space="preserve">language </w:delText>
        </w:r>
      </w:del>
      <w:r>
        <w:t xml:space="preserve">if you want to define </w:t>
      </w:r>
      <w:r w:rsidR="00BF3065">
        <w:t>expressions that filter XML content but not JSON content, for example.</w:t>
      </w:r>
    </w:p>
    <w:p w14:paraId="22B571BE" w14:textId="75F3684D" w:rsidR="007E687E" w:rsidRDefault="00E83E4F" w:rsidP="00054125">
      <w:pPr>
        <w:pStyle w:val="BodyText"/>
      </w:pPr>
      <w:r w:rsidRPr="001D5DE3">
        <w:rPr>
          <w:sz w:val="16"/>
          <w:szCs w:val="20"/>
        </w:rPr>
        <w:t>For</w:t>
      </w:r>
      <w:r>
        <w:t xml:space="preserve"> </w:t>
      </w:r>
      <w:r w:rsidR="009531AD">
        <w:t>expression type</w:t>
      </w:r>
      <w:r w:rsidR="00B67495">
        <w:t>s</w:t>
      </w:r>
      <w:r>
        <w:t xml:space="preserve"> that use</w:t>
      </w:r>
      <w:r w:rsidR="009531AD">
        <w:t xml:space="preserve"> </w:t>
      </w:r>
      <w:r>
        <w:t>namespaces</w:t>
      </w:r>
      <w:r w:rsidR="00B67495">
        <w:t xml:space="preserve"> (such as XPath)</w:t>
      </w:r>
      <w:r>
        <w:t>, multiple namespace prefixes and names are added upon session creation.</w:t>
      </w:r>
    </w:p>
    <w:p w14:paraId="5A44ADD6" w14:textId="557DC963" w:rsidR="00BB0129" w:rsidRPr="001D5DE3" w:rsidRDefault="00E83E4F" w:rsidP="001D5DE3">
      <w:pPr>
        <w:pStyle w:val="Note"/>
        <w:pPrChange w:id="282" w:author="Dennis Brandl" w:date="2019-11-25T18:44:00Z">
          <w:pPr>
            <w:pStyle w:val="BodyText"/>
          </w:pPr>
        </w:pPrChange>
      </w:pPr>
      <w:del w:id="283" w:author="Dennis Brandl" w:date="2019-11-25T18:43:00Z">
        <w:r w:rsidRPr="00EE0013" w:rsidDel="001D5DE3">
          <w:rPr>
            <w:rStyle w:val="label-info"/>
          </w:rPr>
          <w:delText>Note</w:delText>
        </w:r>
        <w:r w:rsidDel="001D5DE3">
          <w:delText xml:space="preserve"> </w:delText>
        </w:r>
      </w:del>
      <w:ins w:id="284" w:author="Dennis Brandl" w:date="2019-11-25T18:44:00Z">
        <w:r w:rsidR="001D5DE3">
          <w:t>NOTE</w:t>
        </w:r>
        <w:r w:rsidR="001D5DE3">
          <w:tab/>
        </w:r>
      </w:ins>
      <w:r w:rsidRPr="001D5DE3">
        <w:t xml:space="preserve">An empty result from an </w:t>
      </w:r>
      <w:r w:rsidR="00774438" w:rsidRPr="001D5DE3">
        <w:t>expression</w:t>
      </w:r>
      <w:r w:rsidRPr="001D5DE3">
        <w:t xml:space="preserve"> evaluation will result in the whole message being is filtered; the message content itself is not filtered.</w:t>
      </w:r>
    </w:p>
    <w:p w14:paraId="02DAD64A" w14:textId="07D5E017" w:rsidR="000C68BC" w:rsidRPr="001D5DE3" w:rsidRDefault="00054125" w:rsidP="001D5DE3">
      <w:pPr>
        <w:pStyle w:val="Note"/>
        <w:rPr>
          <w:rPrChange w:id="285" w:author="Dennis Brandl" w:date="2019-11-25T18:43:00Z">
            <w:rPr>
              <w:rStyle w:val="BodyTextChar"/>
            </w:rPr>
          </w:rPrChange>
        </w:rPr>
        <w:pPrChange w:id="286" w:author="Dennis Brandl" w:date="2019-11-25T18:44:00Z">
          <w:pPr>
            <w:pStyle w:val="BodyText"/>
          </w:pPr>
        </w:pPrChange>
      </w:pPr>
      <w:bookmarkStart w:id="287" w:name="message-expiry"/>
      <w:bookmarkStart w:id="288" w:name="_Toc25337029"/>
      <w:bookmarkStart w:id="289" w:name="_Toc25357154"/>
      <w:bookmarkEnd w:id="287"/>
      <w:del w:id="290" w:author="Dennis Brandl" w:date="2019-11-25T18:44:00Z">
        <w:r w:rsidRPr="001D5DE3" w:rsidDel="001D5DE3">
          <w:rPr>
            <w:b/>
            <w:rPrChange w:id="291" w:author="Dennis Brandl" w:date="2019-11-25T18:43:00Z">
              <w:rPr>
                <w:rStyle w:val="label-info"/>
              </w:rPr>
            </w:rPrChange>
          </w:rPr>
          <w:delText>Note</w:delText>
        </w:r>
        <w:r w:rsidRPr="001D5DE3" w:rsidDel="001D5DE3">
          <w:delText xml:space="preserve"> </w:delText>
        </w:r>
      </w:del>
      <w:ins w:id="292" w:author="Dennis Brandl" w:date="2019-11-25T18:44:00Z">
        <w:r w:rsidR="001D5DE3">
          <w:t>NOTE</w:t>
        </w:r>
      </w:ins>
      <w:ins w:id="293" w:author="Dennis Brandl" w:date="2019-11-25T18:45:00Z">
        <w:r w:rsidR="001D5DE3">
          <w:tab/>
        </w:r>
      </w:ins>
      <w:r w:rsidR="000C68BC" w:rsidRPr="001D5DE3">
        <w:rPr>
          <w:rPrChange w:id="294" w:author="Dennis Brandl" w:date="2019-11-25T18:43:00Z">
            <w:rPr>
              <w:rStyle w:val="BodyTextChar"/>
            </w:rPr>
          </w:rPrChange>
        </w:rPr>
        <w:t xml:space="preserve">When expressions are present, a message will only be visible to the receiving application and/or have a notification generated for it if </w:t>
      </w:r>
      <w:r w:rsidR="001C6713" w:rsidRPr="001D5DE3">
        <w:rPr>
          <w:rPrChange w:id="295" w:author="Dennis Brandl" w:date="2019-11-25T18:43:00Z">
            <w:rPr>
              <w:rStyle w:val="BodyTextChar"/>
            </w:rPr>
          </w:rPrChange>
        </w:rPr>
        <w:t xml:space="preserve">all applicable </w:t>
      </w:r>
      <w:r w:rsidR="000C68BC" w:rsidRPr="001D5DE3">
        <w:rPr>
          <w:rPrChange w:id="296" w:author="Dennis Brandl" w:date="2019-11-25T18:43:00Z">
            <w:rPr>
              <w:rStyle w:val="BodyTextChar"/>
            </w:rPr>
          </w:rPrChange>
        </w:rPr>
        <w:t>expression</w:t>
      </w:r>
      <w:r w:rsidR="001C6713" w:rsidRPr="001D5DE3">
        <w:rPr>
          <w:rPrChange w:id="297" w:author="Dennis Brandl" w:date="2019-11-25T18:43:00Z">
            <w:rPr>
              <w:rStyle w:val="BodyTextChar"/>
            </w:rPr>
          </w:rPrChange>
        </w:rPr>
        <w:t>s</w:t>
      </w:r>
      <w:r w:rsidR="000C68BC" w:rsidRPr="001D5DE3">
        <w:rPr>
          <w:rPrChange w:id="298" w:author="Dennis Brandl" w:date="2019-11-25T18:43:00Z">
            <w:rPr>
              <w:rStyle w:val="BodyTextChar"/>
            </w:rPr>
          </w:rPrChange>
        </w:rPr>
        <w:t xml:space="preserve"> match both the content type and evaluate to a non-empty result on the content.</w:t>
      </w:r>
    </w:p>
    <w:p w14:paraId="527D554A" w14:textId="582DFBEF" w:rsidR="00054125" w:rsidRPr="001D5DE3" w:rsidRDefault="000C68BC" w:rsidP="00054125">
      <w:pPr>
        <w:pStyle w:val="BodyText"/>
        <w:rPr>
          <w:sz w:val="16"/>
          <w:szCs w:val="20"/>
        </w:rPr>
      </w:pPr>
      <w:del w:id="299" w:author="Dennis Brandl" w:date="2019-11-25T18:45:00Z">
        <w:r w:rsidRPr="001D5DE3" w:rsidDel="001D5DE3">
          <w:rPr>
            <w:bCs/>
            <w:szCs w:val="20"/>
            <w:rPrChange w:id="300" w:author="Dennis Brandl" w:date="2019-11-25T18:45:00Z">
              <w:rPr>
                <w:rStyle w:val="label-info"/>
              </w:rPr>
            </w:rPrChange>
          </w:rPr>
          <w:lastRenderedPageBreak/>
          <w:delText>Note</w:delText>
        </w:r>
        <w:r w:rsidR="001C6713" w:rsidRPr="001D5DE3" w:rsidDel="001D5DE3">
          <w:rPr>
            <w:sz w:val="16"/>
            <w:szCs w:val="20"/>
            <w:rPrChange w:id="301" w:author="Dennis Brandl" w:date="2019-11-25T18:43:00Z">
              <w:rPr>
                <w:rStyle w:val="BodyTextChar"/>
              </w:rPr>
            </w:rPrChange>
          </w:rPr>
          <w:delText xml:space="preserve"> </w:delText>
        </w:r>
      </w:del>
      <w:ins w:id="302" w:author="Dennis Brandl" w:date="2019-11-25T18:45:00Z">
        <w:r w:rsidR="001D5DE3">
          <w:rPr>
            <w:bCs/>
            <w:szCs w:val="20"/>
          </w:rPr>
          <w:t>NOTE</w:t>
        </w:r>
        <w:r w:rsidR="001D5DE3">
          <w:rPr>
            <w:bCs/>
            <w:szCs w:val="20"/>
          </w:rPr>
          <w:tab/>
        </w:r>
      </w:ins>
      <w:r w:rsidR="001C6713" w:rsidRPr="001D5DE3">
        <w:rPr>
          <w:sz w:val="16"/>
          <w:szCs w:val="20"/>
        </w:rPr>
        <w:t xml:space="preserve">Alternative expressions can be provided by opening multiple sessions </w:t>
      </w:r>
      <w:ins w:id="303" w:author="Dennis Brandl" w:date="2019-11-25T18:45:00Z">
        <w:r w:rsidR="001D5DE3">
          <w:rPr>
            <w:sz w:val="16"/>
            <w:szCs w:val="20"/>
          </w:rPr>
          <w:t xml:space="preserve">on the same channel, </w:t>
        </w:r>
      </w:ins>
      <w:r w:rsidR="001C6713" w:rsidRPr="001D5DE3">
        <w:rPr>
          <w:sz w:val="16"/>
          <w:szCs w:val="20"/>
        </w:rPr>
        <w:t xml:space="preserve">each with </w:t>
      </w:r>
      <w:del w:id="304" w:author="Dennis Brandl" w:date="2019-11-25T18:45:00Z">
        <w:r w:rsidR="001C6713" w:rsidRPr="001D5DE3" w:rsidDel="001D5DE3">
          <w:rPr>
            <w:sz w:val="16"/>
            <w:szCs w:val="20"/>
          </w:rPr>
          <w:delText xml:space="preserve">their </w:delText>
        </w:r>
      </w:del>
      <w:ins w:id="305" w:author="Dennis Brandl" w:date="2019-11-25T18:45:00Z">
        <w:r w:rsidR="001D5DE3">
          <w:rPr>
            <w:sz w:val="16"/>
            <w:szCs w:val="20"/>
          </w:rPr>
          <w:t xml:space="preserve">its </w:t>
        </w:r>
      </w:ins>
      <w:r w:rsidR="001C6713" w:rsidRPr="001D5DE3">
        <w:rPr>
          <w:sz w:val="16"/>
          <w:szCs w:val="20"/>
        </w:rPr>
        <w:t xml:space="preserve">own </w:t>
      </w:r>
      <w:ins w:id="306" w:author="Dennis Brandl" w:date="2019-11-25T18:45:00Z">
        <w:r w:rsidR="001D5DE3">
          <w:rPr>
            <w:sz w:val="16"/>
            <w:szCs w:val="20"/>
          </w:rPr>
          <w:t xml:space="preserve">filter </w:t>
        </w:r>
      </w:ins>
      <w:r w:rsidR="001C6713" w:rsidRPr="001D5DE3">
        <w:rPr>
          <w:sz w:val="16"/>
          <w:szCs w:val="20"/>
        </w:rPr>
        <w:t>expression.</w:t>
      </w:r>
    </w:p>
    <w:p w14:paraId="17CDCA5A" w14:textId="3C76CC9F" w:rsidR="00BB0129" w:rsidRDefault="00E83E4F" w:rsidP="00EE0013">
      <w:pPr>
        <w:pStyle w:val="Heading2"/>
      </w:pPr>
      <w:bookmarkStart w:id="307" w:name="_Toc25447178"/>
      <w:r>
        <w:t>Message Expiry</w:t>
      </w:r>
      <w:bookmarkEnd w:id="288"/>
      <w:bookmarkEnd w:id="289"/>
      <w:bookmarkEnd w:id="307"/>
    </w:p>
    <w:p w14:paraId="4CD8AFD8" w14:textId="1F3AA285" w:rsidR="00BB0129" w:rsidRDefault="00E83E4F" w:rsidP="00EE0013">
      <w:pPr>
        <w:pStyle w:val="BodyText"/>
      </w:pPr>
      <w:commentRangeStart w:id="308"/>
      <w:r>
        <w:t xml:space="preserve">During posting of certain messages, a sender MAY specify an expiry duration for the message. A ws-ISBM Service Provider MUST </w:t>
      </w:r>
      <w:del w:id="309" w:author="Dennis Brandl" w:date="2019-11-25T18:47:00Z">
        <w:r w:rsidDel="001D5DE3">
          <w:delText>hide an</w:delText>
        </w:r>
      </w:del>
      <w:ins w:id="310" w:author="Dennis Brandl" w:date="2019-11-25T18:47:00Z">
        <w:r w:rsidR="001D5DE3">
          <w:t>not deliver an</w:t>
        </w:r>
      </w:ins>
      <w:r>
        <w:t xml:space="preserve"> expired message from potential receivers unless the receiver has already read the message</w:t>
      </w:r>
      <w:ins w:id="311" w:author="Dennis Brandl" w:date="2019-11-25T18:47:00Z">
        <w:r w:rsidR="001D5DE3">
          <w:t xml:space="preserve">. If the message was read, </w:t>
        </w:r>
      </w:ins>
      <w:ins w:id="312" w:author="Dennis Brandl" w:date="2019-11-25T18:48:00Z">
        <w:r w:rsidR="001D5DE3">
          <w:t xml:space="preserve">then </w:t>
        </w:r>
      </w:ins>
      <w:del w:id="313" w:author="Dennis Brandl" w:date="2019-11-25T18:48:00Z">
        <w:r w:rsidDel="001D5DE3">
          <w:delText xml:space="preserve">, in which case </w:delText>
        </w:r>
      </w:del>
      <w:r>
        <w:t xml:space="preserve">it </w:t>
      </w:r>
      <w:del w:id="314" w:author="Dennis Brandl" w:date="2019-11-25T18:48:00Z">
        <w:r w:rsidDel="001D5DE3">
          <w:delText xml:space="preserve">will </w:delText>
        </w:r>
      </w:del>
      <w:ins w:id="315" w:author="Dennis Brandl" w:date="2019-11-25T18:48:00Z">
        <w:r w:rsidR="001D5DE3">
          <w:t xml:space="preserve">MUST </w:t>
        </w:r>
      </w:ins>
      <w:r>
        <w:t xml:space="preserve">always remain visible to that particular receiver. This is to ensure the message is </w:t>
      </w:r>
      <w:del w:id="316" w:author="Dennis Brandl" w:date="2019-11-25T18:48:00Z">
        <w:r w:rsidDel="001D5DE3">
          <w:delText xml:space="preserve">still </w:delText>
        </w:r>
      </w:del>
      <w:ins w:id="317" w:author="Dennis Brandl" w:date="2019-11-25T18:48:00Z">
        <w:r w:rsidR="001D5DE3">
          <w:t xml:space="preserve">always </w:t>
        </w:r>
      </w:ins>
      <w:r>
        <w:t>available to the receiver to ensure message removal removes the correct message.</w:t>
      </w:r>
      <w:commentRangeEnd w:id="308"/>
      <w:r w:rsidR="001D5DE3">
        <w:rPr>
          <w:rStyle w:val="CommentReference"/>
        </w:rPr>
        <w:commentReference w:id="308"/>
      </w:r>
    </w:p>
    <w:p w14:paraId="2FDEC072" w14:textId="77777777" w:rsidR="00BB0129" w:rsidRDefault="00E83E4F">
      <w:pPr>
        <w:pStyle w:val="BodyText"/>
      </w:pPr>
      <w:r>
        <w:t>If a sender specifies a negative Expiry duration, then a ws-ISBM Service Provider MUST consider it equivalent to a blank duration.</w:t>
      </w:r>
    </w:p>
    <w:p w14:paraId="0F899A20" w14:textId="01B8E994" w:rsidR="00BB0129" w:rsidRDefault="00E83E4F" w:rsidP="001D5DE3">
      <w:pPr>
        <w:pStyle w:val="Note"/>
        <w:pPrChange w:id="318" w:author="Dennis Brandl" w:date="2019-11-25T18:49:00Z">
          <w:pPr>
            <w:pStyle w:val="BodyText"/>
          </w:pPr>
        </w:pPrChange>
      </w:pPr>
      <w:commentRangeStart w:id="319"/>
      <w:commentRangeStart w:id="320"/>
      <w:del w:id="321" w:author="Dennis Brandl" w:date="2019-11-25T18:48:00Z">
        <w:r w:rsidRPr="00EE0013" w:rsidDel="001D5DE3">
          <w:rPr>
            <w:rStyle w:val="label-info"/>
          </w:rPr>
          <w:delText>Note</w:delText>
        </w:r>
        <w:r w:rsidDel="001D5DE3">
          <w:delText xml:space="preserve"> </w:delText>
        </w:r>
      </w:del>
      <w:ins w:id="322" w:author="Dennis Brandl" w:date="2019-11-25T18:48:00Z">
        <w:r w:rsidR="001D5DE3">
          <w:t>NOTE</w:t>
        </w:r>
        <w:r w:rsidR="001D5DE3">
          <w:tab/>
        </w:r>
      </w:ins>
      <w:r>
        <w:t xml:space="preserve">Responses can still be posted for </w:t>
      </w:r>
      <w:del w:id="323" w:author="Dennis Brandl" w:date="2019-11-25T18:49:00Z">
        <w:r w:rsidDel="001D5DE3">
          <w:delText xml:space="preserve">an </w:delText>
        </w:r>
      </w:del>
      <w:ins w:id="324" w:author="Dennis Brandl" w:date="2019-11-25T18:49:00Z">
        <w:r w:rsidR="001D5DE3">
          <w:t xml:space="preserve">a previously read </w:t>
        </w:r>
      </w:ins>
      <w:r>
        <w:t>expired request message</w:t>
      </w:r>
      <w:ins w:id="325" w:author="Dennis Brandl" w:date="2019-11-25T18:49:00Z">
        <w:r w:rsidR="001D5DE3">
          <w:t xml:space="preserve"> because the receiver has no indication that the message expired</w:t>
        </w:r>
      </w:ins>
      <w:r>
        <w:t>, and Consumers will still receive response notifications and be able to read and remove these responses.</w:t>
      </w:r>
      <w:commentRangeEnd w:id="319"/>
      <w:r w:rsidR="00DC452B">
        <w:rPr>
          <w:rStyle w:val="CommentReference"/>
        </w:rPr>
        <w:commentReference w:id="319"/>
      </w:r>
      <w:commentRangeEnd w:id="320"/>
      <w:r w:rsidR="001D5DE3">
        <w:rPr>
          <w:rStyle w:val="CommentReference"/>
        </w:rPr>
        <w:commentReference w:id="320"/>
      </w:r>
    </w:p>
    <w:p w14:paraId="5FCB4278" w14:textId="7EFE0302" w:rsidR="00894FE4" w:rsidRDefault="00894FE4" w:rsidP="00894FE4">
      <w:pPr>
        <w:pStyle w:val="Heading2"/>
      </w:pPr>
      <w:bookmarkStart w:id="326" w:name="_Toc25357155"/>
      <w:bookmarkStart w:id="327" w:name="_Toc25447179"/>
      <w:r>
        <w:t>Feature Set Declaration</w:t>
      </w:r>
      <w:bookmarkEnd w:id="326"/>
      <w:bookmarkEnd w:id="327"/>
    </w:p>
    <w:p w14:paraId="71C64D39" w14:textId="37811E98" w:rsidR="00894FE4" w:rsidRDefault="00894FE4" w:rsidP="00894FE4">
      <w:pPr>
        <w:pStyle w:val="BodyText"/>
      </w:pPr>
      <w:r>
        <w:t xml:space="preserve">All ws-ISBM Service Providers MUST declare their supported feature set through the </w:t>
      </w:r>
      <w:commentRangeStart w:id="328"/>
      <w:r>
        <w:t>Configuration and Features</w:t>
      </w:r>
      <w:commentRangeEnd w:id="328"/>
      <w:r>
        <w:rPr>
          <w:rStyle w:val="CommentReference"/>
        </w:rPr>
        <w:commentReference w:id="328"/>
      </w:r>
      <w:r>
        <w:t xml:space="preserve"> Service.</w:t>
      </w:r>
    </w:p>
    <w:p w14:paraId="6F7F7D77" w14:textId="58E0DCE6" w:rsidR="00DC452B" w:rsidRDefault="00DC452B" w:rsidP="00894FE4">
      <w:pPr>
        <w:pStyle w:val="BodyText"/>
      </w:pPr>
      <w:r>
        <w:t>The Configuration and Features Service allows a ws-ISBM Service Provider to provide information regarding its supported feature set in a machine interpretable way, allowing clients to configure themselves appropriately.</w:t>
      </w:r>
      <w:r w:rsidR="006E77C7">
        <w:t xml:space="preserve"> The declared features are for the specific instance of the provider, not the possible capabilities of the implementation; those should be documented by the supplier.</w:t>
      </w:r>
    </w:p>
    <w:p w14:paraId="33B92AE0" w14:textId="114A7727" w:rsidR="00DC452B" w:rsidRDefault="006E77C7" w:rsidP="00894FE4">
      <w:pPr>
        <w:pStyle w:val="BodyText"/>
      </w:pPr>
      <w:r>
        <w:t>Features that MUST be declared by a ws-ISBM Service Provider include:</w:t>
      </w:r>
    </w:p>
    <w:p w14:paraId="70C9C4EB" w14:textId="0A5EBF2F" w:rsidR="006E77C7" w:rsidRDefault="006E77C7" w:rsidP="006E77C7">
      <w:pPr>
        <w:pStyle w:val="BodyText"/>
        <w:numPr>
          <w:ilvl w:val="0"/>
          <w:numId w:val="24"/>
        </w:numPr>
      </w:pPr>
      <w:r>
        <w:t>Security level conformance</w:t>
      </w:r>
    </w:p>
    <w:p w14:paraId="6FD92239" w14:textId="5256AEBD" w:rsidR="006E77C7" w:rsidRDefault="006E77C7" w:rsidP="006E77C7">
      <w:pPr>
        <w:pStyle w:val="BodyText"/>
        <w:numPr>
          <w:ilvl w:val="0"/>
          <w:numId w:val="24"/>
        </w:numPr>
      </w:pPr>
      <w:r>
        <w:t>Supported authentication token types</w:t>
      </w:r>
    </w:p>
    <w:p w14:paraId="627A6AF7" w14:textId="6004D821" w:rsidR="006E77C7" w:rsidRDefault="006E77C7" w:rsidP="006E77C7">
      <w:pPr>
        <w:pStyle w:val="BodyText"/>
        <w:numPr>
          <w:ilvl w:val="0"/>
          <w:numId w:val="24"/>
        </w:numPr>
      </w:pPr>
      <w:r>
        <w:t>Whether content-based filtering is supported</w:t>
      </w:r>
    </w:p>
    <w:p w14:paraId="1ECA8DF2" w14:textId="5B3BC06E" w:rsidR="006E77C7" w:rsidRDefault="006E77C7" w:rsidP="006E77C7">
      <w:pPr>
        <w:pStyle w:val="BodyText"/>
        <w:numPr>
          <w:ilvl w:val="0"/>
          <w:numId w:val="24"/>
        </w:numPr>
      </w:pPr>
      <w:r>
        <w:t>Supported expression languages/versions for content-based filtering</w:t>
      </w:r>
    </w:p>
    <w:p w14:paraId="660AEB64" w14:textId="26707E7D" w:rsidR="006E77C7" w:rsidRPr="00894FE4" w:rsidRDefault="006E77C7" w:rsidP="006E77C7">
      <w:pPr>
        <w:pStyle w:val="BodyText"/>
        <w:numPr>
          <w:ilvl w:val="0"/>
          <w:numId w:val="24"/>
        </w:numPr>
      </w:pPr>
      <w:commentRangeStart w:id="329"/>
      <w:r>
        <w:t>What else</w:t>
      </w:r>
      <w:commentRangeEnd w:id="329"/>
      <w:r>
        <w:rPr>
          <w:rStyle w:val="CommentReference"/>
        </w:rPr>
        <w:commentReference w:id="329"/>
      </w:r>
      <w:r>
        <w:t>?</w:t>
      </w:r>
    </w:p>
    <w:p w14:paraId="2CEA86C2" w14:textId="15BC02BD" w:rsidR="00BB0129" w:rsidRDefault="00E83E4F" w:rsidP="00244FCA">
      <w:pPr>
        <w:pStyle w:val="Heading1"/>
      </w:pPr>
      <w:bookmarkStart w:id="330" w:name="_Toc25357156"/>
      <w:bookmarkStart w:id="331" w:name="_Toc25447180"/>
      <w:r>
        <w:t>3</w:t>
      </w:r>
      <w:r w:rsidR="00244FCA">
        <w:t xml:space="preserve"> </w:t>
      </w:r>
      <w:bookmarkStart w:id="332" w:name="service-definitions"/>
      <w:bookmarkStart w:id="333" w:name="_3_Service_Definitions"/>
      <w:bookmarkStart w:id="334" w:name="_Toc25337030"/>
      <w:bookmarkEnd w:id="332"/>
      <w:bookmarkEnd w:id="333"/>
      <w:commentRangeStart w:id="335"/>
      <w:r>
        <w:t>Service Definitions</w:t>
      </w:r>
      <w:commentRangeEnd w:id="335"/>
      <w:r w:rsidR="003854C5">
        <w:rPr>
          <w:rStyle w:val="CommentReference"/>
          <w:rFonts w:eastAsiaTheme="minorHAnsi" w:cstheme="minorBidi"/>
          <w:b w:val="0"/>
          <w:bCs w:val="0"/>
        </w:rPr>
        <w:commentReference w:id="335"/>
      </w:r>
      <w:bookmarkEnd w:id="330"/>
      <w:bookmarkEnd w:id="331"/>
      <w:bookmarkEnd w:id="334"/>
    </w:p>
    <w:p w14:paraId="3C407EBE" w14:textId="5E45B011" w:rsidR="00BB0129" w:rsidRDefault="00E83E4F" w:rsidP="00244FCA">
      <w:pPr>
        <w:pStyle w:val="BodyText"/>
      </w:pPr>
      <w:r>
        <w:t>All services defined in ISA 95.00.06 are defined as SOAP Web Services</w:t>
      </w:r>
      <w:ins w:id="336" w:author="Dennis Brandl" w:date="2019-11-25T18:50:00Z">
        <w:r w:rsidR="001D5DE3">
          <w:t xml:space="preserve"> or REST services</w:t>
        </w:r>
      </w:ins>
      <w:r>
        <w:t xml:space="preserve"> in this specification. The SOAP </w:t>
      </w:r>
      <w:ins w:id="337" w:author="Dennis Brandl" w:date="2019-11-25T18:50:00Z">
        <w:r w:rsidR="001D5DE3">
          <w:t xml:space="preserve">and REST </w:t>
        </w:r>
      </w:ins>
      <w:r>
        <w:t>service definitions below are to be interpreted in the context of the corresponding ISA 95.00.06 service.</w:t>
      </w:r>
    </w:p>
    <w:p w14:paraId="114B16B1" w14:textId="6CEAAA29" w:rsidR="00BB0129" w:rsidRDefault="00E83E4F" w:rsidP="001D5DE3">
      <w:pPr>
        <w:pStyle w:val="Note"/>
        <w:pPrChange w:id="338" w:author="Dennis Brandl" w:date="2019-11-25T18:50:00Z">
          <w:pPr>
            <w:pStyle w:val="BodyText"/>
          </w:pPr>
        </w:pPrChange>
      </w:pPr>
      <w:del w:id="339" w:author="Dennis Brandl" w:date="2019-11-25T18:50:00Z">
        <w:r w:rsidRPr="00151FB9" w:rsidDel="001D5DE3">
          <w:rPr>
            <w:rStyle w:val="label-info"/>
          </w:rPr>
          <w:delText>Note</w:delText>
        </w:r>
        <w:r w:rsidDel="001D5DE3">
          <w:delText xml:space="preserve"> </w:delText>
        </w:r>
      </w:del>
      <w:ins w:id="340" w:author="Dennis Brandl" w:date="2019-11-25T18:50:00Z">
        <w:r w:rsidR="001D5DE3">
          <w:t>NOTE</w:t>
        </w:r>
        <w:r w:rsidR="001D5DE3">
          <w:tab/>
        </w:r>
      </w:ins>
      <w:r>
        <w:t>ISA 95.00.06 does not define a Expire Request operation within the Consumer Request Service, but it has been specified below for a consistent message expiry model across services.</w:t>
      </w:r>
    </w:p>
    <w:p w14:paraId="08B24BB6" w14:textId="77777777" w:rsidR="00BB0129" w:rsidRDefault="00E83E4F">
      <w:pPr>
        <w:pStyle w:val="BodyText"/>
      </w:pPr>
      <w:r>
        <w:t xml:space="preserve">All service operations have corresponding HTTP examples shown in </w:t>
      </w:r>
      <w:hyperlink r:id="rId45" w:anchor="example-http-flows">
        <w:r w:rsidRPr="00244FCA">
          <w:t>Example HTTP Flows</w:t>
        </w:r>
      </w:hyperlink>
      <w:r>
        <w:t>.</w:t>
      </w:r>
    </w:p>
    <w:p w14:paraId="3B0F3C91" w14:textId="02F20FCB" w:rsidR="00BB0129" w:rsidDel="00BF72B0" w:rsidRDefault="00E83E4F" w:rsidP="00244FCA">
      <w:pPr>
        <w:pStyle w:val="Heading2"/>
        <w:rPr>
          <w:del w:id="341" w:author="Dennis Brandl" w:date="2019-11-25T10:31:00Z"/>
        </w:rPr>
      </w:pPr>
      <w:bookmarkStart w:id="342" w:name="terminology"/>
      <w:bookmarkStart w:id="343" w:name="_Toc25337031"/>
      <w:bookmarkStart w:id="344" w:name="_Toc25357157"/>
      <w:bookmarkStart w:id="345" w:name="_Toc25447181"/>
      <w:bookmarkEnd w:id="342"/>
      <w:commentRangeStart w:id="346"/>
      <w:commentRangeStart w:id="347"/>
      <w:del w:id="348" w:author="Dennis Brandl" w:date="2019-11-25T10:31:00Z">
        <w:r w:rsidDel="00BF72B0">
          <w:delText>Terminology</w:delText>
        </w:r>
        <w:commentRangeEnd w:id="346"/>
        <w:r w:rsidR="008E4A29" w:rsidDel="00BF72B0">
          <w:rPr>
            <w:rStyle w:val="CommentReference"/>
            <w:rFonts w:eastAsiaTheme="minorHAnsi" w:cstheme="minorBidi"/>
            <w:b w:val="0"/>
            <w:bCs w:val="0"/>
          </w:rPr>
          <w:commentReference w:id="346"/>
        </w:r>
        <w:bookmarkEnd w:id="343"/>
        <w:bookmarkEnd w:id="344"/>
        <w:bookmarkEnd w:id="345"/>
        <w:commentRangeEnd w:id="347"/>
        <w:r w:rsidR="000E297B" w:rsidDel="00BF72B0">
          <w:rPr>
            <w:rStyle w:val="CommentReference"/>
            <w:rFonts w:eastAsiaTheme="minorHAnsi" w:cstheme="minorBidi"/>
            <w:b w:val="0"/>
            <w:bCs w:val="0"/>
          </w:rPr>
          <w:commentReference w:id="347"/>
        </w:r>
      </w:del>
    </w:p>
    <w:p w14:paraId="52934A09" w14:textId="1513168D" w:rsidR="00BB0129" w:rsidDel="00BF72B0" w:rsidRDefault="00E83E4F">
      <w:pPr>
        <w:pStyle w:val="DefinitionTerm"/>
        <w:rPr>
          <w:del w:id="349" w:author="Dennis Brandl" w:date="2019-11-25T10:31:00Z"/>
        </w:rPr>
      </w:pPr>
      <w:del w:id="350" w:author="Dennis Brandl" w:date="2019-11-25T10:31:00Z">
        <w:r w:rsidDel="00BF72B0">
          <w:delText>ChannelDescription</w:delText>
        </w:r>
      </w:del>
    </w:p>
    <w:p w14:paraId="778C206B" w14:textId="093AEDAB" w:rsidR="00BB0129" w:rsidDel="00BF72B0" w:rsidRDefault="00E83E4F">
      <w:pPr>
        <w:pStyle w:val="Definition"/>
        <w:rPr>
          <w:del w:id="351" w:author="Dennis Brandl" w:date="2019-11-25T10:31:00Z"/>
        </w:rPr>
      </w:pPr>
      <w:del w:id="352" w:author="Dennis Brandl" w:date="2019-11-25T10:31:00Z">
        <w:r w:rsidDel="00BF72B0">
          <w:delText>The description of a channel.</w:delText>
        </w:r>
      </w:del>
    </w:p>
    <w:p w14:paraId="357067A3" w14:textId="3C5CB2B8" w:rsidR="00816F6F" w:rsidDel="00BF72B0" w:rsidRDefault="00816F6F" w:rsidP="00816F6F">
      <w:pPr>
        <w:pStyle w:val="DefinitionTerm"/>
        <w:rPr>
          <w:del w:id="353" w:author="Dennis Brandl" w:date="2019-11-25T10:31:00Z"/>
        </w:rPr>
      </w:pPr>
      <w:del w:id="354" w:author="Dennis Brandl" w:date="2019-11-25T10:31:00Z">
        <w:r w:rsidDel="00BF72B0">
          <w:lastRenderedPageBreak/>
          <w:delText>ChannelFault</w:delText>
        </w:r>
      </w:del>
    </w:p>
    <w:p w14:paraId="42DB73C0" w14:textId="62E81A79" w:rsidR="00816F6F" w:rsidRPr="00A84A37" w:rsidDel="00BF72B0" w:rsidRDefault="000557D6" w:rsidP="00816F6F">
      <w:pPr>
        <w:pStyle w:val="Definition"/>
        <w:rPr>
          <w:del w:id="355" w:author="Dennis Brandl" w:date="2019-11-25T10:31:00Z"/>
        </w:rPr>
      </w:pPr>
      <w:del w:id="356" w:author="Dennis Brandl" w:date="2019-11-25T10:31:00Z">
        <w:r w:rsidDel="00BF72B0">
          <w:delText>The error r</w:delText>
        </w:r>
        <w:r w:rsidR="00816F6F" w:rsidDel="00BF72B0">
          <w:delText>eturned when a Channel URI is invalid or the application does not have the appropriate Security Token to access the channel.</w:delText>
        </w:r>
      </w:del>
    </w:p>
    <w:p w14:paraId="55C4B151" w14:textId="7A72E1E1" w:rsidR="00BB0129" w:rsidDel="00BF72B0" w:rsidRDefault="00E83E4F">
      <w:pPr>
        <w:pStyle w:val="DefinitionTerm"/>
        <w:rPr>
          <w:del w:id="357" w:author="Dennis Brandl" w:date="2019-11-25T10:31:00Z"/>
        </w:rPr>
      </w:pPr>
      <w:del w:id="358" w:author="Dennis Brandl" w:date="2019-11-25T10:31:00Z">
        <w:r w:rsidDel="00BF72B0">
          <w:delText>ChannelType</w:delText>
        </w:r>
      </w:del>
    </w:p>
    <w:p w14:paraId="75D3416C" w14:textId="21B66AE3" w:rsidR="00BB0129" w:rsidDel="00BF72B0" w:rsidRDefault="00E83E4F">
      <w:pPr>
        <w:pStyle w:val="Definition"/>
        <w:rPr>
          <w:del w:id="359" w:author="Dennis Brandl" w:date="2019-11-25T10:31:00Z"/>
        </w:rPr>
      </w:pPr>
      <w:del w:id="360" w:author="Dennis Brandl" w:date="2019-11-25T10:31:00Z">
        <w:r w:rsidDel="00BF72B0">
          <w:delText xml:space="preserve">Indicates whether the channel is for publications or requests/responses. Defined ChannelTypes are </w:delText>
        </w:r>
        <w:r w:rsidDel="00BF72B0">
          <w:rPr>
            <w:rStyle w:val="VerbatimChar"/>
          </w:rPr>
          <w:delText>Publication</w:delText>
        </w:r>
        <w:r w:rsidDel="00BF72B0">
          <w:delText xml:space="preserve"> and </w:delText>
        </w:r>
        <w:r w:rsidDel="00BF72B0">
          <w:rPr>
            <w:rStyle w:val="VerbatimChar"/>
          </w:rPr>
          <w:delText>Request</w:delText>
        </w:r>
        <w:r w:rsidDel="00BF72B0">
          <w:delText>.</w:delText>
        </w:r>
      </w:del>
    </w:p>
    <w:p w14:paraId="4481B3A3" w14:textId="74C2A693" w:rsidR="00BB0129" w:rsidDel="00BF72B0" w:rsidRDefault="00E83E4F">
      <w:pPr>
        <w:pStyle w:val="DefinitionTerm"/>
        <w:rPr>
          <w:del w:id="361" w:author="Dennis Brandl" w:date="2019-11-25T10:31:00Z"/>
        </w:rPr>
      </w:pPr>
      <w:del w:id="362" w:author="Dennis Brandl" w:date="2019-11-25T10:31:00Z">
        <w:r w:rsidDel="00BF72B0">
          <w:delText>ChannelURI</w:delText>
        </w:r>
      </w:del>
    </w:p>
    <w:p w14:paraId="3ED5412B" w14:textId="6175B93B" w:rsidR="00BB0129" w:rsidDel="00BF72B0" w:rsidRDefault="00E83E4F">
      <w:pPr>
        <w:pStyle w:val="Definition"/>
        <w:rPr>
          <w:del w:id="363" w:author="Dennis Brandl" w:date="2019-11-25T10:31:00Z"/>
        </w:rPr>
      </w:pPr>
      <w:del w:id="364" w:author="Dennis Brandl" w:date="2019-11-25T10:31:00Z">
        <w:r w:rsidDel="00BF72B0">
          <w:delText>The primary identifier for a channel.</w:delText>
        </w:r>
      </w:del>
    </w:p>
    <w:p w14:paraId="441C8B14" w14:textId="2027FE45" w:rsidR="00045EBF" w:rsidDel="00BF72B0" w:rsidRDefault="00045EBF" w:rsidP="00045EBF">
      <w:pPr>
        <w:pStyle w:val="DefinitionTerm"/>
        <w:rPr>
          <w:del w:id="365" w:author="Dennis Brandl" w:date="2019-11-25T10:31:00Z"/>
        </w:rPr>
      </w:pPr>
      <w:del w:id="366" w:author="Dennis Brandl" w:date="2019-11-25T10:31:00Z">
        <w:r w:rsidDel="00BF72B0">
          <w:delText>Expression</w:delText>
        </w:r>
      </w:del>
    </w:p>
    <w:p w14:paraId="16105303" w14:textId="25A97904" w:rsidR="00045EBF" w:rsidDel="00BF72B0" w:rsidRDefault="00045EBF" w:rsidP="00045EBF">
      <w:pPr>
        <w:pStyle w:val="Definition"/>
        <w:rPr>
          <w:del w:id="367" w:author="Dennis Brandl" w:date="2019-11-25T10:31:00Z"/>
        </w:rPr>
      </w:pPr>
      <w:del w:id="368" w:author="Dennis Brandl" w:date="2019-11-25T10:31:00Z">
        <w:r w:rsidDel="00BF72B0">
          <w:delText>The expression that is used to filter message content.</w:delText>
        </w:r>
      </w:del>
    </w:p>
    <w:p w14:paraId="1631D701" w14:textId="61B781DA" w:rsidR="00BB0129" w:rsidDel="00BF72B0" w:rsidRDefault="00E83E4F">
      <w:pPr>
        <w:pStyle w:val="DefinitionTerm"/>
        <w:rPr>
          <w:del w:id="369" w:author="Dennis Brandl" w:date="2019-11-25T10:31:00Z"/>
        </w:rPr>
      </w:pPr>
      <w:del w:id="370" w:author="Dennis Brandl" w:date="2019-11-25T10:31:00Z">
        <w:r w:rsidDel="00BF72B0">
          <w:delText>Expiry</w:delText>
        </w:r>
      </w:del>
    </w:p>
    <w:p w14:paraId="111206AD" w14:textId="326C997D" w:rsidR="00BB0129" w:rsidDel="00BF72B0" w:rsidRDefault="00E83E4F">
      <w:pPr>
        <w:pStyle w:val="Definition"/>
        <w:rPr>
          <w:del w:id="371" w:author="Dennis Brandl" w:date="2019-11-25T10:31:00Z"/>
        </w:rPr>
      </w:pPr>
      <w:del w:id="372" w:author="Dennis Brandl" w:date="2019-11-25T10:31:00Z">
        <w:r w:rsidDel="00BF72B0">
          <w:delText>The duration until the expiration of the message.</w:delText>
        </w:r>
      </w:del>
    </w:p>
    <w:p w14:paraId="7B96CEFF" w14:textId="104B71E9" w:rsidR="00BB0129" w:rsidDel="00BF72B0" w:rsidRDefault="00E83E4F">
      <w:pPr>
        <w:pStyle w:val="DefinitionTerm"/>
        <w:rPr>
          <w:del w:id="373" w:author="Dennis Brandl" w:date="2019-11-25T10:31:00Z"/>
        </w:rPr>
      </w:pPr>
      <w:del w:id="374" w:author="Dennis Brandl" w:date="2019-11-25T10:31:00Z">
        <w:r w:rsidDel="00BF72B0">
          <w:delText>ListenerURL</w:delText>
        </w:r>
      </w:del>
    </w:p>
    <w:p w14:paraId="638FF6A9" w14:textId="3D0CF54F" w:rsidR="00BB0129" w:rsidDel="00BF72B0" w:rsidRDefault="00E83E4F">
      <w:pPr>
        <w:pStyle w:val="Definition"/>
        <w:rPr>
          <w:del w:id="375" w:author="Dennis Brandl" w:date="2019-11-25T10:31:00Z"/>
        </w:rPr>
      </w:pPr>
      <w:del w:id="376" w:author="Dennis Brandl" w:date="2019-11-25T10:31:00Z">
        <w:r w:rsidDel="00BF72B0">
          <w:delText>The URL endpoint, reachable by the ws-ISBM Service Provider, which hosts a ws-ISBM Notification Service. Used to indicate when a new message is available for a session.</w:delText>
        </w:r>
      </w:del>
    </w:p>
    <w:p w14:paraId="24F68C22" w14:textId="65ABEACE" w:rsidR="00BB0129" w:rsidDel="00BF72B0" w:rsidRDefault="00E83E4F">
      <w:pPr>
        <w:pStyle w:val="DefinitionTerm"/>
        <w:rPr>
          <w:del w:id="377" w:author="Dennis Brandl" w:date="2019-11-25T10:31:00Z"/>
        </w:rPr>
      </w:pPr>
      <w:del w:id="378" w:author="Dennis Brandl" w:date="2019-11-25T10:31:00Z">
        <w:r w:rsidDel="00BF72B0">
          <w:delText>MessageContent</w:delText>
        </w:r>
      </w:del>
    </w:p>
    <w:p w14:paraId="54313F66" w14:textId="5250D441" w:rsidR="007D1E74" w:rsidDel="00BF72B0" w:rsidRDefault="007D1E74" w:rsidP="005140B6">
      <w:pPr>
        <w:pStyle w:val="Definition"/>
        <w:rPr>
          <w:del w:id="379" w:author="Dennis Brandl" w:date="2019-11-25T10:31:00Z"/>
        </w:rPr>
      </w:pPr>
      <w:del w:id="380" w:author="Dennis Brandl" w:date="2019-11-25T10:31:00Z">
        <w:r w:rsidDel="00BF72B0">
          <w:delText xml:space="preserve">The message content MAY be XML, JSON or any other information representation. </w:delText>
        </w:r>
      </w:del>
    </w:p>
    <w:p w14:paraId="194421AD" w14:textId="46500778" w:rsidR="00BB0129" w:rsidDel="00BF72B0" w:rsidRDefault="00E83E4F">
      <w:pPr>
        <w:pStyle w:val="DefinitionTerm"/>
        <w:rPr>
          <w:del w:id="381" w:author="Dennis Brandl" w:date="2019-11-25T10:31:00Z"/>
        </w:rPr>
      </w:pPr>
      <w:del w:id="382" w:author="Dennis Brandl" w:date="2019-11-25T10:31:00Z">
        <w:r w:rsidDel="00BF72B0">
          <w:delText>MessageID</w:delText>
        </w:r>
      </w:del>
    </w:p>
    <w:p w14:paraId="65CC9634" w14:textId="1A8E136B" w:rsidR="00BB0129" w:rsidDel="00BF72B0" w:rsidRDefault="00E83E4F">
      <w:pPr>
        <w:pStyle w:val="Definition"/>
        <w:rPr>
          <w:del w:id="383" w:author="Dennis Brandl" w:date="2019-11-25T10:31:00Z"/>
        </w:rPr>
      </w:pPr>
      <w:del w:id="384" w:author="Dennis Brandl" w:date="2019-11-25T10:31:00Z">
        <w:r w:rsidDel="00BF72B0">
          <w:delText>An identifier generated by the ws-ISBM Service Provider upon creation of a message.</w:delText>
        </w:r>
      </w:del>
    </w:p>
    <w:p w14:paraId="36BD37D6" w14:textId="23009F44" w:rsidR="00816F6F" w:rsidDel="00BF72B0" w:rsidRDefault="00816F6F" w:rsidP="00816F6F">
      <w:pPr>
        <w:pStyle w:val="DefinitionTerm"/>
        <w:rPr>
          <w:del w:id="385" w:author="Dennis Brandl" w:date="2019-11-25T10:31:00Z"/>
        </w:rPr>
      </w:pPr>
      <w:del w:id="386" w:author="Dennis Brandl" w:date="2019-11-25T10:31:00Z">
        <w:r w:rsidRPr="00045EBF" w:rsidDel="00BF72B0">
          <w:delText>NamespaceFault</w:delText>
        </w:r>
      </w:del>
    </w:p>
    <w:p w14:paraId="1413F067" w14:textId="6DC63BEF" w:rsidR="00816F6F" w:rsidRPr="00045EBF" w:rsidDel="00BF72B0" w:rsidRDefault="000557D6" w:rsidP="00816F6F">
      <w:pPr>
        <w:pStyle w:val="Definition"/>
        <w:rPr>
          <w:del w:id="387" w:author="Dennis Brandl" w:date="2019-11-25T10:31:00Z"/>
        </w:rPr>
      </w:pPr>
      <w:del w:id="388" w:author="Dennis Brandl" w:date="2019-11-25T10:31:00Z">
        <w:r w:rsidDel="00BF72B0">
          <w:delText>The error r</w:delText>
        </w:r>
        <w:r w:rsidR="00816F6F" w:rsidRPr="00045EBF" w:rsidDel="00BF72B0">
          <w:delText>eturned when duplicate namespace prefixes occur in the Namespace parameters.</w:delText>
        </w:r>
        <w:r w:rsidR="00816F6F" w:rsidDel="00BF72B0">
          <w:delText xml:space="preserve"> </w:delText>
        </w:r>
        <w:r w:rsidR="00816F6F" w:rsidRPr="00045EBF" w:rsidDel="00BF72B0">
          <w:delText xml:space="preserve">Namespaces prefixes </w:delText>
        </w:r>
        <w:r w:rsidR="00816F6F" w:rsidDel="00BF72B0">
          <w:delText>MUST</w:delText>
        </w:r>
        <w:r w:rsidR="00816F6F" w:rsidRPr="00045EBF" w:rsidDel="00BF72B0">
          <w:delText xml:space="preserve"> be unique.</w:delText>
        </w:r>
      </w:del>
    </w:p>
    <w:p w14:paraId="74AB371B" w14:textId="499E82BE" w:rsidR="00BB0129" w:rsidDel="00BF72B0" w:rsidRDefault="00E83E4F">
      <w:pPr>
        <w:pStyle w:val="DefinitionTerm"/>
        <w:rPr>
          <w:del w:id="389" w:author="Dennis Brandl" w:date="2019-11-25T10:31:00Z"/>
        </w:rPr>
      </w:pPr>
      <w:del w:id="390" w:author="Dennis Brandl" w:date="2019-11-25T10:31:00Z">
        <w:r w:rsidDel="00BF72B0">
          <w:delText>NamespaceName</w:delText>
        </w:r>
      </w:del>
    </w:p>
    <w:p w14:paraId="676E0E6D" w14:textId="462139C2" w:rsidR="00BB0129" w:rsidDel="00BF72B0" w:rsidRDefault="00E83E4F">
      <w:pPr>
        <w:pStyle w:val="Definition"/>
        <w:rPr>
          <w:del w:id="391" w:author="Dennis Brandl" w:date="2019-11-25T10:31:00Z"/>
        </w:rPr>
      </w:pPr>
      <w:del w:id="392" w:author="Dennis Brandl" w:date="2019-11-25T10:31:00Z">
        <w:r w:rsidDel="00BF72B0">
          <w:delText>The namespace name used for an XPath</w:delText>
        </w:r>
        <w:r w:rsidR="007B3951" w:rsidDel="00BF72B0">
          <w:delText>/JSONPath</w:delText>
        </w:r>
        <w:r w:rsidDel="00BF72B0">
          <w:delText xml:space="preserve"> filter expression.</w:delText>
        </w:r>
      </w:del>
    </w:p>
    <w:p w14:paraId="042C631D" w14:textId="7DAA85E6" w:rsidR="00BB0129" w:rsidDel="00BF72B0" w:rsidRDefault="00E83E4F">
      <w:pPr>
        <w:pStyle w:val="DefinitionTerm"/>
        <w:rPr>
          <w:del w:id="393" w:author="Dennis Brandl" w:date="2019-11-25T10:31:00Z"/>
        </w:rPr>
      </w:pPr>
      <w:del w:id="394" w:author="Dennis Brandl" w:date="2019-11-25T10:31:00Z">
        <w:r w:rsidDel="00BF72B0">
          <w:delText>NamespacePrefix</w:delText>
        </w:r>
      </w:del>
    </w:p>
    <w:p w14:paraId="35E2F826" w14:textId="794B6894" w:rsidR="00BB0129" w:rsidDel="00BF72B0" w:rsidRDefault="00E83E4F">
      <w:pPr>
        <w:pStyle w:val="Definition"/>
        <w:rPr>
          <w:del w:id="395" w:author="Dennis Brandl" w:date="2019-11-25T10:31:00Z"/>
        </w:rPr>
      </w:pPr>
      <w:del w:id="396" w:author="Dennis Brandl" w:date="2019-11-25T10:31:00Z">
        <w:r w:rsidDel="00BF72B0">
          <w:delText>The namespace prefix used for an XPath</w:delText>
        </w:r>
        <w:r w:rsidR="007B3951" w:rsidDel="00BF72B0">
          <w:delText>/JSONPath</w:delText>
        </w:r>
        <w:r w:rsidDel="00BF72B0">
          <w:delText xml:space="preserve"> filter expression.</w:delText>
        </w:r>
      </w:del>
    </w:p>
    <w:p w14:paraId="5759481A" w14:textId="2BD5889C" w:rsidR="00816F6F" w:rsidDel="00BF72B0" w:rsidRDefault="00816F6F" w:rsidP="00816F6F">
      <w:pPr>
        <w:pStyle w:val="DefinitionTerm"/>
        <w:rPr>
          <w:del w:id="397" w:author="Dennis Brandl" w:date="2019-11-25T10:31:00Z"/>
        </w:rPr>
      </w:pPr>
      <w:del w:id="398" w:author="Dennis Brandl" w:date="2019-11-25T10:31:00Z">
        <w:r w:rsidDel="00BF72B0">
          <w:delText>OperationFault</w:delText>
        </w:r>
      </w:del>
    </w:p>
    <w:p w14:paraId="5B9DFF55" w14:textId="2541192E" w:rsidR="00816F6F" w:rsidDel="00BF72B0" w:rsidRDefault="000557D6">
      <w:pPr>
        <w:pStyle w:val="Definition"/>
        <w:rPr>
          <w:del w:id="399" w:author="Dennis Brandl" w:date="2019-11-25T10:31:00Z"/>
        </w:rPr>
      </w:pPr>
      <w:del w:id="400" w:author="Dennis Brandl" w:date="2019-11-25T10:31:00Z">
        <w:r w:rsidDel="00BF72B0">
          <w:delText>The error r</w:delText>
        </w:r>
        <w:r w:rsidR="00816F6F" w:rsidRPr="00045EBF" w:rsidDel="00BF72B0">
          <w:delText>eturned when attempting to open a Session on a Channel of the wrong ChannelType.</w:delText>
        </w:r>
        <w:r w:rsidR="00816F6F" w:rsidDel="00BF72B0">
          <w:delText xml:space="preserve"> The channel type MUST be of Publication type or Request type</w:delText>
        </w:r>
      </w:del>
    </w:p>
    <w:p w14:paraId="5B65BA93" w14:textId="53FFD1D2" w:rsidR="00F8612B" w:rsidDel="00BF72B0" w:rsidRDefault="00F8612B" w:rsidP="00F8612B">
      <w:pPr>
        <w:pStyle w:val="DefinitionTerm"/>
        <w:rPr>
          <w:del w:id="401" w:author="Dennis Brandl" w:date="2019-11-25T10:31:00Z"/>
        </w:rPr>
      </w:pPr>
      <w:del w:id="402" w:author="Dennis Brandl" w:date="2019-11-25T10:31:00Z">
        <w:r w:rsidDel="00BF72B0">
          <w:delText>SecurityToken</w:delText>
        </w:r>
      </w:del>
    </w:p>
    <w:p w14:paraId="0E9696DE" w14:textId="7CA21C8B" w:rsidR="00F8612B" w:rsidDel="00BF72B0" w:rsidRDefault="00F8612B">
      <w:pPr>
        <w:pStyle w:val="Definition"/>
        <w:rPr>
          <w:del w:id="403" w:author="Dennis Brandl" w:date="2019-11-25T10:31:00Z"/>
        </w:rPr>
      </w:pPr>
      <w:del w:id="404" w:author="Dennis Brandl" w:date="2019-11-25T10:31:00Z">
        <w:r w:rsidDel="00BF72B0">
          <w:delText>A token that can be assigned to a channel to control authorization.</w:delText>
        </w:r>
      </w:del>
    </w:p>
    <w:p w14:paraId="6C33FB3E" w14:textId="69E36483" w:rsidR="00F8612B" w:rsidDel="00BF72B0" w:rsidRDefault="00F8612B" w:rsidP="00F8612B">
      <w:pPr>
        <w:pStyle w:val="DefinitionTerm"/>
        <w:rPr>
          <w:del w:id="405" w:author="Dennis Brandl" w:date="2019-11-25T10:31:00Z"/>
        </w:rPr>
      </w:pPr>
      <w:del w:id="406" w:author="Dennis Brandl" w:date="2019-11-25T10:31:00Z">
        <w:r w:rsidDel="00BF72B0">
          <w:delText>SecurityTokenFault</w:delText>
        </w:r>
      </w:del>
    </w:p>
    <w:p w14:paraId="213A5B4F" w14:textId="61D9BC2D" w:rsidR="00F8612B" w:rsidRPr="002C6837" w:rsidDel="00BF72B0" w:rsidRDefault="000557D6" w:rsidP="00F8612B">
      <w:pPr>
        <w:pStyle w:val="Definition"/>
        <w:rPr>
          <w:del w:id="407" w:author="Dennis Brandl" w:date="2019-11-25T10:31:00Z"/>
        </w:rPr>
      </w:pPr>
      <w:del w:id="408" w:author="Dennis Brandl" w:date="2019-11-25T10:31:00Z">
        <w:r w:rsidDel="00BF72B0">
          <w:delText>Th e</w:delText>
        </w:r>
        <w:r w:rsidR="00F8612B" w:rsidDel="00BF72B0">
          <w:delText>rror returned when an invalid Security token is used.</w:delText>
        </w:r>
      </w:del>
    </w:p>
    <w:p w14:paraId="7FF00079" w14:textId="364E3FE3" w:rsidR="00F8612B" w:rsidDel="00BF72B0" w:rsidRDefault="00F8612B" w:rsidP="00F8612B">
      <w:pPr>
        <w:pStyle w:val="DefinitionTerm"/>
        <w:rPr>
          <w:del w:id="409" w:author="Dennis Brandl" w:date="2019-11-25T10:31:00Z"/>
        </w:rPr>
      </w:pPr>
      <w:del w:id="410" w:author="Dennis Brandl" w:date="2019-11-25T10:31:00Z">
        <w:r w:rsidDel="00BF72B0">
          <w:delText>SessionFault</w:delText>
        </w:r>
      </w:del>
    </w:p>
    <w:p w14:paraId="354F2F93" w14:textId="1771AA68" w:rsidR="00F8612B" w:rsidRPr="00045EBF" w:rsidDel="00BF72B0" w:rsidRDefault="000557D6" w:rsidP="00F8612B">
      <w:pPr>
        <w:pStyle w:val="Definition"/>
        <w:rPr>
          <w:del w:id="411" w:author="Dennis Brandl" w:date="2019-11-25T10:31:00Z"/>
        </w:rPr>
      </w:pPr>
      <w:del w:id="412" w:author="Dennis Brandl" w:date="2019-11-25T10:31:00Z">
        <w:r w:rsidDel="00BF72B0">
          <w:delText>The error r</w:delText>
        </w:r>
        <w:r w:rsidR="00F8612B" w:rsidRPr="00045EBF" w:rsidDel="00BF72B0">
          <w:delText>eturned when attempting to access a Session of the wrong SessionType.</w:delText>
        </w:r>
        <w:r w:rsidR="00F8612B" w:rsidDel="00BF72B0">
          <w:delText xml:space="preserve"> The session type MUST be Publication Provider OR Publication Consumer OR Request Provider OR Request Consumer for this operation.</w:delText>
        </w:r>
      </w:del>
    </w:p>
    <w:p w14:paraId="7F363541" w14:textId="53FBA638" w:rsidR="00BB0129" w:rsidDel="00BF72B0" w:rsidRDefault="00E83E4F">
      <w:pPr>
        <w:pStyle w:val="DefinitionTerm"/>
        <w:rPr>
          <w:del w:id="413" w:author="Dennis Brandl" w:date="2019-11-25T10:31:00Z"/>
        </w:rPr>
      </w:pPr>
      <w:del w:id="414" w:author="Dennis Brandl" w:date="2019-11-25T10:31:00Z">
        <w:r w:rsidDel="00BF72B0">
          <w:delText>SessionID</w:delText>
        </w:r>
      </w:del>
    </w:p>
    <w:p w14:paraId="5DA5FCA4" w14:textId="4A21FCB9" w:rsidR="00BB0129" w:rsidDel="00BF72B0" w:rsidRDefault="00E83E4F">
      <w:pPr>
        <w:pStyle w:val="Definition"/>
        <w:rPr>
          <w:del w:id="415" w:author="Dennis Brandl" w:date="2019-11-25T10:31:00Z"/>
        </w:rPr>
      </w:pPr>
      <w:del w:id="416" w:author="Dennis Brandl" w:date="2019-11-25T10:31:00Z">
        <w:r w:rsidDel="00BF72B0">
          <w:delText>An identifier generated by the ws-ISBM Service Provider upon creation of a session. Identifiers SHOULD be made non-obvious and not easily guessable.</w:delText>
        </w:r>
      </w:del>
    </w:p>
    <w:p w14:paraId="43DA0D7F" w14:textId="4C2B3A1F" w:rsidR="00BB0129" w:rsidDel="00BF72B0" w:rsidRDefault="00E83E4F">
      <w:pPr>
        <w:pStyle w:val="DefinitionTerm"/>
        <w:rPr>
          <w:del w:id="417" w:author="Dennis Brandl" w:date="2019-11-25T10:31:00Z"/>
        </w:rPr>
      </w:pPr>
      <w:del w:id="418" w:author="Dennis Brandl" w:date="2019-11-25T10:31:00Z">
        <w:r w:rsidDel="00BF72B0">
          <w:delText>Topic</w:delText>
        </w:r>
      </w:del>
    </w:p>
    <w:p w14:paraId="1F44ACE3" w14:textId="060B6F80" w:rsidR="00BB0129" w:rsidDel="00BF72B0" w:rsidRDefault="00E83E4F">
      <w:pPr>
        <w:pStyle w:val="Definition"/>
        <w:rPr>
          <w:del w:id="419" w:author="Dennis Brandl" w:date="2019-11-25T10:31:00Z"/>
        </w:rPr>
      </w:pPr>
      <w:del w:id="420" w:author="Dennis Brandl" w:date="2019-11-25T10:31:00Z">
        <w:r w:rsidDel="00BF72B0">
          <w:delText>The topic name.</w:delText>
        </w:r>
      </w:del>
    </w:p>
    <w:p w14:paraId="13E472F2" w14:textId="7A15C68A" w:rsidR="00BB0129" w:rsidRDefault="00E83E4F" w:rsidP="00244FCA">
      <w:pPr>
        <w:pStyle w:val="Heading2"/>
      </w:pPr>
      <w:bookmarkStart w:id="421" w:name="channel-management-service"/>
      <w:bookmarkStart w:id="422" w:name="_Toc25337032"/>
      <w:bookmarkStart w:id="423" w:name="_Toc25357158"/>
      <w:bookmarkStart w:id="424" w:name="_Toc25447182"/>
      <w:bookmarkEnd w:id="421"/>
      <w:r>
        <w:lastRenderedPageBreak/>
        <w:t>Channel Management Service</w:t>
      </w:r>
      <w:bookmarkEnd w:id="422"/>
      <w:bookmarkEnd w:id="423"/>
      <w:bookmarkEnd w:id="424"/>
    </w:p>
    <w:p w14:paraId="3FB556EF" w14:textId="36979605" w:rsidR="001D4D7E" w:rsidRPr="001D4D7E" w:rsidRDefault="001D4D7E" w:rsidP="001D4D7E">
      <w:pPr>
        <w:pStyle w:val="BodyText"/>
      </w:pPr>
      <w:r>
        <w:t xml:space="preserve">The Channel Management Service for SOAP Interface is </w:t>
      </w:r>
      <w:hyperlink r:id="rId46">
        <w:r>
          <w:rPr>
            <w:rStyle w:val="Hyperlink"/>
          </w:rPr>
          <w:t>available as a WSDL description</w:t>
        </w:r>
      </w:hyperlink>
      <w:r w:rsidR="00FA7089">
        <w:t xml:space="preserve"> and </w:t>
      </w:r>
      <w:r>
        <w:t xml:space="preserve">for REST Interface is </w:t>
      </w:r>
      <w:hyperlink r:id="rId47" w:history="1">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w:t>
      </w:r>
    </w:p>
    <w:p w14:paraId="19165CF6" w14:textId="202DED05" w:rsidR="00BB0129" w:rsidRDefault="00E83E4F" w:rsidP="00244FCA">
      <w:pPr>
        <w:pStyle w:val="Heading3"/>
      </w:pPr>
      <w:bookmarkStart w:id="425" w:name="create-channel"/>
      <w:bookmarkStart w:id="426" w:name="_3.2.1_Create_Channel"/>
      <w:bookmarkStart w:id="427" w:name="_Toc25337033"/>
      <w:bookmarkStart w:id="428" w:name="_Toc25357159"/>
      <w:bookmarkStart w:id="429" w:name="_Toc25447183"/>
      <w:bookmarkEnd w:id="425"/>
      <w:bookmarkEnd w:id="426"/>
      <w:r>
        <w:t>Create Channel</w:t>
      </w:r>
      <w:bookmarkEnd w:id="427"/>
      <w:bookmarkEnd w:id="428"/>
      <w:bookmarkEnd w:id="429"/>
    </w:p>
    <w:p w14:paraId="4FC66F33" w14:textId="3B3E176A" w:rsidR="003770D3" w:rsidRPr="003770D3" w:rsidRDefault="003770D3" w:rsidP="003770D3">
      <w:pPr>
        <w:pStyle w:val="BodyText"/>
      </w:pPr>
      <w:r>
        <w:t xml:space="preserve">The </w:t>
      </w:r>
      <w:r w:rsidR="00B33BD0">
        <w:t>C</w:t>
      </w:r>
      <w:r>
        <w:t>reate</w:t>
      </w:r>
      <w:r w:rsidR="00B33BD0">
        <w:t xml:space="preserve"> C</w:t>
      </w:r>
      <w:r>
        <w:t xml:space="preserve">hannel </w:t>
      </w:r>
      <w:r w:rsidR="00775F0E">
        <w:t xml:space="preserve">service </w:t>
      </w:r>
      <w:r w:rsidR="00716D77">
        <w:t xml:space="preserve">in general </w:t>
      </w:r>
      <w:r w:rsidR="007231F9">
        <w:t>MUST</w:t>
      </w:r>
      <w:r w:rsidR="00775F0E">
        <w:t xml:space="preserve"> have the behavior, inputs, outputs and return the faults as defined by the following table. </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7"/>
        <w:gridCol w:w="8863"/>
      </w:tblGrid>
      <w:tr w:rsidR="007E7578" w14:paraId="21648577" w14:textId="77777777" w:rsidTr="005F550A">
        <w:trPr>
          <w:cnfStyle w:val="100000000000" w:firstRow="1" w:lastRow="0" w:firstColumn="0" w:lastColumn="0" w:oddVBand="0" w:evenVBand="0" w:oddHBand="0" w:evenHBand="0" w:firstRowFirstColumn="0" w:firstRowLastColumn="0" w:lastRowFirstColumn="0" w:lastRowLastColumn="0"/>
        </w:trPr>
        <w:tc>
          <w:tcPr>
            <w:tcW w:w="0" w:type="auto"/>
          </w:tcPr>
          <w:p w14:paraId="4CC6DCE1" w14:textId="77777777" w:rsidR="007E7578" w:rsidRDefault="007E7578" w:rsidP="00455C01">
            <w:pPr>
              <w:pStyle w:val="Compact"/>
            </w:pPr>
            <w:r>
              <w:t>Name</w:t>
            </w:r>
          </w:p>
        </w:tc>
        <w:tc>
          <w:tcPr>
            <w:tcW w:w="0" w:type="auto"/>
          </w:tcPr>
          <w:p w14:paraId="04147F4E" w14:textId="77777777" w:rsidR="007E7578" w:rsidRDefault="007E7578" w:rsidP="00455C01">
            <w:pPr>
              <w:pStyle w:val="Compact"/>
            </w:pPr>
            <w:r>
              <w:t>CreateChannel</w:t>
            </w:r>
          </w:p>
        </w:tc>
      </w:tr>
      <w:tr w:rsidR="007E7578" w14:paraId="2888BA04" w14:textId="77777777" w:rsidTr="005F550A">
        <w:trPr>
          <w:cnfStyle w:val="000000100000" w:firstRow="0" w:lastRow="0" w:firstColumn="0" w:lastColumn="0" w:oddVBand="0" w:evenVBand="0" w:oddHBand="1" w:evenHBand="0" w:firstRowFirstColumn="0" w:firstRowLastColumn="0" w:lastRowFirstColumn="0" w:lastRowLastColumn="0"/>
        </w:trPr>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860ED90" w14:textId="77777777" w:rsidR="007E7578" w:rsidRDefault="007E7578" w:rsidP="00455C01">
            <w:pPr>
              <w:pStyle w:val="Compact"/>
            </w:pPr>
            <w:r>
              <w:t>Description</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9868428" w14:textId="77777777" w:rsidR="007E7578" w:rsidRDefault="007E7578" w:rsidP="00455C01">
            <w:pPr>
              <w:pStyle w:val="Compact"/>
            </w:pPr>
            <w:r>
              <w:t>Creates a new channel.</w:t>
            </w:r>
          </w:p>
        </w:tc>
      </w:tr>
      <w:tr w:rsidR="007E7578" w14:paraId="4C01B192" w14:textId="77777777" w:rsidTr="005F550A">
        <w:tc>
          <w:tcPr>
            <w:tcW w:w="0" w:type="auto"/>
          </w:tcPr>
          <w:p w14:paraId="2054E9DF" w14:textId="77777777" w:rsidR="007E7578" w:rsidRDefault="007E7578" w:rsidP="00455C01">
            <w:pPr>
              <w:pStyle w:val="Compact"/>
            </w:pPr>
            <w:r>
              <w:t>Input</w:t>
            </w:r>
          </w:p>
        </w:tc>
        <w:tc>
          <w:tcPr>
            <w:tcW w:w="0" w:type="auto"/>
          </w:tcPr>
          <w:p w14:paraId="749CCF40" w14:textId="66826F9C" w:rsidR="007E7578" w:rsidRDefault="007E7578" w:rsidP="00455C01">
            <w:r>
              <w:t>ChannelURI [1]</w:t>
            </w:r>
          </w:p>
          <w:p w14:paraId="3EC7AFC7" w14:textId="3500A617" w:rsidR="007E7578" w:rsidRDefault="007E7578" w:rsidP="00455C01">
            <w:r>
              <w:t>ChannelType [1]</w:t>
            </w:r>
          </w:p>
          <w:p w14:paraId="0DAF43EE" w14:textId="74F081D7" w:rsidR="007E7578" w:rsidRDefault="007E7578" w:rsidP="00455C01">
            <w:r>
              <w:t>ChannelDescription [0..1]</w:t>
            </w:r>
          </w:p>
          <w:p w14:paraId="17CDC4C0" w14:textId="581504B0" w:rsidR="007E7578" w:rsidRDefault="007E7578" w:rsidP="00455C01">
            <w:r>
              <w:t>SecurityToken [0..*]</w:t>
            </w:r>
          </w:p>
        </w:tc>
      </w:tr>
      <w:tr w:rsidR="007E7578" w14:paraId="42FD7E2A" w14:textId="77777777" w:rsidTr="005F550A">
        <w:trPr>
          <w:cnfStyle w:val="000000100000" w:firstRow="0" w:lastRow="0" w:firstColumn="0" w:lastColumn="0" w:oddVBand="0" w:evenVBand="0" w:oddHBand="1" w:evenHBand="0" w:firstRowFirstColumn="0" w:firstRowLastColumn="0" w:lastRowFirstColumn="0" w:lastRowLastColumn="0"/>
        </w:trPr>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06143D" w14:textId="77777777" w:rsidR="007E7578" w:rsidRDefault="007E7578" w:rsidP="00455C01">
            <w:pPr>
              <w:pStyle w:val="Compact"/>
            </w:pPr>
            <w:r>
              <w:t>Behavior</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435F13" w14:textId="77777777" w:rsidR="007E7578" w:rsidRDefault="007E7578" w:rsidP="00455C01">
            <w:r>
              <w:t>If the ChannelURI already exists then a ChannelFault is returned.</w:t>
            </w:r>
          </w:p>
          <w:p w14:paraId="5FA31991" w14:textId="77777777" w:rsidR="007E7578" w:rsidRDefault="007E7578" w:rsidP="00455C01">
            <w:r>
              <w:t>The SecurityTokens are assigned to the channel upon its creation.</w:t>
            </w:r>
          </w:p>
          <w:p w14:paraId="0F18BC53" w14:textId="77777777" w:rsidR="007E7578" w:rsidRDefault="007E7578" w:rsidP="00455C01">
            <w:r>
              <w:t>If duplicate SecurityTokens exist, these result in a single token being assigned to the channel to maintain a distinct list.</w:t>
            </w:r>
          </w:p>
        </w:tc>
      </w:tr>
      <w:tr w:rsidR="007E7578" w14:paraId="31DDF915" w14:textId="77777777" w:rsidTr="005F550A">
        <w:tc>
          <w:tcPr>
            <w:tcW w:w="0" w:type="auto"/>
          </w:tcPr>
          <w:p w14:paraId="11DDEC13" w14:textId="77777777" w:rsidR="007E7578" w:rsidRDefault="007E7578" w:rsidP="00455C01">
            <w:pPr>
              <w:pStyle w:val="Compact"/>
            </w:pPr>
            <w:r>
              <w:t>Output</w:t>
            </w:r>
          </w:p>
        </w:tc>
        <w:tc>
          <w:tcPr>
            <w:tcW w:w="0" w:type="auto"/>
          </w:tcPr>
          <w:p w14:paraId="09B64E14" w14:textId="77777777" w:rsidR="007E7578" w:rsidRDefault="007E7578" w:rsidP="00455C01">
            <w:pPr>
              <w:pStyle w:val="Compact"/>
            </w:pPr>
            <w:r>
              <w:t>N/A</w:t>
            </w:r>
          </w:p>
        </w:tc>
      </w:tr>
      <w:tr w:rsidR="007E7578" w14:paraId="31A45CEF" w14:textId="77777777" w:rsidTr="005F550A">
        <w:trPr>
          <w:cnfStyle w:val="000000100000" w:firstRow="0" w:lastRow="0" w:firstColumn="0" w:lastColumn="0" w:oddVBand="0" w:evenVBand="0" w:oddHBand="1" w:evenHBand="0" w:firstRowFirstColumn="0" w:firstRowLastColumn="0" w:lastRowFirstColumn="0" w:lastRowLastColumn="0"/>
        </w:trPr>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BA96DBA" w14:textId="77777777" w:rsidR="007E7578" w:rsidRDefault="007E7578" w:rsidP="00455C01">
            <w:pPr>
              <w:pStyle w:val="Compact"/>
            </w:pPr>
            <w:r>
              <w:t>Faults</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DE33CE8" w14:textId="77777777" w:rsidR="007E7578" w:rsidRDefault="007E7578" w:rsidP="00455C01">
            <w:pPr>
              <w:pStyle w:val="Compact"/>
            </w:pPr>
            <w:r>
              <w:t>ChannelFault</w:t>
            </w:r>
          </w:p>
        </w:tc>
      </w:tr>
    </w:tbl>
    <w:p w14:paraId="2357F2E2" w14:textId="1CEAA732" w:rsidR="00C42E2E" w:rsidRDefault="00C42E2E" w:rsidP="00C42E2E">
      <w:pPr>
        <w:pStyle w:val="Heading4"/>
      </w:pPr>
      <w:r>
        <w:t xml:space="preserve">SOAP </w:t>
      </w:r>
      <w:r w:rsidR="003B5061">
        <w:t>Mapping</w:t>
      </w:r>
    </w:p>
    <w:p w14:paraId="4E66F83A" w14:textId="63FC5500" w:rsidR="003B5061" w:rsidRDefault="00FD3480" w:rsidP="003770D3">
      <w:pPr>
        <w:pStyle w:val="BodyText"/>
      </w:pPr>
      <w:r>
        <w:t>The Create</w:t>
      </w:r>
      <w:r w:rsidR="003B5061">
        <w:t xml:space="preserve"> </w:t>
      </w:r>
      <w:r>
        <w:t>Channel general interface is mapped into SOAP 1.1/1.2 as embedded XML schemas in WSDL descriptions according to the following schema types</w:t>
      </w:r>
      <w:r w:rsidR="003B5061">
        <w:t>.</w:t>
      </w:r>
    </w:p>
    <w:p w14:paraId="7B804CA7" w14:textId="7C34CCC4" w:rsidR="003770D3" w:rsidRDefault="003B5061" w:rsidP="003770D3">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151DB9" w14:paraId="7823B317" w14:textId="77777777" w:rsidTr="005F550A">
        <w:trPr>
          <w:cnfStyle w:val="100000000000" w:firstRow="1" w:lastRow="0" w:firstColumn="0" w:lastColumn="0" w:oddVBand="0" w:evenVBand="0" w:oddHBand="0" w:evenHBand="0" w:firstRowFirstColumn="0" w:firstRowLastColumn="0" w:lastRowFirstColumn="0" w:lastRowLastColumn="0"/>
        </w:trPr>
        <w:tc>
          <w:tcPr>
            <w:tcW w:w="603" w:type="pct"/>
          </w:tcPr>
          <w:p w14:paraId="2FCD45E6" w14:textId="77777777" w:rsidR="00151DB9" w:rsidRPr="00151DB9" w:rsidRDefault="00151DB9" w:rsidP="00344EF1">
            <w:pPr>
              <w:pStyle w:val="Compact"/>
              <w:rPr>
                <w:b w:val="0"/>
              </w:rPr>
            </w:pPr>
            <w:r w:rsidRPr="00151DB9">
              <w:rPr>
                <w:b w:val="0"/>
              </w:rPr>
              <w:t>Input</w:t>
            </w:r>
          </w:p>
        </w:tc>
        <w:tc>
          <w:tcPr>
            <w:tcW w:w="4397" w:type="pct"/>
          </w:tcPr>
          <w:p w14:paraId="7F2B5DFC" w14:textId="4BBA8999" w:rsidR="005A6279" w:rsidRPr="005A6279" w:rsidRDefault="005A6279" w:rsidP="00344EF1">
            <w:pPr>
              <w:rPr>
                <w:b w:val="0"/>
                <w:bCs w:val="0"/>
              </w:rPr>
            </w:pPr>
            <w:r w:rsidRPr="005A6279">
              <w:rPr>
                <w:b w:val="0"/>
                <w:bCs w:val="0"/>
              </w:rPr>
              <w:t>CreateChannel</w:t>
            </w:r>
            <w:r w:rsidR="003B5061">
              <w:rPr>
                <w:b w:val="0"/>
                <w:bCs w:val="0"/>
              </w:rPr>
              <w:t xml:space="preserve"> (</w:t>
            </w:r>
            <w:hyperlink r:id="rId48" w:history="1">
              <w:r w:rsidR="00B33BD0" w:rsidRPr="001F26FE">
                <w:rPr>
                  <w:rStyle w:val="Hyperlink"/>
                  <w:b w:val="0"/>
                  <w:bCs w:val="0"/>
                </w:rPr>
                <w:t>isbm:CreateChannel</w:t>
              </w:r>
            </w:hyperlink>
            <w:r w:rsidR="003B5061">
              <w:rPr>
                <w:b w:val="0"/>
                <w:bCs w:val="0"/>
              </w:rPr>
              <w:t>)</w:t>
            </w:r>
          </w:p>
          <w:p w14:paraId="70FF538E" w14:textId="7ABD38CC" w:rsidR="00151DB9" w:rsidRPr="005A6279" w:rsidRDefault="00151DB9" w:rsidP="005A6279">
            <w:pPr>
              <w:pStyle w:val="ListParagraph"/>
              <w:numPr>
                <w:ilvl w:val="0"/>
                <w:numId w:val="7"/>
              </w:numPr>
              <w:rPr>
                <w:b w:val="0"/>
              </w:rPr>
            </w:pPr>
            <w:r w:rsidRPr="005A6279">
              <w:rPr>
                <w:b w:val="0"/>
              </w:rPr>
              <w:t>ChannelURI (</w:t>
            </w:r>
            <w:hyperlink r:id="rId49" w:anchor="string">
              <w:r w:rsidRPr="005A6279">
                <w:rPr>
                  <w:rStyle w:val="Hyperlink"/>
                  <w:b w:val="0"/>
                </w:rPr>
                <w:t>xs:string</w:t>
              </w:r>
            </w:hyperlink>
            <w:r w:rsidRPr="005A6279">
              <w:rPr>
                <w:b w:val="0"/>
              </w:rPr>
              <w:t>)</w:t>
            </w:r>
            <w:r w:rsidR="003B5061">
              <w:rPr>
                <w:b w:val="0"/>
              </w:rPr>
              <w:t xml:space="preserve"> [1]</w:t>
            </w:r>
          </w:p>
          <w:p w14:paraId="0E3567F9" w14:textId="4E3D81DB" w:rsidR="00151DB9" w:rsidRPr="005A6279" w:rsidRDefault="00151DB9" w:rsidP="005A6279">
            <w:pPr>
              <w:pStyle w:val="ListParagraph"/>
              <w:numPr>
                <w:ilvl w:val="0"/>
                <w:numId w:val="7"/>
              </w:numPr>
              <w:rPr>
                <w:b w:val="0"/>
              </w:rPr>
            </w:pPr>
            <w:r w:rsidRPr="005A6279">
              <w:rPr>
                <w:b w:val="0"/>
              </w:rPr>
              <w:t>ChannelType (</w:t>
            </w:r>
            <w:hyperlink w:anchor="_ChannelType">
              <w:r w:rsidRPr="005A6279">
                <w:rPr>
                  <w:rStyle w:val="Hyperlink"/>
                  <w:b w:val="0"/>
                </w:rPr>
                <w:t>isbm:ChannelType</w:t>
              </w:r>
            </w:hyperlink>
            <w:r w:rsidRPr="005A6279">
              <w:rPr>
                <w:b w:val="0"/>
              </w:rPr>
              <w:t>)</w:t>
            </w:r>
            <w:r w:rsidR="003B5061">
              <w:rPr>
                <w:b w:val="0"/>
              </w:rPr>
              <w:t xml:space="preserve"> [1]</w:t>
            </w:r>
          </w:p>
          <w:p w14:paraId="31E278D3" w14:textId="726EEC0A" w:rsidR="00151DB9" w:rsidRPr="005A6279" w:rsidRDefault="00151DB9" w:rsidP="005A6279">
            <w:pPr>
              <w:pStyle w:val="ListParagraph"/>
              <w:numPr>
                <w:ilvl w:val="0"/>
                <w:numId w:val="7"/>
              </w:numPr>
              <w:rPr>
                <w:b w:val="0"/>
              </w:rPr>
            </w:pPr>
            <w:r w:rsidRPr="005A6279">
              <w:rPr>
                <w:b w:val="0"/>
              </w:rPr>
              <w:t>ChannelDescription (</w:t>
            </w:r>
            <w:hyperlink r:id="rId50" w:anchor="string">
              <w:r w:rsidRPr="005A6279">
                <w:rPr>
                  <w:rStyle w:val="Hyperlink"/>
                  <w:b w:val="0"/>
                </w:rPr>
                <w:t>xs:string</w:t>
              </w:r>
            </w:hyperlink>
            <w:r w:rsidRPr="005A6279">
              <w:rPr>
                <w:b w:val="0"/>
              </w:rPr>
              <w:t>)</w:t>
            </w:r>
            <w:r w:rsidR="003B5061">
              <w:rPr>
                <w:b w:val="0"/>
              </w:rPr>
              <w:t xml:space="preserve"> [0..1]</w:t>
            </w:r>
          </w:p>
          <w:p w14:paraId="5842076D" w14:textId="28AB9A9B" w:rsidR="00151DB9" w:rsidRPr="005A6279" w:rsidRDefault="00151DB9" w:rsidP="005A6279">
            <w:pPr>
              <w:pStyle w:val="ListParagraph"/>
              <w:numPr>
                <w:ilvl w:val="0"/>
                <w:numId w:val="7"/>
              </w:numPr>
            </w:pPr>
            <w:r w:rsidRPr="005A6279">
              <w:rPr>
                <w:b w:val="0"/>
              </w:rPr>
              <w:t>SecurityToken (</w:t>
            </w:r>
            <w:hyperlink w:anchor="security-token-xml">
              <w:r w:rsidRPr="005A6279">
                <w:rPr>
                  <w:rStyle w:val="Hyperlink"/>
                  <w:b w:val="0"/>
                </w:rPr>
                <w:t>isbm:SecurityToken</w:t>
              </w:r>
            </w:hyperlink>
            <w:r w:rsidRPr="005A6279">
              <w:rPr>
                <w:b w:val="0"/>
              </w:rPr>
              <w:t>)</w:t>
            </w:r>
            <w:r w:rsidR="003B5061">
              <w:rPr>
                <w:b w:val="0"/>
              </w:rPr>
              <w:t xml:space="preserve"> [0..*]</w:t>
            </w:r>
          </w:p>
        </w:tc>
      </w:tr>
      <w:tr w:rsidR="00151DB9" w14:paraId="2F318CD3" w14:textId="77777777" w:rsidTr="005F550A">
        <w:trPr>
          <w:cnfStyle w:val="000000100000" w:firstRow="0" w:lastRow="0" w:firstColumn="0" w:lastColumn="0" w:oddVBand="0" w:evenVBand="0" w:oddHBand="1" w:evenHBand="0" w:firstRowFirstColumn="0" w:firstRowLastColumn="0" w:lastRowFirstColumn="0" w:lastRowLastColumn="0"/>
        </w:trPr>
        <w:tc>
          <w:tcPr>
            <w:tcW w:w="603"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09AE0B" w14:textId="77777777" w:rsidR="00151DB9" w:rsidRDefault="00151DB9" w:rsidP="00344EF1">
            <w:pPr>
              <w:pStyle w:val="Compact"/>
            </w:pPr>
            <w:r>
              <w:t>Output</w:t>
            </w:r>
          </w:p>
        </w:tc>
        <w:tc>
          <w:tcPr>
            <w:tcW w:w="439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4C8F57B" w14:textId="5A57034D" w:rsidR="00151DB9" w:rsidRDefault="003B5061" w:rsidP="003B5061">
            <w:r>
              <w:t>CreateChannelResponse (</w:t>
            </w:r>
            <w:hyperlink r:id="rId51" w:history="1">
              <w:r w:rsidRPr="00DA02E8">
                <w:rPr>
                  <w:rStyle w:val="Hyperlink"/>
                </w:rPr>
                <w:t>isbm:CreateChannelResponse</w:t>
              </w:r>
            </w:hyperlink>
            <w:r>
              <w:t>)</w:t>
            </w:r>
          </w:p>
          <w:p w14:paraId="2766D622" w14:textId="0911917F" w:rsidR="003B5061" w:rsidRDefault="003B5061" w:rsidP="003B5061">
            <w:pPr>
              <w:pStyle w:val="ListParagraph"/>
              <w:numPr>
                <w:ilvl w:val="0"/>
                <w:numId w:val="7"/>
              </w:numPr>
            </w:pPr>
            <w:r>
              <w:t>No content</w:t>
            </w:r>
          </w:p>
        </w:tc>
      </w:tr>
      <w:tr w:rsidR="00151DB9" w14:paraId="037B14DB" w14:textId="77777777" w:rsidTr="005F550A">
        <w:tc>
          <w:tcPr>
            <w:tcW w:w="603" w:type="pct"/>
          </w:tcPr>
          <w:p w14:paraId="1AF45684" w14:textId="77777777" w:rsidR="00151DB9" w:rsidRDefault="00151DB9" w:rsidP="00344EF1">
            <w:pPr>
              <w:pStyle w:val="Compact"/>
            </w:pPr>
            <w:r>
              <w:t>Faults</w:t>
            </w:r>
          </w:p>
        </w:tc>
        <w:tc>
          <w:tcPr>
            <w:tcW w:w="4397" w:type="pct"/>
          </w:tcPr>
          <w:p w14:paraId="2AA7D3F5" w14:textId="72AC22A2" w:rsidR="00151DB9" w:rsidRDefault="00151DB9" w:rsidP="00344EF1">
            <w:pPr>
              <w:pStyle w:val="Compact"/>
            </w:pPr>
            <w:r>
              <w:t>ChannelFault (</w:t>
            </w:r>
            <w:hyperlink r:id="rId52" w:history="1">
              <w:r w:rsidRPr="00DA02E8">
                <w:rPr>
                  <w:rStyle w:val="Hyperlink"/>
                </w:rPr>
                <w:t>isbm:ChannelFault</w:t>
              </w:r>
            </w:hyperlink>
            <w:r>
              <w:t>)</w:t>
            </w:r>
          </w:p>
        </w:tc>
      </w:tr>
    </w:tbl>
    <w:p w14:paraId="39B98AE9" w14:textId="711CDC7D" w:rsidR="00C42E2E" w:rsidRDefault="00C42E2E" w:rsidP="00C42E2E">
      <w:pPr>
        <w:pStyle w:val="Heading4"/>
      </w:pPr>
      <w:r>
        <w:t xml:space="preserve">REST </w:t>
      </w:r>
      <w:r w:rsidR="00D61384">
        <w:t>Mapping</w:t>
      </w:r>
    </w:p>
    <w:p w14:paraId="364C517C" w14:textId="29F5CD0C" w:rsidR="003770D3" w:rsidRDefault="003B5061" w:rsidP="003770D3">
      <w:pPr>
        <w:pStyle w:val="BodyText"/>
      </w:pPr>
      <w:r>
        <w:t>The Create Channel general interface is mapped into a RESTful interface as an OpenAPI description according to the following rules.</w:t>
      </w:r>
    </w:p>
    <w:p w14:paraId="4602B3FB" w14:textId="13C9BDD4" w:rsidR="00974FD7" w:rsidRDefault="00974FD7" w:rsidP="003770D3">
      <w:pPr>
        <w:pStyle w:val="BodyText"/>
      </w:pPr>
      <w:r>
        <w:lastRenderedPageBreak/>
        <w:t xml:space="preserve">The behavior of the REST interface MUST conform to that of the general description with necessary adjustments to conform to REST </w:t>
      </w:r>
      <w:r w:rsidR="000F4FA4">
        <w:t>principles</w:t>
      </w:r>
      <w:r>
        <w:t xml:space="preserve"> and HTTP speci</w:t>
      </w:r>
      <w:r w:rsidR="000F4FA4">
        <w:t>fi</w:t>
      </w:r>
      <w:r>
        <w:t>cations.</w:t>
      </w:r>
    </w:p>
    <w:tbl>
      <w:tblPr>
        <w:tblStyle w:val="ListTable2"/>
        <w:tblW w:w="5000" w:type="pct"/>
        <w:tblLook w:val="0400" w:firstRow="0" w:lastRow="0" w:firstColumn="0" w:lastColumn="0" w:noHBand="0" w:noVBand="1"/>
      </w:tblPr>
      <w:tblGrid>
        <w:gridCol w:w="1216"/>
        <w:gridCol w:w="8864"/>
      </w:tblGrid>
      <w:tr w:rsidR="003B5061" w14:paraId="707CC394" w14:textId="77777777" w:rsidTr="003B5061">
        <w:trPr>
          <w:cnfStyle w:val="000000100000" w:firstRow="0" w:lastRow="0" w:firstColumn="0" w:lastColumn="0" w:oddVBand="0" w:evenVBand="0" w:oddHBand="1" w:evenHBand="0" w:firstRowFirstColumn="0" w:firstRowLastColumn="0" w:lastRowFirstColumn="0" w:lastRowLastColumn="0"/>
        </w:trPr>
        <w:tc>
          <w:tcPr>
            <w:tcW w:w="603" w:type="pct"/>
          </w:tcPr>
          <w:p w14:paraId="01E25EF0" w14:textId="1FBD16FA" w:rsidR="003B5061" w:rsidRPr="003B5061" w:rsidRDefault="003B5061">
            <w:pPr>
              <w:pStyle w:val="Compact"/>
            </w:pPr>
            <w:r w:rsidRPr="003B5061">
              <w:t>HTTP M</w:t>
            </w:r>
            <w:r>
              <w:t>ethod</w:t>
            </w:r>
          </w:p>
        </w:tc>
        <w:tc>
          <w:tcPr>
            <w:tcW w:w="4397" w:type="pct"/>
          </w:tcPr>
          <w:p w14:paraId="6460CBF1" w14:textId="2907D351" w:rsidR="003B5061" w:rsidRPr="003B5061" w:rsidRDefault="003B5061" w:rsidP="00AA2FC7">
            <w:pPr>
              <w:rPr>
                <w:bCs/>
              </w:rPr>
            </w:pPr>
            <w:r>
              <w:rPr>
                <w:bCs/>
              </w:rPr>
              <w:t>POST</w:t>
            </w:r>
          </w:p>
        </w:tc>
      </w:tr>
      <w:tr w:rsidR="003B5061" w14:paraId="2DD3E621" w14:textId="77777777" w:rsidTr="003B5061">
        <w:tc>
          <w:tcPr>
            <w:tcW w:w="603" w:type="pct"/>
          </w:tcPr>
          <w:p w14:paraId="325ADAE3" w14:textId="23C86942" w:rsidR="003B5061" w:rsidRPr="003B5061" w:rsidRDefault="003B5061">
            <w:pPr>
              <w:pStyle w:val="Compact"/>
            </w:pPr>
            <w:r>
              <w:t xml:space="preserve">URL </w:t>
            </w:r>
          </w:p>
        </w:tc>
        <w:tc>
          <w:tcPr>
            <w:tcW w:w="4397" w:type="pct"/>
          </w:tcPr>
          <w:p w14:paraId="628BF21B" w14:textId="3E4EB6D9" w:rsidR="003B5061" w:rsidRPr="003B5061" w:rsidRDefault="003B5061" w:rsidP="00AA2FC7">
            <w:pPr>
              <w:rPr>
                <w:bCs/>
              </w:rPr>
            </w:pPr>
            <w:r>
              <w:rPr>
                <w:bCs/>
              </w:rPr>
              <w:t>/channels</w:t>
            </w:r>
          </w:p>
        </w:tc>
      </w:tr>
      <w:tr w:rsidR="00BB0129" w14:paraId="23DE51B5" w14:textId="77777777" w:rsidTr="003B5061">
        <w:trPr>
          <w:cnfStyle w:val="000000100000" w:firstRow="0" w:lastRow="0" w:firstColumn="0" w:lastColumn="0" w:oddVBand="0" w:evenVBand="0" w:oddHBand="1" w:evenHBand="0" w:firstRowFirstColumn="0" w:firstRowLastColumn="0" w:lastRowFirstColumn="0" w:lastRowLastColumn="0"/>
        </w:trPr>
        <w:tc>
          <w:tcPr>
            <w:tcW w:w="603" w:type="pct"/>
          </w:tcPr>
          <w:p w14:paraId="17C4D437" w14:textId="14A62CBF" w:rsidR="009E20EB" w:rsidRPr="003B5061" w:rsidRDefault="009E20EB">
            <w:pPr>
              <w:pStyle w:val="Compact"/>
            </w:pPr>
            <w:r>
              <w:t>HTTP Body</w:t>
            </w:r>
          </w:p>
        </w:tc>
        <w:tc>
          <w:tcPr>
            <w:tcW w:w="4397" w:type="pct"/>
          </w:tcPr>
          <w:p w14:paraId="38C8226B" w14:textId="55C80A5E" w:rsidR="00272291" w:rsidRPr="003B5061" w:rsidRDefault="003041B6" w:rsidP="00AA2FC7">
            <w:pPr>
              <w:rPr>
                <w:bCs/>
              </w:rPr>
            </w:pPr>
            <w:r>
              <w:rPr>
                <w:bCs/>
              </w:rPr>
              <w:t>create</w:t>
            </w:r>
            <w:r w:rsidR="00CE07DE">
              <w:rPr>
                <w:bCs/>
              </w:rPr>
              <w:t>Channel (</w:t>
            </w:r>
            <w:hyperlink r:id="rId53" w:history="1">
              <w:r w:rsidR="00CE07DE" w:rsidRPr="003041B6">
                <w:rPr>
                  <w:rStyle w:val="Hyperlink"/>
                  <w:bCs/>
                </w:rPr>
                <w:t>json:</w:t>
              </w:r>
              <w:r w:rsidRPr="003041B6">
                <w:rPr>
                  <w:rStyle w:val="Hyperlink"/>
                  <w:bCs/>
                </w:rPr>
                <w:t>create</w:t>
              </w:r>
              <w:r w:rsidR="00272291" w:rsidRPr="003041B6">
                <w:rPr>
                  <w:rStyle w:val="Hyperlink"/>
                  <w:bCs/>
                </w:rPr>
                <w:t>Channel</w:t>
              </w:r>
            </w:hyperlink>
            <w:r w:rsidR="00CE07DE">
              <w:rPr>
                <w:bCs/>
              </w:rPr>
              <w:t>)</w:t>
            </w:r>
          </w:p>
          <w:p w14:paraId="57933AF7" w14:textId="48409361" w:rsidR="00AA2FC7" w:rsidRPr="003B5061" w:rsidRDefault="00782492" w:rsidP="00272291">
            <w:pPr>
              <w:pStyle w:val="ListParagraph"/>
              <w:numPr>
                <w:ilvl w:val="0"/>
                <w:numId w:val="7"/>
              </w:numPr>
            </w:pPr>
            <w:r>
              <w:t>ChannelURI</w:t>
            </w:r>
            <w:r>
              <w:rPr>
                <w:bCs/>
              </w:rPr>
              <w:t xml:space="preserve">  </w:t>
            </w:r>
            <w:r w:rsidR="006D7A04">
              <w:rPr>
                <w:bCs/>
              </w:rPr>
              <w:t>“</w:t>
            </w:r>
            <w:r w:rsidR="00272291">
              <w:rPr>
                <w:bCs/>
              </w:rPr>
              <w:t>uri</w:t>
            </w:r>
            <w:r w:rsidR="006D7A04">
              <w:rPr>
                <w:bCs/>
              </w:rPr>
              <w:t>”</w:t>
            </w:r>
            <w:r w:rsidR="00272291">
              <w:rPr>
                <w:bCs/>
              </w:rPr>
              <w:t xml:space="preserve"> </w:t>
            </w:r>
            <w:r w:rsidR="00AA2FC7" w:rsidRPr="003B5061">
              <w:t>(</w:t>
            </w:r>
            <w:hyperlink r:id="rId54" w:anchor="data-types" w:history="1">
              <w:r w:rsidR="009E20EB" w:rsidRPr="00782492">
                <w:rPr>
                  <w:rStyle w:val="Hyperlink"/>
                </w:rPr>
                <w:t>json:</w:t>
              </w:r>
              <w:r w:rsidR="00AA2FC7" w:rsidRPr="00782492">
                <w:rPr>
                  <w:rStyle w:val="Hyperlink"/>
                </w:rPr>
                <w:t>string</w:t>
              </w:r>
            </w:hyperlink>
            <w:r w:rsidR="00AA2FC7" w:rsidRPr="003B5061">
              <w:t>)</w:t>
            </w:r>
            <w:r>
              <w:t xml:space="preserve"> [1]</w:t>
            </w:r>
          </w:p>
          <w:p w14:paraId="4649F809" w14:textId="3A521D22" w:rsidR="00AA2FC7" w:rsidRPr="00272291" w:rsidRDefault="00782492" w:rsidP="00272291">
            <w:pPr>
              <w:pStyle w:val="ListParagraph"/>
              <w:numPr>
                <w:ilvl w:val="0"/>
                <w:numId w:val="7"/>
              </w:numPr>
              <w:rPr>
                <w:bCs/>
              </w:rPr>
            </w:pPr>
            <w:r w:rsidRPr="00782492">
              <w:t xml:space="preserve">ChannelType </w:t>
            </w:r>
            <w:r w:rsidR="006D7A04">
              <w:t>“</w:t>
            </w:r>
            <w:r w:rsidR="00272291">
              <w:rPr>
                <w:bCs/>
              </w:rPr>
              <w:t>channelType</w:t>
            </w:r>
            <w:r w:rsidR="006D7A04">
              <w:rPr>
                <w:bCs/>
              </w:rPr>
              <w:t>”</w:t>
            </w:r>
            <w:r w:rsidR="00272291">
              <w:rPr>
                <w:bCs/>
              </w:rPr>
              <w:t xml:space="preserve"> </w:t>
            </w:r>
            <w:r w:rsidR="00AA2FC7" w:rsidRPr="00272291">
              <w:rPr>
                <w:bCs/>
              </w:rPr>
              <w:t>(</w:t>
            </w:r>
            <w:hyperlink w:anchor="_ChannelType_1" w:history="1">
              <w:r w:rsidR="009E20EB" w:rsidRPr="00685981">
                <w:rPr>
                  <w:rStyle w:val="Hyperlink"/>
                  <w:bCs/>
                </w:rPr>
                <w:t>json:</w:t>
              </w:r>
              <w:r w:rsidR="00AA2FC7" w:rsidRPr="00685981">
                <w:rPr>
                  <w:rStyle w:val="Hyperlink"/>
                  <w:bCs/>
                </w:rPr>
                <w:t>ChannelType</w:t>
              </w:r>
            </w:hyperlink>
            <w:r w:rsidR="00AA2FC7" w:rsidRPr="00272291">
              <w:rPr>
                <w:bCs/>
              </w:rPr>
              <w:t>)</w:t>
            </w:r>
            <w:r>
              <w:rPr>
                <w:bCs/>
              </w:rPr>
              <w:t xml:space="preserve"> [1]</w:t>
            </w:r>
          </w:p>
          <w:p w14:paraId="1EBD5719" w14:textId="2C38794D" w:rsidR="00AA2FC7" w:rsidRPr="00272291" w:rsidRDefault="00782492" w:rsidP="00272291">
            <w:pPr>
              <w:pStyle w:val="ListParagraph"/>
              <w:numPr>
                <w:ilvl w:val="0"/>
                <w:numId w:val="7"/>
              </w:numPr>
              <w:rPr>
                <w:bCs/>
              </w:rPr>
            </w:pPr>
            <w:r>
              <w:rPr>
                <w:bCs/>
              </w:rPr>
              <w:t xml:space="preserve">ChannelDescription </w:t>
            </w:r>
            <w:r w:rsidR="006D7A04">
              <w:rPr>
                <w:bCs/>
              </w:rPr>
              <w:t>“</w:t>
            </w:r>
            <w:r w:rsidR="00272291">
              <w:rPr>
                <w:bCs/>
              </w:rPr>
              <w:t>description</w:t>
            </w:r>
            <w:r w:rsidR="006D7A04">
              <w:rPr>
                <w:bCs/>
              </w:rPr>
              <w:t>”</w:t>
            </w:r>
            <w:r w:rsidR="00272291">
              <w:rPr>
                <w:bCs/>
              </w:rPr>
              <w:t xml:space="preserve"> </w:t>
            </w:r>
            <w:r w:rsidR="00AA2FC7" w:rsidRPr="00272291">
              <w:rPr>
                <w:bCs/>
              </w:rPr>
              <w:t>(</w:t>
            </w:r>
            <w:hyperlink r:id="rId55" w:anchor="data-types" w:history="1">
              <w:r w:rsidR="00685981" w:rsidRPr="00782492">
                <w:rPr>
                  <w:rStyle w:val="Hyperlink"/>
                </w:rPr>
                <w:t>json:string</w:t>
              </w:r>
            </w:hyperlink>
            <w:r w:rsidR="00AA2FC7" w:rsidRPr="00272291">
              <w:rPr>
                <w:bCs/>
              </w:rPr>
              <w:t>)</w:t>
            </w:r>
            <w:r>
              <w:rPr>
                <w:bCs/>
              </w:rPr>
              <w:t xml:space="preserve"> [0..1]</w:t>
            </w:r>
          </w:p>
          <w:p w14:paraId="1B0EDA6D" w14:textId="308D0E99" w:rsidR="00BB0129" w:rsidRPr="003B5061" w:rsidRDefault="00E54E4C" w:rsidP="00272291">
            <w:pPr>
              <w:pStyle w:val="ListParagraph"/>
              <w:numPr>
                <w:ilvl w:val="0"/>
                <w:numId w:val="7"/>
              </w:numPr>
            </w:pPr>
            <w:r w:rsidRPr="00E54E4C">
              <w:t xml:space="preserve">SecurityToken </w:t>
            </w:r>
            <w:r w:rsidR="00B238A1">
              <w:t>“</w:t>
            </w:r>
            <w:r w:rsidR="00272291">
              <w:rPr>
                <w:bCs/>
              </w:rPr>
              <w:t>s</w:t>
            </w:r>
            <w:r w:rsidR="00AA2FC7" w:rsidRPr="00272291">
              <w:rPr>
                <w:bCs/>
              </w:rPr>
              <w:t>ecurityTokens</w:t>
            </w:r>
            <w:r w:rsidR="00B238A1">
              <w:rPr>
                <w:bCs/>
              </w:rPr>
              <w:t>”</w:t>
            </w:r>
            <w:r w:rsidR="00AA2FC7" w:rsidRPr="00272291">
              <w:rPr>
                <w:bCs/>
              </w:rPr>
              <w:t xml:space="preserve"> (</w:t>
            </w:r>
            <w:hyperlink w:anchor="_SecurityToken" w:history="1">
              <w:r w:rsidR="009E20EB" w:rsidRPr="00D22CB7">
                <w:rPr>
                  <w:rStyle w:val="Hyperlink"/>
                  <w:bCs/>
                </w:rPr>
                <w:t>json:</w:t>
              </w:r>
              <w:r w:rsidR="00AA2FC7" w:rsidRPr="00D22CB7">
                <w:rPr>
                  <w:rStyle w:val="Hyperlink"/>
                  <w:bCs/>
                </w:rPr>
                <w:t>SecurityToken</w:t>
              </w:r>
            </w:hyperlink>
            <w:r w:rsidR="00AA2FC7" w:rsidRPr="00272291">
              <w:rPr>
                <w:bCs/>
              </w:rPr>
              <w:t>)</w:t>
            </w:r>
            <w:r>
              <w:rPr>
                <w:bCs/>
              </w:rPr>
              <w:t xml:space="preserve"> [0..*]</w:t>
            </w:r>
          </w:p>
        </w:tc>
      </w:tr>
      <w:tr w:rsidR="00272291" w14:paraId="4A134092" w14:textId="77777777" w:rsidTr="003B5061">
        <w:tc>
          <w:tcPr>
            <w:tcW w:w="603" w:type="pct"/>
          </w:tcPr>
          <w:p w14:paraId="776DDFE6" w14:textId="7C60D03E" w:rsidR="00272291" w:rsidRDefault="00272291">
            <w:pPr>
              <w:pStyle w:val="Compact"/>
            </w:pPr>
            <w:r>
              <w:t>HTTP Response (Success)</w:t>
            </w:r>
          </w:p>
        </w:tc>
        <w:tc>
          <w:tcPr>
            <w:tcW w:w="4397" w:type="pct"/>
          </w:tcPr>
          <w:p w14:paraId="4D3374C3" w14:textId="66F638A7" w:rsidR="00272291" w:rsidRDefault="00272291">
            <w:pPr>
              <w:pStyle w:val="Compact"/>
            </w:pPr>
            <w:r>
              <w:t>201 Created</w:t>
            </w:r>
          </w:p>
        </w:tc>
      </w:tr>
      <w:tr w:rsidR="00BB0129" w14:paraId="16A469B7" w14:textId="77777777" w:rsidTr="003B5061">
        <w:trPr>
          <w:cnfStyle w:val="000000100000" w:firstRow="0" w:lastRow="0" w:firstColumn="0" w:lastColumn="0" w:oddVBand="0" w:evenVBand="0" w:oddHBand="1" w:evenHBand="0" w:firstRowFirstColumn="0" w:firstRowLastColumn="0" w:lastRowFirstColumn="0" w:lastRowLastColumn="0"/>
        </w:trPr>
        <w:tc>
          <w:tcPr>
            <w:tcW w:w="603" w:type="pct"/>
          </w:tcPr>
          <w:p w14:paraId="16822807" w14:textId="77777777" w:rsidR="00BB0129" w:rsidRDefault="00E83E4F">
            <w:pPr>
              <w:pStyle w:val="Compact"/>
            </w:pPr>
            <w:r>
              <w:t>Output</w:t>
            </w:r>
          </w:p>
        </w:tc>
        <w:tc>
          <w:tcPr>
            <w:tcW w:w="4397" w:type="pct"/>
          </w:tcPr>
          <w:p w14:paraId="1A46512A" w14:textId="2E75C7D8" w:rsidR="00BB0129" w:rsidRDefault="009E20EB">
            <w:pPr>
              <w:pStyle w:val="Compact"/>
            </w:pPr>
            <w:r w:rsidRPr="009E20EB">
              <w:t xml:space="preserve">Channel </w:t>
            </w:r>
            <w:r w:rsidR="000118D6">
              <w:rPr>
                <w:bCs/>
              </w:rPr>
              <w:t>(</w:t>
            </w:r>
            <w:hyperlink w:anchor="_Channel" w:history="1">
              <w:r w:rsidR="000118D6" w:rsidRPr="00CE07DE">
                <w:rPr>
                  <w:rStyle w:val="Hyperlink"/>
                  <w:bCs/>
                </w:rPr>
                <w:t>json:Channel</w:t>
              </w:r>
            </w:hyperlink>
            <w:r w:rsidR="000118D6">
              <w:rPr>
                <w:bCs/>
              </w:rPr>
              <w:t>)</w:t>
            </w:r>
            <w:r w:rsidR="00767F0F">
              <w:rPr>
                <w:bCs/>
              </w:rPr>
              <w:t xml:space="preserve"> </w:t>
            </w:r>
            <w:r w:rsidRPr="009E20EB">
              <w:t xml:space="preserve">excluding </w:t>
            </w:r>
            <w:r w:rsidR="000118D6">
              <w:rPr>
                <w:bCs/>
              </w:rPr>
              <w:t>s</w:t>
            </w:r>
            <w:r w:rsidR="000118D6" w:rsidRPr="00272291">
              <w:rPr>
                <w:bCs/>
              </w:rPr>
              <w:t>ecurityTokens</w:t>
            </w:r>
          </w:p>
        </w:tc>
      </w:tr>
      <w:tr w:rsidR="00BB0129" w14:paraId="7E75C0CB" w14:textId="77777777" w:rsidTr="003B5061">
        <w:tc>
          <w:tcPr>
            <w:tcW w:w="603" w:type="pct"/>
          </w:tcPr>
          <w:p w14:paraId="237D5B23" w14:textId="2DA0B464" w:rsidR="00BB0129" w:rsidRDefault="009E20EB">
            <w:pPr>
              <w:pStyle w:val="Compact"/>
            </w:pPr>
            <w:r>
              <w:t>HTTP Response</w:t>
            </w:r>
          </w:p>
          <w:p w14:paraId="3C784076" w14:textId="7903A9BF" w:rsidR="00480DAB" w:rsidRDefault="00480DAB">
            <w:pPr>
              <w:pStyle w:val="Compact"/>
            </w:pPr>
            <w:r>
              <w:t>(Error)</w:t>
            </w:r>
          </w:p>
        </w:tc>
        <w:tc>
          <w:tcPr>
            <w:tcW w:w="4397" w:type="pct"/>
          </w:tcPr>
          <w:p w14:paraId="6C4DC46F" w14:textId="010B5F87" w:rsidR="00BB0129" w:rsidRDefault="00E83E4F">
            <w:pPr>
              <w:pStyle w:val="Compact"/>
            </w:pPr>
            <w:r>
              <w:t>ChannelFault</w:t>
            </w:r>
            <w:r w:rsidR="00556CDF">
              <w:t xml:space="preserve"> (</w:t>
            </w:r>
            <w:hyperlink r:id="rId56" w:history="1">
              <w:r w:rsidR="00556CDF" w:rsidRPr="00ED5528">
                <w:rPr>
                  <w:rStyle w:val="Hyperlink"/>
                </w:rPr>
                <w:t>j</w:t>
              </w:r>
              <w:r w:rsidR="00D22CB7" w:rsidRPr="00ED5528">
                <w:rPr>
                  <w:rStyle w:val="Hyperlink"/>
                </w:rPr>
                <w:t>s</w:t>
              </w:r>
              <w:r w:rsidR="00556CDF" w:rsidRPr="00ED5528">
                <w:rPr>
                  <w:rStyle w:val="Hyperlink"/>
                </w:rPr>
                <w:t>on:ChannelFault</w:t>
              </w:r>
            </w:hyperlink>
            <w:r w:rsidR="00556CDF">
              <w:t>)</w:t>
            </w:r>
            <w:r w:rsidR="00272291">
              <w:t xml:space="preserve"> – 409 Conflict</w:t>
            </w:r>
          </w:p>
        </w:tc>
      </w:tr>
    </w:tbl>
    <w:p w14:paraId="612ABA28" w14:textId="0D33ECF0" w:rsidR="00ED5528" w:rsidRDefault="00FE2F71" w:rsidP="00ED5528">
      <w:pPr>
        <w:pStyle w:val="BodyText"/>
      </w:pPr>
      <w:bookmarkStart w:id="430" w:name="add-security-tokens"/>
      <w:bookmarkEnd w:id="430"/>
      <w:r w:rsidRPr="00B303C3">
        <w:t>Note</w:t>
      </w:r>
      <w:r>
        <w:t xml:space="preserve"> </w:t>
      </w:r>
      <w:r w:rsidR="00ED5528">
        <w:t>Output</w:t>
      </w:r>
      <w:r w:rsidR="00F85AEF">
        <w:t>s</w:t>
      </w:r>
      <w:r w:rsidR="00ED5528">
        <w:t xml:space="preserve"> object in conformance with </w:t>
      </w:r>
      <w:hyperlink r:id="rId57" w:history="1">
        <w:r w:rsidR="00ED5528" w:rsidRPr="00F85AEF">
          <w:rPr>
            <w:rStyle w:val="Hyperlink"/>
          </w:rPr>
          <w:t>HTTP requirements of 201 response</w:t>
        </w:r>
      </w:hyperlink>
      <w:r w:rsidR="00ED5528">
        <w:t>.</w:t>
      </w:r>
    </w:p>
    <w:p w14:paraId="011AAA4E" w14:textId="4EEB9DB8" w:rsidR="00B33BD0" w:rsidRDefault="00E83E4F" w:rsidP="00244FCA">
      <w:pPr>
        <w:pStyle w:val="Heading3"/>
      </w:pPr>
      <w:bookmarkStart w:id="431" w:name="_Toc25337034"/>
      <w:bookmarkStart w:id="432" w:name="_Toc25357160"/>
      <w:bookmarkStart w:id="433" w:name="_Toc25447184"/>
      <w:r>
        <w:t>Add Security Tokens</w:t>
      </w:r>
      <w:bookmarkEnd w:id="431"/>
      <w:bookmarkEnd w:id="432"/>
      <w:bookmarkEnd w:id="433"/>
    </w:p>
    <w:p w14:paraId="0672304C" w14:textId="72FDEEE9" w:rsidR="00BB0129" w:rsidRDefault="00B33BD0" w:rsidP="00BF5A6C">
      <w:pPr>
        <w:pStyle w:val="BodyText"/>
      </w:pPr>
      <w:r>
        <w:t xml:space="preserve">The Add Security Tokens service </w:t>
      </w:r>
      <w:r w:rsidR="00716D77">
        <w:t xml:space="preserve">in general </w:t>
      </w:r>
      <w:r>
        <w:t xml:space="preserve">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739784FF" w14:textId="77777777" w:rsidTr="00244FCA">
        <w:trPr>
          <w:cnfStyle w:val="100000000000" w:firstRow="1" w:lastRow="0" w:firstColumn="0" w:lastColumn="0" w:oddVBand="0" w:evenVBand="0" w:oddHBand="0" w:evenHBand="0" w:firstRowFirstColumn="0" w:firstRowLastColumn="0" w:lastRowFirstColumn="0" w:lastRowLastColumn="0"/>
        </w:trPr>
        <w:tc>
          <w:tcPr>
            <w:tcW w:w="0" w:type="auto"/>
          </w:tcPr>
          <w:p w14:paraId="65B39385" w14:textId="77777777" w:rsidR="00BB0129" w:rsidRDefault="00E83E4F">
            <w:pPr>
              <w:pStyle w:val="Compact"/>
            </w:pPr>
            <w:r>
              <w:t>Name</w:t>
            </w:r>
          </w:p>
        </w:tc>
        <w:tc>
          <w:tcPr>
            <w:tcW w:w="0" w:type="auto"/>
          </w:tcPr>
          <w:p w14:paraId="352F5332" w14:textId="77777777" w:rsidR="00BB0129" w:rsidRDefault="00E83E4F">
            <w:pPr>
              <w:pStyle w:val="Compact"/>
            </w:pPr>
            <w:r>
              <w:t>AddSecurityTokens</w:t>
            </w:r>
          </w:p>
        </w:tc>
      </w:tr>
      <w:tr w:rsidR="00BB0129" w14:paraId="350D4E95"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16D610B1" w14:textId="77777777" w:rsidR="00BB0129" w:rsidRDefault="00E83E4F">
            <w:pPr>
              <w:pStyle w:val="Compact"/>
            </w:pPr>
            <w:r>
              <w:t>Description</w:t>
            </w:r>
          </w:p>
        </w:tc>
        <w:tc>
          <w:tcPr>
            <w:tcW w:w="0" w:type="auto"/>
          </w:tcPr>
          <w:p w14:paraId="2D4B1910" w14:textId="77777777" w:rsidR="00BB0129" w:rsidRDefault="00E83E4F">
            <w:pPr>
              <w:pStyle w:val="Compact"/>
            </w:pPr>
            <w:r>
              <w:t>Adds security tokens to a channel.</w:t>
            </w:r>
          </w:p>
        </w:tc>
      </w:tr>
      <w:tr w:rsidR="00BB0129" w14:paraId="44C17726" w14:textId="77777777" w:rsidTr="00244FCA">
        <w:tc>
          <w:tcPr>
            <w:tcW w:w="0" w:type="auto"/>
          </w:tcPr>
          <w:p w14:paraId="5A8C86D0" w14:textId="77777777" w:rsidR="00BB0129" w:rsidRDefault="00E83E4F">
            <w:pPr>
              <w:pStyle w:val="Compact"/>
            </w:pPr>
            <w:r>
              <w:t>Input</w:t>
            </w:r>
          </w:p>
        </w:tc>
        <w:tc>
          <w:tcPr>
            <w:tcW w:w="0" w:type="auto"/>
          </w:tcPr>
          <w:p w14:paraId="5C1CCDDA" w14:textId="3D2BEB50" w:rsidR="00BB0129" w:rsidRDefault="00E83E4F">
            <w:r>
              <w:t>ChannelURI [1]</w:t>
            </w:r>
          </w:p>
          <w:p w14:paraId="5811FA70" w14:textId="09ED9347" w:rsidR="00BB0129" w:rsidRDefault="00E83E4F">
            <w:r>
              <w:t>SecurityToken [1..*]</w:t>
            </w:r>
          </w:p>
        </w:tc>
      </w:tr>
      <w:tr w:rsidR="00BB0129" w14:paraId="76C51FB5"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4D04CC30" w14:textId="77777777" w:rsidR="00BB0129" w:rsidRDefault="00E83E4F">
            <w:pPr>
              <w:pStyle w:val="Compact"/>
            </w:pPr>
            <w:r>
              <w:t>Behavior</w:t>
            </w:r>
          </w:p>
        </w:tc>
        <w:tc>
          <w:tcPr>
            <w:tcW w:w="0" w:type="auto"/>
          </w:tcPr>
          <w:p w14:paraId="4C1A300B" w14:textId="77777777" w:rsidR="00BB0129" w:rsidRDefault="00E83E4F">
            <w:r>
              <w:t>If the ChannelURI does not exist, then a ChannelFault is returned.</w:t>
            </w:r>
          </w:p>
          <w:p w14:paraId="23B1F156" w14:textId="08691B39" w:rsidR="00BB0129" w:rsidRDefault="00E83E4F">
            <w:r>
              <w:t xml:space="preserve">If the specified channel is assigned security tokens and </w:t>
            </w:r>
            <w:del w:id="434" w:author="Dennis Brandl" w:date="2019-11-25T18:52:00Z">
              <w:r w:rsidDel="00C50453">
                <w:delText xml:space="preserve">the </w:delText>
              </w:r>
            </w:del>
            <w:ins w:id="435" w:author="Dennis Brandl" w:date="2019-11-25T18:52:00Z">
              <w:r w:rsidR="00C50453">
                <w:t xml:space="preserve">at least one of the </w:t>
              </w:r>
            </w:ins>
            <w:r>
              <w:t>provided token</w:t>
            </w:r>
            <w:ins w:id="436" w:author="Dennis Brandl" w:date="2019-11-25T18:52:00Z">
              <w:r w:rsidR="00C50453">
                <w:t>s</w:t>
              </w:r>
            </w:ins>
            <w:r>
              <w:t xml:space="preserve"> does not match a token assigned to the channel, then a ChannelFault is returned.</w:t>
            </w:r>
          </w:p>
          <w:p w14:paraId="29EE7594" w14:textId="77777777" w:rsidR="00BB0129" w:rsidRDefault="00E83E4F">
            <w:r>
              <w:t>If a specified SecurityToken is already assigned to the channel, then no further action is taken to maintain a distinct list.</w:t>
            </w:r>
          </w:p>
          <w:p w14:paraId="7C8433D3" w14:textId="3411876E" w:rsidR="00A41E62" w:rsidRDefault="000B2C09">
            <w:commentRangeStart w:id="437"/>
            <w:commentRangeStart w:id="438"/>
            <w:r>
              <w:t xml:space="preserve">If a SecurityToken is being added to </w:t>
            </w:r>
            <w:del w:id="439" w:author="Dennis Brandl" w:date="2019-11-25T08:48:00Z">
              <w:r w:rsidDel="00BB0505">
                <w:delText xml:space="preserve">an open </w:delText>
              </w:r>
            </w:del>
            <w:ins w:id="440" w:author="Dennis Brandl" w:date="2019-11-25T08:48:00Z">
              <w:r w:rsidR="00BB0505">
                <w:t xml:space="preserve">a </w:t>
              </w:r>
            </w:ins>
            <w:r>
              <w:t>Channel</w:t>
            </w:r>
            <w:ins w:id="441" w:author="Dennis Brandl" w:date="2019-11-25T08:48:00Z">
              <w:r w:rsidR="00BB0505">
                <w:t xml:space="preserve"> that was created without any security tokens</w:t>
              </w:r>
            </w:ins>
            <w:r>
              <w:t xml:space="preserve">, then a </w:t>
            </w:r>
            <w:commentRangeStart w:id="442"/>
            <w:r>
              <w:t xml:space="preserve">ChannelFault/OperationFault </w:t>
            </w:r>
            <w:commentRangeEnd w:id="442"/>
            <w:r w:rsidR="0060367B">
              <w:rPr>
                <w:rStyle w:val="CommentReference"/>
              </w:rPr>
              <w:commentReference w:id="442"/>
            </w:r>
            <w:del w:id="443" w:author="Dennis Brandl" w:date="2019-11-25T18:51:00Z">
              <w:r w:rsidDel="001D5DE3">
                <w:delText xml:space="preserve">SHOULD </w:delText>
              </w:r>
            </w:del>
            <w:ins w:id="444" w:author="Dennis Brandl" w:date="2019-11-25T18:51:00Z">
              <w:r w:rsidR="001D5DE3">
                <w:t>M</w:t>
              </w:r>
            </w:ins>
            <w:ins w:id="445" w:author="Dennis Brandl" w:date="2019-11-25T18:52:00Z">
              <w:r w:rsidR="001D5DE3">
                <w:t>UST</w:t>
              </w:r>
            </w:ins>
            <w:ins w:id="446" w:author="Dennis Brandl" w:date="2019-11-25T18:51:00Z">
              <w:r w:rsidR="001D5DE3">
                <w:t xml:space="preserve"> </w:t>
              </w:r>
            </w:ins>
            <w:r>
              <w:t>be returned.</w:t>
            </w:r>
            <w:commentRangeEnd w:id="437"/>
            <w:r>
              <w:rPr>
                <w:rStyle w:val="CommentReference"/>
              </w:rPr>
              <w:commentReference w:id="437"/>
            </w:r>
            <w:commentRangeEnd w:id="438"/>
            <w:r w:rsidR="00BB0505">
              <w:rPr>
                <w:rStyle w:val="CommentReference"/>
              </w:rPr>
              <w:commentReference w:id="438"/>
            </w:r>
          </w:p>
        </w:tc>
      </w:tr>
      <w:tr w:rsidR="00BB0129" w14:paraId="04F2AA04" w14:textId="77777777" w:rsidTr="00244FCA">
        <w:tc>
          <w:tcPr>
            <w:tcW w:w="0" w:type="auto"/>
          </w:tcPr>
          <w:p w14:paraId="035E5EEA" w14:textId="77777777" w:rsidR="00BB0129" w:rsidRDefault="00E83E4F">
            <w:pPr>
              <w:pStyle w:val="Compact"/>
            </w:pPr>
            <w:r>
              <w:t>Output</w:t>
            </w:r>
          </w:p>
        </w:tc>
        <w:tc>
          <w:tcPr>
            <w:tcW w:w="0" w:type="auto"/>
          </w:tcPr>
          <w:p w14:paraId="566BE9BC" w14:textId="77777777" w:rsidR="00BB0129" w:rsidRDefault="00E83E4F">
            <w:pPr>
              <w:pStyle w:val="Compact"/>
            </w:pPr>
            <w:r>
              <w:t>N/A</w:t>
            </w:r>
          </w:p>
        </w:tc>
      </w:tr>
      <w:tr w:rsidR="00BB0129" w14:paraId="04FE3865"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6C711153" w14:textId="77777777" w:rsidR="00BB0129" w:rsidRDefault="00E83E4F">
            <w:pPr>
              <w:pStyle w:val="Compact"/>
            </w:pPr>
            <w:r>
              <w:t>Faults</w:t>
            </w:r>
          </w:p>
        </w:tc>
        <w:tc>
          <w:tcPr>
            <w:tcW w:w="0" w:type="auto"/>
          </w:tcPr>
          <w:p w14:paraId="48B28DFF" w14:textId="77777777" w:rsidR="00BB0129" w:rsidRDefault="00E83E4F">
            <w:pPr>
              <w:pStyle w:val="Compact"/>
            </w:pPr>
            <w:r>
              <w:t>ChannelFault</w:t>
            </w:r>
          </w:p>
        </w:tc>
      </w:tr>
    </w:tbl>
    <w:p w14:paraId="43102FDB" w14:textId="39A097F5" w:rsidR="001D4D7E" w:rsidRDefault="001D4D7E" w:rsidP="001D4D7E">
      <w:pPr>
        <w:pStyle w:val="Heading4"/>
      </w:pPr>
      <w:bookmarkStart w:id="447" w:name="remove-security-tokens"/>
      <w:bookmarkStart w:id="448" w:name="_Toc25337035"/>
      <w:bookmarkStart w:id="449" w:name="_Toc25337775"/>
      <w:bookmarkEnd w:id="447"/>
      <w:bookmarkEnd w:id="448"/>
      <w:bookmarkEnd w:id="449"/>
      <w:r>
        <w:t>SOAP Mapping</w:t>
      </w:r>
    </w:p>
    <w:p w14:paraId="5F08B82D" w14:textId="297006FC" w:rsidR="001D4D7E" w:rsidRDefault="001D4D7E" w:rsidP="001D4D7E">
      <w:pPr>
        <w:pStyle w:val="BodyText"/>
      </w:pPr>
      <w:r>
        <w:t xml:space="preserve">The </w:t>
      </w:r>
      <w:r w:rsidR="00C02BF5">
        <w:t>Add Security Tokens</w:t>
      </w:r>
      <w:r>
        <w:t xml:space="preserve"> general interface is mapped into SOAP 1.1/1.2 as embedded XML schemas in WSDL descriptions according to the following schema types.</w:t>
      </w:r>
    </w:p>
    <w:p w14:paraId="29FD1C4A" w14:textId="1FC84014" w:rsidR="00B33BD0" w:rsidRDefault="001D4D7E" w:rsidP="001D4D7E">
      <w:pPr>
        <w:pStyle w:val="BodyText"/>
      </w:pPr>
      <w:r>
        <w:lastRenderedPageBreak/>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1D4D7E" w14:paraId="4954972A" w14:textId="77777777" w:rsidTr="00371F65">
        <w:trPr>
          <w:cnfStyle w:val="100000000000" w:firstRow="1" w:lastRow="0" w:firstColumn="0" w:lastColumn="0" w:oddVBand="0" w:evenVBand="0" w:oddHBand="0" w:evenHBand="0" w:firstRowFirstColumn="0" w:firstRowLastColumn="0" w:lastRowFirstColumn="0" w:lastRowLastColumn="0"/>
        </w:trPr>
        <w:tc>
          <w:tcPr>
            <w:tcW w:w="603" w:type="pct"/>
          </w:tcPr>
          <w:p w14:paraId="33890409" w14:textId="77777777" w:rsidR="001D4D7E" w:rsidRPr="00151DB9" w:rsidRDefault="001D4D7E" w:rsidP="00371F65">
            <w:pPr>
              <w:pStyle w:val="Compact"/>
              <w:rPr>
                <w:b w:val="0"/>
              </w:rPr>
            </w:pPr>
            <w:r w:rsidRPr="00151DB9">
              <w:rPr>
                <w:b w:val="0"/>
              </w:rPr>
              <w:t>Input</w:t>
            </w:r>
          </w:p>
        </w:tc>
        <w:tc>
          <w:tcPr>
            <w:tcW w:w="4397" w:type="pct"/>
          </w:tcPr>
          <w:p w14:paraId="2A6CA2EA" w14:textId="361A0896" w:rsidR="001D4D7E" w:rsidRPr="005A6279" w:rsidRDefault="00B6120B" w:rsidP="00371F65">
            <w:pPr>
              <w:rPr>
                <w:b w:val="0"/>
                <w:bCs w:val="0"/>
              </w:rPr>
            </w:pPr>
            <w:r w:rsidRPr="00B6120B">
              <w:rPr>
                <w:b w:val="0"/>
              </w:rPr>
              <w:t>AddSecurityTokens</w:t>
            </w:r>
            <w:r w:rsidRPr="00B6120B">
              <w:rPr>
                <w:b w:val="0"/>
                <w:bCs w:val="0"/>
              </w:rPr>
              <w:t xml:space="preserve"> </w:t>
            </w:r>
            <w:r w:rsidR="001D4D7E">
              <w:rPr>
                <w:b w:val="0"/>
                <w:bCs w:val="0"/>
              </w:rPr>
              <w:t>(</w:t>
            </w:r>
            <w:hyperlink r:id="rId58" w:history="1">
              <w:r w:rsidR="001D4D7E" w:rsidRPr="00714D94">
                <w:rPr>
                  <w:rStyle w:val="Hyperlink"/>
                  <w:b w:val="0"/>
                  <w:bCs w:val="0"/>
                </w:rPr>
                <w:t>isbm:</w:t>
              </w:r>
              <w:r w:rsidR="0004039A" w:rsidRPr="00714D94">
                <w:rPr>
                  <w:rStyle w:val="Hyperlink"/>
                  <w:b w:val="0"/>
                  <w:bCs w:val="0"/>
                </w:rPr>
                <w:t>AddSecurityTokens</w:t>
              </w:r>
            </w:hyperlink>
            <w:r w:rsidR="001D4D7E">
              <w:rPr>
                <w:b w:val="0"/>
                <w:bCs w:val="0"/>
              </w:rPr>
              <w:t>)</w:t>
            </w:r>
          </w:p>
          <w:p w14:paraId="7811D0BF" w14:textId="77777777" w:rsidR="00C02BF5" w:rsidRPr="00C02BF5" w:rsidRDefault="001D4D7E" w:rsidP="00C02BF5">
            <w:pPr>
              <w:pStyle w:val="ListParagraph"/>
              <w:numPr>
                <w:ilvl w:val="0"/>
                <w:numId w:val="7"/>
              </w:numPr>
            </w:pPr>
            <w:r w:rsidRPr="005A6279">
              <w:rPr>
                <w:b w:val="0"/>
              </w:rPr>
              <w:t>ChannelURI (</w:t>
            </w:r>
            <w:hyperlink r:id="rId59" w:anchor="string">
              <w:r w:rsidRPr="005A6279">
                <w:rPr>
                  <w:rStyle w:val="Hyperlink"/>
                  <w:b w:val="0"/>
                </w:rPr>
                <w:t>xs:string</w:t>
              </w:r>
            </w:hyperlink>
            <w:r w:rsidRPr="005A6279">
              <w:rPr>
                <w:b w:val="0"/>
              </w:rPr>
              <w:t>)</w:t>
            </w:r>
            <w:r>
              <w:rPr>
                <w:b w:val="0"/>
              </w:rPr>
              <w:t xml:space="preserve"> [1]</w:t>
            </w:r>
          </w:p>
          <w:p w14:paraId="1895E3E5" w14:textId="5D4A2BC3" w:rsidR="001D4D7E" w:rsidRPr="005A6279" w:rsidRDefault="001D4D7E" w:rsidP="00C02BF5">
            <w:pPr>
              <w:pStyle w:val="ListParagraph"/>
              <w:numPr>
                <w:ilvl w:val="0"/>
                <w:numId w:val="7"/>
              </w:numPr>
            </w:pPr>
            <w:r w:rsidRPr="005A6279">
              <w:rPr>
                <w:b w:val="0"/>
              </w:rPr>
              <w:t>SecurityToken (</w:t>
            </w:r>
            <w:hyperlink w:anchor="security-token-xml">
              <w:r w:rsidRPr="005A6279">
                <w:rPr>
                  <w:rStyle w:val="Hyperlink"/>
                  <w:b w:val="0"/>
                </w:rPr>
                <w:t>isbm:SecurityToken</w:t>
              </w:r>
            </w:hyperlink>
            <w:r w:rsidRPr="005A6279">
              <w:rPr>
                <w:b w:val="0"/>
              </w:rPr>
              <w:t>)</w:t>
            </w:r>
            <w:r>
              <w:rPr>
                <w:b w:val="0"/>
              </w:rPr>
              <w:t xml:space="preserve"> [</w:t>
            </w:r>
            <w:r w:rsidR="00C02BF5">
              <w:rPr>
                <w:b w:val="0"/>
              </w:rPr>
              <w:t>1</w:t>
            </w:r>
            <w:r>
              <w:rPr>
                <w:b w:val="0"/>
              </w:rPr>
              <w:t>..*]</w:t>
            </w:r>
          </w:p>
        </w:tc>
      </w:tr>
      <w:tr w:rsidR="001D4D7E" w14:paraId="4F83D2CD"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381154" w14:textId="77777777" w:rsidR="001D4D7E" w:rsidRDefault="001D4D7E" w:rsidP="00371F65">
            <w:pPr>
              <w:pStyle w:val="Compact"/>
            </w:pPr>
            <w:r>
              <w:t>Output</w:t>
            </w:r>
          </w:p>
        </w:tc>
        <w:tc>
          <w:tcPr>
            <w:tcW w:w="439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FDB301" w14:textId="4E604B52" w:rsidR="001D4D7E" w:rsidRDefault="000D3B37" w:rsidP="00371F65">
            <w:r w:rsidRPr="000D3B37">
              <w:t>AddSecurityTokensResponse</w:t>
            </w:r>
            <w:r w:rsidR="001D4D7E">
              <w:t xml:space="preserve"> (</w:t>
            </w:r>
            <w:hyperlink r:id="rId60" w:history="1">
              <w:r w:rsidR="001D4D7E" w:rsidRPr="00DA02E8">
                <w:rPr>
                  <w:rStyle w:val="Hyperlink"/>
                </w:rPr>
                <w:t>isbm:</w:t>
              </w:r>
              <w:r w:rsidR="00766B62" w:rsidRPr="00766B62">
                <w:rPr>
                  <w:rStyle w:val="Hyperlink"/>
                </w:rPr>
                <w:t>AddSecurityTokensResponse</w:t>
              </w:r>
            </w:hyperlink>
            <w:r w:rsidR="001D4D7E">
              <w:t>)</w:t>
            </w:r>
          </w:p>
          <w:p w14:paraId="71C9385A" w14:textId="77777777" w:rsidR="001D4D7E" w:rsidRDefault="001D4D7E" w:rsidP="00371F65">
            <w:pPr>
              <w:pStyle w:val="ListParagraph"/>
              <w:numPr>
                <w:ilvl w:val="0"/>
                <w:numId w:val="7"/>
              </w:numPr>
            </w:pPr>
            <w:r>
              <w:t>No content</w:t>
            </w:r>
          </w:p>
        </w:tc>
      </w:tr>
      <w:tr w:rsidR="001D4D7E" w14:paraId="3593B84E" w14:textId="77777777" w:rsidTr="00371F65">
        <w:tc>
          <w:tcPr>
            <w:tcW w:w="603" w:type="pct"/>
          </w:tcPr>
          <w:p w14:paraId="0F3AD0ED" w14:textId="77777777" w:rsidR="001D4D7E" w:rsidRDefault="001D4D7E" w:rsidP="00371F65">
            <w:pPr>
              <w:pStyle w:val="Compact"/>
            </w:pPr>
            <w:r>
              <w:t>Faults</w:t>
            </w:r>
          </w:p>
        </w:tc>
        <w:tc>
          <w:tcPr>
            <w:tcW w:w="4397" w:type="pct"/>
          </w:tcPr>
          <w:p w14:paraId="5E6DCE64" w14:textId="77777777" w:rsidR="001D4D7E" w:rsidRDefault="001D4D7E" w:rsidP="00371F65">
            <w:pPr>
              <w:pStyle w:val="Compact"/>
            </w:pPr>
            <w:r>
              <w:t>ChannelFault (</w:t>
            </w:r>
            <w:hyperlink r:id="rId61" w:history="1">
              <w:r w:rsidRPr="00DA02E8">
                <w:rPr>
                  <w:rStyle w:val="Hyperlink"/>
                </w:rPr>
                <w:t>isbm:ChannelFault</w:t>
              </w:r>
            </w:hyperlink>
            <w:r>
              <w:t>)</w:t>
            </w:r>
          </w:p>
        </w:tc>
      </w:tr>
    </w:tbl>
    <w:p w14:paraId="7F126A57" w14:textId="60F27103" w:rsidR="001D4D7E" w:rsidRDefault="001D4D7E" w:rsidP="001D4D7E">
      <w:pPr>
        <w:pStyle w:val="Heading4"/>
      </w:pPr>
      <w:r>
        <w:t>REST Mapping</w:t>
      </w:r>
    </w:p>
    <w:p w14:paraId="00867BED" w14:textId="387CBE8D" w:rsidR="001D4D7E" w:rsidRDefault="001D4D7E" w:rsidP="001D4D7E">
      <w:pPr>
        <w:pStyle w:val="BodyText"/>
      </w:pPr>
      <w:r>
        <w:t xml:space="preserve">The </w:t>
      </w:r>
      <w:r w:rsidR="00EB3D6B">
        <w:t xml:space="preserve">Add Security Tokens </w:t>
      </w:r>
      <w:r>
        <w:t>general interface is mapped into a RESTful interface as an OpenAPI description according to the following rules.</w:t>
      </w:r>
    </w:p>
    <w:p w14:paraId="424CF15D" w14:textId="77777777" w:rsidR="001D4D7E" w:rsidRDefault="001D4D7E" w:rsidP="001D4D7E">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D4D7E" w14:paraId="019E7DE3"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1CD45474" w14:textId="77777777" w:rsidR="001D4D7E" w:rsidRPr="003B5061" w:rsidRDefault="001D4D7E" w:rsidP="00371F65">
            <w:pPr>
              <w:pStyle w:val="Compact"/>
            </w:pPr>
            <w:r w:rsidRPr="003B5061">
              <w:t>HTTP M</w:t>
            </w:r>
            <w:r>
              <w:t>ethod</w:t>
            </w:r>
          </w:p>
        </w:tc>
        <w:tc>
          <w:tcPr>
            <w:tcW w:w="4397" w:type="pct"/>
          </w:tcPr>
          <w:p w14:paraId="18B8B904" w14:textId="77777777" w:rsidR="001D4D7E" w:rsidRPr="003B5061" w:rsidRDefault="001D4D7E" w:rsidP="00371F65">
            <w:pPr>
              <w:rPr>
                <w:bCs/>
              </w:rPr>
            </w:pPr>
            <w:r>
              <w:rPr>
                <w:bCs/>
              </w:rPr>
              <w:t>POST</w:t>
            </w:r>
          </w:p>
        </w:tc>
      </w:tr>
      <w:tr w:rsidR="001D4D7E" w14:paraId="40D8D5C3" w14:textId="77777777" w:rsidTr="00371F65">
        <w:tc>
          <w:tcPr>
            <w:tcW w:w="603" w:type="pct"/>
          </w:tcPr>
          <w:p w14:paraId="3850201E" w14:textId="77777777" w:rsidR="001D4D7E" w:rsidRPr="003B5061" w:rsidRDefault="001D4D7E" w:rsidP="00371F65">
            <w:pPr>
              <w:pStyle w:val="Compact"/>
            </w:pPr>
            <w:r>
              <w:t xml:space="preserve">URL </w:t>
            </w:r>
          </w:p>
        </w:tc>
        <w:tc>
          <w:tcPr>
            <w:tcW w:w="4397" w:type="pct"/>
          </w:tcPr>
          <w:p w14:paraId="74ECF0A5" w14:textId="79C057FE" w:rsidR="001D4D7E" w:rsidRPr="003B5061" w:rsidRDefault="001D4D7E" w:rsidP="00371F65">
            <w:pPr>
              <w:rPr>
                <w:bCs/>
              </w:rPr>
            </w:pPr>
            <w:r>
              <w:rPr>
                <w:bCs/>
              </w:rPr>
              <w:t>/channels</w:t>
            </w:r>
            <w:r w:rsidR="00EB3D6B">
              <w:rPr>
                <w:bCs/>
              </w:rPr>
              <w:t>/{channel-id}/security-tokens</w:t>
            </w:r>
          </w:p>
        </w:tc>
      </w:tr>
      <w:tr w:rsidR="001D4D7E" w14:paraId="55E9D283"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598D825D" w14:textId="77777777" w:rsidR="001D4D7E" w:rsidRPr="003B5061" w:rsidRDefault="001D4D7E" w:rsidP="00371F65">
            <w:pPr>
              <w:pStyle w:val="Compact"/>
            </w:pPr>
            <w:r>
              <w:t>HTTP Body</w:t>
            </w:r>
          </w:p>
        </w:tc>
        <w:tc>
          <w:tcPr>
            <w:tcW w:w="4397" w:type="pct"/>
          </w:tcPr>
          <w:p w14:paraId="24CF1289" w14:textId="2E6D492A" w:rsidR="001D4D7E" w:rsidRPr="003B5061" w:rsidRDefault="001B70F4" w:rsidP="00371F65">
            <w:pPr>
              <w:rPr>
                <w:bCs/>
              </w:rPr>
            </w:pPr>
            <w:r>
              <w:t>a</w:t>
            </w:r>
            <w:r w:rsidR="00E40B96" w:rsidRPr="00E40B96">
              <w:t>ddSecurityTokens</w:t>
            </w:r>
            <w:r w:rsidR="00E40B96" w:rsidRPr="00E40B96">
              <w:rPr>
                <w:bCs/>
              </w:rPr>
              <w:t xml:space="preserve"> </w:t>
            </w:r>
            <w:r w:rsidR="001D4D7E">
              <w:rPr>
                <w:bCs/>
              </w:rPr>
              <w:t>(</w:t>
            </w:r>
            <w:hyperlink r:id="rId62" w:history="1">
              <w:r w:rsidR="0041783C" w:rsidRPr="0041783C">
                <w:rPr>
                  <w:rStyle w:val="Hyperlink"/>
                </w:rPr>
                <w:t>json:</w:t>
              </w:r>
              <w:r>
                <w:rPr>
                  <w:rStyle w:val="Hyperlink"/>
                </w:rPr>
                <w:t>a</w:t>
              </w:r>
              <w:r w:rsidR="0041783C" w:rsidRPr="0041783C">
                <w:rPr>
                  <w:rStyle w:val="Hyperlink"/>
                </w:rPr>
                <w:t>ddSecurityTokens</w:t>
              </w:r>
            </w:hyperlink>
            <w:r w:rsidR="001D4D7E">
              <w:rPr>
                <w:bCs/>
              </w:rPr>
              <w:t>)</w:t>
            </w:r>
          </w:p>
          <w:p w14:paraId="62D30EC0" w14:textId="1162639F" w:rsidR="001D4D7E" w:rsidRPr="003B5061" w:rsidRDefault="001D4D7E" w:rsidP="00371F65">
            <w:pPr>
              <w:pStyle w:val="ListParagraph"/>
              <w:numPr>
                <w:ilvl w:val="0"/>
                <w:numId w:val="7"/>
              </w:numPr>
            </w:pPr>
            <w:r w:rsidRPr="00E54E4C">
              <w:t xml:space="preserve">SecurityToken </w:t>
            </w:r>
            <w:r>
              <w:t>“</w:t>
            </w:r>
            <w:r>
              <w:rPr>
                <w:bCs/>
              </w:rPr>
              <w:t>s</w:t>
            </w:r>
            <w:r w:rsidRPr="00272291">
              <w:rPr>
                <w:bCs/>
              </w:rPr>
              <w:t>ecurityTokens</w:t>
            </w:r>
            <w:r>
              <w:rPr>
                <w:bCs/>
              </w:rPr>
              <w:t>”</w:t>
            </w:r>
            <w:r w:rsidRPr="00272291">
              <w:rPr>
                <w:bCs/>
              </w:rPr>
              <w:t xml:space="preserve"> (</w:t>
            </w:r>
            <w:hyperlink w:anchor="_SecurityToken" w:history="1">
              <w:r w:rsidRPr="00D22CB7">
                <w:rPr>
                  <w:rStyle w:val="Hyperlink"/>
                  <w:bCs/>
                </w:rPr>
                <w:t>json:SecurityToken</w:t>
              </w:r>
            </w:hyperlink>
            <w:r w:rsidRPr="00272291">
              <w:rPr>
                <w:bCs/>
              </w:rPr>
              <w:t>)</w:t>
            </w:r>
            <w:r>
              <w:rPr>
                <w:bCs/>
              </w:rPr>
              <w:t xml:space="preserve"> [</w:t>
            </w:r>
            <w:r w:rsidR="00EB3D6B">
              <w:rPr>
                <w:bCs/>
              </w:rPr>
              <w:t>1</w:t>
            </w:r>
            <w:r>
              <w:rPr>
                <w:bCs/>
              </w:rPr>
              <w:t>..*]</w:t>
            </w:r>
          </w:p>
        </w:tc>
      </w:tr>
      <w:tr w:rsidR="001D4D7E" w14:paraId="5221ADD1" w14:textId="77777777" w:rsidTr="00371F65">
        <w:tc>
          <w:tcPr>
            <w:tcW w:w="603" w:type="pct"/>
          </w:tcPr>
          <w:p w14:paraId="063DC19D" w14:textId="77777777" w:rsidR="001D4D7E" w:rsidRDefault="001D4D7E" w:rsidP="00371F65">
            <w:pPr>
              <w:pStyle w:val="Compact"/>
            </w:pPr>
            <w:r>
              <w:t>HTTP Response (Success)</w:t>
            </w:r>
          </w:p>
        </w:tc>
        <w:tc>
          <w:tcPr>
            <w:tcW w:w="4397" w:type="pct"/>
          </w:tcPr>
          <w:p w14:paraId="0A39453B" w14:textId="712870BD" w:rsidR="001D4D7E" w:rsidRDefault="001D4D7E" w:rsidP="00371F65">
            <w:pPr>
              <w:pStyle w:val="Compact"/>
            </w:pPr>
            <w:r>
              <w:t>201 Created</w:t>
            </w:r>
          </w:p>
        </w:tc>
      </w:tr>
      <w:tr w:rsidR="001D4D7E" w14:paraId="33ED2F9D"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71160C68" w14:textId="77777777" w:rsidR="001D4D7E" w:rsidRDefault="001D4D7E" w:rsidP="00371F65">
            <w:pPr>
              <w:pStyle w:val="Compact"/>
            </w:pPr>
            <w:r>
              <w:t>Output</w:t>
            </w:r>
          </w:p>
        </w:tc>
        <w:tc>
          <w:tcPr>
            <w:tcW w:w="4397" w:type="pct"/>
          </w:tcPr>
          <w:p w14:paraId="75E6D7AE" w14:textId="46D58290" w:rsidR="001D4D7E" w:rsidRDefault="004C75AB" w:rsidP="00371F65">
            <w:pPr>
              <w:pStyle w:val="Compact"/>
            </w:pPr>
            <w:r>
              <w:t>None</w:t>
            </w:r>
          </w:p>
        </w:tc>
      </w:tr>
      <w:tr w:rsidR="001D4D7E" w14:paraId="523D9F58" w14:textId="77777777" w:rsidTr="00371F65">
        <w:tc>
          <w:tcPr>
            <w:tcW w:w="603" w:type="pct"/>
          </w:tcPr>
          <w:p w14:paraId="2D486830" w14:textId="77777777" w:rsidR="001D4D7E" w:rsidRDefault="001D4D7E" w:rsidP="00371F65">
            <w:pPr>
              <w:pStyle w:val="Compact"/>
            </w:pPr>
            <w:r>
              <w:t>HTTP Response</w:t>
            </w:r>
          </w:p>
          <w:p w14:paraId="4DD1BE39" w14:textId="77777777" w:rsidR="001D4D7E" w:rsidRDefault="001D4D7E" w:rsidP="00371F65">
            <w:pPr>
              <w:pStyle w:val="Compact"/>
            </w:pPr>
            <w:r>
              <w:t>(Error)</w:t>
            </w:r>
          </w:p>
        </w:tc>
        <w:tc>
          <w:tcPr>
            <w:tcW w:w="4397" w:type="pct"/>
          </w:tcPr>
          <w:p w14:paraId="027B60CF" w14:textId="5B5E8181" w:rsidR="001D4D7E" w:rsidRDefault="001D4D7E" w:rsidP="00371F65">
            <w:pPr>
              <w:pStyle w:val="Compact"/>
            </w:pPr>
            <w:r>
              <w:t>ChannelFault (</w:t>
            </w:r>
            <w:hyperlink r:id="rId63" w:history="1">
              <w:r w:rsidRPr="00ED5528">
                <w:rPr>
                  <w:rStyle w:val="Hyperlink"/>
                </w:rPr>
                <w:t>json:ChannelFault</w:t>
              </w:r>
            </w:hyperlink>
            <w:r>
              <w:t>) – 40</w:t>
            </w:r>
            <w:r w:rsidR="006D4DC5">
              <w:t>4</w:t>
            </w:r>
            <w:r>
              <w:t xml:space="preserve"> </w:t>
            </w:r>
            <w:r w:rsidR="006D4DC5">
              <w:t>Not Found</w:t>
            </w:r>
          </w:p>
        </w:tc>
      </w:tr>
    </w:tbl>
    <w:p w14:paraId="59F2F942" w14:textId="5E2AE6C0" w:rsidR="00DC0CCA" w:rsidRDefault="00DC0CCA" w:rsidP="00C50453">
      <w:pPr>
        <w:pStyle w:val="Note"/>
        <w:pPrChange w:id="450" w:author="Dennis Brandl" w:date="2019-11-25T18:53:00Z">
          <w:pPr>
            <w:pStyle w:val="BodyText"/>
          </w:pPr>
        </w:pPrChange>
      </w:pPr>
      <w:del w:id="451" w:author="Dennis Brandl" w:date="2019-11-25T18:53:00Z">
        <w:r w:rsidRPr="00151FB9" w:rsidDel="00C50453">
          <w:rPr>
            <w:rStyle w:val="label-info"/>
          </w:rPr>
          <w:delText>Note</w:delText>
        </w:r>
        <w:r w:rsidDel="00C50453">
          <w:delText xml:space="preserve"> </w:delText>
        </w:r>
      </w:del>
      <w:ins w:id="452" w:author="Dennis Brandl" w:date="2019-11-25T18:53:00Z">
        <w:r w:rsidR="00C50453">
          <w:t>NOTE</w:t>
        </w:r>
        <w:r w:rsidR="00C50453">
          <w:tab/>
        </w:r>
      </w:ins>
      <w:r>
        <w:t xml:space="preserve">Does not conform to </w:t>
      </w:r>
      <w:r w:rsidR="000A3854">
        <w:fldChar w:fldCharType="begin"/>
      </w:r>
      <w:r w:rsidR="000A3854">
        <w:instrText xml:space="preserve"> HYPERLINK "https://www.w3.org/Protocols/rfc2616/rfc2616-sec10.html" </w:instrText>
      </w:r>
      <w:r w:rsidR="000A3854">
        <w:fldChar w:fldCharType="separate"/>
      </w:r>
      <w:r w:rsidRPr="00F85AEF">
        <w:rPr>
          <w:rStyle w:val="Hyperlink"/>
        </w:rPr>
        <w:t>HTTP requirements of 201 response</w:t>
      </w:r>
      <w:r w:rsidR="000A3854">
        <w:rPr>
          <w:rStyle w:val="Hyperlink"/>
        </w:rPr>
        <w:fldChar w:fldCharType="end"/>
      </w:r>
      <w:r>
        <w:t xml:space="preserve"> for security reasons</w:t>
      </w:r>
      <w:r w:rsidR="001E19D7">
        <w:t xml:space="preserve"> because security tokens MUST not be </w:t>
      </w:r>
      <w:commentRangeStart w:id="453"/>
      <w:commentRangeStart w:id="454"/>
      <w:r w:rsidR="001E19D7">
        <w:t>exposed</w:t>
      </w:r>
      <w:commentRangeEnd w:id="453"/>
      <w:r w:rsidR="00484EEA">
        <w:rPr>
          <w:rStyle w:val="CommentReference"/>
        </w:rPr>
        <w:commentReference w:id="453"/>
      </w:r>
      <w:commentRangeEnd w:id="454"/>
      <w:r w:rsidR="00C50453">
        <w:rPr>
          <w:rStyle w:val="CommentReference"/>
        </w:rPr>
        <w:commentReference w:id="454"/>
      </w:r>
      <w:r w:rsidR="001E19D7">
        <w:t>.</w:t>
      </w:r>
    </w:p>
    <w:p w14:paraId="27C63C7B" w14:textId="54EC3BEC" w:rsidR="00BB0129" w:rsidRDefault="00E83E4F" w:rsidP="00244FCA">
      <w:pPr>
        <w:pStyle w:val="Heading3"/>
      </w:pPr>
      <w:bookmarkStart w:id="455" w:name="_Toc25337036"/>
      <w:bookmarkStart w:id="456" w:name="_Toc25357161"/>
      <w:bookmarkStart w:id="457" w:name="_Toc25447185"/>
      <w:r>
        <w:t>Remove Security Tokens</w:t>
      </w:r>
      <w:bookmarkEnd w:id="455"/>
      <w:bookmarkEnd w:id="456"/>
      <w:bookmarkEnd w:id="457"/>
    </w:p>
    <w:p w14:paraId="16846118" w14:textId="040B675F" w:rsidR="00CF438F" w:rsidRPr="00CF438F" w:rsidRDefault="00CF438F" w:rsidP="00CF438F">
      <w:pPr>
        <w:pStyle w:val="BodyText"/>
      </w:pPr>
      <w:r>
        <w:t xml:space="preserve">The Remove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787E912A" w14:textId="77777777" w:rsidTr="00244FCA">
        <w:trPr>
          <w:cnfStyle w:val="100000000000" w:firstRow="1" w:lastRow="0" w:firstColumn="0" w:lastColumn="0" w:oddVBand="0" w:evenVBand="0" w:oddHBand="0" w:evenHBand="0" w:firstRowFirstColumn="0" w:firstRowLastColumn="0" w:lastRowFirstColumn="0" w:lastRowLastColumn="0"/>
        </w:trPr>
        <w:tc>
          <w:tcPr>
            <w:tcW w:w="0" w:type="auto"/>
          </w:tcPr>
          <w:p w14:paraId="7B0B0097" w14:textId="77777777" w:rsidR="00BB0129" w:rsidRDefault="00E83E4F">
            <w:pPr>
              <w:pStyle w:val="Compact"/>
            </w:pPr>
            <w:r>
              <w:t>Name</w:t>
            </w:r>
          </w:p>
        </w:tc>
        <w:tc>
          <w:tcPr>
            <w:tcW w:w="0" w:type="auto"/>
          </w:tcPr>
          <w:p w14:paraId="70228CC0" w14:textId="77777777" w:rsidR="00BB0129" w:rsidRDefault="00E83E4F">
            <w:pPr>
              <w:pStyle w:val="Compact"/>
            </w:pPr>
            <w:r>
              <w:t>RemoveSecurityTokens</w:t>
            </w:r>
          </w:p>
        </w:tc>
      </w:tr>
      <w:tr w:rsidR="00BB0129" w14:paraId="16CC21B6"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2A93FC5C" w14:textId="77777777" w:rsidR="00BB0129" w:rsidRDefault="00E83E4F">
            <w:pPr>
              <w:pStyle w:val="Compact"/>
            </w:pPr>
            <w:r>
              <w:t>Description</w:t>
            </w:r>
          </w:p>
        </w:tc>
        <w:tc>
          <w:tcPr>
            <w:tcW w:w="0" w:type="auto"/>
          </w:tcPr>
          <w:p w14:paraId="0A4511E5" w14:textId="77777777" w:rsidR="00BB0129" w:rsidRDefault="00E83E4F">
            <w:pPr>
              <w:pStyle w:val="Compact"/>
            </w:pPr>
            <w:r>
              <w:t>Removes security tokens from a channel.</w:t>
            </w:r>
          </w:p>
        </w:tc>
      </w:tr>
      <w:tr w:rsidR="00BB0129" w14:paraId="741176B4" w14:textId="77777777" w:rsidTr="00244FCA">
        <w:tc>
          <w:tcPr>
            <w:tcW w:w="0" w:type="auto"/>
          </w:tcPr>
          <w:p w14:paraId="3035FA57" w14:textId="77777777" w:rsidR="00BB0129" w:rsidRDefault="00E83E4F">
            <w:pPr>
              <w:pStyle w:val="Compact"/>
            </w:pPr>
            <w:r>
              <w:t>Input</w:t>
            </w:r>
          </w:p>
        </w:tc>
        <w:tc>
          <w:tcPr>
            <w:tcW w:w="0" w:type="auto"/>
          </w:tcPr>
          <w:p w14:paraId="21D1B06D" w14:textId="0CFB7532" w:rsidR="00BB0129" w:rsidRDefault="00E83E4F">
            <w:r>
              <w:t>ChannelURI [1]</w:t>
            </w:r>
          </w:p>
          <w:p w14:paraId="046A10C1" w14:textId="429C5A51" w:rsidR="00BB0129" w:rsidRDefault="00E83E4F">
            <w:r>
              <w:t xml:space="preserve">SecurityToken </w:t>
            </w:r>
            <w:commentRangeStart w:id="458"/>
            <w:commentRangeStart w:id="459"/>
            <w:r>
              <w:t>[1..*]</w:t>
            </w:r>
            <w:commentRangeEnd w:id="458"/>
            <w:r w:rsidR="00BB69DD">
              <w:rPr>
                <w:rStyle w:val="CommentReference"/>
              </w:rPr>
              <w:commentReference w:id="458"/>
            </w:r>
            <w:commentRangeEnd w:id="459"/>
            <w:r w:rsidR="00C50453">
              <w:rPr>
                <w:rStyle w:val="CommentReference"/>
              </w:rPr>
              <w:commentReference w:id="459"/>
            </w:r>
          </w:p>
        </w:tc>
      </w:tr>
      <w:tr w:rsidR="00BB0129" w14:paraId="30544C1D"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5D03D93D" w14:textId="77777777" w:rsidR="00BB0129" w:rsidRDefault="00E83E4F">
            <w:pPr>
              <w:pStyle w:val="Compact"/>
            </w:pPr>
            <w:r>
              <w:t>Behavior</w:t>
            </w:r>
          </w:p>
        </w:tc>
        <w:tc>
          <w:tcPr>
            <w:tcW w:w="0" w:type="auto"/>
          </w:tcPr>
          <w:p w14:paraId="77B1F11E" w14:textId="77777777" w:rsidR="00BB0129" w:rsidRDefault="00E83E4F">
            <w:r>
              <w:t>If the ChannelURI does not exist, then a ChannelFault is returned.</w:t>
            </w:r>
          </w:p>
          <w:p w14:paraId="007C04B0" w14:textId="11998B7D" w:rsidR="00BB0129" w:rsidRDefault="00E83E4F">
            <w:commentRangeStart w:id="460"/>
            <w:r>
              <w:t>If the specified channel is assigned security tokens and the provided token</w:t>
            </w:r>
            <w:ins w:id="461" w:author="Dennis Brandl" w:date="2019-11-25T18:54:00Z">
              <w:r w:rsidR="00C50453">
                <w:t>s</w:t>
              </w:r>
            </w:ins>
            <w:r>
              <w:t xml:space="preserve"> do</w:t>
            </w:r>
            <w:del w:id="462" w:author="Dennis Brandl" w:date="2019-11-25T18:54:00Z">
              <w:r w:rsidDel="00C50453">
                <w:delText>es</w:delText>
              </w:r>
            </w:del>
            <w:r>
              <w:t xml:space="preserve"> not match </w:t>
            </w:r>
            <w:del w:id="463" w:author="Dennis Brandl" w:date="2019-11-25T18:55:00Z">
              <w:r w:rsidDel="00C50453">
                <w:delText xml:space="preserve">a </w:delText>
              </w:r>
            </w:del>
            <w:ins w:id="464" w:author="Dennis Brandl" w:date="2019-11-25T18:55:00Z">
              <w:r w:rsidR="00C50453">
                <w:t xml:space="preserve">the </w:t>
              </w:r>
            </w:ins>
            <w:r>
              <w:t>token</w:t>
            </w:r>
            <w:ins w:id="465" w:author="Dennis Brandl" w:date="2019-11-25T18:55:00Z">
              <w:r w:rsidR="00C50453">
                <w:t>s</w:t>
              </w:r>
            </w:ins>
            <w:r>
              <w:t xml:space="preserve"> assigned to the channel, then a ChannelFault is returned.</w:t>
            </w:r>
            <w:commentRangeEnd w:id="460"/>
            <w:r w:rsidR="00C50453">
              <w:rPr>
                <w:rStyle w:val="CommentReference"/>
              </w:rPr>
              <w:commentReference w:id="460"/>
            </w:r>
          </w:p>
          <w:p w14:paraId="30CC7FEC" w14:textId="3C5D6922" w:rsidR="00BB0129" w:rsidRDefault="00E83E4F">
            <w:r>
              <w:lastRenderedPageBreak/>
              <w:t>If any specified SecurityToken is not assigned to the channel, then a</w:t>
            </w:r>
            <w:del w:id="466" w:author="Dennis Brandl" w:date="2019-11-25T18:54:00Z">
              <w:r w:rsidDel="00C50453">
                <w:delText>n</w:delText>
              </w:r>
            </w:del>
            <w:r>
              <w:t xml:space="preserve"> SecurityTokenFault is returned. No tokens are removed from the channel, even if they are valid.</w:t>
            </w:r>
          </w:p>
        </w:tc>
      </w:tr>
      <w:tr w:rsidR="00BB0129" w14:paraId="5C6EDF8D" w14:textId="77777777" w:rsidTr="00244FCA">
        <w:tc>
          <w:tcPr>
            <w:tcW w:w="0" w:type="auto"/>
          </w:tcPr>
          <w:p w14:paraId="2CF8CF89" w14:textId="77777777" w:rsidR="00BB0129" w:rsidRDefault="00E83E4F">
            <w:pPr>
              <w:pStyle w:val="Compact"/>
            </w:pPr>
            <w:r>
              <w:lastRenderedPageBreak/>
              <w:t>Output</w:t>
            </w:r>
          </w:p>
        </w:tc>
        <w:tc>
          <w:tcPr>
            <w:tcW w:w="0" w:type="auto"/>
          </w:tcPr>
          <w:p w14:paraId="603E988A" w14:textId="77777777" w:rsidR="00BB0129" w:rsidRDefault="00E83E4F">
            <w:pPr>
              <w:pStyle w:val="Compact"/>
            </w:pPr>
            <w:r>
              <w:t>N/A</w:t>
            </w:r>
          </w:p>
        </w:tc>
      </w:tr>
      <w:tr w:rsidR="00BB0129" w14:paraId="2514FA1E"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24831EA8" w14:textId="77777777" w:rsidR="00BB0129" w:rsidRDefault="00E83E4F">
            <w:pPr>
              <w:pStyle w:val="Compact"/>
            </w:pPr>
            <w:r>
              <w:t>Faults</w:t>
            </w:r>
          </w:p>
        </w:tc>
        <w:tc>
          <w:tcPr>
            <w:tcW w:w="0" w:type="auto"/>
          </w:tcPr>
          <w:p w14:paraId="553BE53A" w14:textId="77777777" w:rsidR="00BB0129" w:rsidRDefault="00E83E4F">
            <w:r>
              <w:t>ChannelFault</w:t>
            </w:r>
          </w:p>
          <w:p w14:paraId="75D5C5DF" w14:textId="77777777" w:rsidR="00BB0129" w:rsidRDefault="00E83E4F">
            <w:r>
              <w:t>SecurityTokenFault</w:t>
            </w:r>
          </w:p>
        </w:tc>
      </w:tr>
    </w:tbl>
    <w:p w14:paraId="3388DA7E" w14:textId="4D5C7484" w:rsidR="00910D0C" w:rsidRDefault="00910D0C" w:rsidP="00910D0C">
      <w:pPr>
        <w:pStyle w:val="Heading4"/>
      </w:pPr>
      <w:bookmarkStart w:id="467" w:name="delete-channel"/>
      <w:bookmarkEnd w:id="467"/>
      <w:r>
        <w:t>SOAP Mapping</w:t>
      </w:r>
    </w:p>
    <w:p w14:paraId="2432DC28" w14:textId="029D6D0F" w:rsidR="00910D0C" w:rsidRDefault="00910D0C" w:rsidP="00910D0C">
      <w:pPr>
        <w:pStyle w:val="BodyText"/>
      </w:pPr>
      <w:r>
        <w:t>The Remove Security Tokens general interface is mapped into SOAP 1.1/1.2 as embedded XML schemas in WSDL descriptions according to the following schema types.</w:t>
      </w:r>
    </w:p>
    <w:p w14:paraId="4E34AFD7" w14:textId="77777777" w:rsidR="00910D0C" w:rsidRDefault="00910D0C" w:rsidP="00910D0C">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910D0C" w14:paraId="1E89E897" w14:textId="77777777" w:rsidTr="00371F65">
        <w:trPr>
          <w:cnfStyle w:val="100000000000" w:firstRow="1" w:lastRow="0" w:firstColumn="0" w:lastColumn="0" w:oddVBand="0" w:evenVBand="0" w:oddHBand="0" w:evenHBand="0" w:firstRowFirstColumn="0" w:firstRowLastColumn="0" w:lastRowFirstColumn="0" w:lastRowLastColumn="0"/>
        </w:trPr>
        <w:tc>
          <w:tcPr>
            <w:tcW w:w="603" w:type="pct"/>
          </w:tcPr>
          <w:p w14:paraId="564AA59E" w14:textId="77777777" w:rsidR="00910D0C" w:rsidRPr="00151DB9" w:rsidRDefault="00910D0C" w:rsidP="00371F65">
            <w:pPr>
              <w:pStyle w:val="Compact"/>
              <w:rPr>
                <w:b w:val="0"/>
              </w:rPr>
            </w:pPr>
            <w:r w:rsidRPr="00151DB9">
              <w:rPr>
                <w:b w:val="0"/>
              </w:rPr>
              <w:t>Input</w:t>
            </w:r>
          </w:p>
        </w:tc>
        <w:tc>
          <w:tcPr>
            <w:tcW w:w="4397" w:type="pct"/>
          </w:tcPr>
          <w:p w14:paraId="08C0886D" w14:textId="157FC3F0" w:rsidR="00910D0C" w:rsidRPr="005A6279" w:rsidRDefault="006E1054" w:rsidP="00371F65">
            <w:pPr>
              <w:rPr>
                <w:b w:val="0"/>
                <w:bCs w:val="0"/>
              </w:rPr>
            </w:pPr>
            <w:r>
              <w:rPr>
                <w:b w:val="0"/>
              </w:rPr>
              <w:t>Remove</w:t>
            </w:r>
            <w:r w:rsidR="00910D0C" w:rsidRPr="00B6120B">
              <w:rPr>
                <w:b w:val="0"/>
              </w:rPr>
              <w:t>SecurityTokens</w:t>
            </w:r>
            <w:r w:rsidR="00910D0C" w:rsidRPr="00B6120B">
              <w:rPr>
                <w:b w:val="0"/>
                <w:bCs w:val="0"/>
              </w:rPr>
              <w:t xml:space="preserve"> </w:t>
            </w:r>
            <w:r w:rsidR="00910D0C">
              <w:rPr>
                <w:b w:val="0"/>
                <w:bCs w:val="0"/>
              </w:rPr>
              <w:t>(</w:t>
            </w:r>
            <w:hyperlink r:id="rId64" w:history="1">
              <w:r w:rsidR="00910D0C" w:rsidRPr="00714D94">
                <w:rPr>
                  <w:rStyle w:val="Hyperlink"/>
                  <w:b w:val="0"/>
                  <w:bCs w:val="0"/>
                </w:rPr>
                <w:t>isbm:</w:t>
              </w:r>
              <w:r w:rsidRPr="006E1054">
                <w:rPr>
                  <w:rStyle w:val="Hyperlink"/>
                  <w:b w:val="0"/>
                  <w:bCs w:val="0"/>
                </w:rPr>
                <w:t>R</w:t>
              </w:r>
              <w:r w:rsidRPr="006E1054">
                <w:rPr>
                  <w:rStyle w:val="Hyperlink"/>
                  <w:b w:val="0"/>
                </w:rPr>
                <w:t>emove</w:t>
              </w:r>
              <w:r w:rsidR="00910D0C" w:rsidRPr="00714D94">
                <w:rPr>
                  <w:rStyle w:val="Hyperlink"/>
                  <w:b w:val="0"/>
                  <w:bCs w:val="0"/>
                </w:rPr>
                <w:t>SecurityTokens</w:t>
              </w:r>
            </w:hyperlink>
            <w:r w:rsidR="00910D0C">
              <w:rPr>
                <w:b w:val="0"/>
                <w:bCs w:val="0"/>
              </w:rPr>
              <w:t>)</w:t>
            </w:r>
          </w:p>
          <w:p w14:paraId="5D3E71E5" w14:textId="77777777" w:rsidR="00910D0C" w:rsidRPr="00C02BF5" w:rsidRDefault="00910D0C" w:rsidP="00371F65">
            <w:pPr>
              <w:pStyle w:val="ListParagraph"/>
              <w:numPr>
                <w:ilvl w:val="0"/>
                <w:numId w:val="7"/>
              </w:numPr>
            </w:pPr>
            <w:r w:rsidRPr="005A6279">
              <w:rPr>
                <w:b w:val="0"/>
              </w:rPr>
              <w:t>ChannelURI (</w:t>
            </w:r>
            <w:hyperlink r:id="rId65" w:anchor="string">
              <w:r w:rsidRPr="005A6279">
                <w:rPr>
                  <w:rStyle w:val="Hyperlink"/>
                  <w:b w:val="0"/>
                </w:rPr>
                <w:t>xs:string</w:t>
              </w:r>
            </w:hyperlink>
            <w:r w:rsidRPr="005A6279">
              <w:rPr>
                <w:b w:val="0"/>
              </w:rPr>
              <w:t>)</w:t>
            </w:r>
            <w:r>
              <w:rPr>
                <w:b w:val="0"/>
              </w:rPr>
              <w:t xml:space="preserve"> [1]</w:t>
            </w:r>
          </w:p>
          <w:p w14:paraId="3FA45627" w14:textId="77777777" w:rsidR="00910D0C" w:rsidRPr="005A6279" w:rsidRDefault="00910D0C" w:rsidP="00371F65">
            <w:pPr>
              <w:pStyle w:val="ListParagraph"/>
              <w:numPr>
                <w:ilvl w:val="0"/>
                <w:numId w:val="7"/>
              </w:numPr>
            </w:pPr>
            <w:r w:rsidRPr="005A6279">
              <w:rPr>
                <w:b w:val="0"/>
              </w:rPr>
              <w:t>SecurityToken (</w:t>
            </w:r>
            <w:hyperlink w:anchor="security-token-xml">
              <w:r w:rsidRPr="005A6279">
                <w:rPr>
                  <w:rStyle w:val="Hyperlink"/>
                  <w:b w:val="0"/>
                </w:rPr>
                <w:t>isbm:SecurityToken</w:t>
              </w:r>
            </w:hyperlink>
            <w:r w:rsidRPr="005A6279">
              <w:rPr>
                <w:b w:val="0"/>
              </w:rPr>
              <w:t>)</w:t>
            </w:r>
            <w:r>
              <w:rPr>
                <w:b w:val="0"/>
              </w:rPr>
              <w:t xml:space="preserve"> [1..*]</w:t>
            </w:r>
          </w:p>
        </w:tc>
      </w:tr>
      <w:tr w:rsidR="00910D0C" w14:paraId="2F8EC4CD"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BACBB34" w14:textId="77777777" w:rsidR="00910D0C" w:rsidRDefault="00910D0C" w:rsidP="00371F65">
            <w:pPr>
              <w:pStyle w:val="Compact"/>
            </w:pPr>
            <w:r>
              <w:t>Output</w:t>
            </w:r>
          </w:p>
        </w:tc>
        <w:tc>
          <w:tcPr>
            <w:tcW w:w="439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968545" w14:textId="69A87161" w:rsidR="00910D0C" w:rsidRDefault="00F60965" w:rsidP="00371F65">
            <w:r w:rsidRPr="00F60965">
              <w:t>RemoveSecurityTokensResponse</w:t>
            </w:r>
            <w:r w:rsidR="00910D0C">
              <w:t xml:space="preserve"> (</w:t>
            </w:r>
            <w:hyperlink r:id="rId66" w:history="1">
              <w:r w:rsidR="00910D0C" w:rsidRPr="00DA02E8">
                <w:rPr>
                  <w:rStyle w:val="Hyperlink"/>
                </w:rPr>
                <w:t>isbm:</w:t>
              </w:r>
              <w:r w:rsidRPr="00F60965">
                <w:rPr>
                  <w:rStyle w:val="Hyperlink"/>
                </w:rPr>
                <w:t>RemoveSecurityTokensResponse</w:t>
              </w:r>
            </w:hyperlink>
            <w:r w:rsidR="00910D0C">
              <w:t>)</w:t>
            </w:r>
          </w:p>
          <w:p w14:paraId="55837790" w14:textId="77777777" w:rsidR="00910D0C" w:rsidRDefault="00910D0C" w:rsidP="00371F65">
            <w:pPr>
              <w:pStyle w:val="ListParagraph"/>
              <w:numPr>
                <w:ilvl w:val="0"/>
                <w:numId w:val="7"/>
              </w:numPr>
            </w:pPr>
            <w:r>
              <w:t>No content</w:t>
            </w:r>
          </w:p>
        </w:tc>
      </w:tr>
      <w:tr w:rsidR="00910D0C" w14:paraId="38419C2F" w14:textId="77777777" w:rsidTr="00371F65">
        <w:tc>
          <w:tcPr>
            <w:tcW w:w="603" w:type="pct"/>
          </w:tcPr>
          <w:p w14:paraId="1320BF1F" w14:textId="77777777" w:rsidR="00910D0C" w:rsidRDefault="00910D0C" w:rsidP="00371F65">
            <w:pPr>
              <w:pStyle w:val="Compact"/>
            </w:pPr>
            <w:r>
              <w:t>Faults</w:t>
            </w:r>
          </w:p>
        </w:tc>
        <w:tc>
          <w:tcPr>
            <w:tcW w:w="4397" w:type="pct"/>
          </w:tcPr>
          <w:p w14:paraId="571C8647" w14:textId="77777777" w:rsidR="00910D0C" w:rsidRDefault="00910D0C" w:rsidP="00371F65">
            <w:pPr>
              <w:pStyle w:val="Compact"/>
            </w:pPr>
            <w:r>
              <w:t>ChannelFault (</w:t>
            </w:r>
            <w:hyperlink r:id="rId67" w:history="1">
              <w:r w:rsidRPr="00DA02E8">
                <w:rPr>
                  <w:rStyle w:val="Hyperlink"/>
                </w:rPr>
                <w:t>isbm:ChannelFault</w:t>
              </w:r>
            </w:hyperlink>
            <w:r>
              <w:t>)</w:t>
            </w:r>
          </w:p>
          <w:p w14:paraId="6A50C926" w14:textId="24E8869F" w:rsidR="00BE2B5F" w:rsidRDefault="00BE2B5F" w:rsidP="00371F65">
            <w:pPr>
              <w:pStyle w:val="Compact"/>
            </w:pPr>
            <w:r>
              <w:t>SecurityTokenFault (</w:t>
            </w:r>
            <w:hyperlink r:id="rId68" w:history="1">
              <w:r w:rsidRPr="000F03E3">
                <w:rPr>
                  <w:rStyle w:val="Hyperlink"/>
                </w:rPr>
                <w:t>isbm:SecurityTokenFault</w:t>
              </w:r>
            </w:hyperlink>
            <w:r>
              <w:t>)</w:t>
            </w:r>
          </w:p>
        </w:tc>
      </w:tr>
    </w:tbl>
    <w:p w14:paraId="481187B2" w14:textId="28A0C765" w:rsidR="00910D0C" w:rsidRDefault="00910D0C" w:rsidP="00910D0C">
      <w:pPr>
        <w:pStyle w:val="Heading4"/>
      </w:pPr>
      <w:r>
        <w:t>REST Mapping</w:t>
      </w:r>
    </w:p>
    <w:p w14:paraId="638FA296" w14:textId="4227CE90" w:rsidR="00910D0C" w:rsidRDefault="00910D0C" w:rsidP="00910D0C">
      <w:pPr>
        <w:pStyle w:val="BodyText"/>
      </w:pPr>
      <w:r>
        <w:t>The Remove Security Tokens general interface is mapped into a RESTful interface as an OpenAPI description according to the following rules.</w:t>
      </w:r>
    </w:p>
    <w:p w14:paraId="185D360D" w14:textId="77777777" w:rsidR="00910D0C" w:rsidRDefault="00910D0C" w:rsidP="00910D0C">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910D0C" w14:paraId="1BF4D026"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4AEF573B" w14:textId="77777777" w:rsidR="00910D0C" w:rsidRPr="003B5061" w:rsidRDefault="00910D0C" w:rsidP="00371F65">
            <w:pPr>
              <w:pStyle w:val="Compact"/>
            </w:pPr>
            <w:r w:rsidRPr="003B5061">
              <w:t>HTTP M</w:t>
            </w:r>
            <w:r>
              <w:t>ethod</w:t>
            </w:r>
          </w:p>
        </w:tc>
        <w:tc>
          <w:tcPr>
            <w:tcW w:w="4397" w:type="pct"/>
          </w:tcPr>
          <w:p w14:paraId="5AF24959" w14:textId="0C88368B" w:rsidR="00910D0C" w:rsidRPr="003B5061" w:rsidRDefault="001C44C9" w:rsidP="00371F65">
            <w:pPr>
              <w:rPr>
                <w:bCs/>
              </w:rPr>
            </w:pPr>
            <w:r>
              <w:rPr>
                <w:bCs/>
              </w:rPr>
              <w:t>DELETE</w:t>
            </w:r>
          </w:p>
        </w:tc>
      </w:tr>
      <w:tr w:rsidR="00910D0C" w14:paraId="1613EE75" w14:textId="77777777" w:rsidTr="00371F65">
        <w:tc>
          <w:tcPr>
            <w:tcW w:w="603" w:type="pct"/>
          </w:tcPr>
          <w:p w14:paraId="19E1FC1A" w14:textId="77777777" w:rsidR="00910D0C" w:rsidRPr="003B5061" w:rsidRDefault="00910D0C" w:rsidP="00371F65">
            <w:pPr>
              <w:pStyle w:val="Compact"/>
            </w:pPr>
            <w:r>
              <w:t xml:space="preserve">URL </w:t>
            </w:r>
          </w:p>
        </w:tc>
        <w:tc>
          <w:tcPr>
            <w:tcW w:w="4397" w:type="pct"/>
          </w:tcPr>
          <w:p w14:paraId="0D913110" w14:textId="77777777" w:rsidR="00910D0C" w:rsidRPr="003B5061" w:rsidRDefault="00910D0C" w:rsidP="00371F65">
            <w:pPr>
              <w:rPr>
                <w:bCs/>
              </w:rPr>
            </w:pPr>
            <w:r>
              <w:rPr>
                <w:bCs/>
              </w:rPr>
              <w:t>/channels/{channel-id}/security-tokens</w:t>
            </w:r>
          </w:p>
        </w:tc>
      </w:tr>
      <w:tr w:rsidR="00910D0C" w14:paraId="0EBCFC51"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15AFC876" w14:textId="77777777" w:rsidR="00910D0C" w:rsidRPr="003B5061" w:rsidRDefault="00910D0C" w:rsidP="00371F65">
            <w:pPr>
              <w:pStyle w:val="Compact"/>
            </w:pPr>
            <w:r>
              <w:t>HTTP Body</w:t>
            </w:r>
          </w:p>
        </w:tc>
        <w:tc>
          <w:tcPr>
            <w:tcW w:w="4397" w:type="pct"/>
          </w:tcPr>
          <w:p w14:paraId="13AA1510" w14:textId="6B1F9EF7" w:rsidR="00910D0C" w:rsidRPr="003B5061" w:rsidRDefault="00530B67" w:rsidP="00371F65">
            <w:pPr>
              <w:rPr>
                <w:bCs/>
              </w:rPr>
            </w:pPr>
            <w:r>
              <w:t>r</w:t>
            </w:r>
            <w:r w:rsidR="006E1054">
              <w:t>emove</w:t>
            </w:r>
            <w:r w:rsidR="00910D0C" w:rsidRPr="00E40B96">
              <w:t>SecurityTokens</w:t>
            </w:r>
            <w:r w:rsidR="00910D0C" w:rsidRPr="00E40B96">
              <w:rPr>
                <w:bCs/>
              </w:rPr>
              <w:t xml:space="preserve"> </w:t>
            </w:r>
            <w:r w:rsidR="00910D0C">
              <w:rPr>
                <w:bCs/>
              </w:rPr>
              <w:t>(</w:t>
            </w:r>
            <w:hyperlink r:id="rId69" w:history="1">
              <w:r w:rsidR="00910D0C" w:rsidRPr="0041783C">
                <w:rPr>
                  <w:rStyle w:val="Hyperlink"/>
                </w:rPr>
                <w:t>json:</w:t>
              </w:r>
              <w:r>
                <w:rPr>
                  <w:rStyle w:val="Hyperlink"/>
                </w:rPr>
                <w:t>r</w:t>
              </w:r>
              <w:r w:rsidR="006E1054">
                <w:rPr>
                  <w:rStyle w:val="Hyperlink"/>
                </w:rPr>
                <w:t>emove</w:t>
              </w:r>
              <w:r w:rsidR="00910D0C" w:rsidRPr="0041783C">
                <w:rPr>
                  <w:rStyle w:val="Hyperlink"/>
                </w:rPr>
                <w:t>SecurityTokens</w:t>
              </w:r>
            </w:hyperlink>
            <w:r w:rsidR="00910D0C">
              <w:rPr>
                <w:bCs/>
              </w:rPr>
              <w:t>)</w:t>
            </w:r>
          </w:p>
          <w:p w14:paraId="58F6CA55" w14:textId="77777777" w:rsidR="00910D0C" w:rsidRPr="003B5061" w:rsidRDefault="00910D0C" w:rsidP="00371F65">
            <w:pPr>
              <w:pStyle w:val="ListParagraph"/>
              <w:numPr>
                <w:ilvl w:val="0"/>
                <w:numId w:val="7"/>
              </w:numPr>
            </w:pPr>
            <w:r w:rsidRPr="00E54E4C">
              <w:t xml:space="preserve">SecurityToken </w:t>
            </w:r>
            <w:r>
              <w:t>“</w:t>
            </w:r>
            <w:r>
              <w:rPr>
                <w:bCs/>
              </w:rPr>
              <w:t>s</w:t>
            </w:r>
            <w:r w:rsidRPr="00272291">
              <w:rPr>
                <w:bCs/>
              </w:rPr>
              <w:t>ecurityTokens</w:t>
            </w:r>
            <w:r>
              <w:rPr>
                <w:bCs/>
              </w:rPr>
              <w:t>”</w:t>
            </w:r>
            <w:r w:rsidRPr="00272291">
              <w:rPr>
                <w:bCs/>
              </w:rPr>
              <w:t xml:space="preserve"> (</w:t>
            </w:r>
            <w:hyperlink w:anchor="_SecurityToken" w:history="1">
              <w:r w:rsidRPr="00D22CB7">
                <w:rPr>
                  <w:rStyle w:val="Hyperlink"/>
                  <w:bCs/>
                </w:rPr>
                <w:t>json:SecurityToken</w:t>
              </w:r>
            </w:hyperlink>
            <w:r w:rsidRPr="00272291">
              <w:rPr>
                <w:bCs/>
              </w:rPr>
              <w:t>)</w:t>
            </w:r>
            <w:r>
              <w:rPr>
                <w:bCs/>
              </w:rPr>
              <w:t xml:space="preserve"> [1..*]</w:t>
            </w:r>
          </w:p>
        </w:tc>
      </w:tr>
      <w:tr w:rsidR="00910D0C" w14:paraId="0024E0EF" w14:textId="77777777" w:rsidTr="00371F65">
        <w:tc>
          <w:tcPr>
            <w:tcW w:w="603" w:type="pct"/>
          </w:tcPr>
          <w:p w14:paraId="03287650" w14:textId="77777777" w:rsidR="00910D0C" w:rsidRDefault="00910D0C" w:rsidP="00371F65">
            <w:pPr>
              <w:pStyle w:val="Compact"/>
            </w:pPr>
            <w:r>
              <w:t>HTTP Response (Success)</w:t>
            </w:r>
          </w:p>
        </w:tc>
        <w:tc>
          <w:tcPr>
            <w:tcW w:w="4397" w:type="pct"/>
          </w:tcPr>
          <w:p w14:paraId="424F8818" w14:textId="4ACBBCB0" w:rsidR="00910D0C" w:rsidRDefault="00910D0C" w:rsidP="00371F65">
            <w:pPr>
              <w:pStyle w:val="Compact"/>
            </w:pPr>
            <w:r>
              <w:t>20</w:t>
            </w:r>
            <w:r w:rsidR="009508BF">
              <w:t>4</w:t>
            </w:r>
            <w:r>
              <w:t xml:space="preserve"> </w:t>
            </w:r>
            <w:r w:rsidR="009508BF">
              <w:t>No Content</w:t>
            </w:r>
          </w:p>
        </w:tc>
      </w:tr>
      <w:tr w:rsidR="00910D0C" w14:paraId="5049E473"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21D5DDA2" w14:textId="77777777" w:rsidR="00910D0C" w:rsidRDefault="00910D0C" w:rsidP="00371F65">
            <w:pPr>
              <w:pStyle w:val="Compact"/>
            </w:pPr>
            <w:r>
              <w:t>Output</w:t>
            </w:r>
          </w:p>
        </w:tc>
        <w:tc>
          <w:tcPr>
            <w:tcW w:w="4397" w:type="pct"/>
          </w:tcPr>
          <w:p w14:paraId="24A45B28" w14:textId="77777777" w:rsidR="00910D0C" w:rsidRDefault="00910D0C" w:rsidP="00371F65">
            <w:pPr>
              <w:pStyle w:val="Compact"/>
            </w:pPr>
            <w:r>
              <w:t>None</w:t>
            </w:r>
          </w:p>
        </w:tc>
      </w:tr>
      <w:tr w:rsidR="00392F55" w14:paraId="69A09CDD" w14:textId="77777777" w:rsidTr="00392F55">
        <w:trPr>
          <w:trHeight w:val="972"/>
        </w:trPr>
        <w:tc>
          <w:tcPr>
            <w:tcW w:w="603" w:type="pct"/>
          </w:tcPr>
          <w:p w14:paraId="3DCDDE3A" w14:textId="77777777" w:rsidR="00392F55" w:rsidRDefault="00392F55" w:rsidP="00392F55">
            <w:pPr>
              <w:pStyle w:val="Compact"/>
            </w:pPr>
            <w:r>
              <w:t>HTTP Response</w:t>
            </w:r>
          </w:p>
          <w:p w14:paraId="1DD337BB" w14:textId="77777777" w:rsidR="00392F55" w:rsidRDefault="00392F55" w:rsidP="00392F55">
            <w:pPr>
              <w:pStyle w:val="Compact"/>
            </w:pPr>
            <w:r>
              <w:t>(Error)</w:t>
            </w:r>
          </w:p>
        </w:tc>
        <w:tc>
          <w:tcPr>
            <w:tcW w:w="4397" w:type="pct"/>
          </w:tcPr>
          <w:p w14:paraId="2D882ED4" w14:textId="77777777" w:rsidR="00392F55" w:rsidRDefault="00392F55" w:rsidP="00392F55">
            <w:pPr>
              <w:pStyle w:val="Compact"/>
            </w:pPr>
            <w:r>
              <w:t>ChannelFault (</w:t>
            </w:r>
            <w:hyperlink r:id="rId70" w:history="1">
              <w:r w:rsidRPr="00ED5528">
                <w:rPr>
                  <w:rStyle w:val="Hyperlink"/>
                </w:rPr>
                <w:t>json:ChannelFault</w:t>
              </w:r>
            </w:hyperlink>
            <w:r>
              <w:t>) – 404 Not Found</w:t>
            </w:r>
          </w:p>
          <w:p w14:paraId="4B0DC08C" w14:textId="019D857D" w:rsidR="00392F55" w:rsidRDefault="00392F55" w:rsidP="00392F55">
            <w:r>
              <w:t xml:space="preserve">SecurityTokenFault </w:t>
            </w:r>
            <w:r w:rsidRPr="00392F55">
              <w:t>(</w:t>
            </w:r>
            <w:hyperlink r:id="rId71" w:history="1">
              <w:r w:rsidRPr="001532A9">
                <w:rPr>
                  <w:rStyle w:val="Hyperlink"/>
                </w:rPr>
                <w:t>json:SecurityTokenFault</w:t>
              </w:r>
            </w:hyperlink>
            <w:r w:rsidRPr="00392F55">
              <w:t>) – 40</w:t>
            </w:r>
            <w:r w:rsidR="001532A9">
              <w:t>9</w:t>
            </w:r>
            <w:r w:rsidRPr="00392F55">
              <w:t xml:space="preserve"> </w:t>
            </w:r>
            <w:r w:rsidR="00E52231">
              <w:t>Conflict</w:t>
            </w:r>
          </w:p>
        </w:tc>
      </w:tr>
    </w:tbl>
    <w:p w14:paraId="30CC1F5A" w14:textId="2BCCF5BF" w:rsidR="00BB0129" w:rsidRDefault="00E83E4F" w:rsidP="00244FCA">
      <w:pPr>
        <w:pStyle w:val="Heading3"/>
      </w:pPr>
      <w:bookmarkStart w:id="468" w:name="_Toc25337037"/>
      <w:bookmarkStart w:id="469" w:name="_Toc25357162"/>
      <w:bookmarkStart w:id="470" w:name="_Toc25447186"/>
      <w:r>
        <w:lastRenderedPageBreak/>
        <w:t>Delete Channel</w:t>
      </w:r>
      <w:bookmarkEnd w:id="468"/>
      <w:bookmarkEnd w:id="469"/>
      <w:bookmarkEnd w:id="470"/>
    </w:p>
    <w:p w14:paraId="56B1EBD9" w14:textId="1ECC6126" w:rsidR="00287F17" w:rsidRPr="00287F17" w:rsidRDefault="00287F17" w:rsidP="00287F17">
      <w:pPr>
        <w:pStyle w:val="BodyText"/>
      </w:pPr>
      <w:r>
        <w:t xml:space="preserve">The Delete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6C051A78" w14:textId="77777777" w:rsidTr="00430FC3">
        <w:trPr>
          <w:cnfStyle w:val="100000000000" w:firstRow="1" w:lastRow="0" w:firstColumn="0" w:lastColumn="0" w:oddVBand="0" w:evenVBand="0" w:oddHBand="0" w:evenHBand="0" w:firstRowFirstColumn="0" w:firstRowLastColumn="0" w:lastRowFirstColumn="0" w:lastRowLastColumn="0"/>
        </w:trPr>
        <w:tc>
          <w:tcPr>
            <w:tcW w:w="0" w:type="auto"/>
          </w:tcPr>
          <w:p w14:paraId="21DB79FE" w14:textId="77777777" w:rsidR="00BB0129" w:rsidRDefault="00E83E4F">
            <w:pPr>
              <w:pStyle w:val="Compact"/>
            </w:pPr>
            <w:r>
              <w:t>Name</w:t>
            </w:r>
          </w:p>
        </w:tc>
        <w:tc>
          <w:tcPr>
            <w:tcW w:w="0" w:type="auto"/>
          </w:tcPr>
          <w:p w14:paraId="7BE3C4E2" w14:textId="77777777" w:rsidR="00BB0129" w:rsidRDefault="00E83E4F">
            <w:pPr>
              <w:pStyle w:val="Compact"/>
            </w:pPr>
            <w:r>
              <w:t>DeleteChannel</w:t>
            </w:r>
          </w:p>
        </w:tc>
      </w:tr>
      <w:tr w:rsidR="00BB0129" w14:paraId="0E5E8D19"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1AD55DEA" w14:textId="77777777" w:rsidR="00BB0129" w:rsidRDefault="00E83E4F">
            <w:pPr>
              <w:pStyle w:val="Compact"/>
            </w:pPr>
            <w:r>
              <w:t>Description</w:t>
            </w:r>
          </w:p>
        </w:tc>
        <w:tc>
          <w:tcPr>
            <w:tcW w:w="0" w:type="auto"/>
          </w:tcPr>
          <w:p w14:paraId="06809847" w14:textId="77777777" w:rsidR="00BB0129" w:rsidRDefault="00E83E4F">
            <w:pPr>
              <w:pStyle w:val="Compact"/>
            </w:pPr>
            <w:r>
              <w:t>Deletes a channel.</w:t>
            </w:r>
          </w:p>
        </w:tc>
      </w:tr>
      <w:tr w:rsidR="00BB0129" w14:paraId="702DDA11" w14:textId="77777777" w:rsidTr="00430FC3">
        <w:tc>
          <w:tcPr>
            <w:tcW w:w="0" w:type="auto"/>
          </w:tcPr>
          <w:p w14:paraId="5C57BF7D" w14:textId="77777777" w:rsidR="00BB0129" w:rsidRDefault="00E83E4F">
            <w:pPr>
              <w:pStyle w:val="Compact"/>
            </w:pPr>
            <w:r>
              <w:t>Input</w:t>
            </w:r>
          </w:p>
        </w:tc>
        <w:tc>
          <w:tcPr>
            <w:tcW w:w="0" w:type="auto"/>
          </w:tcPr>
          <w:p w14:paraId="2D59FC39" w14:textId="070A4E94" w:rsidR="00BB0129" w:rsidRDefault="00E83E4F">
            <w:pPr>
              <w:pStyle w:val="Compact"/>
            </w:pPr>
            <w:r>
              <w:t>ChannelURI [1]</w:t>
            </w:r>
          </w:p>
        </w:tc>
      </w:tr>
      <w:tr w:rsidR="00BB0129" w14:paraId="2E74AF17"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2A13A355" w14:textId="77777777" w:rsidR="00BB0129" w:rsidRDefault="00E83E4F">
            <w:pPr>
              <w:pStyle w:val="Compact"/>
            </w:pPr>
            <w:r>
              <w:t>Behavior</w:t>
            </w:r>
          </w:p>
        </w:tc>
        <w:tc>
          <w:tcPr>
            <w:tcW w:w="0" w:type="auto"/>
          </w:tcPr>
          <w:p w14:paraId="4E6DAFBF" w14:textId="77777777" w:rsidR="00BB0129" w:rsidRDefault="00E83E4F">
            <w:r>
              <w:t>If the ChannelURI does not exist, then a ChannelFault is returned.</w:t>
            </w:r>
          </w:p>
          <w:p w14:paraId="60FC113F" w14:textId="77777777" w:rsidR="00BB0129" w:rsidRDefault="00E83E4F">
            <w:r>
              <w:t>If the specified channel is assigned security tokens and the provided token does not match a token assigned to the channel, then a ChannelFault is returned.</w:t>
            </w:r>
          </w:p>
          <w:p w14:paraId="412E7614" w14:textId="77777777" w:rsidR="00BB0129" w:rsidRDefault="00E83E4F">
            <w:r>
              <w:t>The channel along with associated sessions and messages are deleted. No notification is provided to any applications with active sessions.</w:t>
            </w:r>
          </w:p>
        </w:tc>
      </w:tr>
      <w:tr w:rsidR="00BB0129" w14:paraId="3BDD616F" w14:textId="77777777" w:rsidTr="00430FC3">
        <w:tc>
          <w:tcPr>
            <w:tcW w:w="0" w:type="auto"/>
          </w:tcPr>
          <w:p w14:paraId="4D6DC651" w14:textId="77777777" w:rsidR="00BB0129" w:rsidRDefault="00E83E4F">
            <w:pPr>
              <w:pStyle w:val="Compact"/>
            </w:pPr>
            <w:r>
              <w:t>Output</w:t>
            </w:r>
          </w:p>
        </w:tc>
        <w:tc>
          <w:tcPr>
            <w:tcW w:w="0" w:type="auto"/>
          </w:tcPr>
          <w:p w14:paraId="075DFDC7" w14:textId="77777777" w:rsidR="00BB0129" w:rsidRDefault="00E83E4F">
            <w:pPr>
              <w:pStyle w:val="Compact"/>
            </w:pPr>
            <w:r>
              <w:t>N/A</w:t>
            </w:r>
          </w:p>
        </w:tc>
      </w:tr>
      <w:tr w:rsidR="00BB0129" w14:paraId="3D59895B"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36EFA442" w14:textId="77777777" w:rsidR="00BB0129" w:rsidRDefault="00E83E4F">
            <w:pPr>
              <w:pStyle w:val="Compact"/>
            </w:pPr>
            <w:r>
              <w:t>Faults</w:t>
            </w:r>
          </w:p>
        </w:tc>
        <w:tc>
          <w:tcPr>
            <w:tcW w:w="0" w:type="auto"/>
          </w:tcPr>
          <w:p w14:paraId="227D5604" w14:textId="77777777" w:rsidR="00BB0129" w:rsidRDefault="00E83E4F">
            <w:pPr>
              <w:pStyle w:val="Compact"/>
            </w:pPr>
            <w:r>
              <w:t>ChannelFault</w:t>
            </w:r>
          </w:p>
        </w:tc>
      </w:tr>
    </w:tbl>
    <w:p w14:paraId="2EF740DA" w14:textId="10E3F332" w:rsidR="00BB0129" w:rsidRDefault="00E83E4F" w:rsidP="00430FC3">
      <w:pPr>
        <w:pStyle w:val="Heading3"/>
      </w:pPr>
      <w:bookmarkStart w:id="471" w:name="get-channel"/>
      <w:bookmarkStart w:id="472" w:name="_Toc25337038"/>
      <w:bookmarkStart w:id="473" w:name="_Toc25357163"/>
      <w:bookmarkStart w:id="474" w:name="_Toc25447187"/>
      <w:bookmarkEnd w:id="471"/>
      <w:r>
        <w:t>Get Channel</w:t>
      </w:r>
      <w:bookmarkEnd w:id="472"/>
      <w:bookmarkEnd w:id="473"/>
      <w:bookmarkEnd w:id="474"/>
    </w:p>
    <w:tbl>
      <w:tblPr>
        <w:tblStyle w:val="ListTable2"/>
        <w:tblW w:w="5000" w:type="pct"/>
        <w:tblLook w:val="0420" w:firstRow="1" w:lastRow="0" w:firstColumn="0" w:lastColumn="0" w:noHBand="0" w:noVBand="1"/>
      </w:tblPr>
      <w:tblGrid>
        <w:gridCol w:w="1217"/>
        <w:gridCol w:w="8863"/>
      </w:tblGrid>
      <w:tr w:rsidR="00BB0129" w14:paraId="56E2D241" w14:textId="77777777" w:rsidTr="00430FC3">
        <w:trPr>
          <w:cnfStyle w:val="100000000000" w:firstRow="1" w:lastRow="0" w:firstColumn="0" w:lastColumn="0" w:oddVBand="0" w:evenVBand="0" w:oddHBand="0" w:evenHBand="0" w:firstRowFirstColumn="0" w:firstRowLastColumn="0" w:lastRowFirstColumn="0" w:lastRowLastColumn="0"/>
        </w:trPr>
        <w:tc>
          <w:tcPr>
            <w:tcW w:w="0" w:type="auto"/>
          </w:tcPr>
          <w:p w14:paraId="5E7FA809" w14:textId="77777777" w:rsidR="00BB0129" w:rsidRDefault="00E83E4F">
            <w:pPr>
              <w:pStyle w:val="Compact"/>
            </w:pPr>
            <w:r>
              <w:t>Name</w:t>
            </w:r>
          </w:p>
        </w:tc>
        <w:tc>
          <w:tcPr>
            <w:tcW w:w="0" w:type="auto"/>
          </w:tcPr>
          <w:p w14:paraId="625E4DFD" w14:textId="77777777" w:rsidR="00BB0129" w:rsidRDefault="00E83E4F">
            <w:pPr>
              <w:pStyle w:val="Compact"/>
            </w:pPr>
            <w:r>
              <w:t>GetChannel</w:t>
            </w:r>
          </w:p>
        </w:tc>
      </w:tr>
      <w:tr w:rsidR="00BB0129" w14:paraId="70DED58B"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56A8DE4E" w14:textId="77777777" w:rsidR="00BB0129" w:rsidRDefault="00E83E4F">
            <w:pPr>
              <w:pStyle w:val="Compact"/>
            </w:pPr>
            <w:r>
              <w:t>Description</w:t>
            </w:r>
          </w:p>
        </w:tc>
        <w:tc>
          <w:tcPr>
            <w:tcW w:w="0" w:type="auto"/>
          </w:tcPr>
          <w:p w14:paraId="2765363F" w14:textId="77777777" w:rsidR="00BB0129" w:rsidRDefault="00E83E4F">
            <w:pPr>
              <w:pStyle w:val="Compact"/>
            </w:pPr>
            <w:r>
              <w:t>Gets information about a channel.</w:t>
            </w:r>
          </w:p>
        </w:tc>
      </w:tr>
      <w:tr w:rsidR="00BB0129" w14:paraId="6D5CA310" w14:textId="77777777" w:rsidTr="00430FC3">
        <w:tc>
          <w:tcPr>
            <w:tcW w:w="0" w:type="auto"/>
          </w:tcPr>
          <w:p w14:paraId="2FB31A5A" w14:textId="77777777" w:rsidR="00BB0129" w:rsidRDefault="00E83E4F">
            <w:pPr>
              <w:pStyle w:val="Compact"/>
            </w:pPr>
            <w:r>
              <w:t>Input</w:t>
            </w:r>
          </w:p>
        </w:tc>
        <w:tc>
          <w:tcPr>
            <w:tcW w:w="0" w:type="auto"/>
          </w:tcPr>
          <w:p w14:paraId="0506B50F" w14:textId="17FCAAA6" w:rsidR="00BB0129" w:rsidRDefault="00E83E4F">
            <w:pPr>
              <w:pStyle w:val="Compact"/>
            </w:pPr>
            <w:r>
              <w:t>ChannelUR</w:t>
            </w:r>
            <w:r w:rsidR="009557FC">
              <w:t xml:space="preserve">I </w:t>
            </w:r>
            <w:r>
              <w:t>[1]</w:t>
            </w:r>
          </w:p>
        </w:tc>
      </w:tr>
      <w:tr w:rsidR="00BB0129" w14:paraId="7C70AE0D"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15E899DF" w14:textId="77777777" w:rsidR="00BB0129" w:rsidRDefault="00E83E4F">
            <w:pPr>
              <w:pStyle w:val="Compact"/>
            </w:pPr>
            <w:r>
              <w:t>Behavior</w:t>
            </w:r>
          </w:p>
        </w:tc>
        <w:tc>
          <w:tcPr>
            <w:tcW w:w="0" w:type="auto"/>
          </w:tcPr>
          <w:p w14:paraId="1763B9A2" w14:textId="77777777" w:rsidR="00BB0129" w:rsidRDefault="00E83E4F">
            <w:r>
              <w:t>If the ChannelURI does not exist, then a ChannelFault is returned.</w:t>
            </w:r>
          </w:p>
          <w:p w14:paraId="67D5497A" w14:textId="77777777" w:rsidR="00BB0129" w:rsidRDefault="00E83E4F">
            <w:r>
              <w:t>If the specified channel is assigned security tokens and the provided token does not match a token assigned to the channel, then a ChannelFault is returned.</w:t>
            </w:r>
          </w:p>
        </w:tc>
      </w:tr>
      <w:tr w:rsidR="00BB0129" w14:paraId="27A86833" w14:textId="77777777" w:rsidTr="00430FC3">
        <w:tc>
          <w:tcPr>
            <w:tcW w:w="0" w:type="auto"/>
          </w:tcPr>
          <w:p w14:paraId="09D215AC" w14:textId="77777777" w:rsidR="00BB0129" w:rsidRDefault="00E83E4F">
            <w:pPr>
              <w:pStyle w:val="Compact"/>
            </w:pPr>
            <w:r>
              <w:t>Output</w:t>
            </w:r>
          </w:p>
        </w:tc>
        <w:tc>
          <w:tcPr>
            <w:tcW w:w="0" w:type="auto"/>
          </w:tcPr>
          <w:p w14:paraId="5B961F28" w14:textId="51C2CAFF" w:rsidR="00BB0129" w:rsidRDefault="00E83E4F">
            <w:r>
              <w:t>Channel</w:t>
            </w:r>
            <w:r w:rsidR="007D595A">
              <w:t xml:space="preserve"> </w:t>
            </w:r>
            <w:r>
              <w:t>[1], composed of:</w:t>
            </w:r>
          </w:p>
          <w:p w14:paraId="293619CC" w14:textId="4689CFAA" w:rsidR="00BB0129" w:rsidRDefault="00E83E4F">
            <w:r>
              <w:t>    ChannelURI [1]</w:t>
            </w:r>
          </w:p>
          <w:p w14:paraId="1B887FE7" w14:textId="0904B755" w:rsidR="00BB0129" w:rsidRDefault="00E83E4F">
            <w:r>
              <w:t>    ChannelType [1]</w:t>
            </w:r>
          </w:p>
          <w:p w14:paraId="5E9F7DC2" w14:textId="21458F91" w:rsidR="00BB0129" w:rsidRDefault="00E83E4F">
            <w:r>
              <w:t>    ChannelDescription [0..1]</w:t>
            </w:r>
          </w:p>
        </w:tc>
      </w:tr>
      <w:tr w:rsidR="00BB0129" w14:paraId="7C002147"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02B23583" w14:textId="77777777" w:rsidR="00BB0129" w:rsidRDefault="00E83E4F">
            <w:pPr>
              <w:pStyle w:val="Compact"/>
            </w:pPr>
            <w:r>
              <w:t>Faults</w:t>
            </w:r>
          </w:p>
        </w:tc>
        <w:tc>
          <w:tcPr>
            <w:tcW w:w="0" w:type="auto"/>
          </w:tcPr>
          <w:p w14:paraId="09BB92EC" w14:textId="77777777" w:rsidR="00BB0129" w:rsidRDefault="00E83E4F">
            <w:pPr>
              <w:pStyle w:val="Compact"/>
            </w:pPr>
            <w:r>
              <w:t>ChannelFault</w:t>
            </w:r>
          </w:p>
        </w:tc>
      </w:tr>
    </w:tbl>
    <w:p w14:paraId="2C09A4CF" w14:textId="3724EDAC" w:rsidR="00BB0129" w:rsidRDefault="00E83E4F" w:rsidP="00430FC3">
      <w:pPr>
        <w:pStyle w:val="Heading3"/>
      </w:pPr>
      <w:bookmarkStart w:id="475" w:name="get-channels"/>
      <w:bookmarkStart w:id="476" w:name="_Toc25337039"/>
      <w:bookmarkStart w:id="477" w:name="_Toc25357164"/>
      <w:bookmarkStart w:id="478" w:name="_Toc25447188"/>
      <w:bookmarkEnd w:id="475"/>
      <w:r>
        <w:t>Get Channels</w:t>
      </w:r>
      <w:bookmarkEnd w:id="476"/>
      <w:bookmarkEnd w:id="477"/>
      <w:bookmarkEnd w:id="478"/>
    </w:p>
    <w:tbl>
      <w:tblPr>
        <w:tblStyle w:val="ListTable2"/>
        <w:tblW w:w="5000" w:type="pct"/>
        <w:tblLook w:val="0420" w:firstRow="1" w:lastRow="0" w:firstColumn="0" w:lastColumn="0" w:noHBand="0" w:noVBand="1"/>
      </w:tblPr>
      <w:tblGrid>
        <w:gridCol w:w="1217"/>
        <w:gridCol w:w="8863"/>
      </w:tblGrid>
      <w:tr w:rsidR="00BB0129" w14:paraId="694E74F7" w14:textId="77777777" w:rsidTr="00430FC3">
        <w:trPr>
          <w:cnfStyle w:val="100000000000" w:firstRow="1" w:lastRow="0" w:firstColumn="0" w:lastColumn="0" w:oddVBand="0" w:evenVBand="0" w:oddHBand="0" w:evenHBand="0" w:firstRowFirstColumn="0" w:firstRowLastColumn="0" w:lastRowFirstColumn="0" w:lastRowLastColumn="0"/>
        </w:trPr>
        <w:tc>
          <w:tcPr>
            <w:tcW w:w="0" w:type="auto"/>
          </w:tcPr>
          <w:p w14:paraId="090465DB" w14:textId="77777777" w:rsidR="00BB0129" w:rsidRDefault="00E83E4F">
            <w:pPr>
              <w:pStyle w:val="Compact"/>
            </w:pPr>
            <w:r>
              <w:t>Name</w:t>
            </w:r>
          </w:p>
        </w:tc>
        <w:tc>
          <w:tcPr>
            <w:tcW w:w="0" w:type="auto"/>
          </w:tcPr>
          <w:p w14:paraId="08C42F12" w14:textId="77777777" w:rsidR="00BB0129" w:rsidRDefault="00E83E4F">
            <w:pPr>
              <w:pStyle w:val="Compact"/>
            </w:pPr>
            <w:r>
              <w:t>GetChannels</w:t>
            </w:r>
          </w:p>
        </w:tc>
      </w:tr>
      <w:tr w:rsidR="00BB0129" w14:paraId="6F73CDBB"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01EA271D" w14:textId="77777777" w:rsidR="00BB0129" w:rsidRDefault="00E83E4F">
            <w:pPr>
              <w:pStyle w:val="Compact"/>
            </w:pPr>
            <w:r>
              <w:t>Description</w:t>
            </w:r>
          </w:p>
        </w:tc>
        <w:tc>
          <w:tcPr>
            <w:tcW w:w="0" w:type="auto"/>
          </w:tcPr>
          <w:p w14:paraId="0EEB2EEC" w14:textId="77777777" w:rsidR="00BB0129" w:rsidRDefault="00E83E4F">
            <w:pPr>
              <w:pStyle w:val="Compact"/>
            </w:pPr>
            <w:r>
              <w:t>Gets information about all channels.</w:t>
            </w:r>
          </w:p>
        </w:tc>
      </w:tr>
      <w:tr w:rsidR="00BB0129" w14:paraId="0DF48DBC" w14:textId="77777777" w:rsidTr="00430FC3">
        <w:tc>
          <w:tcPr>
            <w:tcW w:w="0" w:type="auto"/>
          </w:tcPr>
          <w:p w14:paraId="48A8600A" w14:textId="77777777" w:rsidR="00BB0129" w:rsidRDefault="00E83E4F">
            <w:pPr>
              <w:pStyle w:val="Compact"/>
            </w:pPr>
            <w:r>
              <w:t>Input</w:t>
            </w:r>
          </w:p>
        </w:tc>
        <w:tc>
          <w:tcPr>
            <w:tcW w:w="0" w:type="auto"/>
          </w:tcPr>
          <w:p w14:paraId="7E79490E" w14:textId="77777777" w:rsidR="00BB0129" w:rsidRDefault="00E83E4F">
            <w:pPr>
              <w:pStyle w:val="Compact"/>
            </w:pPr>
            <w:r>
              <w:t>N/A</w:t>
            </w:r>
          </w:p>
        </w:tc>
      </w:tr>
      <w:tr w:rsidR="00BB0129" w14:paraId="2A47BA2B"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79EE0B48" w14:textId="77777777" w:rsidR="00BB0129" w:rsidRDefault="00E83E4F">
            <w:pPr>
              <w:pStyle w:val="Compact"/>
            </w:pPr>
            <w:r>
              <w:t>Behavior</w:t>
            </w:r>
          </w:p>
        </w:tc>
        <w:tc>
          <w:tcPr>
            <w:tcW w:w="0" w:type="auto"/>
          </w:tcPr>
          <w:p w14:paraId="3C33CCE1" w14:textId="77777777" w:rsidR="00BB0129" w:rsidRDefault="00E83E4F">
            <w:pPr>
              <w:pStyle w:val="Compact"/>
            </w:pPr>
            <w:r>
              <w:t>The channels returned are filtered by those that match the security token. Any channel that does not have security tokens assigned are returned regardless.</w:t>
            </w:r>
          </w:p>
        </w:tc>
      </w:tr>
      <w:tr w:rsidR="00BB0129" w14:paraId="6D5D55A5" w14:textId="77777777" w:rsidTr="00430FC3">
        <w:tc>
          <w:tcPr>
            <w:tcW w:w="0" w:type="auto"/>
          </w:tcPr>
          <w:p w14:paraId="1CBDC2B7" w14:textId="77777777" w:rsidR="00BB0129" w:rsidRDefault="00E83E4F">
            <w:pPr>
              <w:pStyle w:val="Compact"/>
            </w:pPr>
            <w:r>
              <w:t>Output</w:t>
            </w:r>
          </w:p>
        </w:tc>
        <w:tc>
          <w:tcPr>
            <w:tcW w:w="0" w:type="auto"/>
          </w:tcPr>
          <w:p w14:paraId="36E397B6" w14:textId="54B61BA1" w:rsidR="00BB0129" w:rsidRDefault="00E83E4F">
            <w:r>
              <w:t>Chann</w:t>
            </w:r>
            <w:r w:rsidR="007F0B22">
              <w:t xml:space="preserve">el </w:t>
            </w:r>
            <w:r>
              <w:t>[0..*], composed of:</w:t>
            </w:r>
          </w:p>
          <w:p w14:paraId="543FE18E" w14:textId="77777777" w:rsidR="00BB0129" w:rsidRDefault="00E83E4F">
            <w:r>
              <w:t>    ChannelURI (</w:t>
            </w:r>
            <w:hyperlink r:id="rId72" w:anchor="string">
              <w:r>
                <w:rPr>
                  <w:rStyle w:val="Hyperlink"/>
                </w:rPr>
                <w:t>xs:string</w:t>
              </w:r>
            </w:hyperlink>
            <w:r>
              <w:t>) [1]</w:t>
            </w:r>
          </w:p>
          <w:p w14:paraId="31BCE685" w14:textId="77777777" w:rsidR="00BB0129" w:rsidRDefault="00E83E4F">
            <w:r>
              <w:t>    ChannelType (</w:t>
            </w:r>
            <w:hyperlink r:id="rId73" w:anchor="channel-type-xml">
              <w:r>
                <w:rPr>
                  <w:rStyle w:val="Hyperlink"/>
                </w:rPr>
                <w:t>isbm:ChannelType</w:t>
              </w:r>
            </w:hyperlink>
            <w:r>
              <w:t>) [1]</w:t>
            </w:r>
          </w:p>
          <w:p w14:paraId="36E43F4E" w14:textId="77777777" w:rsidR="00BB0129" w:rsidRDefault="00E83E4F">
            <w:r>
              <w:t>    ChannelDescription (</w:t>
            </w:r>
            <w:hyperlink r:id="rId74" w:anchor="string">
              <w:r>
                <w:rPr>
                  <w:rStyle w:val="Hyperlink"/>
                </w:rPr>
                <w:t>xs:string</w:t>
              </w:r>
            </w:hyperlink>
            <w:r>
              <w:t>) [0..1]</w:t>
            </w:r>
          </w:p>
        </w:tc>
      </w:tr>
      <w:tr w:rsidR="00BB0129" w14:paraId="02C825D0"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30AB91A1" w14:textId="77777777" w:rsidR="00BB0129" w:rsidRDefault="00E83E4F">
            <w:pPr>
              <w:pStyle w:val="Compact"/>
            </w:pPr>
            <w:r>
              <w:t>Faults</w:t>
            </w:r>
          </w:p>
        </w:tc>
        <w:tc>
          <w:tcPr>
            <w:tcW w:w="0" w:type="auto"/>
          </w:tcPr>
          <w:p w14:paraId="40FE9C8A" w14:textId="77777777" w:rsidR="00BB0129" w:rsidRDefault="00E83E4F">
            <w:pPr>
              <w:pStyle w:val="Compact"/>
            </w:pPr>
            <w:r>
              <w:t>N/A</w:t>
            </w:r>
          </w:p>
        </w:tc>
      </w:tr>
    </w:tbl>
    <w:p w14:paraId="545160FF" w14:textId="7080F92C" w:rsidR="004F3470" w:rsidRDefault="004F3470" w:rsidP="00BF5A6C">
      <w:pPr>
        <w:pStyle w:val="Heading4"/>
      </w:pPr>
      <w:bookmarkStart w:id="479" w:name="notification-service"/>
      <w:bookmarkStart w:id="480" w:name="_Toc25337040"/>
      <w:bookmarkEnd w:id="479"/>
      <w:r>
        <w:lastRenderedPageBreak/>
        <w:t>3.2.</w:t>
      </w:r>
      <w:r w:rsidR="0043207D">
        <w:t>7</w:t>
      </w:r>
      <w:r>
        <w:t xml:space="preserve"> SOAP </w:t>
      </w:r>
      <w:bookmarkEnd w:id="480"/>
      <w:r>
        <w:t>Mapping</w:t>
      </w:r>
    </w:p>
    <w:p w14:paraId="1C071237" w14:textId="7AF4F718" w:rsidR="0043207D" w:rsidRPr="0043207D" w:rsidRDefault="0043207D" w:rsidP="0043207D">
      <w:pPr>
        <w:pStyle w:val="BodyText"/>
      </w:pPr>
      <w:r>
        <w:t>The following table shows the SOAP and REST interfaces for the Channel Management Services.</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BF5A6C" w14:paraId="2325A366"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4B14B250" w14:textId="77777777" w:rsidR="00BF5A6C" w:rsidRPr="00BF5A6C" w:rsidRDefault="00BF5A6C" w:rsidP="00371F65">
            <w:pPr>
              <w:pStyle w:val="Compact"/>
            </w:pPr>
            <w:r w:rsidRPr="00BF5A6C">
              <w:t>Input</w:t>
            </w:r>
          </w:p>
        </w:tc>
        <w:tc>
          <w:tcPr>
            <w:tcW w:w="4397" w:type="pct"/>
          </w:tcPr>
          <w:p w14:paraId="74097476" w14:textId="77777777" w:rsidR="00BF5A6C" w:rsidRPr="00BF5A6C" w:rsidRDefault="00BF5A6C" w:rsidP="00371F65">
            <w:pPr>
              <w:rPr>
                <w:bCs/>
              </w:rPr>
            </w:pPr>
            <w:r w:rsidRPr="00BF5A6C">
              <w:t>GetChannels</w:t>
            </w:r>
            <w:r w:rsidRPr="00BF5A6C">
              <w:rPr>
                <w:bCs/>
              </w:rPr>
              <w:t xml:space="preserve"> (</w:t>
            </w:r>
            <w:hyperlink r:id="rId75" w:history="1">
              <w:r w:rsidRPr="00BF5A6C">
                <w:rPr>
                  <w:rStyle w:val="Hyperlink"/>
                </w:rPr>
                <w:t>isbm:</w:t>
              </w:r>
              <w:r w:rsidRPr="00BF5A6C">
                <w:rPr>
                  <w:rStyle w:val="Hyperlink"/>
                  <w:bCs/>
                </w:rPr>
                <w:t>G</w:t>
              </w:r>
              <w:r w:rsidRPr="00BF5A6C">
                <w:rPr>
                  <w:rStyle w:val="Hyperlink"/>
                </w:rPr>
                <w:t>etChannel</w:t>
              </w:r>
            </w:hyperlink>
            <w:r w:rsidRPr="00BF5A6C">
              <w:rPr>
                <w:rStyle w:val="Hyperlink"/>
              </w:rPr>
              <w:t>s</w:t>
            </w:r>
            <w:r w:rsidRPr="00BF5A6C">
              <w:rPr>
                <w:bCs/>
              </w:rPr>
              <w:t>)</w:t>
            </w:r>
          </w:p>
          <w:p w14:paraId="29C5C50F" w14:textId="77777777" w:rsidR="00BF5A6C" w:rsidRPr="00BF5A6C" w:rsidRDefault="00BF5A6C" w:rsidP="00BF5A6C">
            <w:pPr>
              <w:pStyle w:val="ListParagraph"/>
              <w:numPr>
                <w:ilvl w:val="0"/>
                <w:numId w:val="7"/>
              </w:numPr>
            </w:pPr>
            <w:r w:rsidRPr="00BF5A6C">
              <w:t>ChannelURI (</w:t>
            </w:r>
            <w:hyperlink r:id="rId76" w:anchor="string">
              <w:r w:rsidRPr="00BF5A6C">
                <w:rPr>
                  <w:rStyle w:val="Hyperlink"/>
                </w:rPr>
                <w:t>xs:string</w:t>
              </w:r>
            </w:hyperlink>
            <w:r w:rsidRPr="00BF5A6C">
              <w:t>) [1]</w:t>
            </w:r>
          </w:p>
        </w:tc>
      </w:tr>
      <w:tr w:rsidR="00BF5A6C" w14:paraId="566B1E2C" w14:textId="77777777" w:rsidTr="00BF5A6C">
        <w:tc>
          <w:tcPr>
            <w:tcW w:w="603" w:type="pct"/>
          </w:tcPr>
          <w:p w14:paraId="61F37067" w14:textId="03DB9668" w:rsidR="00BF5A6C" w:rsidRDefault="00BF5A6C" w:rsidP="00AE68DF">
            <w:pPr>
              <w:pStyle w:val="Compact"/>
            </w:pPr>
            <w:r>
              <w:t>Output</w:t>
            </w:r>
          </w:p>
        </w:tc>
        <w:tc>
          <w:tcPr>
            <w:tcW w:w="4397" w:type="pct"/>
          </w:tcPr>
          <w:p w14:paraId="0FE284F4" w14:textId="77777777" w:rsidR="00BF5A6C" w:rsidRDefault="00BF5A6C" w:rsidP="00AE68DF">
            <w:r>
              <w:t>Get</w:t>
            </w:r>
            <w:r w:rsidRPr="00947376">
              <w:t>Channel</w:t>
            </w:r>
            <w:r>
              <w:t>s</w:t>
            </w:r>
            <w:r w:rsidRPr="00947376">
              <w:t>Response</w:t>
            </w:r>
            <w:r>
              <w:t xml:space="preserve"> (</w:t>
            </w:r>
            <w:hyperlink r:id="rId77" w:history="1">
              <w:r>
                <w:rPr>
                  <w:rStyle w:val="Hyperlink"/>
                </w:rPr>
                <w:t>isbm:Get</w:t>
              </w:r>
              <w:r w:rsidRPr="00947376">
                <w:rPr>
                  <w:rStyle w:val="Hyperlink"/>
                </w:rPr>
                <w:t>Channel</w:t>
              </w:r>
              <w:r>
                <w:rPr>
                  <w:rStyle w:val="Hyperlink"/>
                </w:rPr>
                <w:t>s</w:t>
              </w:r>
              <w:r w:rsidRPr="00947376">
                <w:rPr>
                  <w:rStyle w:val="Hyperlink"/>
                </w:rPr>
                <w:t>Response</w:t>
              </w:r>
            </w:hyperlink>
            <w:r>
              <w:t>)</w:t>
            </w:r>
          </w:p>
          <w:p w14:paraId="00135185" w14:textId="77777777" w:rsidR="00BF5A6C" w:rsidRDefault="00BF5A6C" w:rsidP="00AE68DF">
            <w:pPr>
              <w:pStyle w:val="ListParagraph"/>
              <w:numPr>
                <w:ilvl w:val="0"/>
                <w:numId w:val="7"/>
              </w:numPr>
            </w:pPr>
            <w:r>
              <w:t>Channel (</w:t>
            </w:r>
            <w:hyperlink w:anchor="channel-xml" w:history="1">
              <w:r w:rsidRPr="00A5568A">
                <w:rPr>
                  <w:rStyle w:val="Hyperlink"/>
                </w:rPr>
                <w:t>isbm:Channel</w:t>
              </w:r>
            </w:hyperlink>
            <w:r>
              <w:t>) [0..*], composed of:</w:t>
            </w:r>
          </w:p>
          <w:p w14:paraId="002B1CBC" w14:textId="569C21B5" w:rsidR="00BF5A6C" w:rsidRPr="00BF5A6C" w:rsidRDefault="00BF5A6C" w:rsidP="00BF5A6C">
            <w:pPr>
              <w:pStyle w:val="ListParagraph"/>
              <w:numPr>
                <w:ilvl w:val="1"/>
                <w:numId w:val="7"/>
              </w:numPr>
            </w:pPr>
            <w:r w:rsidRPr="00BF5A6C">
              <w:t>ChannelURI (</w:t>
            </w:r>
            <w:hyperlink r:id="rId78" w:anchor="string">
              <w:r w:rsidRPr="00277D21">
                <w:rPr>
                  <w:rStyle w:val="Hyperlink"/>
                </w:rPr>
                <w:t>xs:string</w:t>
              </w:r>
            </w:hyperlink>
            <w:r w:rsidRPr="00BF5A6C">
              <w:t>) [1]</w:t>
            </w:r>
          </w:p>
          <w:p w14:paraId="10F9FB5E" w14:textId="7C8362CC" w:rsidR="00BF5A6C" w:rsidRPr="00BF5A6C" w:rsidRDefault="00BF5A6C" w:rsidP="00BF5A6C">
            <w:pPr>
              <w:pStyle w:val="ListParagraph"/>
              <w:numPr>
                <w:ilvl w:val="1"/>
                <w:numId w:val="7"/>
              </w:numPr>
            </w:pPr>
            <w:r w:rsidRPr="00BF5A6C">
              <w:t>ChannelType (</w:t>
            </w:r>
            <w:hyperlink w:anchor="_ChannelType">
              <w:r w:rsidRPr="00277D21">
                <w:rPr>
                  <w:rStyle w:val="Hyperlink"/>
                </w:rPr>
                <w:t>isbm:ChannelType</w:t>
              </w:r>
            </w:hyperlink>
            <w:r w:rsidRPr="00BF5A6C">
              <w:t>) [1]</w:t>
            </w:r>
          </w:p>
          <w:p w14:paraId="2F5E7995" w14:textId="51CE5564" w:rsidR="00BF5A6C" w:rsidRDefault="00BF5A6C" w:rsidP="00BF5A6C">
            <w:pPr>
              <w:pStyle w:val="ListParagraph"/>
              <w:numPr>
                <w:ilvl w:val="1"/>
                <w:numId w:val="7"/>
              </w:numPr>
            </w:pPr>
            <w:r w:rsidRPr="00BF5A6C">
              <w:t>ChannelDescription (</w:t>
            </w:r>
            <w:hyperlink r:id="rId79" w:anchor="string">
              <w:r w:rsidRPr="00277D21">
                <w:rPr>
                  <w:rStyle w:val="Hyperlink"/>
                </w:rPr>
                <w:t>xs:string</w:t>
              </w:r>
            </w:hyperlink>
            <w:r w:rsidRPr="00BF5A6C">
              <w:t>) [0..1]</w:t>
            </w:r>
          </w:p>
        </w:tc>
      </w:tr>
      <w:tr w:rsidR="00BF5A6C" w14:paraId="652088AB"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01FC8569" w14:textId="479BA0C3" w:rsidR="00BF5A6C" w:rsidRDefault="00BF5A6C" w:rsidP="00AE68DF">
            <w:pPr>
              <w:pStyle w:val="Compact"/>
            </w:pPr>
            <w:r>
              <w:t>Faults</w:t>
            </w:r>
          </w:p>
        </w:tc>
        <w:tc>
          <w:tcPr>
            <w:tcW w:w="4397" w:type="pct"/>
          </w:tcPr>
          <w:p w14:paraId="4F96BEBF" w14:textId="77777777" w:rsidR="00BF5A6C" w:rsidRDefault="00BF5A6C" w:rsidP="00AE68DF">
            <w:pPr>
              <w:pStyle w:val="Compact"/>
            </w:pPr>
            <w:r w:rsidRPr="00BF5A6C">
              <w:t>N/A</w:t>
            </w:r>
          </w:p>
        </w:tc>
      </w:tr>
    </w:tbl>
    <w:p w14:paraId="6AF917A5" w14:textId="0B73FD70" w:rsidR="004F3470" w:rsidRDefault="004F3470" w:rsidP="004F3470">
      <w:pPr>
        <w:pStyle w:val="Heading4"/>
      </w:pPr>
      <w:r>
        <w:t>3.2.</w:t>
      </w:r>
      <w:r w:rsidR="00A76F5E">
        <w:t>6</w:t>
      </w:r>
      <w:r>
        <w:t>.2 REST Mapping</w:t>
      </w:r>
    </w:p>
    <w:p w14:paraId="710D124B" w14:textId="4BC7822D" w:rsidR="004F3470" w:rsidRDefault="004F3470" w:rsidP="004F3470">
      <w:pPr>
        <w:pStyle w:val="BodyText"/>
      </w:pPr>
      <w:r>
        <w:t>The Get Channels general interface is mapped into a RESTful interface as an OpenAPI description according to the following rules.</w:t>
      </w:r>
    </w:p>
    <w:p w14:paraId="1D83C31B" w14:textId="21F0352F" w:rsidR="004F3470" w:rsidRDefault="004F3470" w:rsidP="00BF5A6C">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00" w:firstRow="0" w:lastRow="0" w:firstColumn="0" w:lastColumn="0" w:noHBand="0" w:noVBand="1"/>
      </w:tblPr>
      <w:tblGrid>
        <w:gridCol w:w="1226"/>
        <w:gridCol w:w="8936"/>
      </w:tblGrid>
      <w:tr w:rsidR="00BF5A6C" w14:paraId="2985020D"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76670992" w14:textId="2D955955" w:rsidR="00BF5A6C" w:rsidRPr="00BF5A6C" w:rsidRDefault="00BF5A6C" w:rsidP="00371F65">
            <w:pPr>
              <w:pStyle w:val="Compact"/>
              <w:rPr>
                <w:sz w:val="18"/>
              </w:rPr>
            </w:pPr>
            <w:r w:rsidRPr="00BF5A6C">
              <w:rPr>
                <w:sz w:val="18"/>
                <w:lang w:val="en-AU"/>
              </w:rPr>
              <w:t xml:space="preserve">HTTP </w:t>
            </w:r>
            <w:r w:rsidRPr="003B5061">
              <w:t>M</w:t>
            </w:r>
            <w:r>
              <w:t>ethod</w:t>
            </w:r>
          </w:p>
        </w:tc>
        <w:tc>
          <w:tcPr>
            <w:tcW w:w="4397" w:type="pct"/>
          </w:tcPr>
          <w:p w14:paraId="40842B7C" w14:textId="0FE4A046" w:rsidR="00BF5A6C" w:rsidRPr="00BF5A6C" w:rsidRDefault="00BF5A6C" w:rsidP="00BF5A6C">
            <w:pPr>
              <w:rPr>
                <w:sz w:val="18"/>
              </w:rPr>
            </w:pPr>
            <w:r>
              <w:rPr>
                <w:bCs/>
              </w:rPr>
              <w:t>GET</w:t>
            </w:r>
          </w:p>
        </w:tc>
      </w:tr>
      <w:tr w:rsidR="00BF5A6C" w14:paraId="0C1D764E" w14:textId="77777777" w:rsidTr="00BF5A6C">
        <w:tc>
          <w:tcPr>
            <w:tcW w:w="603" w:type="pct"/>
          </w:tcPr>
          <w:p w14:paraId="6F2A3ADD" w14:textId="77777777" w:rsidR="00BF5A6C" w:rsidRPr="00BF5A6C" w:rsidRDefault="00BF5A6C" w:rsidP="00371F65">
            <w:pPr>
              <w:pStyle w:val="Compact"/>
              <w:rPr>
                <w:lang w:val="en-AU"/>
              </w:rPr>
            </w:pPr>
            <w:r>
              <w:t xml:space="preserve">URL </w:t>
            </w:r>
          </w:p>
        </w:tc>
        <w:tc>
          <w:tcPr>
            <w:tcW w:w="4397" w:type="pct"/>
          </w:tcPr>
          <w:p w14:paraId="422121E0" w14:textId="77777777" w:rsidR="00BF5A6C" w:rsidRPr="00BF5A6C" w:rsidRDefault="00BF5A6C" w:rsidP="00BF5A6C">
            <w:pPr>
              <w:rPr>
                <w:sz w:val="18"/>
              </w:rPr>
            </w:pPr>
            <w:r w:rsidRPr="00BF5A6C">
              <w:t>/channels</w:t>
            </w:r>
          </w:p>
        </w:tc>
      </w:tr>
      <w:tr w:rsidR="00BF5A6C" w14:paraId="5AE5A00F"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478E8FE3" w14:textId="4AC44850" w:rsidR="00BF5A6C" w:rsidRPr="00BF5A6C" w:rsidRDefault="00BF5A6C" w:rsidP="00371F65">
            <w:pPr>
              <w:pStyle w:val="Compact"/>
              <w:rPr>
                <w:sz w:val="18"/>
              </w:rPr>
            </w:pPr>
            <w:r w:rsidRPr="00BF5A6C">
              <w:rPr>
                <w:sz w:val="18"/>
                <w:lang w:val="en-AU"/>
              </w:rPr>
              <w:t xml:space="preserve">HTTP </w:t>
            </w:r>
            <w:r>
              <w:t>Body</w:t>
            </w:r>
          </w:p>
        </w:tc>
        <w:tc>
          <w:tcPr>
            <w:tcW w:w="4397" w:type="pct"/>
          </w:tcPr>
          <w:p w14:paraId="6E3DFB7B" w14:textId="09603B39" w:rsidR="00BF5A6C" w:rsidRPr="00BF5A6C" w:rsidRDefault="00BF5A6C" w:rsidP="00BF5A6C">
            <w:pPr>
              <w:rPr>
                <w:sz w:val="18"/>
              </w:rPr>
            </w:pPr>
            <w:r>
              <w:t>None</w:t>
            </w:r>
          </w:p>
        </w:tc>
      </w:tr>
      <w:tr w:rsidR="00BF5A6C" w14:paraId="7983F6E9" w14:textId="77777777" w:rsidTr="00BF5A6C">
        <w:tc>
          <w:tcPr>
            <w:tcW w:w="603" w:type="pct"/>
          </w:tcPr>
          <w:p w14:paraId="005076E7" w14:textId="63682732" w:rsidR="00BF5A6C" w:rsidRPr="00BF5A6C" w:rsidRDefault="00BF5A6C" w:rsidP="00371F65">
            <w:pPr>
              <w:pStyle w:val="Compact"/>
              <w:rPr>
                <w:sz w:val="18"/>
              </w:rPr>
            </w:pPr>
            <w:r w:rsidRPr="00BF5A6C">
              <w:rPr>
                <w:sz w:val="18"/>
                <w:lang w:val="en-AU"/>
              </w:rPr>
              <w:t xml:space="preserve">HTTP </w:t>
            </w:r>
            <w:r>
              <w:t>Response (Success)</w:t>
            </w:r>
          </w:p>
        </w:tc>
        <w:tc>
          <w:tcPr>
            <w:tcW w:w="4397" w:type="pct"/>
          </w:tcPr>
          <w:p w14:paraId="2F5C0DA3" w14:textId="1A3C0A0D" w:rsidR="00BF5A6C" w:rsidRPr="00BF5A6C" w:rsidRDefault="00BF5A6C" w:rsidP="00371F65">
            <w:pPr>
              <w:pStyle w:val="Compact"/>
              <w:rPr>
                <w:sz w:val="18"/>
              </w:rPr>
            </w:pPr>
            <w:r>
              <w:t>200 OK</w:t>
            </w:r>
          </w:p>
        </w:tc>
      </w:tr>
      <w:tr w:rsidR="00BF5A6C" w14:paraId="015CEE8F" w14:textId="77777777" w:rsidTr="00BF5A6C">
        <w:trPr>
          <w:cnfStyle w:val="000000100000" w:firstRow="0" w:lastRow="0" w:firstColumn="0" w:lastColumn="0" w:oddVBand="0" w:evenVBand="0" w:oddHBand="1" w:evenHBand="0" w:firstRowFirstColumn="0" w:firstRowLastColumn="0" w:lastRowFirstColumn="0" w:lastRowLastColumn="0"/>
        </w:trPr>
        <w:tc>
          <w:tcPr>
            <w:tcW w:w="603" w:type="pct"/>
          </w:tcPr>
          <w:p w14:paraId="647510C5" w14:textId="77777777" w:rsidR="00BF5A6C" w:rsidRPr="00BF5A6C" w:rsidRDefault="00BF5A6C" w:rsidP="00371F65">
            <w:pPr>
              <w:pStyle w:val="Compact"/>
            </w:pPr>
            <w:r>
              <w:t>Output</w:t>
            </w:r>
          </w:p>
        </w:tc>
        <w:tc>
          <w:tcPr>
            <w:tcW w:w="4397" w:type="pct"/>
          </w:tcPr>
          <w:p w14:paraId="7A11364C" w14:textId="77777777" w:rsidR="00BF5A6C" w:rsidRPr="00BF5A6C" w:rsidRDefault="00BF5A6C" w:rsidP="00371F65">
            <w:pPr>
              <w:pStyle w:val="Compact"/>
              <w:rPr>
                <w:sz w:val="18"/>
              </w:rPr>
            </w:pPr>
            <w:r w:rsidRPr="009E20EB">
              <w:t xml:space="preserve">Channel </w:t>
            </w:r>
            <w:r>
              <w:rPr>
                <w:bCs/>
              </w:rPr>
              <w:t>(</w:t>
            </w:r>
            <w:hyperlink w:anchor="_Channel" w:history="1">
              <w:r w:rsidRPr="00CE07DE">
                <w:rPr>
                  <w:rStyle w:val="Hyperlink"/>
                  <w:bCs/>
                </w:rPr>
                <w:t>json:Channel</w:t>
              </w:r>
            </w:hyperlink>
            <w:r>
              <w:rPr>
                <w:bCs/>
              </w:rPr>
              <w:t xml:space="preserve">) [0..*] </w:t>
            </w:r>
            <w:r w:rsidRPr="009E20EB">
              <w:t xml:space="preserve">excluding </w:t>
            </w:r>
            <w:r>
              <w:rPr>
                <w:bCs/>
              </w:rPr>
              <w:t>s</w:t>
            </w:r>
            <w:r w:rsidRPr="00272291">
              <w:rPr>
                <w:bCs/>
              </w:rPr>
              <w:t>ecurityTokens</w:t>
            </w:r>
          </w:p>
        </w:tc>
      </w:tr>
      <w:tr w:rsidR="00BF5A6C" w14:paraId="5246F1C3" w14:textId="77777777" w:rsidTr="00BF5A6C">
        <w:trPr>
          <w:trHeight w:val="972"/>
        </w:trPr>
        <w:tc>
          <w:tcPr>
            <w:tcW w:w="603" w:type="pct"/>
          </w:tcPr>
          <w:p w14:paraId="7D57F6B7" w14:textId="7FE6F173" w:rsidR="00BF5A6C" w:rsidRPr="00BF5A6C" w:rsidRDefault="00BF5A6C" w:rsidP="00371F65">
            <w:pPr>
              <w:pStyle w:val="Compact"/>
              <w:rPr>
                <w:sz w:val="18"/>
              </w:rPr>
            </w:pPr>
            <w:r w:rsidRPr="00BF5A6C">
              <w:rPr>
                <w:sz w:val="18"/>
                <w:lang w:val="en-AU"/>
              </w:rPr>
              <w:t xml:space="preserve">HTTP </w:t>
            </w:r>
            <w:r>
              <w:t>Response</w:t>
            </w:r>
          </w:p>
          <w:p w14:paraId="32A0B5B4" w14:textId="2CD41B12" w:rsidR="00BF5A6C" w:rsidRPr="00BF5A6C" w:rsidRDefault="00BF5A6C" w:rsidP="00371F65">
            <w:pPr>
              <w:pStyle w:val="Compact"/>
              <w:rPr>
                <w:sz w:val="18"/>
              </w:rPr>
            </w:pPr>
            <w:r>
              <w:t>(Error)</w:t>
            </w:r>
          </w:p>
        </w:tc>
        <w:tc>
          <w:tcPr>
            <w:tcW w:w="4397" w:type="pct"/>
          </w:tcPr>
          <w:p w14:paraId="5A679188" w14:textId="77777777" w:rsidR="00BF5A6C" w:rsidRPr="00BF5A6C" w:rsidRDefault="00BF5A6C" w:rsidP="00371F65">
            <w:pPr>
              <w:pStyle w:val="Compact"/>
              <w:rPr>
                <w:sz w:val="18"/>
              </w:rPr>
            </w:pPr>
            <w:r w:rsidRPr="00BF5A6C">
              <w:rPr>
                <w:sz w:val="18"/>
                <w:lang w:val="en-AU"/>
              </w:rPr>
              <w:t>N/A</w:t>
            </w:r>
          </w:p>
        </w:tc>
      </w:tr>
    </w:tbl>
    <w:p w14:paraId="535F6192" w14:textId="57DB26F3" w:rsidR="00BB0129" w:rsidRDefault="00E83E4F" w:rsidP="00430FC3">
      <w:pPr>
        <w:pStyle w:val="Heading2"/>
      </w:pPr>
      <w:bookmarkStart w:id="481" w:name="_Toc25337043"/>
      <w:bookmarkStart w:id="482" w:name="_Toc25357165"/>
      <w:bookmarkStart w:id="483" w:name="_Toc25447189"/>
      <w:r>
        <w:t>Notification Service</w:t>
      </w:r>
      <w:bookmarkEnd w:id="481"/>
      <w:bookmarkEnd w:id="482"/>
      <w:bookmarkEnd w:id="483"/>
    </w:p>
    <w:p w14:paraId="24CBC6BA" w14:textId="792A3511" w:rsidR="00683E8A" w:rsidRDefault="00683E8A" w:rsidP="00430FC3">
      <w:pPr>
        <w:pStyle w:val="BodyText"/>
      </w:pPr>
      <w:r>
        <w:t xml:space="preserve">The Notification Service for SOAP Interface is </w:t>
      </w:r>
      <w:hyperlink r:id="rId80">
        <w:r>
          <w:rPr>
            <w:rStyle w:val="Hyperlink"/>
          </w:rPr>
          <w:t>available as a WSDL description</w:t>
        </w:r>
      </w:hyperlink>
      <w:r>
        <w:t xml:space="preserve"> and for REST Interface is </w:t>
      </w:r>
      <w:hyperlink r:id="rId81" w:history="1">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w:t>
      </w:r>
      <w:ins w:id="484" w:author="Dennis Brandl" w:date="2019-11-25T18:57:00Z">
        <w:r w:rsidR="00C50453">
          <w:t xml:space="preserve">  The notification service is a callback from the ws_ISBM provider to an application that has opened a channel </w:t>
        </w:r>
      </w:ins>
      <w:ins w:id="485" w:author="Dennis Brandl" w:date="2019-11-25T18:58:00Z">
        <w:r w:rsidR="00C50453">
          <w:t xml:space="preserve">using a </w:t>
        </w:r>
      </w:ins>
      <w:ins w:id="486" w:author="Dennis Brandl" w:date="2019-11-25T18:57:00Z">
        <w:r w:rsidR="00C50453">
          <w:t>notifica</w:t>
        </w:r>
      </w:ins>
      <w:ins w:id="487" w:author="Dennis Brandl" w:date="2019-11-25T18:58:00Z">
        <w:r w:rsidR="00C50453">
          <w:t>tion option.  The NotifyListener service is a service that MUST be implemented by the application.  The notification se</w:t>
        </w:r>
      </w:ins>
      <w:ins w:id="488" w:author="Dennis Brandl" w:date="2019-11-25T18:59:00Z">
        <w:r w:rsidR="00C50453">
          <w:t xml:space="preserve">rvice provides the ability to wait for responses and not require polling of sessions to determine if a message is available.  </w:t>
        </w:r>
      </w:ins>
    </w:p>
    <w:p w14:paraId="5F94A824" w14:textId="64368206" w:rsidR="00BB0129" w:rsidRDefault="00E83E4F" w:rsidP="00430FC3">
      <w:pPr>
        <w:pStyle w:val="Heading3"/>
      </w:pPr>
      <w:bookmarkStart w:id="489" w:name="notify-listener"/>
      <w:bookmarkStart w:id="490" w:name="_Toc25337044"/>
      <w:bookmarkStart w:id="491" w:name="_Toc25357166"/>
      <w:bookmarkStart w:id="492" w:name="_Toc25447190"/>
      <w:bookmarkEnd w:id="489"/>
      <w:r>
        <w:t>Notify Listener</w:t>
      </w:r>
      <w:bookmarkEnd w:id="490"/>
      <w:bookmarkEnd w:id="491"/>
      <w:bookmarkEnd w:id="492"/>
    </w:p>
    <w:p w14:paraId="5E7DD864" w14:textId="4F50C1C2" w:rsidR="0036497A" w:rsidRPr="0036497A" w:rsidRDefault="0036497A" w:rsidP="0036497A">
      <w:pPr>
        <w:pStyle w:val="BodyText"/>
      </w:pPr>
      <w:r>
        <w:t>The Notif</w:t>
      </w:r>
      <w:r w:rsidR="00001DF8">
        <w:t>y Listener</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1E29BC9F" w14:textId="77777777" w:rsidTr="00430FC3">
        <w:trPr>
          <w:cnfStyle w:val="100000000000" w:firstRow="1" w:lastRow="0" w:firstColumn="0" w:lastColumn="0" w:oddVBand="0" w:evenVBand="0" w:oddHBand="0" w:evenHBand="0" w:firstRowFirstColumn="0" w:firstRowLastColumn="0" w:lastRowFirstColumn="0" w:lastRowLastColumn="0"/>
        </w:trPr>
        <w:tc>
          <w:tcPr>
            <w:tcW w:w="0" w:type="auto"/>
          </w:tcPr>
          <w:p w14:paraId="6503638A" w14:textId="77777777" w:rsidR="00BB0129" w:rsidRDefault="00E83E4F">
            <w:pPr>
              <w:pStyle w:val="Compact"/>
            </w:pPr>
            <w:r>
              <w:t>Name</w:t>
            </w:r>
          </w:p>
        </w:tc>
        <w:tc>
          <w:tcPr>
            <w:tcW w:w="0" w:type="auto"/>
          </w:tcPr>
          <w:p w14:paraId="4E0E85A4" w14:textId="77777777" w:rsidR="00BB0129" w:rsidRDefault="00E83E4F">
            <w:pPr>
              <w:pStyle w:val="Compact"/>
            </w:pPr>
            <w:r>
              <w:t>NotifyListener</w:t>
            </w:r>
          </w:p>
        </w:tc>
      </w:tr>
      <w:tr w:rsidR="00BB0129" w14:paraId="30CB06D3"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4235E3A6" w14:textId="77777777" w:rsidR="00BB0129" w:rsidRDefault="00E83E4F">
            <w:pPr>
              <w:pStyle w:val="Compact"/>
            </w:pPr>
            <w:r>
              <w:lastRenderedPageBreak/>
              <w:t>Description</w:t>
            </w:r>
          </w:p>
        </w:tc>
        <w:tc>
          <w:tcPr>
            <w:tcW w:w="0" w:type="auto"/>
          </w:tcPr>
          <w:p w14:paraId="286B2083" w14:textId="77777777" w:rsidR="00BB0129" w:rsidRDefault="00E83E4F">
            <w:pPr>
              <w:pStyle w:val="Compact"/>
            </w:pPr>
            <w:r>
              <w:t>Provides a notification of a new message being able to be read for a session. The Listener URL invoked was provided when the application desiring notifications subscribed to the channel.</w:t>
            </w:r>
          </w:p>
        </w:tc>
      </w:tr>
      <w:tr w:rsidR="00BB0129" w14:paraId="2D664BEB" w14:textId="77777777" w:rsidTr="00430FC3">
        <w:tc>
          <w:tcPr>
            <w:tcW w:w="0" w:type="auto"/>
          </w:tcPr>
          <w:p w14:paraId="77D1A032" w14:textId="77777777" w:rsidR="00BB0129" w:rsidRDefault="00E83E4F">
            <w:pPr>
              <w:pStyle w:val="Compact"/>
            </w:pPr>
            <w:r>
              <w:t>Input</w:t>
            </w:r>
          </w:p>
        </w:tc>
        <w:tc>
          <w:tcPr>
            <w:tcW w:w="0" w:type="auto"/>
          </w:tcPr>
          <w:p w14:paraId="3FFB8C4F" w14:textId="3D949A55" w:rsidR="00BB0129" w:rsidRDefault="00E83E4F">
            <w:r>
              <w:t>SessionID</w:t>
            </w:r>
            <w:r w:rsidR="00666CD3">
              <w:t xml:space="preserve"> </w:t>
            </w:r>
            <w:r>
              <w:t>[1]</w:t>
            </w:r>
          </w:p>
          <w:p w14:paraId="30428D24" w14:textId="5E03FE17" w:rsidR="00BB0129" w:rsidRDefault="00E83E4F">
            <w:r>
              <w:t>MessageID</w:t>
            </w:r>
            <w:r w:rsidR="00666CD3">
              <w:t xml:space="preserve"> </w:t>
            </w:r>
            <w:r>
              <w:t>[1]</w:t>
            </w:r>
          </w:p>
          <w:p w14:paraId="042D5AC6" w14:textId="5034F171" w:rsidR="00BB0129" w:rsidRDefault="00E83E4F">
            <w:r>
              <w:t>Topic</w:t>
            </w:r>
            <w:r w:rsidR="00666CD3">
              <w:t xml:space="preserve"> </w:t>
            </w:r>
            <w:r>
              <w:t>[0..*]</w:t>
            </w:r>
          </w:p>
          <w:p w14:paraId="5B001659" w14:textId="24B38109" w:rsidR="00BB0129" w:rsidRDefault="00E83E4F">
            <w:r>
              <w:t>RequestMessageID</w:t>
            </w:r>
            <w:r w:rsidR="00666CD3">
              <w:t xml:space="preserve"> </w:t>
            </w:r>
            <w:r>
              <w:t>[0..1]</w:t>
            </w:r>
          </w:p>
        </w:tc>
      </w:tr>
      <w:tr w:rsidR="00BB0129" w14:paraId="1041B21D"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487B4C50" w14:textId="77777777" w:rsidR="00BB0129" w:rsidRDefault="00E83E4F">
            <w:pPr>
              <w:pStyle w:val="Compact"/>
            </w:pPr>
            <w:r>
              <w:t>Behavior</w:t>
            </w:r>
          </w:p>
        </w:tc>
        <w:tc>
          <w:tcPr>
            <w:tcW w:w="0" w:type="auto"/>
          </w:tcPr>
          <w:p w14:paraId="3D2B8004" w14:textId="77777777" w:rsidR="00BB0129" w:rsidRDefault="00E83E4F">
            <w:r>
              <w:t>Topic MUST NOT be used for consumer request session response notification.</w:t>
            </w:r>
          </w:p>
          <w:p w14:paraId="48DAE2F5" w14:textId="77777777" w:rsidR="00BB0129" w:rsidRDefault="00E83E4F">
            <w:r>
              <w:t>RequestMessageID allows correlation with the original request and thus it MUST only be used for consumer request session response notification.</w:t>
            </w:r>
          </w:p>
        </w:tc>
      </w:tr>
      <w:tr w:rsidR="00BB0129" w14:paraId="24E0B57D" w14:textId="77777777" w:rsidTr="00430FC3">
        <w:tc>
          <w:tcPr>
            <w:tcW w:w="0" w:type="auto"/>
          </w:tcPr>
          <w:p w14:paraId="435AC599" w14:textId="77777777" w:rsidR="00BB0129" w:rsidRDefault="00E83E4F">
            <w:pPr>
              <w:pStyle w:val="Compact"/>
            </w:pPr>
            <w:r>
              <w:t>Output</w:t>
            </w:r>
          </w:p>
        </w:tc>
        <w:tc>
          <w:tcPr>
            <w:tcW w:w="0" w:type="auto"/>
          </w:tcPr>
          <w:p w14:paraId="0C5B47DE" w14:textId="77777777" w:rsidR="00BB0129" w:rsidRDefault="00E83E4F">
            <w:pPr>
              <w:pStyle w:val="Compact"/>
            </w:pPr>
            <w:r>
              <w:t>N/A</w:t>
            </w:r>
          </w:p>
        </w:tc>
      </w:tr>
      <w:tr w:rsidR="00BB0129" w14:paraId="22210653"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5B9F4BD5" w14:textId="77777777" w:rsidR="00BB0129" w:rsidRDefault="00E83E4F">
            <w:pPr>
              <w:pStyle w:val="Compact"/>
            </w:pPr>
            <w:r>
              <w:t>Faults</w:t>
            </w:r>
          </w:p>
        </w:tc>
        <w:tc>
          <w:tcPr>
            <w:tcW w:w="0" w:type="auto"/>
          </w:tcPr>
          <w:p w14:paraId="092D18E7" w14:textId="77777777" w:rsidR="00BB0129" w:rsidRDefault="00E83E4F">
            <w:pPr>
              <w:pStyle w:val="Compact"/>
            </w:pPr>
            <w:r>
              <w:t>N/A</w:t>
            </w:r>
          </w:p>
        </w:tc>
      </w:tr>
    </w:tbl>
    <w:p w14:paraId="02DC912D" w14:textId="35F4F385" w:rsidR="00537127" w:rsidRDefault="00537127" w:rsidP="00BF5A6C">
      <w:pPr>
        <w:pStyle w:val="Heading4"/>
      </w:pPr>
      <w:bookmarkStart w:id="493" w:name="provider-publication-service"/>
      <w:bookmarkStart w:id="494" w:name="_Toc25337045"/>
      <w:bookmarkEnd w:id="493"/>
      <w:r>
        <w:t>SOAP Mapping</w:t>
      </w:r>
      <w:bookmarkEnd w:id="494"/>
    </w:p>
    <w:p w14:paraId="62BA2F9B" w14:textId="6A0F07DC" w:rsidR="00537127" w:rsidRDefault="00537127" w:rsidP="00537127">
      <w:pPr>
        <w:pStyle w:val="BodyText"/>
      </w:pPr>
      <w:r>
        <w:t xml:space="preserve">The </w:t>
      </w:r>
      <w:r w:rsidR="00001DF8">
        <w:t>Notify Listener</w:t>
      </w:r>
      <w:r>
        <w:t xml:space="preserve"> general interface is mapped into SOAP 1.1/1.2 as embedded XML schemas in WSDL descriptions according to the following schema types.</w:t>
      </w:r>
    </w:p>
    <w:p w14:paraId="1BC1395C" w14:textId="3BDCAC42" w:rsidR="00537127" w:rsidRDefault="00537127" w:rsidP="00BF5A6C">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BF5A6C" w14:paraId="5EAE5E15" w14:textId="77777777" w:rsidTr="00371F65">
        <w:trPr>
          <w:cnfStyle w:val="100000000000" w:firstRow="1" w:lastRow="0" w:firstColumn="0" w:lastColumn="0" w:oddVBand="0" w:evenVBand="0" w:oddHBand="0" w:evenHBand="0" w:firstRowFirstColumn="0" w:firstRowLastColumn="0" w:lastRowFirstColumn="0" w:lastRowLastColumn="0"/>
        </w:trPr>
        <w:tc>
          <w:tcPr>
            <w:tcW w:w="603" w:type="pct"/>
          </w:tcPr>
          <w:p w14:paraId="5B320FA3" w14:textId="77777777" w:rsidR="00BF5A6C" w:rsidRPr="00BF5A6C" w:rsidRDefault="00BF5A6C" w:rsidP="00371F65">
            <w:pPr>
              <w:pStyle w:val="Compact"/>
            </w:pPr>
            <w:r w:rsidRPr="00151DB9">
              <w:rPr>
                <w:b w:val="0"/>
              </w:rPr>
              <w:t>Input</w:t>
            </w:r>
          </w:p>
        </w:tc>
        <w:tc>
          <w:tcPr>
            <w:tcW w:w="4397" w:type="pct"/>
          </w:tcPr>
          <w:p w14:paraId="2A8ED062" w14:textId="77777777" w:rsidR="00BF5A6C" w:rsidRPr="005A6279" w:rsidRDefault="00BF5A6C" w:rsidP="00371F65">
            <w:pPr>
              <w:rPr>
                <w:b w:val="0"/>
                <w:bCs w:val="0"/>
              </w:rPr>
            </w:pPr>
            <w:r w:rsidRPr="009F24DF">
              <w:rPr>
                <w:b w:val="0"/>
              </w:rPr>
              <w:t>NotifyListener</w:t>
            </w:r>
            <w:r w:rsidRPr="00B6120B">
              <w:rPr>
                <w:b w:val="0"/>
                <w:bCs w:val="0"/>
              </w:rPr>
              <w:t xml:space="preserve"> </w:t>
            </w:r>
            <w:r>
              <w:rPr>
                <w:b w:val="0"/>
                <w:bCs w:val="0"/>
              </w:rPr>
              <w:t>(</w:t>
            </w:r>
            <w:hyperlink r:id="rId82" w:history="1">
              <w:r w:rsidRPr="0062535A">
                <w:rPr>
                  <w:rStyle w:val="Hyperlink"/>
                  <w:b w:val="0"/>
                  <w:bCs w:val="0"/>
                </w:rPr>
                <w:t>isbm:</w:t>
              </w:r>
            </w:hyperlink>
            <w:r w:rsidRPr="009F24DF">
              <w:rPr>
                <w:b w:val="0"/>
                <w:bCs w:val="0"/>
              </w:rPr>
              <w:t>NotifyListener</w:t>
            </w:r>
            <w:r>
              <w:rPr>
                <w:b w:val="0"/>
                <w:bCs w:val="0"/>
              </w:rPr>
              <w:t>)</w:t>
            </w:r>
          </w:p>
          <w:p w14:paraId="43DD1638" w14:textId="77777777" w:rsidR="00BF5A6C" w:rsidRPr="00666CD3" w:rsidRDefault="00BF5A6C" w:rsidP="00666CD3">
            <w:pPr>
              <w:pStyle w:val="ListParagraph"/>
              <w:numPr>
                <w:ilvl w:val="0"/>
                <w:numId w:val="7"/>
              </w:numPr>
              <w:rPr>
                <w:b w:val="0"/>
              </w:rPr>
            </w:pPr>
            <w:r w:rsidRPr="00666CD3">
              <w:rPr>
                <w:b w:val="0"/>
              </w:rPr>
              <w:t>SessionID (</w:t>
            </w:r>
            <w:hyperlink r:id="rId83" w:anchor="string">
              <w:r w:rsidRPr="00666CD3">
                <w:rPr>
                  <w:rStyle w:val="Hyperlink"/>
                  <w:b w:val="0"/>
                </w:rPr>
                <w:t>xs:string</w:t>
              </w:r>
            </w:hyperlink>
            <w:r w:rsidRPr="00666CD3">
              <w:rPr>
                <w:b w:val="0"/>
              </w:rPr>
              <w:t>) [1]</w:t>
            </w:r>
          </w:p>
          <w:p w14:paraId="13AA3B49" w14:textId="77777777" w:rsidR="00BF5A6C" w:rsidRPr="00666CD3" w:rsidRDefault="00BF5A6C" w:rsidP="00666CD3">
            <w:pPr>
              <w:pStyle w:val="ListParagraph"/>
              <w:numPr>
                <w:ilvl w:val="0"/>
                <w:numId w:val="7"/>
              </w:numPr>
              <w:rPr>
                <w:b w:val="0"/>
              </w:rPr>
            </w:pPr>
            <w:r w:rsidRPr="00666CD3">
              <w:rPr>
                <w:b w:val="0"/>
              </w:rPr>
              <w:t>MessageID (</w:t>
            </w:r>
            <w:hyperlink r:id="rId84" w:anchor="string">
              <w:r w:rsidRPr="00666CD3">
                <w:rPr>
                  <w:rStyle w:val="Hyperlink"/>
                  <w:b w:val="0"/>
                </w:rPr>
                <w:t>xs:string</w:t>
              </w:r>
            </w:hyperlink>
            <w:r w:rsidRPr="00666CD3">
              <w:rPr>
                <w:b w:val="0"/>
              </w:rPr>
              <w:t>) [1]</w:t>
            </w:r>
          </w:p>
          <w:p w14:paraId="04B12A4D" w14:textId="77777777" w:rsidR="00BF5A6C" w:rsidRPr="00666CD3" w:rsidRDefault="00BF5A6C" w:rsidP="00666CD3">
            <w:pPr>
              <w:pStyle w:val="ListParagraph"/>
              <w:numPr>
                <w:ilvl w:val="0"/>
                <w:numId w:val="7"/>
              </w:numPr>
              <w:rPr>
                <w:b w:val="0"/>
              </w:rPr>
            </w:pPr>
            <w:r w:rsidRPr="00666CD3">
              <w:rPr>
                <w:b w:val="0"/>
              </w:rPr>
              <w:t>Topic (</w:t>
            </w:r>
            <w:hyperlink r:id="rId85" w:anchor="string">
              <w:r w:rsidRPr="00666CD3">
                <w:rPr>
                  <w:rStyle w:val="Hyperlink"/>
                  <w:b w:val="0"/>
                </w:rPr>
                <w:t>xs:string</w:t>
              </w:r>
            </w:hyperlink>
            <w:r w:rsidRPr="00666CD3">
              <w:rPr>
                <w:b w:val="0"/>
              </w:rPr>
              <w:t>) [0..*]</w:t>
            </w:r>
          </w:p>
          <w:p w14:paraId="1BB08A17" w14:textId="77777777" w:rsidR="00BF5A6C" w:rsidRPr="005A6279" w:rsidRDefault="00BF5A6C" w:rsidP="00BF5A6C">
            <w:pPr>
              <w:pStyle w:val="ListParagraph"/>
              <w:numPr>
                <w:ilvl w:val="0"/>
                <w:numId w:val="7"/>
              </w:numPr>
            </w:pPr>
            <w:r w:rsidRPr="00666CD3">
              <w:rPr>
                <w:b w:val="0"/>
              </w:rPr>
              <w:t>RequestMessageID (</w:t>
            </w:r>
            <w:hyperlink r:id="rId86" w:anchor="string">
              <w:r w:rsidRPr="00666CD3">
                <w:rPr>
                  <w:rStyle w:val="Hyperlink"/>
                  <w:b w:val="0"/>
                </w:rPr>
                <w:t>xs:string</w:t>
              </w:r>
            </w:hyperlink>
            <w:r w:rsidRPr="00666CD3">
              <w:rPr>
                <w:b w:val="0"/>
              </w:rPr>
              <w:t>) [0..1]</w:t>
            </w:r>
          </w:p>
        </w:tc>
      </w:tr>
      <w:tr w:rsidR="00BF5A6C" w14:paraId="6BB7C7E4"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609AF8A0" w14:textId="1E6F95CA" w:rsidR="00BF5A6C" w:rsidRDefault="00BF5A6C" w:rsidP="00371F65">
            <w:pPr>
              <w:pStyle w:val="Compact"/>
            </w:pPr>
            <w:r>
              <w:t>Output</w:t>
            </w:r>
          </w:p>
        </w:tc>
        <w:tc>
          <w:tcPr>
            <w:tcW w:w="4397" w:type="pct"/>
          </w:tcPr>
          <w:p w14:paraId="5FDF6517" w14:textId="5A0273F1" w:rsidR="00BF5A6C" w:rsidRDefault="00BF5A6C" w:rsidP="00371F65">
            <w:r w:rsidRPr="00C063AF">
              <w:t>NotifyListenerResponse</w:t>
            </w:r>
            <w:r>
              <w:t xml:space="preserve"> (</w:t>
            </w:r>
            <w:hyperlink r:id="rId87" w:history="1">
              <w:r>
                <w:rPr>
                  <w:rStyle w:val="Hyperlink"/>
                </w:rPr>
                <w:t>isbm:</w:t>
              </w:r>
              <w:r w:rsidRPr="00C063AF">
                <w:rPr>
                  <w:rStyle w:val="Hyperlink"/>
                </w:rPr>
                <w:t>NotifyListenerResponse</w:t>
              </w:r>
            </w:hyperlink>
            <w:r>
              <w:t>)</w:t>
            </w:r>
          </w:p>
          <w:p w14:paraId="18360703" w14:textId="77777777" w:rsidR="00BF5A6C" w:rsidRDefault="00BF5A6C" w:rsidP="00BF5A6C">
            <w:pPr>
              <w:pStyle w:val="ListParagraph"/>
              <w:numPr>
                <w:ilvl w:val="0"/>
                <w:numId w:val="7"/>
              </w:numPr>
            </w:pPr>
            <w:r>
              <w:t>No content</w:t>
            </w:r>
          </w:p>
        </w:tc>
      </w:tr>
      <w:tr w:rsidR="00BF5A6C" w14:paraId="0E423ECA" w14:textId="77777777" w:rsidTr="00371F65">
        <w:tc>
          <w:tcPr>
            <w:tcW w:w="603" w:type="pct"/>
          </w:tcPr>
          <w:p w14:paraId="67CBA10B" w14:textId="1E2596FB" w:rsidR="00BF5A6C" w:rsidRDefault="00BF5A6C" w:rsidP="00371F65">
            <w:pPr>
              <w:pStyle w:val="Compact"/>
            </w:pPr>
            <w:r>
              <w:t>Faults</w:t>
            </w:r>
          </w:p>
        </w:tc>
        <w:tc>
          <w:tcPr>
            <w:tcW w:w="4397" w:type="pct"/>
          </w:tcPr>
          <w:p w14:paraId="09EE1903" w14:textId="681E0CDB" w:rsidR="00BF5A6C" w:rsidRDefault="00BF5A6C" w:rsidP="00371F65">
            <w:pPr>
              <w:pStyle w:val="Compact"/>
            </w:pPr>
            <w:r>
              <w:t>N/A</w:t>
            </w:r>
          </w:p>
        </w:tc>
      </w:tr>
    </w:tbl>
    <w:p w14:paraId="154D2964" w14:textId="77CE0185" w:rsidR="00537127" w:rsidRDefault="00537127" w:rsidP="00537127">
      <w:pPr>
        <w:pStyle w:val="Heading4"/>
      </w:pPr>
      <w:bookmarkStart w:id="495" w:name="_Toc25337046"/>
      <w:bookmarkStart w:id="496" w:name="_Toc25337784"/>
      <w:bookmarkEnd w:id="495"/>
      <w:bookmarkEnd w:id="496"/>
      <w:r>
        <w:t>REST Mapping</w:t>
      </w:r>
    </w:p>
    <w:p w14:paraId="4C39A48A" w14:textId="29CC4DBD" w:rsidR="00537127" w:rsidRDefault="00537127" w:rsidP="00537127">
      <w:pPr>
        <w:pStyle w:val="BodyText"/>
      </w:pPr>
      <w:r>
        <w:t xml:space="preserve">The </w:t>
      </w:r>
      <w:r w:rsidR="00001DF8">
        <w:t>Notify Listener</w:t>
      </w:r>
      <w:r>
        <w:t xml:space="preserve"> general interface is mapped into a RESTful interface as an OpenAPI description according to the following rules.</w:t>
      </w:r>
    </w:p>
    <w:p w14:paraId="5A6A1959" w14:textId="77777777" w:rsidR="00537127" w:rsidRDefault="00537127" w:rsidP="0053712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537127" w14:paraId="46E6585E"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335B55A8" w14:textId="77777777" w:rsidR="00537127" w:rsidRPr="003B5061" w:rsidRDefault="00537127" w:rsidP="00371F65">
            <w:pPr>
              <w:pStyle w:val="Compact"/>
            </w:pPr>
            <w:r w:rsidRPr="003B5061">
              <w:t>HTTP M</w:t>
            </w:r>
            <w:r>
              <w:t>ethod</w:t>
            </w:r>
          </w:p>
        </w:tc>
        <w:tc>
          <w:tcPr>
            <w:tcW w:w="4397" w:type="pct"/>
          </w:tcPr>
          <w:p w14:paraId="51F1DE34" w14:textId="6EBA74FC" w:rsidR="00537127" w:rsidRPr="003B5061" w:rsidRDefault="008319BA" w:rsidP="00371F65">
            <w:pPr>
              <w:rPr>
                <w:bCs/>
              </w:rPr>
            </w:pPr>
            <w:r>
              <w:rPr>
                <w:bCs/>
              </w:rPr>
              <w:t>PU</w:t>
            </w:r>
            <w:r w:rsidR="00537127">
              <w:rPr>
                <w:bCs/>
              </w:rPr>
              <w:t>T</w:t>
            </w:r>
          </w:p>
        </w:tc>
      </w:tr>
      <w:tr w:rsidR="00537127" w14:paraId="5770CE28" w14:textId="77777777" w:rsidTr="00371F65">
        <w:tc>
          <w:tcPr>
            <w:tcW w:w="603" w:type="pct"/>
          </w:tcPr>
          <w:p w14:paraId="0DD8E212" w14:textId="77777777" w:rsidR="00537127" w:rsidRPr="003B5061" w:rsidRDefault="00537127" w:rsidP="00371F65">
            <w:pPr>
              <w:pStyle w:val="Compact"/>
            </w:pPr>
            <w:r>
              <w:t xml:space="preserve">URL </w:t>
            </w:r>
          </w:p>
        </w:tc>
        <w:tc>
          <w:tcPr>
            <w:tcW w:w="4397" w:type="pct"/>
          </w:tcPr>
          <w:p w14:paraId="546590CC" w14:textId="5DD27783" w:rsidR="00537127" w:rsidRPr="003B5061" w:rsidRDefault="00537127" w:rsidP="00371F65">
            <w:pPr>
              <w:rPr>
                <w:bCs/>
              </w:rPr>
            </w:pPr>
            <w:r>
              <w:rPr>
                <w:bCs/>
              </w:rPr>
              <w:t>/</w:t>
            </w:r>
            <w:r w:rsidR="00985BAF">
              <w:rPr>
                <w:bCs/>
              </w:rPr>
              <w:t>notifications/{session-</w:t>
            </w:r>
            <w:r w:rsidR="00E62C7A">
              <w:rPr>
                <w:bCs/>
              </w:rPr>
              <w:t>i</w:t>
            </w:r>
            <w:r w:rsidR="00985BAF">
              <w:rPr>
                <w:bCs/>
              </w:rPr>
              <w:t>d}/{message-id}</w:t>
            </w:r>
          </w:p>
        </w:tc>
      </w:tr>
      <w:tr w:rsidR="00537127" w14:paraId="0CEFE09F"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1DA1AB87" w14:textId="77777777" w:rsidR="00537127" w:rsidRPr="003B5061" w:rsidRDefault="00537127" w:rsidP="00371F65">
            <w:pPr>
              <w:pStyle w:val="Compact"/>
            </w:pPr>
            <w:r>
              <w:t>HTTP Body</w:t>
            </w:r>
          </w:p>
        </w:tc>
        <w:tc>
          <w:tcPr>
            <w:tcW w:w="4397" w:type="pct"/>
          </w:tcPr>
          <w:p w14:paraId="0E5EFE29" w14:textId="40D5779A" w:rsidR="0078484D" w:rsidRPr="003B5061" w:rsidRDefault="00D33ECC" w:rsidP="0078484D">
            <w:pPr>
              <w:rPr>
                <w:bCs/>
              </w:rPr>
            </w:pPr>
            <w:r w:rsidRPr="00D33ECC">
              <w:t>notifyListener</w:t>
            </w:r>
            <w:r w:rsidR="0078484D" w:rsidRPr="00E40B96">
              <w:rPr>
                <w:bCs/>
              </w:rPr>
              <w:t xml:space="preserve"> </w:t>
            </w:r>
            <w:r w:rsidR="0078484D">
              <w:rPr>
                <w:bCs/>
              </w:rPr>
              <w:t>(</w:t>
            </w:r>
            <w:hyperlink r:id="rId88" w:history="1">
              <w:r w:rsidR="0078484D" w:rsidRPr="0041783C">
                <w:rPr>
                  <w:rStyle w:val="Hyperlink"/>
                </w:rPr>
                <w:t>json:</w:t>
              </w:r>
              <w:r w:rsidRPr="00D33ECC">
                <w:rPr>
                  <w:rStyle w:val="Hyperlink"/>
                </w:rPr>
                <w:t>notifyListener</w:t>
              </w:r>
            </w:hyperlink>
            <w:r w:rsidR="0078484D">
              <w:rPr>
                <w:bCs/>
              </w:rPr>
              <w:t>)</w:t>
            </w:r>
          </w:p>
          <w:p w14:paraId="72F30357" w14:textId="7E09519B" w:rsidR="001174AB" w:rsidRPr="001174AB" w:rsidRDefault="001174AB" w:rsidP="001174AB">
            <w:pPr>
              <w:pStyle w:val="ListParagraph"/>
              <w:numPr>
                <w:ilvl w:val="0"/>
                <w:numId w:val="7"/>
              </w:numPr>
            </w:pPr>
            <w:r w:rsidRPr="001174AB">
              <w:t xml:space="preserve">Topic </w:t>
            </w:r>
            <w:r>
              <w:t xml:space="preserve">“topic” </w:t>
            </w:r>
            <w:r w:rsidRPr="001174AB">
              <w:t>(</w:t>
            </w:r>
            <w:r>
              <w:t>json:string</w:t>
            </w:r>
            <w:r w:rsidRPr="001174AB">
              <w:t>) [0..*]</w:t>
            </w:r>
          </w:p>
          <w:p w14:paraId="5E3E0919" w14:textId="27992833" w:rsidR="00537127" w:rsidRPr="003B5061" w:rsidRDefault="00814786" w:rsidP="00814786">
            <w:pPr>
              <w:pStyle w:val="ListParagraph"/>
              <w:numPr>
                <w:ilvl w:val="0"/>
                <w:numId w:val="7"/>
              </w:numPr>
            </w:pPr>
            <w:r w:rsidRPr="00814786">
              <w:t>RequestMessageID</w:t>
            </w:r>
            <w:r w:rsidR="000208EF">
              <w:t xml:space="preserve"> “</w:t>
            </w:r>
            <w:r w:rsidR="000208EF" w:rsidRPr="000208EF">
              <w:t>requestMessageId</w:t>
            </w:r>
            <w:r w:rsidR="000208EF">
              <w:t>”</w:t>
            </w:r>
            <w:r w:rsidRPr="00814786">
              <w:t xml:space="preserve"> (</w:t>
            </w:r>
            <w:hyperlink r:id="rId89" w:anchor="string">
              <w:r w:rsidR="00DF4CEE">
                <w:rPr>
                  <w:rStyle w:val="Hyperlink"/>
                </w:rPr>
                <w:t>json</w:t>
              </w:r>
              <w:r w:rsidRPr="00814786">
                <w:rPr>
                  <w:rStyle w:val="Hyperlink"/>
                </w:rPr>
                <w:t>:string</w:t>
              </w:r>
            </w:hyperlink>
            <w:r w:rsidRPr="00814786">
              <w:t>) [0..1]</w:t>
            </w:r>
          </w:p>
        </w:tc>
      </w:tr>
      <w:tr w:rsidR="00537127" w14:paraId="6C7C3882" w14:textId="77777777" w:rsidTr="00371F65">
        <w:tc>
          <w:tcPr>
            <w:tcW w:w="603" w:type="pct"/>
          </w:tcPr>
          <w:p w14:paraId="6988F3C0" w14:textId="77777777" w:rsidR="00537127" w:rsidRDefault="00537127" w:rsidP="00371F65">
            <w:pPr>
              <w:pStyle w:val="Compact"/>
            </w:pPr>
            <w:r>
              <w:lastRenderedPageBreak/>
              <w:t>HTTP Response (Success)</w:t>
            </w:r>
          </w:p>
        </w:tc>
        <w:tc>
          <w:tcPr>
            <w:tcW w:w="4397" w:type="pct"/>
          </w:tcPr>
          <w:p w14:paraId="45FBEB3C" w14:textId="0765FFA1" w:rsidR="00537127" w:rsidRDefault="00537127" w:rsidP="00371F65">
            <w:pPr>
              <w:pStyle w:val="Compact"/>
            </w:pPr>
            <w:r>
              <w:t>20</w:t>
            </w:r>
            <w:r w:rsidR="007D54A8">
              <w:t>4</w:t>
            </w:r>
            <w:r>
              <w:t xml:space="preserve"> </w:t>
            </w:r>
            <w:r w:rsidR="007D54A8" w:rsidRPr="007D54A8">
              <w:t>No Content</w:t>
            </w:r>
          </w:p>
        </w:tc>
      </w:tr>
      <w:tr w:rsidR="00537127" w14:paraId="7E1959CC"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7490B9A7" w14:textId="77777777" w:rsidR="00537127" w:rsidRDefault="00537127" w:rsidP="00371F65">
            <w:pPr>
              <w:pStyle w:val="Compact"/>
            </w:pPr>
            <w:r>
              <w:t>Output</w:t>
            </w:r>
          </w:p>
        </w:tc>
        <w:tc>
          <w:tcPr>
            <w:tcW w:w="4397" w:type="pct"/>
          </w:tcPr>
          <w:p w14:paraId="6F2F2131" w14:textId="214B6429" w:rsidR="00537127" w:rsidRDefault="00055AFA" w:rsidP="00371F65">
            <w:pPr>
              <w:pStyle w:val="Compact"/>
            </w:pPr>
            <w:r>
              <w:t>None</w:t>
            </w:r>
          </w:p>
        </w:tc>
      </w:tr>
      <w:tr w:rsidR="00537127" w14:paraId="169EAD3A" w14:textId="77777777" w:rsidTr="00371F65">
        <w:trPr>
          <w:trHeight w:val="972"/>
        </w:trPr>
        <w:tc>
          <w:tcPr>
            <w:tcW w:w="603" w:type="pct"/>
          </w:tcPr>
          <w:p w14:paraId="2D96D0D6" w14:textId="77777777" w:rsidR="00537127" w:rsidRDefault="00537127" w:rsidP="00371F65">
            <w:pPr>
              <w:pStyle w:val="Compact"/>
            </w:pPr>
            <w:r>
              <w:t>HTTP Response</w:t>
            </w:r>
          </w:p>
          <w:p w14:paraId="0DD6609C" w14:textId="77777777" w:rsidR="00537127" w:rsidRDefault="00537127" w:rsidP="00371F65">
            <w:pPr>
              <w:pStyle w:val="Compact"/>
            </w:pPr>
            <w:r>
              <w:t>(Error)</w:t>
            </w:r>
          </w:p>
        </w:tc>
        <w:tc>
          <w:tcPr>
            <w:tcW w:w="4397" w:type="pct"/>
          </w:tcPr>
          <w:p w14:paraId="7445035B" w14:textId="3CA1D443" w:rsidR="00537127" w:rsidRDefault="00DD405B" w:rsidP="00371F65">
            <w:pPr>
              <w:pStyle w:val="Compact"/>
            </w:pPr>
            <w:commentRangeStart w:id="497"/>
            <w:r>
              <w:t>ParameterFault (</w:t>
            </w:r>
            <w:hyperlink r:id="rId90" w:history="1">
              <w:r w:rsidRPr="00ED5528">
                <w:rPr>
                  <w:rStyle w:val="Hyperlink"/>
                </w:rPr>
                <w:t>json:</w:t>
              </w:r>
              <w:r>
                <w:rPr>
                  <w:rStyle w:val="Hyperlink"/>
                </w:rPr>
                <w:t>Parameter</w:t>
              </w:r>
              <w:r w:rsidRPr="00ED5528">
                <w:rPr>
                  <w:rStyle w:val="Hyperlink"/>
                </w:rPr>
                <w:t>Fault</w:t>
              </w:r>
            </w:hyperlink>
            <w:r>
              <w:t xml:space="preserve">) – </w:t>
            </w:r>
            <w:r w:rsidR="00F031AB" w:rsidRPr="00F031AB">
              <w:t>400 Bad Request</w:t>
            </w:r>
            <w:commentRangeEnd w:id="497"/>
            <w:r w:rsidR="0044765B">
              <w:rPr>
                <w:rStyle w:val="CommentReference"/>
              </w:rPr>
              <w:commentReference w:id="497"/>
            </w:r>
          </w:p>
        </w:tc>
      </w:tr>
    </w:tbl>
    <w:p w14:paraId="01A22064" w14:textId="6797AD5D" w:rsidR="00D201EC" w:rsidRDefault="00D201EC" w:rsidP="00C50453">
      <w:pPr>
        <w:pStyle w:val="Note"/>
        <w:pPrChange w:id="498" w:author="Dennis Brandl" w:date="2019-11-25T19:00:00Z">
          <w:pPr>
            <w:pStyle w:val="BodyText"/>
          </w:pPr>
        </w:pPrChange>
      </w:pPr>
      <w:del w:id="499" w:author="Dennis Brandl" w:date="2019-11-25T19:00:00Z">
        <w:r w:rsidRPr="00151FB9" w:rsidDel="00C50453">
          <w:rPr>
            <w:rStyle w:val="label-info"/>
          </w:rPr>
          <w:delText>Note</w:delText>
        </w:r>
        <w:r w:rsidDel="00C50453">
          <w:delText xml:space="preserve"> </w:delText>
        </w:r>
      </w:del>
      <w:ins w:id="500" w:author="Dennis Brandl" w:date="2019-11-25T19:00:00Z">
        <w:r w:rsidR="00C50453">
          <w:t>NOTE</w:t>
        </w:r>
        <w:r w:rsidR="00C50453">
          <w:tab/>
        </w:r>
      </w:ins>
      <w:r>
        <w:t>Session-id and message-id are provided in the URL to identify</w:t>
      </w:r>
      <w:ins w:id="501" w:author="Dennis Brandl" w:date="2019-11-25T19:00:00Z">
        <w:r w:rsidR="00C50453">
          <w:t xml:space="preserve"> the</w:t>
        </w:r>
      </w:ins>
      <w:r>
        <w:t xml:space="preserve"> resource for </w:t>
      </w:r>
      <w:r w:rsidR="00D33643">
        <w:t xml:space="preserve">the </w:t>
      </w:r>
      <w:r>
        <w:t xml:space="preserve">PUT method. Both </w:t>
      </w:r>
      <w:r w:rsidR="00F00EC8">
        <w:t xml:space="preserve">session-id and message-id </w:t>
      </w:r>
      <w:r>
        <w:t>have been used to ensure uniqueness across different sessions.</w:t>
      </w:r>
    </w:p>
    <w:p w14:paraId="67FC5EAA" w14:textId="218B0024" w:rsidR="00BB0129" w:rsidRDefault="00E83E4F" w:rsidP="00264707">
      <w:pPr>
        <w:pStyle w:val="Heading2"/>
      </w:pPr>
      <w:bookmarkStart w:id="502" w:name="_Toc25337047"/>
      <w:bookmarkStart w:id="503" w:name="_Toc25357167"/>
      <w:bookmarkStart w:id="504" w:name="_Toc25447191"/>
      <w:r>
        <w:t>Provider Publication Service</w:t>
      </w:r>
      <w:bookmarkEnd w:id="502"/>
      <w:bookmarkEnd w:id="503"/>
      <w:bookmarkEnd w:id="504"/>
    </w:p>
    <w:p w14:paraId="39898C81" w14:textId="61CF13C5" w:rsidR="00CD74EA" w:rsidRDefault="00E83E4F" w:rsidP="00CD74EA">
      <w:pPr>
        <w:pStyle w:val="BodyText"/>
      </w:pPr>
      <w:r>
        <w:t xml:space="preserve">The Provider Publication Service </w:t>
      </w:r>
      <w:r w:rsidR="00CD74EA">
        <w:t xml:space="preserve">for SOAP Interface is </w:t>
      </w:r>
      <w:hyperlink r:id="rId91">
        <w:r w:rsidR="00CD74EA">
          <w:rPr>
            <w:rStyle w:val="Hyperlink"/>
          </w:rPr>
          <w:t>available as a WSDL description</w:t>
        </w:r>
      </w:hyperlink>
      <w:r w:rsidR="00CD74EA">
        <w:t xml:space="preserve"> and for REST Interface is </w:t>
      </w:r>
      <w:hyperlink r:id="rId92" w:history="1">
        <w:r w:rsidR="00CD74EA" w:rsidRPr="0015341C">
          <w:rPr>
            <w:rStyle w:val="Hyperlink"/>
          </w:rPr>
          <w:t xml:space="preserve">available as </w:t>
        </w:r>
        <w:r w:rsidR="00CD74EA" w:rsidRPr="0015341C">
          <w:rPr>
            <w:rStyle w:val="Hyperlink"/>
            <w:rFonts w:cs="Arial"/>
            <w:shd w:val="clear" w:color="auto" w:fill="FFFFFF"/>
          </w:rPr>
          <w:t xml:space="preserve">OpenAPI 3.0.1 descriptions in </w:t>
        </w:r>
        <w:r w:rsidR="00CD74EA" w:rsidRPr="0015341C">
          <w:rPr>
            <w:rStyle w:val="Hyperlink"/>
          </w:rPr>
          <w:t>YAML</w:t>
        </w:r>
      </w:hyperlink>
      <w:r w:rsidR="00CD74EA">
        <w:t>.</w:t>
      </w:r>
    </w:p>
    <w:p w14:paraId="432F7A42" w14:textId="16A6E2E8" w:rsidR="00BB0129" w:rsidRDefault="00E83E4F" w:rsidP="00264707">
      <w:pPr>
        <w:pStyle w:val="Heading3"/>
      </w:pPr>
      <w:bookmarkStart w:id="505" w:name="open-publication-session"/>
      <w:bookmarkStart w:id="506" w:name="_Toc25337048"/>
      <w:bookmarkStart w:id="507" w:name="_Toc25357168"/>
      <w:bookmarkStart w:id="508" w:name="_Toc25447192"/>
      <w:bookmarkEnd w:id="505"/>
      <w:r>
        <w:t>Open Publication Session</w:t>
      </w:r>
      <w:bookmarkEnd w:id="506"/>
      <w:bookmarkEnd w:id="507"/>
      <w:bookmarkEnd w:id="508"/>
    </w:p>
    <w:p w14:paraId="3AC6EAC6" w14:textId="33C72D07" w:rsidR="00FA6950" w:rsidRPr="00FA6950" w:rsidRDefault="00730ABB" w:rsidP="00FA6950">
      <w:pPr>
        <w:pStyle w:val="BodyText"/>
      </w:pPr>
      <w:r>
        <w:t xml:space="preserve">The </w:t>
      </w:r>
      <w:r w:rsidRPr="00F37CC4">
        <w:t>Open Publication Session</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7FD53CC6" w14:textId="77777777" w:rsidTr="00264707">
        <w:trPr>
          <w:cnfStyle w:val="100000000000" w:firstRow="1" w:lastRow="0" w:firstColumn="0" w:lastColumn="0" w:oddVBand="0" w:evenVBand="0" w:oddHBand="0" w:evenHBand="0" w:firstRowFirstColumn="0" w:firstRowLastColumn="0" w:lastRowFirstColumn="0" w:lastRowLastColumn="0"/>
        </w:trPr>
        <w:tc>
          <w:tcPr>
            <w:tcW w:w="0" w:type="auto"/>
          </w:tcPr>
          <w:p w14:paraId="0F721F08" w14:textId="77777777" w:rsidR="00BB0129" w:rsidRDefault="00E83E4F">
            <w:pPr>
              <w:pStyle w:val="Compact"/>
            </w:pPr>
            <w:r>
              <w:t>Name</w:t>
            </w:r>
          </w:p>
        </w:tc>
        <w:tc>
          <w:tcPr>
            <w:tcW w:w="0" w:type="auto"/>
          </w:tcPr>
          <w:p w14:paraId="281D1C59" w14:textId="77777777" w:rsidR="00BB0129" w:rsidRDefault="00E83E4F">
            <w:pPr>
              <w:pStyle w:val="Compact"/>
            </w:pPr>
            <w:r>
              <w:t>OpenPublicationSession</w:t>
            </w:r>
          </w:p>
        </w:tc>
      </w:tr>
      <w:tr w:rsidR="00BB0129" w14:paraId="27BA035F"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32896BD8" w14:textId="77777777" w:rsidR="00BB0129" w:rsidRDefault="00E83E4F">
            <w:pPr>
              <w:pStyle w:val="Compact"/>
            </w:pPr>
            <w:r>
              <w:t>Description</w:t>
            </w:r>
          </w:p>
        </w:tc>
        <w:tc>
          <w:tcPr>
            <w:tcW w:w="0" w:type="auto"/>
          </w:tcPr>
          <w:p w14:paraId="5CFB174E" w14:textId="77777777" w:rsidR="00BB0129" w:rsidRDefault="00E83E4F">
            <w:pPr>
              <w:pStyle w:val="Compact"/>
            </w:pPr>
            <w:r>
              <w:t>Opens a publication session for a channel.</w:t>
            </w:r>
          </w:p>
        </w:tc>
      </w:tr>
      <w:tr w:rsidR="00BB0129" w14:paraId="09131F33" w14:textId="77777777" w:rsidTr="00264707">
        <w:tc>
          <w:tcPr>
            <w:tcW w:w="0" w:type="auto"/>
          </w:tcPr>
          <w:p w14:paraId="26202CE7" w14:textId="77777777" w:rsidR="00BB0129" w:rsidRDefault="00E83E4F">
            <w:pPr>
              <w:pStyle w:val="Compact"/>
            </w:pPr>
            <w:r>
              <w:t>Input</w:t>
            </w:r>
          </w:p>
        </w:tc>
        <w:tc>
          <w:tcPr>
            <w:tcW w:w="0" w:type="auto"/>
          </w:tcPr>
          <w:p w14:paraId="3B676825" w14:textId="68BD6971" w:rsidR="00BB0129" w:rsidRDefault="00E83E4F">
            <w:pPr>
              <w:pStyle w:val="Compact"/>
            </w:pPr>
            <w:r>
              <w:t>ChannelURI [1]</w:t>
            </w:r>
          </w:p>
        </w:tc>
      </w:tr>
      <w:tr w:rsidR="00BB0129" w14:paraId="3D349E40"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3DA08D24" w14:textId="77777777" w:rsidR="00BB0129" w:rsidRDefault="00E83E4F">
            <w:pPr>
              <w:pStyle w:val="Compact"/>
            </w:pPr>
            <w:r>
              <w:t>Behavior</w:t>
            </w:r>
          </w:p>
        </w:tc>
        <w:tc>
          <w:tcPr>
            <w:tcW w:w="0" w:type="auto"/>
          </w:tcPr>
          <w:p w14:paraId="53537EF6" w14:textId="77777777" w:rsidR="00BB0129" w:rsidRDefault="00E83E4F">
            <w:r>
              <w:t>If the ChannelURI does not exist, then a ChannelFault is returned.</w:t>
            </w:r>
          </w:p>
          <w:p w14:paraId="453A77E3" w14:textId="77777777" w:rsidR="00BB0129" w:rsidRDefault="00E83E4F">
            <w:r>
              <w:t>If the specified channel is assigned security tokens and the provided token does not match a token assigned to the channel, then a ChannelFault is returned.</w:t>
            </w:r>
          </w:p>
          <w:p w14:paraId="6F16151B" w14:textId="77777777" w:rsidR="00BB0129" w:rsidRDefault="00E83E4F">
            <w:r>
              <w:t>If the channel type is not a Publication type, then an OperationFault is returned.</w:t>
            </w:r>
          </w:p>
        </w:tc>
      </w:tr>
      <w:tr w:rsidR="00BB0129" w14:paraId="3FAB107F" w14:textId="77777777" w:rsidTr="00264707">
        <w:tc>
          <w:tcPr>
            <w:tcW w:w="0" w:type="auto"/>
          </w:tcPr>
          <w:p w14:paraId="26A7D764" w14:textId="77777777" w:rsidR="00BB0129" w:rsidRDefault="00E83E4F">
            <w:pPr>
              <w:pStyle w:val="Compact"/>
            </w:pPr>
            <w:r>
              <w:t>Output</w:t>
            </w:r>
          </w:p>
        </w:tc>
        <w:tc>
          <w:tcPr>
            <w:tcW w:w="0" w:type="auto"/>
          </w:tcPr>
          <w:p w14:paraId="0FFEDE83" w14:textId="7266D890" w:rsidR="00BB0129" w:rsidRDefault="00E83E4F">
            <w:pPr>
              <w:pStyle w:val="Compact"/>
            </w:pPr>
            <w:r>
              <w:t>SessionID</w:t>
            </w:r>
            <w:r w:rsidR="00F81D08">
              <w:t xml:space="preserve"> </w:t>
            </w:r>
            <w:r>
              <w:t>[1]</w:t>
            </w:r>
          </w:p>
        </w:tc>
      </w:tr>
      <w:tr w:rsidR="00BB0129" w14:paraId="503FBA1C"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20A4A7DD" w14:textId="77777777" w:rsidR="00BB0129" w:rsidRDefault="00E83E4F">
            <w:pPr>
              <w:pStyle w:val="Compact"/>
            </w:pPr>
            <w:r>
              <w:t>Faults</w:t>
            </w:r>
          </w:p>
        </w:tc>
        <w:tc>
          <w:tcPr>
            <w:tcW w:w="0" w:type="auto"/>
          </w:tcPr>
          <w:p w14:paraId="67C886F3" w14:textId="77777777" w:rsidR="00BB0129" w:rsidRDefault="00E83E4F">
            <w:r>
              <w:t>ChannelFault</w:t>
            </w:r>
          </w:p>
          <w:p w14:paraId="12EE04ED" w14:textId="77777777" w:rsidR="00BB0129" w:rsidRDefault="00E83E4F">
            <w:r>
              <w:t>OperationFault</w:t>
            </w:r>
          </w:p>
        </w:tc>
      </w:tr>
    </w:tbl>
    <w:p w14:paraId="3D201970" w14:textId="3C29272B" w:rsidR="003D6BCA" w:rsidRDefault="003D6BCA" w:rsidP="003D6BCA">
      <w:pPr>
        <w:pStyle w:val="Heading4"/>
      </w:pPr>
      <w:bookmarkStart w:id="509" w:name="post-publication"/>
      <w:bookmarkStart w:id="510" w:name="_Toc25337049"/>
      <w:bookmarkEnd w:id="509"/>
      <w:r>
        <w:t>SOAP Mapping</w:t>
      </w:r>
    </w:p>
    <w:p w14:paraId="137CBC2D" w14:textId="1B9E66E0" w:rsidR="003D6BCA" w:rsidRDefault="003D6BCA" w:rsidP="003D6BCA">
      <w:pPr>
        <w:pStyle w:val="BodyText"/>
      </w:pPr>
      <w:r>
        <w:t xml:space="preserve">The </w:t>
      </w:r>
      <w:r w:rsidR="00F37CC4" w:rsidRPr="00F37CC4">
        <w:t>Open Publication Session</w:t>
      </w:r>
      <w:r w:rsidR="00F37CC4">
        <w:t xml:space="preserve"> </w:t>
      </w:r>
      <w:r>
        <w:t>general interface is mapped into SOAP 1.1/1.2 as embedded XML schemas in WSDL descriptions according to the following schema types.</w:t>
      </w:r>
    </w:p>
    <w:p w14:paraId="334BBFB3" w14:textId="77777777" w:rsidR="003D6BCA" w:rsidRDefault="003D6BCA" w:rsidP="003D6BCA">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3D6BCA" w14:paraId="05046E89" w14:textId="77777777" w:rsidTr="00371F65">
        <w:trPr>
          <w:cnfStyle w:val="100000000000" w:firstRow="1" w:lastRow="0" w:firstColumn="0" w:lastColumn="0" w:oddVBand="0" w:evenVBand="0" w:oddHBand="0" w:evenHBand="0" w:firstRowFirstColumn="0" w:firstRowLastColumn="0" w:lastRowFirstColumn="0" w:lastRowLastColumn="0"/>
        </w:trPr>
        <w:tc>
          <w:tcPr>
            <w:tcW w:w="603" w:type="pct"/>
          </w:tcPr>
          <w:p w14:paraId="7C05F616" w14:textId="77777777" w:rsidR="003D6BCA" w:rsidRPr="00BF5A6C" w:rsidRDefault="003D6BCA" w:rsidP="00371F65">
            <w:pPr>
              <w:pStyle w:val="Compact"/>
            </w:pPr>
            <w:r w:rsidRPr="00151DB9">
              <w:rPr>
                <w:b w:val="0"/>
              </w:rPr>
              <w:t>Input</w:t>
            </w:r>
          </w:p>
        </w:tc>
        <w:tc>
          <w:tcPr>
            <w:tcW w:w="4397" w:type="pct"/>
          </w:tcPr>
          <w:p w14:paraId="0BBEB5D0" w14:textId="3282186B" w:rsidR="003D6BCA" w:rsidRPr="005A6279" w:rsidRDefault="00371F65" w:rsidP="00371F65">
            <w:pPr>
              <w:rPr>
                <w:b w:val="0"/>
                <w:bCs w:val="0"/>
              </w:rPr>
            </w:pPr>
            <w:r w:rsidRPr="00371F65">
              <w:rPr>
                <w:b w:val="0"/>
              </w:rPr>
              <w:t xml:space="preserve">OpenPublicationSession </w:t>
            </w:r>
            <w:r w:rsidR="003D6BCA">
              <w:rPr>
                <w:b w:val="0"/>
                <w:bCs w:val="0"/>
              </w:rPr>
              <w:t>(</w:t>
            </w:r>
            <w:hyperlink r:id="rId93" w:history="1">
              <w:r w:rsidR="003D6BCA" w:rsidRPr="0062535A">
                <w:rPr>
                  <w:rStyle w:val="Hyperlink"/>
                  <w:b w:val="0"/>
                  <w:bCs w:val="0"/>
                </w:rPr>
                <w:t>isbm:</w:t>
              </w:r>
            </w:hyperlink>
            <w:r w:rsidR="00E44812" w:rsidRPr="00E44812">
              <w:rPr>
                <w:b w:val="0"/>
                <w:bCs w:val="0"/>
              </w:rPr>
              <w:t>OpenPublicationSession</w:t>
            </w:r>
            <w:r w:rsidR="003D6BCA">
              <w:rPr>
                <w:b w:val="0"/>
                <w:bCs w:val="0"/>
              </w:rPr>
              <w:t>)</w:t>
            </w:r>
          </w:p>
          <w:p w14:paraId="06B2661F" w14:textId="17BD52DF" w:rsidR="003D6BCA" w:rsidRPr="005A6279" w:rsidRDefault="00B16608" w:rsidP="00B16608">
            <w:pPr>
              <w:pStyle w:val="ListParagraph"/>
              <w:numPr>
                <w:ilvl w:val="0"/>
                <w:numId w:val="7"/>
              </w:numPr>
            </w:pPr>
            <w:r w:rsidRPr="00B16608">
              <w:rPr>
                <w:b w:val="0"/>
              </w:rPr>
              <w:t xml:space="preserve">ChannelURI </w:t>
            </w:r>
            <w:r w:rsidR="003D6BCA" w:rsidRPr="00666CD3">
              <w:rPr>
                <w:b w:val="0"/>
              </w:rPr>
              <w:t>(</w:t>
            </w:r>
            <w:hyperlink r:id="rId94" w:anchor="string">
              <w:r w:rsidR="003D6BCA" w:rsidRPr="00666CD3">
                <w:rPr>
                  <w:rStyle w:val="Hyperlink"/>
                  <w:b w:val="0"/>
                </w:rPr>
                <w:t>xs:string</w:t>
              </w:r>
            </w:hyperlink>
            <w:r w:rsidR="003D6BCA" w:rsidRPr="00666CD3">
              <w:rPr>
                <w:b w:val="0"/>
              </w:rPr>
              <w:t>) [1]</w:t>
            </w:r>
          </w:p>
        </w:tc>
      </w:tr>
      <w:tr w:rsidR="00957F55" w14:paraId="57FBCF7F"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16113063" w14:textId="77777777" w:rsidR="00957F55" w:rsidRDefault="00957F55" w:rsidP="00957F55">
            <w:pPr>
              <w:pStyle w:val="Compact"/>
            </w:pPr>
            <w:r>
              <w:t>Output</w:t>
            </w:r>
          </w:p>
        </w:tc>
        <w:tc>
          <w:tcPr>
            <w:tcW w:w="4397" w:type="pct"/>
          </w:tcPr>
          <w:p w14:paraId="2523BD68" w14:textId="52A619AA" w:rsidR="00957F55" w:rsidRPr="00957F55" w:rsidRDefault="00B212FB" w:rsidP="00957F55">
            <w:pPr>
              <w:rPr>
                <w:bCs/>
              </w:rPr>
            </w:pPr>
            <w:r w:rsidRPr="00B212FB">
              <w:t>OpenPublicationSessionResponse</w:t>
            </w:r>
            <w:r w:rsidR="00957F55" w:rsidRPr="00957F55">
              <w:t xml:space="preserve"> </w:t>
            </w:r>
            <w:r w:rsidR="00957F55" w:rsidRPr="00957F55">
              <w:rPr>
                <w:bCs/>
              </w:rPr>
              <w:t>(</w:t>
            </w:r>
            <w:hyperlink r:id="rId95" w:history="1">
              <w:r w:rsidR="00957F55" w:rsidRPr="00957F55">
                <w:rPr>
                  <w:rStyle w:val="Hyperlink"/>
                  <w:bCs/>
                </w:rPr>
                <w:t>isbm:</w:t>
              </w:r>
            </w:hyperlink>
            <w:r w:rsidRPr="00B212FB">
              <w:t>OpenPublicationSessionResponse</w:t>
            </w:r>
            <w:r w:rsidR="00957F55" w:rsidRPr="00957F55">
              <w:rPr>
                <w:bCs/>
              </w:rPr>
              <w:t>)</w:t>
            </w:r>
          </w:p>
          <w:p w14:paraId="5F86F898" w14:textId="20B9DEE6" w:rsidR="00957F55" w:rsidRPr="00957F55" w:rsidRDefault="00957F55" w:rsidP="00957F55">
            <w:pPr>
              <w:pStyle w:val="ListParagraph"/>
              <w:numPr>
                <w:ilvl w:val="0"/>
                <w:numId w:val="7"/>
              </w:numPr>
            </w:pPr>
            <w:r>
              <w:t>SessionID</w:t>
            </w:r>
            <w:r w:rsidRPr="00957F55">
              <w:t xml:space="preserve"> (</w:t>
            </w:r>
            <w:hyperlink r:id="rId96" w:anchor="string">
              <w:r w:rsidRPr="00957F55">
                <w:rPr>
                  <w:rStyle w:val="Hyperlink"/>
                </w:rPr>
                <w:t>xs:string</w:t>
              </w:r>
            </w:hyperlink>
            <w:r w:rsidRPr="00957F55">
              <w:t>) [1]</w:t>
            </w:r>
          </w:p>
        </w:tc>
      </w:tr>
      <w:tr w:rsidR="00957F55" w14:paraId="44F39AA4" w14:textId="77777777" w:rsidTr="00371F65">
        <w:tc>
          <w:tcPr>
            <w:tcW w:w="603" w:type="pct"/>
          </w:tcPr>
          <w:p w14:paraId="72542F6C" w14:textId="77777777" w:rsidR="00957F55" w:rsidRDefault="00957F55" w:rsidP="00957F55">
            <w:pPr>
              <w:pStyle w:val="Compact"/>
            </w:pPr>
            <w:r>
              <w:t>Faults</w:t>
            </w:r>
          </w:p>
        </w:tc>
        <w:tc>
          <w:tcPr>
            <w:tcW w:w="4397" w:type="pct"/>
          </w:tcPr>
          <w:p w14:paraId="562D9EC8" w14:textId="77777777" w:rsidR="006E1C29" w:rsidRDefault="006E1C29" w:rsidP="006E1C29">
            <w:r>
              <w:t>ChannelFault</w:t>
            </w:r>
          </w:p>
          <w:p w14:paraId="22AC3ED8" w14:textId="2F313367" w:rsidR="00957F55" w:rsidRDefault="006E1C29" w:rsidP="006E1C29">
            <w:pPr>
              <w:pStyle w:val="Compact"/>
            </w:pPr>
            <w:r>
              <w:t>OperationFault</w:t>
            </w:r>
          </w:p>
        </w:tc>
      </w:tr>
    </w:tbl>
    <w:p w14:paraId="50806BEE" w14:textId="77777777" w:rsidR="003D6BCA" w:rsidRDefault="003D6BCA" w:rsidP="003D6BCA">
      <w:pPr>
        <w:pStyle w:val="Heading4"/>
      </w:pPr>
      <w:r>
        <w:lastRenderedPageBreak/>
        <w:t>REST Mapping</w:t>
      </w:r>
    </w:p>
    <w:p w14:paraId="69B967F1" w14:textId="49C6C60C" w:rsidR="003D6BCA" w:rsidRDefault="003D6BCA" w:rsidP="003D6BCA">
      <w:pPr>
        <w:pStyle w:val="BodyText"/>
      </w:pPr>
      <w:r>
        <w:t xml:space="preserve">The </w:t>
      </w:r>
      <w:r w:rsidR="006E6D95" w:rsidRPr="00F37CC4">
        <w:t>Open Publication Session</w:t>
      </w:r>
      <w:r w:rsidR="006E6D95">
        <w:t xml:space="preserve"> </w:t>
      </w:r>
      <w:r>
        <w:t>general interface is mapped into a RESTful interface as an OpenAPI description according to the following rules.</w:t>
      </w:r>
    </w:p>
    <w:p w14:paraId="08D58AA1" w14:textId="77777777" w:rsidR="003D6BCA" w:rsidRDefault="003D6BCA" w:rsidP="003D6BCA">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3D6BCA" w14:paraId="6AB68470"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0334028E" w14:textId="77777777" w:rsidR="003D6BCA" w:rsidRPr="003B5061" w:rsidRDefault="003D6BCA" w:rsidP="00371F65">
            <w:pPr>
              <w:pStyle w:val="Compact"/>
            </w:pPr>
            <w:r w:rsidRPr="003B5061">
              <w:t>HTTP M</w:t>
            </w:r>
            <w:r>
              <w:t>ethod</w:t>
            </w:r>
          </w:p>
        </w:tc>
        <w:tc>
          <w:tcPr>
            <w:tcW w:w="4397" w:type="pct"/>
          </w:tcPr>
          <w:p w14:paraId="7D52C0AC" w14:textId="41ACB2B6" w:rsidR="003D6BCA" w:rsidRPr="003B5061" w:rsidRDefault="003D6BCA" w:rsidP="00371F65">
            <w:pPr>
              <w:rPr>
                <w:bCs/>
              </w:rPr>
            </w:pPr>
            <w:r>
              <w:rPr>
                <w:bCs/>
              </w:rPr>
              <w:t>P</w:t>
            </w:r>
            <w:r w:rsidR="0088324F">
              <w:rPr>
                <w:bCs/>
              </w:rPr>
              <w:t>OST</w:t>
            </w:r>
          </w:p>
        </w:tc>
      </w:tr>
      <w:tr w:rsidR="003D6BCA" w14:paraId="2386F38A" w14:textId="77777777" w:rsidTr="00371F65">
        <w:tc>
          <w:tcPr>
            <w:tcW w:w="603" w:type="pct"/>
          </w:tcPr>
          <w:p w14:paraId="7703BA7D" w14:textId="77777777" w:rsidR="003D6BCA" w:rsidRPr="003B5061" w:rsidRDefault="003D6BCA" w:rsidP="00371F65">
            <w:pPr>
              <w:pStyle w:val="Compact"/>
            </w:pPr>
            <w:r>
              <w:t xml:space="preserve">URL </w:t>
            </w:r>
          </w:p>
        </w:tc>
        <w:tc>
          <w:tcPr>
            <w:tcW w:w="4397" w:type="pct"/>
          </w:tcPr>
          <w:p w14:paraId="65164CA3" w14:textId="5C3E4F21" w:rsidR="003D6BCA" w:rsidRPr="003B5061" w:rsidRDefault="009E1AD6" w:rsidP="00371F65">
            <w:pPr>
              <w:rPr>
                <w:bCs/>
              </w:rPr>
            </w:pPr>
            <w:r w:rsidRPr="009E1AD6">
              <w:rPr>
                <w:bCs/>
              </w:rPr>
              <w:t>/channels/{channel-id}/publication-sessions</w:t>
            </w:r>
          </w:p>
        </w:tc>
      </w:tr>
      <w:tr w:rsidR="003D6BCA" w14:paraId="695FF061"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0B39C54F" w14:textId="77777777" w:rsidR="003D6BCA" w:rsidRPr="003B5061" w:rsidRDefault="003D6BCA" w:rsidP="00371F65">
            <w:pPr>
              <w:pStyle w:val="Compact"/>
            </w:pPr>
            <w:r>
              <w:t>HTTP Body</w:t>
            </w:r>
          </w:p>
        </w:tc>
        <w:tc>
          <w:tcPr>
            <w:tcW w:w="4397" w:type="pct"/>
          </w:tcPr>
          <w:p w14:paraId="51C7644E" w14:textId="7D813A44" w:rsidR="003D6BCA" w:rsidRPr="003B5061" w:rsidRDefault="00186F67" w:rsidP="00186F67">
            <w:r>
              <w:t>None</w:t>
            </w:r>
          </w:p>
        </w:tc>
      </w:tr>
      <w:tr w:rsidR="003D6BCA" w14:paraId="2726DBC1" w14:textId="77777777" w:rsidTr="00371F65">
        <w:tc>
          <w:tcPr>
            <w:tcW w:w="603" w:type="pct"/>
          </w:tcPr>
          <w:p w14:paraId="2095B698" w14:textId="77777777" w:rsidR="003D6BCA" w:rsidRDefault="003D6BCA" w:rsidP="00371F65">
            <w:pPr>
              <w:pStyle w:val="Compact"/>
            </w:pPr>
            <w:r>
              <w:t>HTTP Response (Success)</w:t>
            </w:r>
          </w:p>
        </w:tc>
        <w:tc>
          <w:tcPr>
            <w:tcW w:w="4397" w:type="pct"/>
          </w:tcPr>
          <w:p w14:paraId="2A8ABAA3" w14:textId="0AB3FD5F" w:rsidR="003D6BCA" w:rsidRDefault="003D6BCA" w:rsidP="00371F65">
            <w:pPr>
              <w:pStyle w:val="Compact"/>
            </w:pPr>
            <w:r>
              <w:t>20</w:t>
            </w:r>
            <w:r w:rsidR="0090168D">
              <w:t>1 Created</w:t>
            </w:r>
          </w:p>
        </w:tc>
      </w:tr>
      <w:tr w:rsidR="003D6BCA" w14:paraId="78C7B02C" w14:textId="77777777" w:rsidTr="00371F65">
        <w:trPr>
          <w:cnfStyle w:val="000000100000" w:firstRow="0" w:lastRow="0" w:firstColumn="0" w:lastColumn="0" w:oddVBand="0" w:evenVBand="0" w:oddHBand="1" w:evenHBand="0" w:firstRowFirstColumn="0" w:firstRowLastColumn="0" w:lastRowFirstColumn="0" w:lastRowLastColumn="0"/>
        </w:trPr>
        <w:tc>
          <w:tcPr>
            <w:tcW w:w="603" w:type="pct"/>
          </w:tcPr>
          <w:p w14:paraId="18C93B1B" w14:textId="77777777" w:rsidR="003D6BCA" w:rsidRDefault="003D6BCA" w:rsidP="00371F65">
            <w:pPr>
              <w:pStyle w:val="Compact"/>
            </w:pPr>
            <w:r>
              <w:t>Output</w:t>
            </w:r>
          </w:p>
        </w:tc>
        <w:tc>
          <w:tcPr>
            <w:tcW w:w="4397" w:type="pct"/>
          </w:tcPr>
          <w:p w14:paraId="0D0620D4" w14:textId="1914DE0A" w:rsidR="00C169F0" w:rsidRDefault="00C169F0" w:rsidP="00371F65">
            <w:pPr>
              <w:pStyle w:val="Compact"/>
            </w:pPr>
            <w:r>
              <w:t>Session (json:Session)</w:t>
            </w:r>
          </w:p>
          <w:p w14:paraId="7AED32ED" w14:textId="792B4BC1" w:rsidR="003D6BCA" w:rsidRDefault="00682F76" w:rsidP="00C169F0">
            <w:pPr>
              <w:pStyle w:val="ListParagraph"/>
              <w:numPr>
                <w:ilvl w:val="0"/>
                <w:numId w:val="7"/>
              </w:numPr>
            </w:pPr>
            <w:r>
              <w:t>SessionID</w:t>
            </w:r>
            <w:r w:rsidRPr="00957F55">
              <w:t xml:space="preserve"> </w:t>
            </w:r>
            <w:r>
              <w:t>“</w:t>
            </w:r>
            <w:r w:rsidRPr="00682F76">
              <w:t>sessionId</w:t>
            </w:r>
            <w:r>
              <w:t xml:space="preserve">” </w:t>
            </w:r>
            <w:r w:rsidRPr="00957F55">
              <w:t>(</w:t>
            </w:r>
            <w:hyperlink r:id="rId97" w:anchor="string">
              <w:r>
                <w:rPr>
                  <w:rStyle w:val="Hyperlink"/>
                </w:rPr>
                <w:t>json</w:t>
              </w:r>
              <w:r w:rsidRPr="00957F55">
                <w:rPr>
                  <w:rStyle w:val="Hyperlink"/>
                </w:rPr>
                <w:t>:string</w:t>
              </w:r>
            </w:hyperlink>
            <w:r w:rsidRPr="00957F55">
              <w:t>) [1]</w:t>
            </w:r>
          </w:p>
        </w:tc>
      </w:tr>
      <w:tr w:rsidR="006C1BAD" w14:paraId="4E9608AD" w14:textId="77777777" w:rsidTr="00371F65">
        <w:trPr>
          <w:trHeight w:val="972"/>
        </w:trPr>
        <w:tc>
          <w:tcPr>
            <w:tcW w:w="603" w:type="pct"/>
          </w:tcPr>
          <w:p w14:paraId="1FBE6E6A" w14:textId="77777777" w:rsidR="006C1BAD" w:rsidRDefault="006C1BAD" w:rsidP="006C1BAD">
            <w:pPr>
              <w:pStyle w:val="Compact"/>
            </w:pPr>
            <w:r>
              <w:t>HTTP Response</w:t>
            </w:r>
          </w:p>
          <w:p w14:paraId="679E97AC" w14:textId="77777777" w:rsidR="006C1BAD" w:rsidRDefault="006C1BAD" w:rsidP="006C1BAD">
            <w:pPr>
              <w:pStyle w:val="Compact"/>
            </w:pPr>
            <w:r>
              <w:t>(Error)</w:t>
            </w:r>
          </w:p>
        </w:tc>
        <w:tc>
          <w:tcPr>
            <w:tcW w:w="4397" w:type="pct"/>
          </w:tcPr>
          <w:p w14:paraId="565CCCBA" w14:textId="0205EBF2" w:rsidR="006C1BAD" w:rsidRDefault="006C1BAD" w:rsidP="006C1BAD">
            <w:r>
              <w:t>ChannelFault</w:t>
            </w:r>
            <w:r w:rsidR="00A61C20">
              <w:t xml:space="preserve"> (json:ChannelFault)</w:t>
            </w:r>
            <w:r w:rsidR="00CD4024">
              <w:t xml:space="preserve"> – 404 Not Found</w:t>
            </w:r>
          </w:p>
          <w:p w14:paraId="14627188" w14:textId="5DB5610D" w:rsidR="006C1BAD" w:rsidRDefault="006C1BAD" w:rsidP="006C1BAD">
            <w:pPr>
              <w:pStyle w:val="Compact"/>
            </w:pPr>
            <w:r>
              <w:t>OperationFault</w:t>
            </w:r>
            <w:r w:rsidR="009A4FB8">
              <w:t xml:space="preserve"> (json:OperationFault) – </w:t>
            </w:r>
            <w:r w:rsidR="009A4FB8" w:rsidRPr="009A4FB8">
              <w:t>422 Unprocessable Entity</w:t>
            </w:r>
          </w:p>
          <w:p w14:paraId="4A2D800B" w14:textId="46E683FE" w:rsidR="00A61C20" w:rsidRDefault="00A61C20" w:rsidP="006C1BAD">
            <w:pPr>
              <w:pStyle w:val="Compact"/>
            </w:pPr>
          </w:p>
        </w:tc>
      </w:tr>
    </w:tbl>
    <w:p w14:paraId="37D39EFC" w14:textId="056E7E23" w:rsidR="00BB0129" w:rsidRDefault="00E83E4F" w:rsidP="00264707">
      <w:pPr>
        <w:pStyle w:val="Heading3"/>
      </w:pPr>
      <w:bookmarkStart w:id="511" w:name="_Toc25447193"/>
      <w:r>
        <w:t>Post Publication</w:t>
      </w:r>
      <w:bookmarkEnd w:id="510"/>
      <w:bookmarkEnd w:id="511"/>
    </w:p>
    <w:p w14:paraId="7AE9C886" w14:textId="627340B0" w:rsidR="008A1078" w:rsidRPr="008A1078" w:rsidRDefault="008A1078" w:rsidP="008A1078">
      <w:pPr>
        <w:pStyle w:val="BodyText"/>
      </w:pPr>
      <w:r>
        <w:t>The Post</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14:paraId="4C1ABC4B" w14:textId="77777777" w:rsidTr="00264707">
        <w:trPr>
          <w:cnfStyle w:val="100000000000" w:firstRow="1" w:lastRow="0" w:firstColumn="0" w:lastColumn="0" w:oddVBand="0" w:evenVBand="0" w:oddHBand="0" w:evenHBand="0" w:firstRowFirstColumn="0" w:firstRowLastColumn="0" w:lastRowFirstColumn="0" w:lastRowLastColumn="0"/>
        </w:trPr>
        <w:tc>
          <w:tcPr>
            <w:tcW w:w="0" w:type="auto"/>
          </w:tcPr>
          <w:p w14:paraId="4C870914" w14:textId="77777777" w:rsidR="00BB0129" w:rsidRDefault="00E83E4F">
            <w:pPr>
              <w:pStyle w:val="Compact"/>
            </w:pPr>
            <w:r>
              <w:t>Name</w:t>
            </w:r>
          </w:p>
        </w:tc>
        <w:tc>
          <w:tcPr>
            <w:tcW w:w="0" w:type="auto"/>
          </w:tcPr>
          <w:p w14:paraId="737434CE" w14:textId="77777777" w:rsidR="00BB0129" w:rsidRDefault="00E83E4F">
            <w:pPr>
              <w:pStyle w:val="Compact"/>
            </w:pPr>
            <w:r>
              <w:t>PostPublication</w:t>
            </w:r>
          </w:p>
        </w:tc>
      </w:tr>
      <w:tr w:rsidR="00BB0129" w14:paraId="39C31270"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38B67405" w14:textId="77777777" w:rsidR="00BB0129" w:rsidRDefault="00E83E4F">
            <w:pPr>
              <w:pStyle w:val="Compact"/>
            </w:pPr>
            <w:r>
              <w:t>Description</w:t>
            </w:r>
          </w:p>
        </w:tc>
        <w:tc>
          <w:tcPr>
            <w:tcW w:w="0" w:type="auto"/>
          </w:tcPr>
          <w:p w14:paraId="4A8DB770" w14:textId="77777777" w:rsidR="00BB0129" w:rsidRDefault="00E83E4F">
            <w:pPr>
              <w:pStyle w:val="Compact"/>
            </w:pPr>
            <w:r>
              <w:t>Posts a publication message on a channel.</w:t>
            </w:r>
          </w:p>
        </w:tc>
      </w:tr>
      <w:tr w:rsidR="00BB0129" w14:paraId="1B028392" w14:textId="77777777" w:rsidTr="00264707">
        <w:tc>
          <w:tcPr>
            <w:tcW w:w="0" w:type="auto"/>
          </w:tcPr>
          <w:p w14:paraId="0BA728DC" w14:textId="77777777" w:rsidR="00BB0129" w:rsidRDefault="00E83E4F">
            <w:pPr>
              <w:pStyle w:val="Compact"/>
            </w:pPr>
            <w:r>
              <w:t>Input</w:t>
            </w:r>
          </w:p>
        </w:tc>
        <w:tc>
          <w:tcPr>
            <w:tcW w:w="0" w:type="auto"/>
          </w:tcPr>
          <w:p w14:paraId="26D72F0E" w14:textId="37199495" w:rsidR="00BB0129" w:rsidRDefault="00E83E4F">
            <w:r>
              <w:t>SessionID [1]</w:t>
            </w:r>
          </w:p>
          <w:p w14:paraId="2834E93B" w14:textId="26F3563F" w:rsidR="00BB0129" w:rsidRDefault="00E83E4F">
            <w:r>
              <w:t>MessageContent</w:t>
            </w:r>
            <w:r w:rsidR="00D628EA">
              <w:t xml:space="preserve"> </w:t>
            </w:r>
            <w:r>
              <w:t>[1]</w:t>
            </w:r>
          </w:p>
          <w:p w14:paraId="10E4384E" w14:textId="43F0CF06" w:rsidR="00BB0129" w:rsidRDefault="00E83E4F">
            <w:r>
              <w:t>Topic</w:t>
            </w:r>
            <w:r w:rsidR="00D628EA">
              <w:t xml:space="preserve"> </w:t>
            </w:r>
            <w:r>
              <w:t>[1..*]</w:t>
            </w:r>
          </w:p>
          <w:p w14:paraId="1E50C0D6" w14:textId="3D88DE4B" w:rsidR="00BB0129" w:rsidRDefault="00E83E4F">
            <w:r>
              <w:t>Expiry [0..1]</w:t>
            </w:r>
          </w:p>
        </w:tc>
      </w:tr>
      <w:tr w:rsidR="00BB0129" w14:paraId="222A174D"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4A7E49DC" w14:textId="77777777" w:rsidR="00BB0129" w:rsidRDefault="00E83E4F">
            <w:pPr>
              <w:pStyle w:val="Compact"/>
            </w:pPr>
            <w:r>
              <w:t>Behavior</w:t>
            </w:r>
          </w:p>
        </w:tc>
        <w:tc>
          <w:tcPr>
            <w:tcW w:w="0" w:type="auto"/>
          </w:tcPr>
          <w:p w14:paraId="69E4643F" w14:textId="77777777" w:rsidR="00BB0129" w:rsidRDefault="00E83E4F">
            <w:r>
              <w:t>If the SessionID does not exist or does not correspond to a publication session, then a SessionFault is returned.</w:t>
            </w:r>
          </w:p>
          <w:p w14:paraId="79E6B13B" w14:textId="77777777" w:rsidR="00BB0129" w:rsidRDefault="00E83E4F">
            <w:r>
              <w:t>If the channel associated with the session is assigned security tokens and the provided token does not match a token assigned to the channel, then a SessionFault is returned.</w:t>
            </w:r>
          </w:p>
        </w:tc>
      </w:tr>
      <w:tr w:rsidR="00BB0129" w14:paraId="672EF094" w14:textId="77777777" w:rsidTr="00264707">
        <w:tc>
          <w:tcPr>
            <w:tcW w:w="0" w:type="auto"/>
          </w:tcPr>
          <w:p w14:paraId="43CCA9FB" w14:textId="77777777" w:rsidR="00BB0129" w:rsidRDefault="00E83E4F">
            <w:pPr>
              <w:pStyle w:val="Compact"/>
            </w:pPr>
            <w:r>
              <w:t>Output</w:t>
            </w:r>
          </w:p>
        </w:tc>
        <w:tc>
          <w:tcPr>
            <w:tcW w:w="0" w:type="auto"/>
          </w:tcPr>
          <w:p w14:paraId="1DA1E730" w14:textId="77162B58" w:rsidR="00BB0129" w:rsidRDefault="00E83E4F">
            <w:pPr>
              <w:pStyle w:val="Compact"/>
            </w:pPr>
            <w:r>
              <w:t>MessageID</w:t>
            </w:r>
            <w:r w:rsidR="008E449A">
              <w:t xml:space="preserve"> </w:t>
            </w:r>
            <w:r>
              <w:t>[1]</w:t>
            </w:r>
          </w:p>
        </w:tc>
      </w:tr>
      <w:tr w:rsidR="00BB0129" w14:paraId="605CB393"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0ED05D4C" w14:textId="77777777" w:rsidR="00BB0129" w:rsidRDefault="00E83E4F">
            <w:pPr>
              <w:pStyle w:val="Compact"/>
            </w:pPr>
            <w:r>
              <w:t>Faults</w:t>
            </w:r>
          </w:p>
        </w:tc>
        <w:tc>
          <w:tcPr>
            <w:tcW w:w="0" w:type="auto"/>
          </w:tcPr>
          <w:p w14:paraId="6A97E5ED" w14:textId="77777777" w:rsidR="00BB0129" w:rsidRDefault="00E83E4F">
            <w:pPr>
              <w:pStyle w:val="Compact"/>
            </w:pPr>
            <w:r>
              <w:t>SessionFault</w:t>
            </w:r>
          </w:p>
        </w:tc>
      </w:tr>
    </w:tbl>
    <w:p w14:paraId="5F61FF9E" w14:textId="6B997C36" w:rsidR="00BB0129" w:rsidRDefault="00E83E4F" w:rsidP="00264707">
      <w:pPr>
        <w:pStyle w:val="Heading3"/>
      </w:pPr>
      <w:bookmarkStart w:id="512" w:name="expire-publication"/>
      <w:bookmarkStart w:id="513" w:name="_Toc25337050"/>
      <w:bookmarkStart w:id="514" w:name="_Toc25357170"/>
      <w:bookmarkStart w:id="515" w:name="_Toc25447194"/>
      <w:bookmarkEnd w:id="512"/>
      <w:r>
        <w:t>Expire Publication</w:t>
      </w:r>
      <w:bookmarkEnd w:id="513"/>
      <w:bookmarkEnd w:id="514"/>
      <w:bookmarkEnd w:id="515"/>
    </w:p>
    <w:tbl>
      <w:tblPr>
        <w:tblStyle w:val="ListTable2"/>
        <w:tblW w:w="5000" w:type="pct"/>
        <w:tblLook w:val="0420" w:firstRow="1" w:lastRow="0" w:firstColumn="0" w:lastColumn="0" w:noHBand="0" w:noVBand="1"/>
      </w:tblPr>
      <w:tblGrid>
        <w:gridCol w:w="1217"/>
        <w:gridCol w:w="8863"/>
      </w:tblGrid>
      <w:tr w:rsidR="00BB0129" w14:paraId="08A2F414" w14:textId="77777777" w:rsidTr="00264707">
        <w:trPr>
          <w:cnfStyle w:val="100000000000" w:firstRow="1" w:lastRow="0" w:firstColumn="0" w:lastColumn="0" w:oddVBand="0" w:evenVBand="0" w:oddHBand="0" w:evenHBand="0" w:firstRowFirstColumn="0" w:firstRowLastColumn="0" w:lastRowFirstColumn="0" w:lastRowLastColumn="0"/>
        </w:trPr>
        <w:tc>
          <w:tcPr>
            <w:tcW w:w="0" w:type="auto"/>
          </w:tcPr>
          <w:p w14:paraId="4D983BD8" w14:textId="77777777" w:rsidR="00BB0129" w:rsidRDefault="00E83E4F">
            <w:pPr>
              <w:pStyle w:val="Compact"/>
            </w:pPr>
            <w:r>
              <w:t>Name</w:t>
            </w:r>
          </w:p>
        </w:tc>
        <w:tc>
          <w:tcPr>
            <w:tcW w:w="0" w:type="auto"/>
          </w:tcPr>
          <w:p w14:paraId="643CB970" w14:textId="77777777" w:rsidR="00BB0129" w:rsidRDefault="00E83E4F">
            <w:pPr>
              <w:pStyle w:val="Compact"/>
            </w:pPr>
            <w:r>
              <w:t>ExpirePublication</w:t>
            </w:r>
          </w:p>
        </w:tc>
      </w:tr>
      <w:tr w:rsidR="00BB0129" w14:paraId="1A9546A5"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6E7A5670" w14:textId="77777777" w:rsidR="00BB0129" w:rsidRDefault="00E83E4F">
            <w:pPr>
              <w:pStyle w:val="Compact"/>
            </w:pPr>
            <w:r>
              <w:t>Description</w:t>
            </w:r>
          </w:p>
        </w:tc>
        <w:tc>
          <w:tcPr>
            <w:tcW w:w="0" w:type="auto"/>
          </w:tcPr>
          <w:p w14:paraId="66530936" w14:textId="77777777" w:rsidR="00BB0129" w:rsidRDefault="00E83E4F">
            <w:pPr>
              <w:pStyle w:val="Compact"/>
            </w:pPr>
            <w:r>
              <w:t>Expires a posted publication.</w:t>
            </w:r>
          </w:p>
        </w:tc>
      </w:tr>
      <w:tr w:rsidR="00BB0129" w14:paraId="75E76ECA" w14:textId="77777777" w:rsidTr="00264707">
        <w:tc>
          <w:tcPr>
            <w:tcW w:w="0" w:type="auto"/>
          </w:tcPr>
          <w:p w14:paraId="6BC3DC3D" w14:textId="77777777" w:rsidR="00BB0129" w:rsidRDefault="00E83E4F">
            <w:pPr>
              <w:pStyle w:val="Compact"/>
            </w:pPr>
            <w:r>
              <w:t>Input</w:t>
            </w:r>
          </w:p>
        </w:tc>
        <w:tc>
          <w:tcPr>
            <w:tcW w:w="0" w:type="auto"/>
          </w:tcPr>
          <w:p w14:paraId="53E5081F" w14:textId="2D5C3568" w:rsidR="00BB0129" w:rsidRDefault="00E83E4F">
            <w:r>
              <w:t>SessionID [1]</w:t>
            </w:r>
          </w:p>
          <w:p w14:paraId="14755FC3" w14:textId="305CD9FC" w:rsidR="00BB0129" w:rsidRDefault="00E83E4F">
            <w:r>
              <w:lastRenderedPageBreak/>
              <w:t>MessageID [1]</w:t>
            </w:r>
          </w:p>
        </w:tc>
      </w:tr>
      <w:tr w:rsidR="00BB0129" w14:paraId="44034D72"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4A922901" w14:textId="77777777" w:rsidR="00BB0129" w:rsidRDefault="00E83E4F">
            <w:pPr>
              <w:pStyle w:val="Compact"/>
            </w:pPr>
            <w:r>
              <w:lastRenderedPageBreak/>
              <w:t>Behavior</w:t>
            </w:r>
          </w:p>
        </w:tc>
        <w:tc>
          <w:tcPr>
            <w:tcW w:w="0" w:type="auto"/>
          </w:tcPr>
          <w:p w14:paraId="643BDB4F" w14:textId="77777777" w:rsidR="00BB0129" w:rsidRDefault="00E83E4F">
            <w:r>
              <w:t>If the SessionID does not exist or does not correspond to a publication session, then a SessionFault is returned.</w:t>
            </w:r>
          </w:p>
          <w:p w14:paraId="67595EA2" w14:textId="77777777" w:rsidR="00BB0129" w:rsidRDefault="00E83E4F">
            <w:r>
              <w:t>If the channel associated with the session is assigned security tokens and the provided token does not match a token assigned to the channel, then a SessionFault is returned.</w:t>
            </w:r>
          </w:p>
          <w:p w14:paraId="6A904D22" w14:textId="77777777" w:rsidR="00BB0129" w:rsidRDefault="00E83E4F">
            <w:r>
              <w:t>If the MessageID does not correspond with the SessionID or the corresponding message has already expired, then no further action is taken.</w:t>
            </w:r>
          </w:p>
          <w:p w14:paraId="3CEBFADA" w14:textId="77777777" w:rsidR="00BB0129" w:rsidRDefault="00E83E4F">
            <w:r>
              <w:t>The message is expired for all topics associated with the message.</w:t>
            </w:r>
          </w:p>
        </w:tc>
      </w:tr>
      <w:tr w:rsidR="00BB0129" w14:paraId="487FDCD2" w14:textId="77777777" w:rsidTr="00264707">
        <w:tc>
          <w:tcPr>
            <w:tcW w:w="0" w:type="auto"/>
          </w:tcPr>
          <w:p w14:paraId="4DBED67F" w14:textId="77777777" w:rsidR="00BB0129" w:rsidRDefault="00E83E4F">
            <w:pPr>
              <w:pStyle w:val="Compact"/>
            </w:pPr>
            <w:r>
              <w:t>Output</w:t>
            </w:r>
          </w:p>
        </w:tc>
        <w:tc>
          <w:tcPr>
            <w:tcW w:w="0" w:type="auto"/>
          </w:tcPr>
          <w:p w14:paraId="2D3795F0" w14:textId="77777777" w:rsidR="00BB0129" w:rsidRDefault="00E83E4F">
            <w:pPr>
              <w:pStyle w:val="Compact"/>
            </w:pPr>
            <w:r>
              <w:t>N/A</w:t>
            </w:r>
          </w:p>
        </w:tc>
      </w:tr>
      <w:tr w:rsidR="00BB0129" w14:paraId="602AC481"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6C474CD0" w14:textId="77777777" w:rsidR="00BB0129" w:rsidRDefault="00E83E4F">
            <w:pPr>
              <w:pStyle w:val="Compact"/>
            </w:pPr>
            <w:r>
              <w:t>Faults</w:t>
            </w:r>
          </w:p>
        </w:tc>
        <w:tc>
          <w:tcPr>
            <w:tcW w:w="0" w:type="auto"/>
          </w:tcPr>
          <w:p w14:paraId="065AB051" w14:textId="77777777" w:rsidR="00BB0129" w:rsidRDefault="00E83E4F">
            <w:pPr>
              <w:pStyle w:val="Compact"/>
            </w:pPr>
            <w:r>
              <w:t>SessionFault</w:t>
            </w:r>
          </w:p>
        </w:tc>
      </w:tr>
    </w:tbl>
    <w:p w14:paraId="389C37CD" w14:textId="0C021438" w:rsidR="001D7B22" w:rsidRDefault="001D7B22" w:rsidP="001D7B22">
      <w:pPr>
        <w:pStyle w:val="Heading4"/>
      </w:pPr>
      <w:bookmarkStart w:id="516" w:name="close-publication-session"/>
      <w:bookmarkStart w:id="517" w:name="_Toc25337051"/>
      <w:bookmarkStart w:id="518" w:name="_Toc25357171"/>
      <w:bookmarkEnd w:id="516"/>
      <w:r>
        <w:t>SOAP Mapping</w:t>
      </w:r>
    </w:p>
    <w:p w14:paraId="5C158631" w14:textId="47DE67FD" w:rsidR="001D7B22" w:rsidRDefault="001D7B22" w:rsidP="001D7B22">
      <w:pPr>
        <w:pStyle w:val="BodyText"/>
      </w:pPr>
      <w:r>
        <w:t>The Expire</w:t>
      </w:r>
      <w:r w:rsidRPr="00F37CC4">
        <w:t xml:space="preserve"> Publication </w:t>
      </w:r>
      <w:r>
        <w:t>general interface is mapped into SOAP 1.1/1.2 as embedded XML schemas in WSDL descriptions according to the following schema types.</w:t>
      </w:r>
    </w:p>
    <w:p w14:paraId="40C9F405" w14:textId="77777777" w:rsidR="001D7B22" w:rsidRDefault="001D7B22" w:rsidP="001D7B22">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1D7B22" w14:paraId="4D309CAF" w14:textId="77777777" w:rsidTr="002363F5">
        <w:trPr>
          <w:cnfStyle w:val="100000000000" w:firstRow="1" w:lastRow="0" w:firstColumn="0" w:lastColumn="0" w:oddVBand="0" w:evenVBand="0" w:oddHBand="0" w:evenHBand="0" w:firstRowFirstColumn="0" w:firstRowLastColumn="0" w:lastRowFirstColumn="0" w:lastRowLastColumn="0"/>
        </w:trPr>
        <w:tc>
          <w:tcPr>
            <w:tcW w:w="603" w:type="pct"/>
          </w:tcPr>
          <w:p w14:paraId="1EA34513" w14:textId="77777777" w:rsidR="001D7B22" w:rsidRPr="00BF5A6C" w:rsidRDefault="001D7B22" w:rsidP="002363F5">
            <w:pPr>
              <w:pStyle w:val="Compact"/>
            </w:pPr>
            <w:r w:rsidRPr="00151DB9">
              <w:rPr>
                <w:b w:val="0"/>
              </w:rPr>
              <w:t>Input</w:t>
            </w:r>
          </w:p>
        </w:tc>
        <w:tc>
          <w:tcPr>
            <w:tcW w:w="4397" w:type="pct"/>
          </w:tcPr>
          <w:p w14:paraId="789DBAE6" w14:textId="4A1C3D69" w:rsidR="001D7B22" w:rsidRPr="00136178" w:rsidRDefault="006B2E6B" w:rsidP="002363F5">
            <w:pPr>
              <w:rPr>
                <w:b w:val="0"/>
              </w:rPr>
            </w:pPr>
            <w:r>
              <w:rPr>
                <w:b w:val="0"/>
              </w:rPr>
              <w:t>Expire</w:t>
            </w:r>
            <w:r w:rsidR="001D7B22" w:rsidRPr="00136178">
              <w:rPr>
                <w:b w:val="0"/>
              </w:rPr>
              <w:t>Publication</w:t>
            </w:r>
            <w:r w:rsidR="001D7B22">
              <w:rPr>
                <w:b w:val="0"/>
              </w:rPr>
              <w:t xml:space="preserve"> (isbm:</w:t>
            </w:r>
            <w:r>
              <w:rPr>
                <w:b w:val="0"/>
              </w:rPr>
              <w:t>Expire</w:t>
            </w:r>
            <w:r w:rsidR="001D7B22" w:rsidRPr="00136178">
              <w:rPr>
                <w:b w:val="0"/>
              </w:rPr>
              <w:t>Publication</w:t>
            </w:r>
            <w:r w:rsidR="001D7B22">
              <w:rPr>
                <w:b w:val="0"/>
              </w:rPr>
              <w:t>)</w:t>
            </w:r>
          </w:p>
          <w:p w14:paraId="5617F0F4" w14:textId="77777777" w:rsidR="001D7B22" w:rsidRPr="00C418F6" w:rsidRDefault="001D7B22" w:rsidP="002363F5">
            <w:pPr>
              <w:pStyle w:val="ListParagraph"/>
              <w:numPr>
                <w:ilvl w:val="0"/>
                <w:numId w:val="7"/>
              </w:numPr>
              <w:rPr>
                <w:b w:val="0"/>
              </w:rPr>
            </w:pPr>
            <w:r w:rsidRPr="00B212FB">
              <w:rPr>
                <w:b w:val="0"/>
              </w:rPr>
              <w:t>SessionID (</w:t>
            </w:r>
            <w:hyperlink r:id="rId98" w:anchor="string">
              <w:r w:rsidRPr="00C418F6">
                <w:rPr>
                  <w:b w:val="0"/>
                </w:rPr>
                <w:t>xs:string</w:t>
              </w:r>
            </w:hyperlink>
            <w:r w:rsidRPr="00C418F6">
              <w:rPr>
                <w:b w:val="0"/>
              </w:rPr>
              <w:t>) [1]</w:t>
            </w:r>
          </w:p>
          <w:p w14:paraId="2B7F496D" w14:textId="44975E04" w:rsidR="001D7B22" w:rsidRPr="00B212FB" w:rsidRDefault="001D7B22" w:rsidP="008F20DE">
            <w:pPr>
              <w:pStyle w:val="ListParagraph"/>
              <w:numPr>
                <w:ilvl w:val="0"/>
                <w:numId w:val="7"/>
              </w:numPr>
              <w:rPr>
                <w:b w:val="0"/>
              </w:rPr>
            </w:pPr>
            <w:r w:rsidRPr="00C418F6">
              <w:rPr>
                <w:b w:val="0"/>
              </w:rPr>
              <w:t>Message</w:t>
            </w:r>
            <w:r w:rsidR="008F20DE">
              <w:rPr>
                <w:b w:val="0"/>
              </w:rPr>
              <w:t>ID</w:t>
            </w:r>
            <w:r w:rsidRPr="00C418F6">
              <w:rPr>
                <w:b w:val="0"/>
              </w:rPr>
              <w:t xml:space="preserve"> (</w:t>
            </w:r>
            <w:hyperlink r:id="rId99" w:anchor="message-content-xml">
              <w:r w:rsidR="008F20DE">
                <w:rPr>
                  <w:b w:val="0"/>
                </w:rPr>
                <w:t>xs:string</w:t>
              </w:r>
            </w:hyperlink>
            <w:r w:rsidRPr="00C418F6">
              <w:rPr>
                <w:b w:val="0"/>
              </w:rPr>
              <w:t>) [1]</w:t>
            </w:r>
          </w:p>
        </w:tc>
      </w:tr>
      <w:tr w:rsidR="001D7B22" w14:paraId="4E85FE2A"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5CF7C75B" w14:textId="77777777" w:rsidR="001D7B22" w:rsidRDefault="001D7B22" w:rsidP="002363F5">
            <w:pPr>
              <w:pStyle w:val="Compact"/>
            </w:pPr>
            <w:r>
              <w:t>Output</w:t>
            </w:r>
          </w:p>
        </w:tc>
        <w:tc>
          <w:tcPr>
            <w:tcW w:w="4397" w:type="pct"/>
          </w:tcPr>
          <w:p w14:paraId="28A7C979" w14:textId="408695A9" w:rsidR="001D7B22" w:rsidRPr="00957F55" w:rsidRDefault="00B738B0" w:rsidP="002363F5">
            <w:pPr>
              <w:rPr>
                <w:bCs/>
              </w:rPr>
            </w:pPr>
            <w:r w:rsidRPr="00B738B0">
              <w:t>ExpirePublication</w:t>
            </w:r>
            <w:r w:rsidR="001D7B22" w:rsidRPr="008E449A">
              <w:t xml:space="preserve">Response </w:t>
            </w:r>
            <w:r w:rsidR="001D7B22" w:rsidRPr="00957F55">
              <w:rPr>
                <w:bCs/>
              </w:rPr>
              <w:t>(</w:t>
            </w:r>
            <w:hyperlink r:id="rId100" w:history="1">
              <w:r w:rsidR="001D7B22" w:rsidRPr="00957F55">
                <w:rPr>
                  <w:rStyle w:val="Hyperlink"/>
                  <w:bCs/>
                </w:rPr>
                <w:t>isbm:</w:t>
              </w:r>
            </w:hyperlink>
            <w:r w:rsidRPr="00B738B0">
              <w:t>ExpirePublication</w:t>
            </w:r>
            <w:r w:rsidR="001D7B22" w:rsidRPr="008E449A">
              <w:t>Response</w:t>
            </w:r>
            <w:r w:rsidR="001D7B22" w:rsidRPr="00957F55">
              <w:rPr>
                <w:bCs/>
              </w:rPr>
              <w:t>)</w:t>
            </w:r>
          </w:p>
          <w:p w14:paraId="47E8F183" w14:textId="693D1A1A" w:rsidR="001D7B22" w:rsidRPr="00957F55" w:rsidRDefault="00F27186" w:rsidP="002363F5">
            <w:pPr>
              <w:pStyle w:val="ListParagraph"/>
              <w:numPr>
                <w:ilvl w:val="0"/>
                <w:numId w:val="7"/>
              </w:numPr>
            </w:pPr>
            <w:r>
              <w:t>No content</w:t>
            </w:r>
          </w:p>
        </w:tc>
      </w:tr>
      <w:tr w:rsidR="001D7B22" w14:paraId="6C3469F8" w14:textId="77777777" w:rsidTr="002363F5">
        <w:tc>
          <w:tcPr>
            <w:tcW w:w="603" w:type="pct"/>
          </w:tcPr>
          <w:p w14:paraId="0574675B" w14:textId="77777777" w:rsidR="001D7B22" w:rsidRDefault="001D7B22" w:rsidP="002363F5">
            <w:pPr>
              <w:pStyle w:val="Compact"/>
            </w:pPr>
            <w:r>
              <w:t>Faults</w:t>
            </w:r>
          </w:p>
        </w:tc>
        <w:tc>
          <w:tcPr>
            <w:tcW w:w="4397" w:type="pct"/>
          </w:tcPr>
          <w:p w14:paraId="5DADB638" w14:textId="77777777" w:rsidR="001D7B22" w:rsidRDefault="001D7B22" w:rsidP="002363F5">
            <w:pPr>
              <w:pStyle w:val="Compact"/>
            </w:pPr>
            <w:r>
              <w:t>SessionFault</w:t>
            </w:r>
          </w:p>
        </w:tc>
      </w:tr>
    </w:tbl>
    <w:p w14:paraId="31D230F4" w14:textId="77777777" w:rsidR="001D7B22" w:rsidRDefault="001D7B22" w:rsidP="001D7B22">
      <w:pPr>
        <w:pStyle w:val="Heading4"/>
      </w:pPr>
      <w:r>
        <w:t>REST Mapping</w:t>
      </w:r>
    </w:p>
    <w:p w14:paraId="67ACBCCE" w14:textId="31C511C6" w:rsidR="001D7B22" w:rsidRDefault="001D7B22" w:rsidP="001D7B22">
      <w:pPr>
        <w:pStyle w:val="BodyText"/>
      </w:pPr>
      <w:r>
        <w:t>The Expire</w:t>
      </w:r>
      <w:r w:rsidRPr="00F37CC4">
        <w:t xml:space="preserve"> Publication</w:t>
      </w:r>
      <w:r>
        <w:t xml:space="preserve"> general interface is mapped into a RESTful interface as an OpenAPI description according to the following rules.</w:t>
      </w:r>
    </w:p>
    <w:p w14:paraId="68D42591" w14:textId="77777777" w:rsidR="001D7B22" w:rsidRDefault="001D7B22" w:rsidP="001D7B22">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D7B22" w14:paraId="246D03FF"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2DB219BF" w14:textId="77777777" w:rsidR="001D7B22" w:rsidRPr="003B5061" w:rsidRDefault="001D7B22" w:rsidP="002363F5">
            <w:pPr>
              <w:pStyle w:val="Compact"/>
            </w:pPr>
            <w:r w:rsidRPr="003B5061">
              <w:t>HTTP M</w:t>
            </w:r>
            <w:r>
              <w:t>ethod</w:t>
            </w:r>
          </w:p>
        </w:tc>
        <w:tc>
          <w:tcPr>
            <w:tcW w:w="4397" w:type="pct"/>
          </w:tcPr>
          <w:p w14:paraId="249287B5" w14:textId="40893A96" w:rsidR="001D7B22" w:rsidRPr="003B5061" w:rsidRDefault="00ED3F19" w:rsidP="002363F5">
            <w:pPr>
              <w:rPr>
                <w:bCs/>
              </w:rPr>
            </w:pPr>
            <w:r>
              <w:rPr>
                <w:bCs/>
              </w:rPr>
              <w:t>DELETE</w:t>
            </w:r>
          </w:p>
        </w:tc>
      </w:tr>
      <w:tr w:rsidR="001D7B22" w14:paraId="06CA90F3" w14:textId="77777777" w:rsidTr="002363F5">
        <w:tc>
          <w:tcPr>
            <w:tcW w:w="603" w:type="pct"/>
          </w:tcPr>
          <w:p w14:paraId="053F0DEE" w14:textId="77777777" w:rsidR="001D7B22" w:rsidRPr="003B5061" w:rsidRDefault="001D7B22" w:rsidP="002363F5">
            <w:pPr>
              <w:pStyle w:val="Compact"/>
            </w:pPr>
            <w:r>
              <w:t xml:space="preserve">URL </w:t>
            </w:r>
          </w:p>
        </w:tc>
        <w:tc>
          <w:tcPr>
            <w:tcW w:w="4397" w:type="pct"/>
          </w:tcPr>
          <w:p w14:paraId="5F061117" w14:textId="4E861980" w:rsidR="001D7B22" w:rsidRPr="003B5061" w:rsidRDefault="001D7B22" w:rsidP="002363F5">
            <w:pPr>
              <w:rPr>
                <w:bCs/>
              </w:rPr>
            </w:pPr>
            <w:r w:rsidRPr="00211B67">
              <w:rPr>
                <w:bCs/>
              </w:rPr>
              <w:t>/sessions/{session-id}/publications</w:t>
            </w:r>
            <w:r w:rsidR="0011540C">
              <w:rPr>
                <w:bCs/>
              </w:rPr>
              <w:t>/{message-id}</w:t>
            </w:r>
          </w:p>
        </w:tc>
      </w:tr>
      <w:tr w:rsidR="001D7B22" w14:paraId="715BAD21"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24277BD7" w14:textId="77777777" w:rsidR="001D7B22" w:rsidRPr="003B5061" w:rsidRDefault="001D7B22" w:rsidP="002363F5">
            <w:pPr>
              <w:pStyle w:val="Compact"/>
            </w:pPr>
            <w:r>
              <w:t>HTTP Body</w:t>
            </w:r>
          </w:p>
        </w:tc>
        <w:tc>
          <w:tcPr>
            <w:tcW w:w="4397" w:type="pct"/>
          </w:tcPr>
          <w:p w14:paraId="0FBD6F18" w14:textId="6515470E" w:rsidR="001D7B22" w:rsidRPr="003B5061" w:rsidRDefault="006C0706" w:rsidP="006C0706">
            <w:r>
              <w:t>None</w:t>
            </w:r>
          </w:p>
        </w:tc>
      </w:tr>
      <w:tr w:rsidR="001D7B22" w14:paraId="14FEAD4B" w14:textId="77777777" w:rsidTr="002363F5">
        <w:tc>
          <w:tcPr>
            <w:tcW w:w="603" w:type="pct"/>
          </w:tcPr>
          <w:p w14:paraId="650DBAC8" w14:textId="77777777" w:rsidR="001D7B22" w:rsidRDefault="001D7B22" w:rsidP="002363F5">
            <w:pPr>
              <w:pStyle w:val="Compact"/>
            </w:pPr>
            <w:r>
              <w:t>HTTP Response (Success)</w:t>
            </w:r>
          </w:p>
        </w:tc>
        <w:tc>
          <w:tcPr>
            <w:tcW w:w="4397" w:type="pct"/>
          </w:tcPr>
          <w:p w14:paraId="5AC364CB" w14:textId="0A78BEF2" w:rsidR="001D7B22" w:rsidRDefault="001D7B22" w:rsidP="002363F5">
            <w:pPr>
              <w:pStyle w:val="Compact"/>
            </w:pPr>
            <w:r>
              <w:t>20</w:t>
            </w:r>
            <w:r w:rsidR="00E97933">
              <w:t>4</w:t>
            </w:r>
            <w:r>
              <w:t xml:space="preserve"> </w:t>
            </w:r>
            <w:r w:rsidR="00E97933">
              <w:t>No Content</w:t>
            </w:r>
          </w:p>
        </w:tc>
      </w:tr>
      <w:tr w:rsidR="001D7B22" w14:paraId="10F84E35"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094ADF28" w14:textId="77777777" w:rsidR="001D7B22" w:rsidRDefault="001D7B22" w:rsidP="002363F5">
            <w:pPr>
              <w:pStyle w:val="Compact"/>
            </w:pPr>
            <w:r>
              <w:t>Output</w:t>
            </w:r>
          </w:p>
        </w:tc>
        <w:tc>
          <w:tcPr>
            <w:tcW w:w="4397" w:type="pct"/>
          </w:tcPr>
          <w:p w14:paraId="292BD0DC" w14:textId="2A404334" w:rsidR="001D7B22" w:rsidRDefault="003D6B9E" w:rsidP="003D6B9E">
            <w:commentRangeStart w:id="519"/>
            <w:r>
              <w:t>N/A</w:t>
            </w:r>
            <w:commentRangeEnd w:id="519"/>
            <w:r w:rsidR="00642642">
              <w:rPr>
                <w:rStyle w:val="CommentReference"/>
              </w:rPr>
              <w:commentReference w:id="519"/>
            </w:r>
          </w:p>
        </w:tc>
      </w:tr>
      <w:tr w:rsidR="001D7B22" w14:paraId="55AA1BF9" w14:textId="77777777" w:rsidTr="002363F5">
        <w:trPr>
          <w:trHeight w:val="972"/>
        </w:trPr>
        <w:tc>
          <w:tcPr>
            <w:tcW w:w="603" w:type="pct"/>
          </w:tcPr>
          <w:p w14:paraId="20DD0945" w14:textId="77777777" w:rsidR="001D7B22" w:rsidRDefault="001D7B22" w:rsidP="002363F5">
            <w:pPr>
              <w:pStyle w:val="Compact"/>
            </w:pPr>
            <w:r>
              <w:lastRenderedPageBreak/>
              <w:t>HTTP Response</w:t>
            </w:r>
          </w:p>
          <w:p w14:paraId="5AB95084" w14:textId="77777777" w:rsidR="001D7B22" w:rsidRDefault="001D7B22" w:rsidP="002363F5">
            <w:pPr>
              <w:pStyle w:val="Compact"/>
            </w:pPr>
            <w:r>
              <w:t>(Error)</w:t>
            </w:r>
          </w:p>
        </w:tc>
        <w:tc>
          <w:tcPr>
            <w:tcW w:w="4397" w:type="pct"/>
          </w:tcPr>
          <w:p w14:paraId="1252B77D" w14:textId="77777777" w:rsidR="001D7B22" w:rsidRDefault="001D7B22" w:rsidP="002363F5">
            <w:commentRangeStart w:id="520"/>
            <w:r>
              <w:t>SessionFault (json:SessionFault) – 404 Not Found</w:t>
            </w:r>
            <w:commentRangeEnd w:id="520"/>
            <w:r>
              <w:rPr>
                <w:rStyle w:val="CommentReference"/>
              </w:rPr>
              <w:commentReference w:id="520"/>
            </w:r>
          </w:p>
          <w:p w14:paraId="0A560098" w14:textId="77777777" w:rsidR="001D7B22" w:rsidRDefault="001D7B22" w:rsidP="002363F5">
            <w:pPr>
              <w:pStyle w:val="Compact"/>
            </w:pPr>
            <w:r>
              <w:t xml:space="preserve">SessionFault (json:SessionFault) – </w:t>
            </w:r>
            <w:r w:rsidRPr="009A4FB8">
              <w:t>422 Unprocessable Entity</w:t>
            </w:r>
          </w:p>
          <w:p w14:paraId="206173F4" w14:textId="77777777" w:rsidR="001D7B22" w:rsidRDefault="001D7B22" w:rsidP="002363F5">
            <w:pPr>
              <w:pStyle w:val="Compact"/>
            </w:pPr>
          </w:p>
        </w:tc>
      </w:tr>
    </w:tbl>
    <w:p w14:paraId="63C161BA" w14:textId="1C134EA1" w:rsidR="00BB0129" w:rsidRDefault="00E83E4F" w:rsidP="00264707">
      <w:pPr>
        <w:pStyle w:val="Heading3"/>
      </w:pPr>
      <w:bookmarkStart w:id="521" w:name="_Toc25447195"/>
      <w:r>
        <w:t>Close Publication Session</w:t>
      </w:r>
      <w:bookmarkEnd w:id="517"/>
      <w:bookmarkEnd w:id="518"/>
      <w:bookmarkEnd w:id="521"/>
    </w:p>
    <w:p w14:paraId="2BBC2B9D" w14:textId="2DD8D0EA" w:rsidR="00A9589A" w:rsidRPr="00A9589A" w:rsidRDefault="00A9589A" w:rsidP="00A9589A">
      <w:pPr>
        <w:pStyle w:val="BodyText"/>
      </w:pPr>
      <w:r>
        <w:t xml:space="preserve">The </w:t>
      </w:r>
      <w:r w:rsidR="00B92172">
        <w:t>Close</w:t>
      </w:r>
      <w:r w:rsidRPr="00F37CC4">
        <w:t xml:space="preserve"> Publication </w:t>
      </w:r>
      <w:r w:rsidR="00B92172">
        <w:t xml:space="preserve">Session </w:t>
      </w:r>
      <w:r>
        <w:t>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7D8CB67A" w14:textId="77777777" w:rsidTr="003E5278">
        <w:trPr>
          <w:cnfStyle w:val="100000000000" w:firstRow="1" w:lastRow="0" w:firstColumn="0" w:lastColumn="0" w:oddVBand="0" w:evenVBand="0" w:oddHBand="0" w:evenHBand="0" w:firstRowFirstColumn="0" w:firstRowLastColumn="0" w:lastRowFirstColumn="0" w:lastRowLastColumn="0"/>
        </w:trPr>
        <w:tc>
          <w:tcPr>
            <w:tcW w:w="0" w:type="auto"/>
          </w:tcPr>
          <w:p w14:paraId="0CCF06BF" w14:textId="77777777" w:rsidR="00BB0129" w:rsidRDefault="00E83E4F">
            <w:pPr>
              <w:pStyle w:val="Compact"/>
            </w:pPr>
            <w:r>
              <w:t>Name</w:t>
            </w:r>
          </w:p>
        </w:tc>
        <w:tc>
          <w:tcPr>
            <w:tcW w:w="0" w:type="auto"/>
          </w:tcPr>
          <w:p w14:paraId="7D428F9F" w14:textId="77777777" w:rsidR="00BB0129" w:rsidRDefault="00E83E4F">
            <w:pPr>
              <w:pStyle w:val="Compact"/>
            </w:pPr>
            <w:r>
              <w:t>ClosePublicationSession</w:t>
            </w:r>
          </w:p>
        </w:tc>
      </w:tr>
      <w:tr w:rsidR="00BB0129" w14:paraId="6FA77393"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1A415FEE" w14:textId="77777777" w:rsidR="00BB0129" w:rsidRDefault="00E83E4F">
            <w:pPr>
              <w:pStyle w:val="Compact"/>
            </w:pPr>
            <w:r>
              <w:t>Description</w:t>
            </w:r>
          </w:p>
        </w:tc>
        <w:tc>
          <w:tcPr>
            <w:tcW w:w="0" w:type="auto"/>
          </w:tcPr>
          <w:p w14:paraId="5909FFCE" w14:textId="77777777" w:rsidR="00BB0129" w:rsidRDefault="00E83E4F">
            <w:pPr>
              <w:pStyle w:val="Compact"/>
            </w:pPr>
            <w:r>
              <w:t>Closes a publication session.</w:t>
            </w:r>
          </w:p>
        </w:tc>
      </w:tr>
      <w:tr w:rsidR="00BB0129" w14:paraId="0BC2FE89" w14:textId="77777777" w:rsidTr="003E5278">
        <w:tc>
          <w:tcPr>
            <w:tcW w:w="0" w:type="auto"/>
          </w:tcPr>
          <w:p w14:paraId="0609C445" w14:textId="77777777" w:rsidR="00BB0129" w:rsidRDefault="00E83E4F">
            <w:pPr>
              <w:pStyle w:val="Compact"/>
            </w:pPr>
            <w:r>
              <w:t>Input</w:t>
            </w:r>
          </w:p>
        </w:tc>
        <w:tc>
          <w:tcPr>
            <w:tcW w:w="0" w:type="auto"/>
          </w:tcPr>
          <w:p w14:paraId="3FBB33E7" w14:textId="6023C135" w:rsidR="00BB0129" w:rsidRDefault="00E83E4F">
            <w:pPr>
              <w:pStyle w:val="Compact"/>
            </w:pPr>
            <w:r>
              <w:t>SessionID</w:t>
            </w:r>
            <w:r w:rsidR="009C0E0C">
              <w:t xml:space="preserve"> </w:t>
            </w:r>
            <w:r>
              <w:t>[1]</w:t>
            </w:r>
          </w:p>
        </w:tc>
      </w:tr>
      <w:tr w:rsidR="00BB0129" w14:paraId="04A17DE4"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52AB8A89" w14:textId="77777777" w:rsidR="00BB0129" w:rsidRDefault="00E83E4F">
            <w:pPr>
              <w:pStyle w:val="Compact"/>
            </w:pPr>
            <w:r>
              <w:t>Behavior</w:t>
            </w:r>
          </w:p>
        </w:tc>
        <w:tc>
          <w:tcPr>
            <w:tcW w:w="0" w:type="auto"/>
          </w:tcPr>
          <w:p w14:paraId="19EE8F86" w14:textId="77777777" w:rsidR="00BB0129" w:rsidRDefault="00E83E4F">
            <w:r>
              <w:t>If the SessionID does not exist (non-existent or already closed) or does not correspond to a publication session, then a SessionFault is returned.</w:t>
            </w:r>
          </w:p>
          <w:p w14:paraId="7004D4C7" w14:textId="77777777" w:rsidR="00BB0129" w:rsidRDefault="00E83E4F">
            <w:r>
              <w:t>If the channel associated with the session is assigned security tokens and the provided token does not match a token assigned to the channel, then a SessionFault is returned.</w:t>
            </w:r>
          </w:p>
          <w:p w14:paraId="0463D2FA" w14:textId="77777777" w:rsidR="00BB0129" w:rsidRDefault="00E83E4F">
            <w:r>
              <w:t>All unexpired messages that have been posted during the session will be expired.</w:t>
            </w:r>
          </w:p>
        </w:tc>
      </w:tr>
      <w:tr w:rsidR="00BB0129" w14:paraId="20FBFB0A" w14:textId="77777777" w:rsidTr="003E5278">
        <w:tc>
          <w:tcPr>
            <w:tcW w:w="0" w:type="auto"/>
          </w:tcPr>
          <w:p w14:paraId="426748BA" w14:textId="77777777" w:rsidR="00BB0129" w:rsidRDefault="00E83E4F">
            <w:pPr>
              <w:pStyle w:val="Compact"/>
            </w:pPr>
            <w:r>
              <w:t>Output</w:t>
            </w:r>
          </w:p>
        </w:tc>
        <w:tc>
          <w:tcPr>
            <w:tcW w:w="0" w:type="auto"/>
          </w:tcPr>
          <w:p w14:paraId="0F5DEA8E" w14:textId="77777777" w:rsidR="00BB0129" w:rsidRDefault="00E83E4F">
            <w:pPr>
              <w:pStyle w:val="Compact"/>
            </w:pPr>
            <w:r>
              <w:t>N/A</w:t>
            </w:r>
          </w:p>
        </w:tc>
      </w:tr>
      <w:tr w:rsidR="00BB0129" w14:paraId="53F13796"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7DDA83F9" w14:textId="77777777" w:rsidR="00BB0129" w:rsidRDefault="00E83E4F">
            <w:pPr>
              <w:pStyle w:val="Compact"/>
            </w:pPr>
            <w:r>
              <w:t>Faults</w:t>
            </w:r>
          </w:p>
        </w:tc>
        <w:tc>
          <w:tcPr>
            <w:tcW w:w="0" w:type="auto"/>
          </w:tcPr>
          <w:p w14:paraId="4305E363" w14:textId="77777777" w:rsidR="00BB0129" w:rsidRDefault="00E83E4F">
            <w:pPr>
              <w:pStyle w:val="Compact"/>
            </w:pPr>
            <w:r>
              <w:t>SessionFault</w:t>
            </w:r>
          </w:p>
        </w:tc>
      </w:tr>
    </w:tbl>
    <w:p w14:paraId="5BB8D78E" w14:textId="4E4F5D8C" w:rsidR="00354010" w:rsidRDefault="00354010" w:rsidP="00B303C3">
      <w:pPr>
        <w:pStyle w:val="Heading4"/>
      </w:pPr>
      <w:bookmarkStart w:id="522" w:name="consumer-publication-service"/>
      <w:bookmarkStart w:id="523" w:name="_Toc25337052"/>
      <w:bookmarkStart w:id="524" w:name="_Toc25357172"/>
      <w:bookmarkStart w:id="525" w:name="_Toc25337055"/>
      <w:bookmarkEnd w:id="522"/>
      <w:r>
        <w:t xml:space="preserve">SOAP </w:t>
      </w:r>
      <w:bookmarkEnd w:id="523"/>
      <w:bookmarkEnd w:id="524"/>
      <w:r>
        <w:t>Mapping</w:t>
      </w:r>
    </w:p>
    <w:p w14:paraId="5D324BEF" w14:textId="55C494EE" w:rsidR="00354010" w:rsidRDefault="00354010" w:rsidP="00354010">
      <w:pPr>
        <w:pStyle w:val="BodyText"/>
      </w:pPr>
      <w:r>
        <w:t>The Close</w:t>
      </w:r>
      <w:r w:rsidRPr="00F37CC4">
        <w:t xml:space="preserve"> Publication </w:t>
      </w:r>
      <w:r>
        <w:t>Session general interface is mapped into SOAP 1.1/1.2 as embedded XML schemas in WSDL descriptions according to the following schema types.</w:t>
      </w:r>
    </w:p>
    <w:p w14:paraId="6D97F87F" w14:textId="17002036" w:rsidR="00354010" w:rsidRDefault="00354010" w:rsidP="00B303C3">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B303C3" w14:paraId="7C66AF53" w14:textId="77777777" w:rsidTr="002363F5">
        <w:trPr>
          <w:cnfStyle w:val="100000000000" w:firstRow="1" w:lastRow="0" w:firstColumn="0" w:lastColumn="0" w:oddVBand="0" w:evenVBand="0" w:oddHBand="0" w:evenHBand="0" w:firstRowFirstColumn="0" w:firstRowLastColumn="0" w:lastRowFirstColumn="0" w:lastRowLastColumn="0"/>
        </w:trPr>
        <w:tc>
          <w:tcPr>
            <w:tcW w:w="603" w:type="pct"/>
          </w:tcPr>
          <w:p w14:paraId="05ECCB80" w14:textId="7AE0805F" w:rsidR="00B303C3" w:rsidRPr="00BF5A6C" w:rsidRDefault="00B303C3" w:rsidP="002363F5">
            <w:pPr>
              <w:pStyle w:val="Compact"/>
            </w:pPr>
            <w:r w:rsidRPr="00151DB9">
              <w:rPr>
                <w:b w:val="0"/>
              </w:rPr>
              <w:t>Input</w:t>
            </w:r>
          </w:p>
        </w:tc>
        <w:tc>
          <w:tcPr>
            <w:tcW w:w="4397" w:type="pct"/>
          </w:tcPr>
          <w:p w14:paraId="6847B14F" w14:textId="11A9A4AA" w:rsidR="00B303C3" w:rsidRPr="00136178" w:rsidRDefault="00B303C3" w:rsidP="002363F5">
            <w:pPr>
              <w:rPr>
                <w:b w:val="0"/>
              </w:rPr>
            </w:pPr>
            <w:r>
              <w:rPr>
                <w:b w:val="0"/>
              </w:rPr>
              <w:t>Close</w:t>
            </w:r>
            <w:r w:rsidRPr="00136178">
              <w:rPr>
                <w:b w:val="0"/>
              </w:rPr>
              <w:t>Publication</w:t>
            </w:r>
            <w:r>
              <w:rPr>
                <w:b w:val="0"/>
              </w:rPr>
              <w:t>Session (isbm:Close</w:t>
            </w:r>
            <w:r w:rsidRPr="00136178">
              <w:rPr>
                <w:b w:val="0"/>
              </w:rPr>
              <w:t>Publication</w:t>
            </w:r>
            <w:r>
              <w:rPr>
                <w:b w:val="0"/>
              </w:rPr>
              <w:t>Session)</w:t>
            </w:r>
          </w:p>
          <w:p w14:paraId="216A0C4D" w14:textId="77777777" w:rsidR="00B303C3" w:rsidRPr="00B303C3" w:rsidRDefault="00B303C3" w:rsidP="00B303C3">
            <w:pPr>
              <w:pStyle w:val="ListParagraph"/>
              <w:numPr>
                <w:ilvl w:val="0"/>
                <w:numId w:val="7"/>
              </w:numPr>
              <w:rPr>
                <w:b w:val="0"/>
              </w:rPr>
            </w:pPr>
            <w:r w:rsidRPr="00B212FB">
              <w:rPr>
                <w:b w:val="0"/>
              </w:rPr>
              <w:t>SessionID (</w:t>
            </w:r>
            <w:hyperlink r:id="rId101" w:anchor="string">
              <w:r w:rsidRPr="00C418F6">
                <w:rPr>
                  <w:b w:val="0"/>
                </w:rPr>
                <w:t>xs:string</w:t>
              </w:r>
            </w:hyperlink>
            <w:r w:rsidRPr="00C418F6">
              <w:rPr>
                <w:b w:val="0"/>
              </w:rPr>
              <w:t>) [1]</w:t>
            </w:r>
          </w:p>
        </w:tc>
      </w:tr>
      <w:tr w:rsidR="00B303C3" w14:paraId="1EE30994"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44698BD5" w14:textId="341ED3D1" w:rsidR="00B303C3" w:rsidRDefault="00B303C3" w:rsidP="002363F5">
            <w:pPr>
              <w:pStyle w:val="Compact"/>
            </w:pPr>
            <w:r>
              <w:t>Output</w:t>
            </w:r>
          </w:p>
        </w:tc>
        <w:tc>
          <w:tcPr>
            <w:tcW w:w="4397" w:type="pct"/>
          </w:tcPr>
          <w:p w14:paraId="63ED4A6C" w14:textId="281F940F" w:rsidR="00B303C3" w:rsidRPr="00957F55" w:rsidRDefault="00B303C3" w:rsidP="002363F5">
            <w:pPr>
              <w:rPr>
                <w:bCs/>
              </w:rPr>
            </w:pPr>
            <w:r w:rsidRPr="00C11F8A">
              <w:t>ClosePublicationSession</w:t>
            </w:r>
            <w:r w:rsidRPr="008E449A">
              <w:t xml:space="preserve">Response </w:t>
            </w:r>
            <w:r w:rsidRPr="00957F55">
              <w:rPr>
                <w:bCs/>
              </w:rPr>
              <w:t>(</w:t>
            </w:r>
            <w:hyperlink r:id="rId102" w:history="1">
              <w:r w:rsidRPr="00957F55">
                <w:rPr>
                  <w:rStyle w:val="Hyperlink"/>
                  <w:bCs/>
                </w:rPr>
                <w:t>isbm:</w:t>
              </w:r>
            </w:hyperlink>
            <w:r w:rsidRPr="002138C4">
              <w:t>ClosePublicationSession</w:t>
            </w:r>
            <w:r w:rsidRPr="008E449A">
              <w:t>Response</w:t>
            </w:r>
            <w:r w:rsidRPr="00957F55">
              <w:rPr>
                <w:bCs/>
              </w:rPr>
              <w:t>)</w:t>
            </w:r>
          </w:p>
          <w:p w14:paraId="214CEB13" w14:textId="77777777" w:rsidR="00B303C3" w:rsidRPr="00957F55" w:rsidRDefault="00B303C3" w:rsidP="00B303C3">
            <w:pPr>
              <w:pStyle w:val="ListParagraph"/>
              <w:numPr>
                <w:ilvl w:val="0"/>
                <w:numId w:val="7"/>
              </w:numPr>
            </w:pPr>
            <w:r>
              <w:t>No content</w:t>
            </w:r>
          </w:p>
        </w:tc>
      </w:tr>
      <w:tr w:rsidR="00B303C3" w14:paraId="54BE96C0" w14:textId="77777777" w:rsidTr="002363F5">
        <w:tc>
          <w:tcPr>
            <w:tcW w:w="603" w:type="pct"/>
          </w:tcPr>
          <w:p w14:paraId="642AC494" w14:textId="5E7FD831" w:rsidR="00B303C3" w:rsidRDefault="00B303C3" w:rsidP="002363F5">
            <w:pPr>
              <w:pStyle w:val="Compact"/>
            </w:pPr>
            <w:r>
              <w:t>Faults</w:t>
            </w:r>
          </w:p>
        </w:tc>
        <w:tc>
          <w:tcPr>
            <w:tcW w:w="4397" w:type="pct"/>
          </w:tcPr>
          <w:p w14:paraId="00EE65A8" w14:textId="0F471043" w:rsidR="00B303C3" w:rsidRDefault="00B303C3" w:rsidP="002363F5">
            <w:pPr>
              <w:pStyle w:val="Compact"/>
            </w:pPr>
            <w:r>
              <w:t>SessionFault</w:t>
            </w:r>
          </w:p>
        </w:tc>
      </w:tr>
    </w:tbl>
    <w:p w14:paraId="69DCE3A3" w14:textId="77777777" w:rsidR="00354010" w:rsidRDefault="00354010" w:rsidP="00354010">
      <w:pPr>
        <w:pStyle w:val="Heading4"/>
      </w:pPr>
      <w:r>
        <w:t>REST Mapping</w:t>
      </w:r>
    </w:p>
    <w:p w14:paraId="5A15CA6A" w14:textId="56271379" w:rsidR="00354010" w:rsidRDefault="00354010" w:rsidP="00354010">
      <w:pPr>
        <w:pStyle w:val="BodyText"/>
      </w:pPr>
      <w:r>
        <w:t>The Close</w:t>
      </w:r>
      <w:r w:rsidRPr="00F37CC4">
        <w:t xml:space="preserve"> Publication</w:t>
      </w:r>
      <w:r>
        <w:t xml:space="preserve"> Session general interface is mapped into a RESTful interface as an OpenAPI description according to the following rules.</w:t>
      </w:r>
    </w:p>
    <w:p w14:paraId="11033B6C" w14:textId="380A8D4D" w:rsidR="00354010" w:rsidRDefault="00354010" w:rsidP="00B303C3">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B303C3" w14:paraId="366DC9DA"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362515AA" w14:textId="77777777" w:rsidR="00B303C3" w:rsidRPr="003B5061" w:rsidRDefault="00B303C3" w:rsidP="002363F5">
            <w:pPr>
              <w:pStyle w:val="Compact"/>
            </w:pPr>
            <w:r w:rsidRPr="003B5061">
              <w:t>HTTP M</w:t>
            </w:r>
            <w:r>
              <w:t>ethod</w:t>
            </w:r>
          </w:p>
        </w:tc>
        <w:tc>
          <w:tcPr>
            <w:tcW w:w="4397" w:type="pct"/>
          </w:tcPr>
          <w:p w14:paraId="47BCF0C6" w14:textId="77777777" w:rsidR="00B303C3" w:rsidRPr="003B5061" w:rsidRDefault="00B303C3" w:rsidP="00B303C3">
            <w:pPr>
              <w:rPr>
                <w:bCs/>
              </w:rPr>
            </w:pPr>
            <w:r>
              <w:rPr>
                <w:bCs/>
              </w:rPr>
              <w:t>DELETE</w:t>
            </w:r>
          </w:p>
        </w:tc>
      </w:tr>
      <w:tr w:rsidR="00B303C3" w14:paraId="45BE4705" w14:textId="77777777" w:rsidTr="002363F5">
        <w:tc>
          <w:tcPr>
            <w:tcW w:w="603" w:type="pct"/>
          </w:tcPr>
          <w:p w14:paraId="2BD54E3C" w14:textId="77777777" w:rsidR="00B303C3" w:rsidRPr="003B5061" w:rsidRDefault="00B303C3" w:rsidP="002363F5">
            <w:pPr>
              <w:pStyle w:val="Compact"/>
            </w:pPr>
            <w:r>
              <w:t xml:space="preserve">URL </w:t>
            </w:r>
          </w:p>
        </w:tc>
        <w:tc>
          <w:tcPr>
            <w:tcW w:w="4397" w:type="pct"/>
          </w:tcPr>
          <w:p w14:paraId="312724DF" w14:textId="77777777" w:rsidR="00B303C3" w:rsidRPr="003B5061" w:rsidRDefault="00B303C3" w:rsidP="00B303C3">
            <w:pPr>
              <w:rPr>
                <w:bCs/>
              </w:rPr>
            </w:pPr>
            <w:r w:rsidRPr="00211B67">
              <w:rPr>
                <w:bCs/>
              </w:rPr>
              <w:t>/sessions/{session-id}</w:t>
            </w:r>
          </w:p>
        </w:tc>
      </w:tr>
      <w:tr w:rsidR="00B303C3" w14:paraId="6BF3605C"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1C9F1F5A" w14:textId="77777777" w:rsidR="00B303C3" w:rsidRPr="003B5061" w:rsidRDefault="00B303C3" w:rsidP="002363F5">
            <w:pPr>
              <w:pStyle w:val="Compact"/>
            </w:pPr>
            <w:r>
              <w:t>HTTP Body</w:t>
            </w:r>
          </w:p>
        </w:tc>
        <w:tc>
          <w:tcPr>
            <w:tcW w:w="4397" w:type="pct"/>
          </w:tcPr>
          <w:p w14:paraId="1F827C9D" w14:textId="77777777" w:rsidR="00B303C3" w:rsidRPr="003B5061" w:rsidRDefault="00B303C3" w:rsidP="00B303C3">
            <w:r>
              <w:t>None</w:t>
            </w:r>
          </w:p>
        </w:tc>
      </w:tr>
      <w:tr w:rsidR="00B303C3" w14:paraId="109E3061" w14:textId="77777777" w:rsidTr="00B303C3">
        <w:tc>
          <w:tcPr>
            <w:tcW w:w="603" w:type="pct"/>
          </w:tcPr>
          <w:p w14:paraId="6C21F137" w14:textId="7C458DFF" w:rsidR="00B303C3" w:rsidRDefault="00B303C3" w:rsidP="002363F5">
            <w:pPr>
              <w:pStyle w:val="Compact"/>
            </w:pPr>
            <w:r>
              <w:lastRenderedPageBreak/>
              <w:t>HTTP Response (Success)</w:t>
            </w:r>
          </w:p>
        </w:tc>
        <w:tc>
          <w:tcPr>
            <w:tcW w:w="4397" w:type="pct"/>
          </w:tcPr>
          <w:p w14:paraId="76615F9E" w14:textId="1DBAA946" w:rsidR="00B303C3" w:rsidRDefault="00B303C3" w:rsidP="002363F5">
            <w:pPr>
              <w:pStyle w:val="Compact"/>
            </w:pPr>
            <w:r>
              <w:t>204 No Content</w:t>
            </w:r>
          </w:p>
        </w:tc>
      </w:tr>
      <w:tr w:rsidR="00B303C3" w14:paraId="6BE866AB"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7D299634" w14:textId="77777777" w:rsidR="00B303C3" w:rsidRDefault="00B303C3" w:rsidP="002363F5">
            <w:pPr>
              <w:pStyle w:val="Compact"/>
            </w:pPr>
            <w:r>
              <w:t>Output</w:t>
            </w:r>
          </w:p>
        </w:tc>
        <w:tc>
          <w:tcPr>
            <w:tcW w:w="4397" w:type="pct"/>
          </w:tcPr>
          <w:p w14:paraId="3F744E30" w14:textId="77777777" w:rsidR="00B303C3" w:rsidRDefault="00B303C3" w:rsidP="00B303C3">
            <w:r>
              <w:t>N/A</w:t>
            </w:r>
          </w:p>
        </w:tc>
      </w:tr>
      <w:tr w:rsidR="00B303C3" w14:paraId="472A36A0" w14:textId="77777777" w:rsidTr="00B303C3">
        <w:trPr>
          <w:trHeight w:val="972"/>
        </w:trPr>
        <w:tc>
          <w:tcPr>
            <w:tcW w:w="603" w:type="pct"/>
          </w:tcPr>
          <w:p w14:paraId="26480052" w14:textId="397E7CC1" w:rsidR="00B303C3" w:rsidRDefault="00B303C3" w:rsidP="002363F5">
            <w:pPr>
              <w:pStyle w:val="Compact"/>
            </w:pPr>
            <w:r>
              <w:t>HTTP Response</w:t>
            </w:r>
          </w:p>
          <w:p w14:paraId="33410309" w14:textId="3623F310" w:rsidR="00B303C3" w:rsidRDefault="00B303C3" w:rsidP="002363F5">
            <w:pPr>
              <w:pStyle w:val="Compact"/>
            </w:pPr>
            <w:r>
              <w:t>(Error)</w:t>
            </w:r>
          </w:p>
        </w:tc>
        <w:tc>
          <w:tcPr>
            <w:tcW w:w="4397" w:type="pct"/>
          </w:tcPr>
          <w:p w14:paraId="094F6D8C" w14:textId="4AC3EF9C" w:rsidR="00B303C3" w:rsidRDefault="00B303C3" w:rsidP="00B303C3">
            <w:r>
              <w:t>SessionFault (json:SessionFault) – 404 Not Found</w:t>
            </w:r>
          </w:p>
        </w:tc>
      </w:tr>
    </w:tbl>
    <w:p w14:paraId="67EE6189" w14:textId="33128438" w:rsidR="00BB0129" w:rsidRDefault="00E83E4F" w:rsidP="003E5278">
      <w:pPr>
        <w:pStyle w:val="Heading2"/>
      </w:pPr>
      <w:bookmarkStart w:id="526" w:name="_Toc25357175"/>
      <w:bookmarkStart w:id="527" w:name="_Toc25447196"/>
      <w:r>
        <w:t>Consumer Publication Service</w:t>
      </w:r>
      <w:bookmarkEnd w:id="525"/>
      <w:bookmarkEnd w:id="526"/>
      <w:bookmarkEnd w:id="527"/>
    </w:p>
    <w:p w14:paraId="1487E2C2" w14:textId="28DB3FF1" w:rsidR="00B532AE" w:rsidRDefault="00E83E4F" w:rsidP="00296BF2">
      <w:pPr>
        <w:pStyle w:val="BodyText"/>
      </w:pPr>
      <w:bookmarkStart w:id="528" w:name="_Toc25357176"/>
      <w:r>
        <w:t xml:space="preserve">The Consumer Publication </w:t>
      </w:r>
      <w:r w:rsidR="00B532AE">
        <w:t xml:space="preserve">Service for SOAP Interface is </w:t>
      </w:r>
      <w:hyperlink r:id="rId103">
        <w:r w:rsidR="00B532AE">
          <w:rPr>
            <w:rStyle w:val="Hyperlink"/>
          </w:rPr>
          <w:t>available as a WSDL description</w:t>
        </w:r>
      </w:hyperlink>
      <w:r w:rsidR="00B532AE">
        <w:t xml:space="preserve"> and for REST Interface is </w:t>
      </w:r>
      <w:hyperlink r:id="rId104" w:history="1">
        <w:r w:rsidR="00B532AE" w:rsidRPr="0015341C">
          <w:rPr>
            <w:rStyle w:val="Hyperlink"/>
          </w:rPr>
          <w:t xml:space="preserve">available as </w:t>
        </w:r>
        <w:r w:rsidR="00B532AE" w:rsidRPr="0015341C">
          <w:rPr>
            <w:rStyle w:val="Hyperlink"/>
            <w:rFonts w:cs="Arial"/>
            <w:shd w:val="clear" w:color="auto" w:fill="FFFFFF"/>
          </w:rPr>
          <w:t xml:space="preserve">OpenAPI 3.0.1 descriptions in </w:t>
        </w:r>
        <w:r w:rsidR="00B532AE" w:rsidRPr="0015341C">
          <w:rPr>
            <w:rStyle w:val="Hyperlink"/>
          </w:rPr>
          <w:t>YAML</w:t>
        </w:r>
      </w:hyperlink>
      <w:r w:rsidR="00B532AE">
        <w:t>.</w:t>
      </w:r>
    </w:p>
    <w:p w14:paraId="66C41B0B" w14:textId="11F2DF91" w:rsidR="00BB0129" w:rsidRDefault="00E83E4F" w:rsidP="00296BF2">
      <w:pPr>
        <w:pStyle w:val="Heading3"/>
      </w:pPr>
      <w:bookmarkStart w:id="529" w:name="open-subscription-session"/>
      <w:bookmarkStart w:id="530" w:name="_Toc25337056"/>
      <w:bookmarkStart w:id="531" w:name="_Toc25447197"/>
      <w:bookmarkEnd w:id="529"/>
      <w:r>
        <w:t>Open Subscription Session</w:t>
      </w:r>
      <w:bookmarkEnd w:id="528"/>
      <w:bookmarkEnd w:id="530"/>
      <w:bookmarkEnd w:id="531"/>
    </w:p>
    <w:p w14:paraId="2D77798C" w14:textId="2A0F1589" w:rsidR="00433AE1" w:rsidRPr="00433AE1" w:rsidRDefault="00CD5DAD" w:rsidP="00433AE1">
      <w:pPr>
        <w:pStyle w:val="BodyText"/>
      </w:pPr>
      <w:r>
        <w:t>The Open</w:t>
      </w:r>
      <w:r w:rsidRPr="00F37CC4">
        <w:t xml:space="preserve"> </w:t>
      </w:r>
      <w:r>
        <w:t>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511554F6" w14:textId="77777777" w:rsidTr="003E5278">
        <w:trPr>
          <w:cnfStyle w:val="100000000000" w:firstRow="1" w:lastRow="0" w:firstColumn="0" w:lastColumn="0" w:oddVBand="0" w:evenVBand="0" w:oddHBand="0" w:evenHBand="0" w:firstRowFirstColumn="0" w:firstRowLastColumn="0" w:lastRowFirstColumn="0" w:lastRowLastColumn="0"/>
        </w:trPr>
        <w:tc>
          <w:tcPr>
            <w:tcW w:w="0" w:type="auto"/>
          </w:tcPr>
          <w:p w14:paraId="0C4E5189" w14:textId="77777777" w:rsidR="00BB0129" w:rsidRDefault="00E83E4F">
            <w:pPr>
              <w:pStyle w:val="Compact"/>
            </w:pPr>
            <w:r>
              <w:t>Name</w:t>
            </w:r>
          </w:p>
        </w:tc>
        <w:tc>
          <w:tcPr>
            <w:tcW w:w="0" w:type="auto"/>
          </w:tcPr>
          <w:p w14:paraId="339AB4C2" w14:textId="77777777" w:rsidR="00BB0129" w:rsidRDefault="00E83E4F">
            <w:pPr>
              <w:pStyle w:val="Compact"/>
            </w:pPr>
            <w:r>
              <w:t>OpenSubscriptionSession</w:t>
            </w:r>
          </w:p>
        </w:tc>
      </w:tr>
      <w:tr w:rsidR="00BB0129" w14:paraId="5D9581C1"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3A693D15" w14:textId="77777777" w:rsidR="00BB0129" w:rsidRDefault="00E83E4F">
            <w:pPr>
              <w:pStyle w:val="Compact"/>
            </w:pPr>
            <w:r>
              <w:t>Description</w:t>
            </w:r>
          </w:p>
        </w:tc>
        <w:tc>
          <w:tcPr>
            <w:tcW w:w="0" w:type="auto"/>
          </w:tcPr>
          <w:p w14:paraId="72590EB1" w14:textId="77777777" w:rsidR="00BB0129" w:rsidRDefault="00E83E4F">
            <w:pPr>
              <w:pStyle w:val="Compact"/>
            </w:pPr>
            <w:r>
              <w:t>Opens a subscription session for a channel.</w:t>
            </w:r>
          </w:p>
        </w:tc>
      </w:tr>
      <w:tr w:rsidR="00BB0129" w14:paraId="3798FD8A" w14:textId="77777777" w:rsidTr="003E5278">
        <w:tc>
          <w:tcPr>
            <w:tcW w:w="0" w:type="auto"/>
          </w:tcPr>
          <w:p w14:paraId="4B9FA0DB" w14:textId="77777777" w:rsidR="00BB0129" w:rsidRDefault="00E83E4F">
            <w:pPr>
              <w:pStyle w:val="Compact"/>
            </w:pPr>
            <w:r>
              <w:t>Input</w:t>
            </w:r>
          </w:p>
        </w:tc>
        <w:tc>
          <w:tcPr>
            <w:tcW w:w="0" w:type="auto"/>
          </w:tcPr>
          <w:p w14:paraId="45EABFEF" w14:textId="0974E3AB" w:rsidR="00BB0129" w:rsidRDefault="00E83E4F">
            <w:r>
              <w:t>ChannelURI</w:t>
            </w:r>
            <w:r w:rsidR="008579EA">
              <w:t xml:space="preserve"> </w:t>
            </w:r>
            <w:r>
              <w:t>[1]</w:t>
            </w:r>
          </w:p>
          <w:p w14:paraId="59D20D83" w14:textId="664675B9" w:rsidR="00BB0129" w:rsidRDefault="00E83E4F">
            <w:r>
              <w:t>Topic [1..*]</w:t>
            </w:r>
          </w:p>
          <w:p w14:paraId="6A5D44B0" w14:textId="39A071DB" w:rsidR="00BB0129" w:rsidRDefault="00E83E4F">
            <w:r>
              <w:t>ListenerURL [0..1]</w:t>
            </w:r>
          </w:p>
          <w:p w14:paraId="1720F592" w14:textId="66D6A7A4" w:rsidR="00BB0129" w:rsidRDefault="00E83E4F">
            <w:commentRangeStart w:id="532"/>
            <w:commentRangeStart w:id="533"/>
            <w:r>
              <w:t xml:space="preserve">XPathExpression </w:t>
            </w:r>
            <w:commentRangeEnd w:id="532"/>
            <w:r w:rsidR="00012ECB">
              <w:rPr>
                <w:rStyle w:val="CommentReference"/>
              </w:rPr>
              <w:commentReference w:id="532"/>
            </w:r>
            <w:commentRangeEnd w:id="533"/>
            <w:r w:rsidR="00743E15">
              <w:rPr>
                <w:rStyle w:val="CommentReference"/>
              </w:rPr>
              <w:commentReference w:id="533"/>
            </w:r>
            <w:r>
              <w:t xml:space="preserve"> [0..1]</w:t>
            </w:r>
          </w:p>
          <w:p w14:paraId="6679AF83" w14:textId="58FB4249" w:rsidR="00BB0129" w:rsidRDefault="00E83E4F">
            <w:r>
              <w:t>XPathNamespace [0..*], composed of:</w:t>
            </w:r>
          </w:p>
          <w:p w14:paraId="654F2DBF" w14:textId="762EAC06" w:rsidR="00BB0129" w:rsidRDefault="00E83E4F">
            <w:r>
              <w:t>    NamespacePrefix [1]</w:t>
            </w:r>
          </w:p>
          <w:p w14:paraId="299AED94" w14:textId="2BF6931C" w:rsidR="00BB0129" w:rsidRDefault="00E83E4F">
            <w:r>
              <w:t>    NamespaceName [1]</w:t>
            </w:r>
          </w:p>
        </w:tc>
      </w:tr>
      <w:tr w:rsidR="00BB0129" w14:paraId="354DDB9B"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03436882" w14:textId="77777777" w:rsidR="00BB0129" w:rsidRDefault="00E83E4F">
            <w:pPr>
              <w:pStyle w:val="Compact"/>
            </w:pPr>
            <w:r>
              <w:t>Behavior</w:t>
            </w:r>
          </w:p>
        </w:tc>
        <w:tc>
          <w:tcPr>
            <w:tcW w:w="0" w:type="auto"/>
          </w:tcPr>
          <w:p w14:paraId="4C0D00BE" w14:textId="77777777" w:rsidR="00BB0129" w:rsidRDefault="00E83E4F">
            <w:r>
              <w:t>If the ChannelURI does not exist, then a ChannelFault is returned.</w:t>
            </w:r>
          </w:p>
          <w:p w14:paraId="29E257BD" w14:textId="77777777" w:rsidR="00BB0129" w:rsidRDefault="00E83E4F">
            <w:r>
              <w:t>If the specified channel is assigned security tokens and the provided token does not match a token assigned to the channel, then a ChannelFault is returned.</w:t>
            </w:r>
          </w:p>
          <w:p w14:paraId="6B4CA88D" w14:textId="77777777" w:rsidR="00BB0129" w:rsidRDefault="00E83E4F">
            <w:r>
              <w:t>If the channel type is not a Publication type, then an OperationFault is returned.</w:t>
            </w:r>
          </w:p>
          <w:p w14:paraId="76EB2095" w14:textId="77777777" w:rsidR="00BB0129" w:rsidRDefault="00E83E4F">
            <w:r>
              <w:t>If multiple NamespacePrefixes exist with different NamespaceNames, then a NamespaceFault is returned.</w:t>
            </w:r>
          </w:p>
        </w:tc>
      </w:tr>
      <w:tr w:rsidR="00BB0129" w14:paraId="538B703D" w14:textId="77777777" w:rsidTr="003E5278">
        <w:tc>
          <w:tcPr>
            <w:tcW w:w="0" w:type="auto"/>
          </w:tcPr>
          <w:p w14:paraId="06EE9D4F" w14:textId="77777777" w:rsidR="00BB0129" w:rsidRDefault="00E83E4F">
            <w:pPr>
              <w:pStyle w:val="Compact"/>
            </w:pPr>
            <w:r>
              <w:t>Output</w:t>
            </w:r>
          </w:p>
        </w:tc>
        <w:tc>
          <w:tcPr>
            <w:tcW w:w="0" w:type="auto"/>
          </w:tcPr>
          <w:p w14:paraId="0B158491" w14:textId="50A4A690" w:rsidR="00BB0129" w:rsidRDefault="00E83E4F">
            <w:pPr>
              <w:pStyle w:val="Compact"/>
            </w:pPr>
            <w:r>
              <w:t>SessionID</w:t>
            </w:r>
            <w:r w:rsidR="00BC4593">
              <w:t xml:space="preserve"> </w:t>
            </w:r>
            <w:r>
              <w:t>[1]</w:t>
            </w:r>
          </w:p>
        </w:tc>
      </w:tr>
      <w:tr w:rsidR="00BB0129" w14:paraId="5A159986"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275DAB87" w14:textId="77777777" w:rsidR="00BB0129" w:rsidRDefault="00E83E4F">
            <w:pPr>
              <w:pStyle w:val="Compact"/>
            </w:pPr>
            <w:r>
              <w:t>Faults</w:t>
            </w:r>
          </w:p>
        </w:tc>
        <w:tc>
          <w:tcPr>
            <w:tcW w:w="0" w:type="auto"/>
          </w:tcPr>
          <w:p w14:paraId="4F8A2BF0" w14:textId="77777777" w:rsidR="00BB0129" w:rsidRDefault="00E83E4F">
            <w:r>
              <w:t>ChannelFault</w:t>
            </w:r>
          </w:p>
          <w:p w14:paraId="02C4847C" w14:textId="77777777" w:rsidR="00BB0129" w:rsidRDefault="00E83E4F">
            <w:r>
              <w:t>NamespaceFault</w:t>
            </w:r>
          </w:p>
          <w:p w14:paraId="481B4AE9" w14:textId="77777777" w:rsidR="00BB0129" w:rsidRDefault="00E83E4F">
            <w:r>
              <w:t>OperationFault</w:t>
            </w:r>
          </w:p>
        </w:tc>
      </w:tr>
    </w:tbl>
    <w:p w14:paraId="09AF8219" w14:textId="08D49C4A" w:rsidR="00BB0129" w:rsidRDefault="00E83E4F" w:rsidP="00296BF2">
      <w:pPr>
        <w:pStyle w:val="Heading3"/>
      </w:pPr>
      <w:bookmarkStart w:id="534" w:name="read-publication"/>
      <w:bookmarkStart w:id="535" w:name="_Toc25337057"/>
      <w:bookmarkStart w:id="536" w:name="_Toc25357177"/>
      <w:bookmarkStart w:id="537" w:name="_Toc25447198"/>
      <w:bookmarkEnd w:id="534"/>
      <w:r>
        <w:t>3.5.2</w:t>
      </w:r>
      <w:r w:rsidR="00296BF2">
        <w:t xml:space="preserve"> </w:t>
      </w:r>
      <w:r>
        <w:t>Read Publication</w:t>
      </w:r>
      <w:bookmarkEnd w:id="535"/>
      <w:bookmarkEnd w:id="536"/>
      <w:bookmarkEnd w:id="537"/>
    </w:p>
    <w:tbl>
      <w:tblPr>
        <w:tblStyle w:val="ListTable2"/>
        <w:tblW w:w="5000" w:type="pct"/>
        <w:tblLook w:val="0420" w:firstRow="1" w:lastRow="0" w:firstColumn="0" w:lastColumn="0" w:noHBand="0" w:noVBand="1"/>
      </w:tblPr>
      <w:tblGrid>
        <w:gridCol w:w="1217"/>
        <w:gridCol w:w="8863"/>
      </w:tblGrid>
      <w:tr w:rsidR="00BB0129" w14:paraId="094FC159"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2D1EB972" w14:textId="77777777" w:rsidR="00BB0129" w:rsidRDefault="00E83E4F">
            <w:pPr>
              <w:pStyle w:val="Compact"/>
            </w:pPr>
            <w:r>
              <w:t>Name</w:t>
            </w:r>
          </w:p>
        </w:tc>
        <w:tc>
          <w:tcPr>
            <w:tcW w:w="0" w:type="auto"/>
          </w:tcPr>
          <w:p w14:paraId="0EBD2561" w14:textId="77777777" w:rsidR="00BB0129" w:rsidRDefault="00E83E4F">
            <w:pPr>
              <w:pStyle w:val="Compact"/>
            </w:pPr>
            <w:r>
              <w:t>ReadPublication</w:t>
            </w:r>
          </w:p>
        </w:tc>
      </w:tr>
      <w:tr w:rsidR="00BB0129" w14:paraId="6661AD4C"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53B93545" w14:textId="77777777" w:rsidR="00BB0129" w:rsidRDefault="00E83E4F">
            <w:pPr>
              <w:pStyle w:val="Compact"/>
            </w:pPr>
            <w:r>
              <w:lastRenderedPageBreak/>
              <w:t>Description</w:t>
            </w:r>
          </w:p>
        </w:tc>
        <w:tc>
          <w:tcPr>
            <w:tcW w:w="0" w:type="auto"/>
          </w:tcPr>
          <w:p w14:paraId="033D6BEA" w14:textId="409A96DF" w:rsidR="00BB0129" w:rsidRDefault="00E83E4F">
            <w:pPr>
              <w:pStyle w:val="Compact"/>
            </w:pPr>
            <w:r>
              <w:t>Returns the first non-expired publication message or a previously read expired message that satisfies the session message filters.</w:t>
            </w:r>
            <w:r w:rsidR="008C2388">
              <w:t xml:space="preserve"> </w:t>
            </w:r>
          </w:p>
        </w:tc>
      </w:tr>
      <w:tr w:rsidR="00BB0129" w14:paraId="6081CFE1" w14:textId="77777777" w:rsidTr="00296BF2">
        <w:tc>
          <w:tcPr>
            <w:tcW w:w="0" w:type="auto"/>
          </w:tcPr>
          <w:p w14:paraId="4C422CC7" w14:textId="77777777" w:rsidR="00BB0129" w:rsidRDefault="00E83E4F">
            <w:pPr>
              <w:pStyle w:val="Compact"/>
            </w:pPr>
            <w:r>
              <w:t>Input</w:t>
            </w:r>
          </w:p>
        </w:tc>
        <w:tc>
          <w:tcPr>
            <w:tcW w:w="0" w:type="auto"/>
          </w:tcPr>
          <w:p w14:paraId="21BCBBEA" w14:textId="1F268FB3" w:rsidR="00BB0129" w:rsidRDefault="00E83E4F">
            <w:pPr>
              <w:pStyle w:val="Compact"/>
            </w:pPr>
            <w:r>
              <w:t>SessionID</w:t>
            </w:r>
            <w:r w:rsidR="001C5AA5">
              <w:t xml:space="preserve"> </w:t>
            </w:r>
            <w:r>
              <w:t>[1]</w:t>
            </w:r>
          </w:p>
        </w:tc>
      </w:tr>
      <w:tr w:rsidR="00BB0129" w14:paraId="370D93DB"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F10DCB4" w14:textId="77777777" w:rsidR="00BB0129" w:rsidRDefault="00E83E4F">
            <w:pPr>
              <w:pStyle w:val="Compact"/>
            </w:pPr>
            <w:r>
              <w:t>Behavior</w:t>
            </w:r>
          </w:p>
        </w:tc>
        <w:tc>
          <w:tcPr>
            <w:tcW w:w="0" w:type="auto"/>
          </w:tcPr>
          <w:p w14:paraId="74EFC9CB" w14:textId="77777777" w:rsidR="00BB0129" w:rsidRDefault="00E83E4F">
            <w:r>
              <w:t>If the SessionID does not exist or does not correspond to a subscription session, then a SessionFault is returned.</w:t>
            </w:r>
          </w:p>
          <w:p w14:paraId="48CFED44" w14:textId="77777777" w:rsidR="008C2388" w:rsidRDefault="00E83E4F">
            <w:r>
              <w:t>If the channel associated with the session is assigned security tokens and the provided token does not match a token assigned to the channel, then a SessionFault is returned.</w:t>
            </w:r>
          </w:p>
          <w:p w14:paraId="2E1D59DF" w14:textId="108BE1C5" w:rsidR="00743E15" w:rsidRDefault="00743E15">
            <w:r>
              <w:t>The returned Topics will correspond to the intersection of the Topics of the posted publication and the Topics specified in the subscription session.</w:t>
            </w:r>
          </w:p>
        </w:tc>
      </w:tr>
      <w:tr w:rsidR="00BB0129" w14:paraId="48EE222E" w14:textId="77777777" w:rsidTr="00296BF2">
        <w:tc>
          <w:tcPr>
            <w:tcW w:w="0" w:type="auto"/>
          </w:tcPr>
          <w:p w14:paraId="1EEE1C37" w14:textId="77777777" w:rsidR="00BB0129" w:rsidRDefault="00E83E4F">
            <w:pPr>
              <w:pStyle w:val="Compact"/>
            </w:pPr>
            <w:r>
              <w:t>Output</w:t>
            </w:r>
          </w:p>
        </w:tc>
        <w:tc>
          <w:tcPr>
            <w:tcW w:w="0" w:type="auto"/>
          </w:tcPr>
          <w:p w14:paraId="2FBD33C9" w14:textId="5DD80020" w:rsidR="00BB0129" w:rsidRDefault="00E83E4F">
            <w:r>
              <w:t>PublicationMessage [0..1], composed of:</w:t>
            </w:r>
          </w:p>
          <w:p w14:paraId="08787CA4" w14:textId="70A6C972" w:rsidR="00BB0129" w:rsidRDefault="00E83E4F">
            <w:r>
              <w:t>    MessageID [1]</w:t>
            </w:r>
          </w:p>
          <w:p w14:paraId="11525228" w14:textId="65FD0B63" w:rsidR="00BB0129" w:rsidRDefault="00E83E4F">
            <w:r>
              <w:t>    MessageContent [1]</w:t>
            </w:r>
          </w:p>
          <w:p w14:paraId="1E269350" w14:textId="6835405D" w:rsidR="00BB0129" w:rsidRDefault="00E83E4F">
            <w:r>
              <w:t>    Topic [1..*]</w:t>
            </w:r>
          </w:p>
        </w:tc>
      </w:tr>
      <w:tr w:rsidR="00BB0129" w14:paraId="7849FE29"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72A20870" w14:textId="77777777" w:rsidR="00BB0129" w:rsidRDefault="00E83E4F">
            <w:pPr>
              <w:pStyle w:val="Compact"/>
            </w:pPr>
            <w:r>
              <w:t>Faults</w:t>
            </w:r>
          </w:p>
        </w:tc>
        <w:tc>
          <w:tcPr>
            <w:tcW w:w="0" w:type="auto"/>
          </w:tcPr>
          <w:p w14:paraId="4D2AA6B3" w14:textId="77777777" w:rsidR="00BB0129" w:rsidRDefault="00E83E4F">
            <w:pPr>
              <w:pStyle w:val="Compact"/>
            </w:pPr>
            <w:r>
              <w:t>SessionFault</w:t>
            </w:r>
          </w:p>
        </w:tc>
      </w:tr>
    </w:tbl>
    <w:p w14:paraId="36D0D103" w14:textId="5BD72954" w:rsidR="007D012A" w:rsidRDefault="007D012A" w:rsidP="007D012A">
      <w:pPr>
        <w:pStyle w:val="Heading4"/>
      </w:pPr>
      <w:bookmarkStart w:id="538" w:name="remove-publication"/>
      <w:bookmarkStart w:id="539" w:name="_Toc25337058"/>
      <w:bookmarkStart w:id="540" w:name="_Toc25357178"/>
      <w:bookmarkEnd w:id="538"/>
      <w:r>
        <w:t>SOAP Mapping</w:t>
      </w:r>
    </w:p>
    <w:p w14:paraId="03EF2E2B" w14:textId="66796E6B" w:rsidR="007D012A" w:rsidRDefault="007D012A" w:rsidP="007D012A">
      <w:pPr>
        <w:pStyle w:val="BodyText"/>
      </w:pPr>
      <w:r>
        <w:t>The Read Publication general interface is mapped into SOAP 1.1/1.2 as embedded XML schemas in WSDL descriptions according to the following schema types.</w:t>
      </w:r>
    </w:p>
    <w:p w14:paraId="09CAE571" w14:textId="77777777" w:rsidR="007D012A" w:rsidRDefault="007D012A" w:rsidP="007D012A">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7D012A" w14:paraId="0655DDF1" w14:textId="77777777" w:rsidTr="002363F5">
        <w:trPr>
          <w:cnfStyle w:val="100000000000" w:firstRow="1" w:lastRow="0" w:firstColumn="0" w:lastColumn="0" w:oddVBand="0" w:evenVBand="0" w:oddHBand="0" w:evenHBand="0" w:firstRowFirstColumn="0" w:firstRowLastColumn="0" w:lastRowFirstColumn="0" w:lastRowLastColumn="0"/>
        </w:trPr>
        <w:tc>
          <w:tcPr>
            <w:tcW w:w="603" w:type="pct"/>
          </w:tcPr>
          <w:p w14:paraId="47D0CDE8" w14:textId="77777777" w:rsidR="007D012A" w:rsidRPr="00BF5A6C" w:rsidRDefault="007D012A" w:rsidP="002363F5">
            <w:pPr>
              <w:pStyle w:val="Compact"/>
            </w:pPr>
            <w:r w:rsidRPr="00151DB9">
              <w:rPr>
                <w:b w:val="0"/>
              </w:rPr>
              <w:t>Input</w:t>
            </w:r>
          </w:p>
        </w:tc>
        <w:tc>
          <w:tcPr>
            <w:tcW w:w="4397" w:type="pct"/>
          </w:tcPr>
          <w:p w14:paraId="30781D6A" w14:textId="1712940E" w:rsidR="007D012A" w:rsidRPr="00136178" w:rsidRDefault="00E44F38" w:rsidP="002363F5">
            <w:pPr>
              <w:rPr>
                <w:b w:val="0"/>
              </w:rPr>
            </w:pPr>
            <w:r w:rsidRPr="00E44F38">
              <w:rPr>
                <w:b w:val="0"/>
              </w:rPr>
              <w:t>ReadPublication</w:t>
            </w:r>
            <w:r w:rsidR="007D012A" w:rsidRPr="008E1611">
              <w:rPr>
                <w:b w:val="0"/>
              </w:rPr>
              <w:t xml:space="preserve"> </w:t>
            </w:r>
            <w:r w:rsidR="007D012A">
              <w:rPr>
                <w:b w:val="0"/>
              </w:rPr>
              <w:t>(isbm:</w:t>
            </w:r>
            <w:r w:rsidRPr="00E44F38">
              <w:rPr>
                <w:b w:val="0"/>
              </w:rPr>
              <w:t>ReadPublication</w:t>
            </w:r>
            <w:r w:rsidR="007D012A">
              <w:rPr>
                <w:b w:val="0"/>
              </w:rPr>
              <w:t>)</w:t>
            </w:r>
          </w:p>
          <w:p w14:paraId="0A91617E" w14:textId="248AA333" w:rsidR="007D012A" w:rsidRPr="006C16A7" w:rsidRDefault="006C16A7" w:rsidP="006C16A7">
            <w:pPr>
              <w:pStyle w:val="ListParagraph"/>
              <w:numPr>
                <w:ilvl w:val="0"/>
                <w:numId w:val="7"/>
              </w:numPr>
              <w:rPr>
                <w:b w:val="0"/>
              </w:rPr>
            </w:pPr>
            <w:r w:rsidRPr="006C16A7">
              <w:rPr>
                <w:b w:val="0"/>
              </w:rPr>
              <w:t>SessionID (</w:t>
            </w:r>
            <w:hyperlink r:id="rId105" w:anchor="string">
              <w:r w:rsidRPr="006C16A7">
                <w:rPr>
                  <w:rStyle w:val="Hyperlink"/>
                  <w:b w:val="0"/>
                </w:rPr>
                <w:t>xs:string</w:t>
              </w:r>
            </w:hyperlink>
            <w:r w:rsidRPr="006C16A7">
              <w:rPr>
                <w:b w:val="0"/>
              </w:rPr>
              <w:t>) [1]</w:t>
            </w:r>
          </w:p>
        </w:tc>
      </w:tr>
      <w:tr w:rsidR="007D012A" w14:paraId="45FFF283"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27301EC0" w14:textId="77777777" w:rsidR="007D012A" w:rsidRDefault="007D012A" w:rsidP="002363F5">
            <w:pPr>
              <w:pStyle w:val="Compact"/>
            </w:pPr>
            <w:r>
              <w:t>Output</w:t>
            </w:r>
          </w:p>
        </w:tc>
        <w:tc>
          <w:tcPr>
            <w:tcW w:w="4397" w:type="pct"/>
          </w:tcPr>
          <w:p w14:paraId="7C186810" w14:textId="3CE310C5" w:rsidR="007D012A" w:rsidRPr="00957F55" w:rsidRDefault="00207E7C" w:rsidP="002363F5">
            <w:pPr>
              <w:rPr>
                <w:bCs/>
              </w:rPr>
            </w:pPr>
            <w:r w:rsidRPr="00207E7C">
              <w:t>ReadPublication</w:t>
            </w:r>
            <w:r w:rsidR="007D012A" w:rsidRPr="008E449A">
              <w:t xml:space="preserve">Response </w:t>
            </w:r>
            <w:r w:rsidR="007D012A" w:rsidRPr="00957F55">
              <w:rPr>
                <w:bCs/>
              </w:rPr>
              <w:t>(</w:t>
            </w:r>
            <w:hyperlink r:id="rId106" w:history="1">
              <w:r w:rsidR="007D012A" w:rsidRPr="00957F55">
                <w:rPr>
                  <w:rStyle w:val="Hyperlink"/>
                  <w:bCs/>
                </w:rPr>
                <w:t>isbm:</w:t>
              </w:r>
            </w:hyperlink>
            <w:r w:rsidRPr="00207E7C">
              <w:t>ReadPublication</w:t>
            </w:r>
            <w:r w:rsidR="007D012A" w:rsidRPr="00FD18D1">
              <w:t>Response</w:t>
            </w:r>
            <w:r w:rsidR="007D012A" w:rsidRPr="00957F55">
              <w:rPr>
                <w:bCs/>
              </w:rPr>
              <w:t>)</w:t>
            </w:r>
          </w:p>
          <w:p w14:paraId="39538263" w14:textId="77777777" w:rsidR="00166A5D" w:rsidRDefault="00166A5D" w:rsidP="00166A5D">
            <w:pPr>
              <w:pStyle w:val="ListParagraph"/>
              <w:numPr>
                <w:ilvl w:val="0"/>
                <w:numId w:val="7"/>
              </w:numPr>
            </w:pPr>
            <w:r>
              <w:t>PublicationMessage (</w:t>
            </w:r>
            <w:hyperlink r:id="rId107" w:anchor="publication-message-xml">
              <w:r w:rsidRPr="00166A5D">
                <w:t>isbm:PublicationMessage</w:t>
              </w:r>
            </w:hyperlink>
            <w:r>
              <w:t>) [0..1], composed of:</w:t>
            </w:r>
          </w:p>
          <w:p w14:paraId="53BDEC47" w14:textId="77777777" w:rsidR="00166A5D" w:rsidRDefault="00166A5D" w:rsidP="00166A5D">
            <w:pPr>
              <w:pStyle w:val="ListParagraph"/>
              <w:numPr>
                <w:ilvl w:val="1"/>
                <w:numId w:val="7"/>
              </w:numPr>
            </w:pPr>
            <w:r>
              <w:t>    MessageID (</w:t>
            </w:r>
            <w:hyperlink r:id="rId108" w:anchor="string">
              <w:r w:rsidRPr="00166A5D">
                <w:t>xs:string</w:t>
              </w:r>
            </w:hyperlink>
            <w:r>
              <w:t>) [1]</w:t>
            </w:r>
          </w:p>
          <w:p w14:paraId="381E3CB4" w14:textId="77777777" w:rsidR="00166A5D" w:rsidRDefault="00166A5D" w:rsidP="00166A5D">
            <w:pPr>
              <w:pStyle w:val="ListParagraph"/>
              <w:numPr>
                <w:ilvl w:val="1"/>
                <w:numId w:val="7"/>
              </w:numPr>
            </w:pPr>
            <w:r>
              <w:t>    MessageContent (</w:t>
            </w:r>
            <w:hyperlink r:id="rId109" w:anchor="message-content-xml">
              <w:r w:rsidRPr="00166A5D">
                <w:t>isbm:MessageContent</w:t>
              </w:r>
            </w:hyperlink>
            <w:r>
              <w:t>) [1]</w:t>
            </w:r>
          </w:p>
          <w:p w14:paraId="4F5D367B" w14:textId="7B0BA838" w:rsidR="007D012A" w:rsidRPr="00957F55" w:rsidRDefault="00166A5D" w:rsidP="00166A5D">
            <w:pPr>
              <w:pStyle w:val="ListParagraph"/>
              <w:numPr>
                <w:ilvl w:val="1"/>
                <w:numId w:val="7"/>
              </w:numPr>
            </w:pPr>
            <w:r>
              <w:t>    Topic (</w:t>
            </w:r>
            <w:hyperlink r:id="rId110" w:anchor="string">
              <w:r>
                <w:rPr>
                  <w:rStyle w:val="Hyperlink"/>
                </w:rPr>
                <w:t>xs:string</w:t>
              </w:r>
            </w:hyperlink>
            <w:r>
              <w:t>) [1..*]</w:t>
            </w:r>
          </w:p>
        </w:tc>
      </w:tr>
      <w:tr w:rsidR="007D012A" w14:paraId="0D8C982B" w14:textId="77777777" w:rsidTr="002363F5">
        <w:tc>
          <w:tcPr>
            <w:tcW w:w="603" w:type="pct"/>
          </w:tcPr>
          <w:p w14:paraId="07075FAA" w14:textId="77777777" w:rsidR="007D012A" w:rsidRDefault="007D012A" w:rsidP="002363F5">
            <w:pPr>
              <w:pStyle w:val="Compact"/>
            </w:pPr>
            <w:r>
              <w:t>Faults</w:t>
            </w:r>
          </w:p>
        </w:tc>
        <w:tc>
          <w:tcPr>
            <w:tcW w:w="4397" w:type="pct"/>
          </w:tcPr>
          <w:p w14:paraId="04460724" w14:textId="08815E79" w:rsidR="007D012A" w:rsidRDefault="009E7C7B" w:rsidP="002363F5">
            <w:pPr>
              <w:pStyle w:val="Compact"/>
            </w:pPr>
            <w:r>
              <w:t>SessionFault</w:t>
            </w:r>
          </w:p>
        </w:tc>
      </w:tr>
    </w:tbl>
    <w:p w14:paraId="65B663EA" w14:textId="77777777" w:rsidR="007D012A" w:rsidRDefault="007D012A" w:rsidP="007D012A">
      <w:pPr>
        <w:pStyle w:val="Heading4"/>
      </w:pPr>
      <w:r>
        <w:t>REST Mapping</w:t>
      </w:r>
    </w:p>
    <w:p w14:paraId="2123EDFD" w14:textId="04C2942E" w:rsidR="007D012A" w:rsidRDefault="007D012A" w:rsidP="007D012A">
      <w:pPr>
        <w:pStyle w:val="BodyText"/>
      </w:pPr>
      <w:r>
        <w:t xml:space="preserve">The </w:t>
      </w:r>
      <w:r w:rsidR="00410CFF">
        <w:t xml:space="preserve">Read Publication </w:t>
      </w:r>
      <w:r>
        <w:t>general interface is mapped into a RESTful interface as an OpenAPI description according to the following rules.</w:t>
      </w:r>
    </w:p>
    <w:p w14:paraId="7A6DBE8D" w14:textId="77777777" w:rsidR="007D012A" w:rsidRDefault="007D012A" w:rsidP="007D012A">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7D012A" w14:paraId="4FE92981"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5F34178A" w14:textId="77777777" w:rsidR="007D012A" w:rsidRPr="003B5061" w:rsidRDefault="007D012A" w:rsidP="002363F5">
            <w:pPr>
              <w:pStyle w:val="Compact"/>
            </w:pPr>
            <w:r w:rsidRPr="003B5061">
              <w:t>HTTP M</w:t>
            </w:r>
            <w:r>
              <w:t>ethod</w:t>
            </w:r>
          </w:p>
        </w:tc>
        <w:tc>
          <w:tcPr>
            <w:tcW w:w="4397" w:type="pct"/>
          </w:tcPr>
          <w:p w14:paraId="6C77EDC2" w14:textId="74667BE8" w:rsidR="007D012A" w:rsidRPr="003B5061" w:rsidRDefault="00151FC5" w:rsidP="002363F5">
            <w:pPr>
              <w:rPr>
                <w:bCs/>
              </w:rPr>
            </w:pPr>
            <w:r>
              <w:rPr>
                <w:bCs/>
              </w:rPr>
              <w:t>GET</w:t>
            </w:r>
          </w:p>
        </w:tc>
      </w:tr>
      <w:tr w:rsidR="007D012A" w14:paraId="352CC3E7" w14:textId="77777777" w:rsidTr="002363F5">
        <w:tc>
          <w:tcPr>
            <w:tcW w:w="603" w:type="pct"/>
          </w:tcPr>
          <w:p w14:paraId="3EEA27C9" w14:textId="77777777" w:rsidR="007D012A" w:rsidRPr="003B5061" w:rsidRDefault="007D012A" w:rsidP="002363F5">
            <w:pPr>
              <w:pStyle w:val="Compact"/>
            </w:pPr>
            <w:r>
              <w:t xml:space="preserve">URL </w:t>
            </w:r>
          </w:p>
        </w:tc>
        <w:tc>
          <w:tcPr>
            <w:tcW w:w="4397" w:type="pct"/>
          </w:tcPr>
          <w:p w14:paraId="38050F67" w14:textId="6EB54F45" w:rsidR="007D012A" w:rsidRPr="003B5061" w:rsidRDefault="002D240C" w:rsidP="002363F5">
            <w:pPr>
              <w:rPr>
                <w:bCs/>
              </w:rPr>
            </w:pPr>
            <w:r w:rsidRPr="002D240C">
              <w:rPr>
                <w:bCs/>
              </w:rPr>
              <w:t>/sessions/{session-id}/publication</w:t>
            </w:r>
          </w:p>
        </w:tc>
      </w:tr>
      <w:tr w:rsidR="007D012A" w14:paraId="558D1CB6"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11643476" w14:textId="77777777" w:rsidR="007D012A" w:rsidRPr="003B5061" w:rsidRDefault="007D012A" w:rsidP="002363F5">
            <w:pPr>
              <w:pStyle w:val="Compact"/>
            </w:pPr>
            <w:r>
              <w:lastRenderedPageBreak/>
              <w:t>HTTP Body</w:t>
            </w:r>
          </w:p>
        </w:tc>
        <w:tc>
          <w:tcPr>
            <w:tcW w:w="4397" w:type="pct"/>
          </w:tcPr>
          <w:p w14:paraId="7A60258A" w14:textId="3ABB1833" w:rsidR="007D012A" w:rsidRPr="003B5061" w:rsidRDefault="000470E4" w:rsidP="000470E4">
            <w:r>
              <w:t>None</w:t>
            </w:r>
          </w:p>
        </w:tc>
      </w:tr>
      <w:tr w:rsidR="007D012A" w14:paraId="2ADD112F" w14:textId="77777777" w:rsidTr="002363F5">
        <w:tc>
          <w:tcPr>
            <w:tcW w:w="603" w:type="pct"/>
          </w:tcPr>
          <w:p w14:paraId="21935C71" w14:textId="77777777" w:rsidR="007D012A" w:rsidRDefault="007D012A" w:rsidP="002363F5">
            <w:pPr>
              <w:pStyle w:val="Compact"/>
            </w:pPr>
            <w:r>
              <w:t>HTTP Response (Success)</w:t>
            </w:r>
          </w:p>
        </w:tc>
        <w:tc>
          <w:tcPr>
            <w:tcW w:w="4397" w:type="pct"/>
          </w:tcPr>
          <w:p w14:paraId="2D4E2B3A" w14:textId="766D32AC" w:rsidR="007D012A" w:rsidRDefault="007D012A" w:rsidP="002363F5">
            <w:pPr>
              <w:pStyle w:val="Compact"/>
            </w:pPr>
            <w:r>
              <w:t>20</w:t>
            </w:r>
            <w:r w:rsidR="007C578C">
              <w:t>0 OK</w:t>
            </w:r>
          </w:p>
        </w:tc>
      </w:tr>
      <w:tr w:rsidR="007D012A" w14:paraId="190D851A"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7DE90BFE" w14:textId="77777777" w:rsidR="007D012A" w:rsidRDefault="007D012A" w:rsidP="002363F5">
            <w:pPr>
              <w:pStyle w:val="Compact"/>
            </w:pPr>
            <w:r>
              <w:t>Output</w:t>
            </w:r>
          </w:p>
        </w:tc>
        <w:tc>
          <w:tcPr>
            <w:tcW w:w="4397" w:type="pct"/>
          </w:tcPr>
          <w:p w14:paraId="707DF9E5" w14:textId="06A7955D" w:rsidR="007D012A" w:rsidRDefault="005F275C" w:rsidP="002363F5">
            <w:pPr>
              <w:pStyle w:val="Compact"/>
            </w:pPr>
            <w:r>
              <w:t>Message</w:t>
            </w:r>
            <w:r w:rsidR="007D012A">
              <w:t xml:space="preserve"> (json:</w:t>
            </w:r>
            <w:r>
              <w:t>Message</w:t>
            </w:r>
            <w:r w:rsidR="007D012A">
              <w:t>)</w:t>
            </w:r>
          </w:p>
          <w:p w14:paraId="7ED51AF5" w14:textId="16E83BA2" w:rsidR="00FC22CA" w:rsidRDefault="00FC22CA" w:rsidP="00FC22CA">
            <w:pPr>
              <w:pStyle w:val="ListParagraph"/>
              <w:numPr>
                <w:ilvl w:val="0"/>
                <w:numId w:val="7"/>
              </w:numPr>
            </w:pPr>
            <w:r>
              <w:t>MessageID</w:t>
            </w:r>
            <w:r w:rsidR="001605F6">
              <w:t xml:space="preserve"> “</w:t>
            </w:r>
            <w:r w:rsidR="001605F6" w:rsidRPr="001605F6">
              <w:t>messageId</w:t>
            </w:r>
            <w:r w:rsidR="001605F6">
              <w:t>”</w:t>
            </w:r>
            <w:r>
              <w:t xml:space="preserve"> (</w:t>
            </w:r>
            <w:r w:rsidR="001F3F8A">
              <w:t>json:string</w:t>
            </w:r>
            <w:r>
              <w:t>) [1]</w:t>
            </w:r>
          </w:p>
          <w:p w14:paraId="50783831" w14:textId="16F81F69" w:rsidR="00FC22CA" w:rsidRDefault="00FC22CA" w:rsidP="00FC22CA">
            <w:pPr>
              <w:pStyle w:val="ListParagraph"/>
              <w:numPr>
                <w:ilvl w:val="0"/>
                <w:numId w:val="7"/>
              </w:numPr>
            </w:pPr>
            <w:r>
              <w:t xml:space="preserve">MessageContent </w:t>
            </w:r>
            <w:r w:rsidR="00D522F7">
              <w:t>“</w:t>
            </w:r>
            <w:r w:rsidR="00D522F7" w:rsidRPr="00D522F7">
              <w:t>messageContent</w:t>
            </w:r>
            <w:r w:rsidR="00D522F7">
              <w:t xml:space="preserve">” </w:t>
            </w:r>
            <w:r>
              <w:t>(</w:t>
            </w:r>
            <w:r w:rsidR="00BF625C">
              <w:t>json:</w:t>
            </w:r>
            <w:hyperlink r:id="rId111" w:anchor="message-content-xml">
              <w:r w:rsidRPr="00166A5D">
                <w:t>MessageContent</w:t>
              </w:r>
            </w:hyperlink>
            <w:r>
              <w:t>) [1]</w:t>
            </w:r>
          </w:p>
          <w:p w14:paraId="2BE8B251" w14:textId="3111BA96" w:rsidR="007D012A" w:rsidRDefault="00FC22CA" w:rsidP="00FC22CA">
            <w:pPr>
              <w:pStyle w:val="ListParagraph"/>
              <w:numPr>
                <w:ilvl w:val="0"/>
                <w:numId w:val="7"/>
              </w:numPr>
            </w:pPr>
            <w:r>
              <w:t xml:space="preserve">Topic </w:t>
            </w:r>
            <w:r w:rsidR="00343CC0">
              <w:t>“</w:t>
            </w:r>
            <w:r w:rsidR="00343CC0" w:rsidRPr="00343CC0">
              <w:t>topics</w:t>
            </w:r>
            <w:r w:rsidR="00343CC0">
              <w:t xml:space="preserve">” </w:t>
            </w:r>
            <w:r>
              <w:t>(</w:t>
            </w:r>
            <w:hyperlink r:id="rId112" w:anchor="string">
              <w:r w:rsidR="00E462D1">
                <w:t>json</w:t>
              </w:r>
              <w:r>
                <w:rPr>
                  <w:rStyle w:val="Hyperlink"/>
                </w:rPr>
                <w:t>:string</w:t>
              </w:r>
            </w:hyperlink>
            <w:r>
              <w:t>) [1..*]</w:t>
            </w:r>
          </w:p>
        </w:tc>
      </w:tr>
      <w:tr w:rsidR="007D012A" w14:paraId="0F6D5775" w14:textId="77777777" w:rsidTr="002363F5">
        <w:trPr>
          <w:trHeight w:val="972"/>
        </w:trPr>
        <w:tc>
          <w:tcPr>
            <w:tcW w:w="603" w:type="pct"/>
          </w:tcPr>
          <w:p w14:paraId="36B7E859" w14:textId="77777777" w:rsidR="007D012A" w:rsidRDefault="007D012A" w:rsidP="002363F5">
            <w:pPr>
              <w:pStyle w:val="Compact"/>
            </w:pPr>
            <w:r>
              <w:t>HTTP Response</w:t>
            </w:r>
          </w:p>
          <w:p w14:paraId="4859771F" w14:textId="77777777" w:rsidR="007D012A" w:rsidRDefault="007D012A" w:rsidP="002363F5">
            <w:pPr>
              <w:pStyle w:val="Compact"/>
            </w:pPr>
            <w:r>
              <w:t>(Error)</w:t>
            </w:r>
          </w:p>
        </w:tc>
        <w:tc>
          <w:tcPr>
            <w:tcW w:w="4397" w:type="pct"/>
          </w:tcPr>
          <w:p w14:paraId="2B3BC378" w14:textId="2A4DFEE7" w:rsidR="007D012A" w:rsidRDefault="00FE1C37" w:rsidP="002363F5">
            <w:r>
              <w:t xml:space="preserve">SessionFault </w:t>
            </w:r>
            <w:r w:rsidR="007D012A">
              <w:t>(json:</w:t>
            </w:r>
            <w:r>
              <w:t>SessionFault</w:t>
            </w:r>
            <w:r w:rsidR="007D012A">
              <w:t>) – 404 Not Found</w:t>
            </w:r>
          </w:p>
          <w:p w14:paraId="13E691A0" w14:textId="407ADE67" w:rsidR="007D012A" w:rsidRDefault="00C54E2E" w:rsidP="002363F5">
            <w:r>
              <w:t>SessionFault (json:SessionFault)</w:t>
            </w:r>
            <w:r w:rsidR="007D012A">
              <w:t xml:space="preserve"> – 422 U</w:t>
            </w:r>
            <w:r w:rsidR="007D012A" w:rsidRPr="002E61D1">
              <w:t xml:space="preserve">nprocessable </w:t>
            </w:r>
            <w:r w:rsidR="007D012A">
              <w:t>E</w:t>
            </w:r>
            <w:r w:rsidR="007D012A" w:rsidRPr="002E61D1">
              <w:t>ntity</w:t>
            </w:r>
          </w:p>
        </w:tc>
      </w:tr>
    </w:tbl>
    <w:p w14:paraId="7C4ADFE8" w14:textId="66BBEB2E" w:rsidR="007A3736" w:rsidRDefault="007A3736" w:rsidP="00C50453">
      <w:pPr>
        <w:pStyle w:val="Note"/>
        <w:pPrChange w:id="541" w:author="Dennis Brandl" w:date="2019-11-25T19:01:00Z">
          <w:pPr>
            <w:pStyle w:val="BodyText"/>
          </w:pPr>
        </w:pPrChange>
      </w:pPr>
      <w:del w:id="542" w:author="Dennis Brandl" w:date="2019-11-25T19:01:00Z">
        <w:r w:rsidRPr="00151FB9" w:rsidDel="00C50453">
          <w:rPr>
            <w:rStyle w:val="label-info"/>
          </w:rPr>
          <w:delText>Note</w:delText>
        </w:r>
        <w:r w:rsidDel="00C50453">
          <w:delText xml:space="preserve"> </w:delText>
        </w:r>
      </w:del>
      <w:ins w:id="543" w:author="Dennis Brandl" w:date="2019-11-25T19:01:00Z">
        <w:r w:rsidR="00C50453">
          <w:t>NOTE</w:t>
        </w:r>
        <w:r w:rsidR="00C50453">
          <w:tab/>
        </w:r>
      </w:ins>
      <w:commentRangeStart w:id="544"/>
      <w:r>
        <w:t>In contrast to the SOAP web-service, no message is returned as a 404 rather than an "empty" message.         This maps better to a RESTful API that is based on the idea of resources. If there are no messages on the queue,  the resource does not exist and, hence, 404 should be returned.</w:t>
      </w:r>
      <w:commentRangeEnd w:id="544"/>
      <w:r>
        <w:rPr>
          <w:rStyle w:val="CommentReference"/>
        </w:rPr>
        <w:commentReference w:id="544"/>
      </w:r>
    </w:p>
    <w:p w14:paraId="49A862A1" w14:textId="34285A89" w:rsidR="00BB0129" w:rsidRDefault="00E83E4F" w:rsidP="00296BF2">
      <w:pPr>
        <w:pStyle w:val="Heading3"/>
      </w:pPr>
      <w:bookmarkStart w:id="545" w:name="_Toc25447199"/>
      <w:r>
        <w:t>Remove Publication</w:t>
      </w:r>
      <w:bookmarkEnd w:id="539"/>
      <w:bookmarkEnd w:id="540"/>
      <w:bookmarkEnd w:id="545"/>
    </w:p>
    <w:p w14:paraId="0B25FD82" w14:textId="31C5E79A" w:rsidR="009E21ED" w:rsidRPr="009E21ED" w:rsidRDefault="009E21ED" w:rsidP="009E21ED">
      <w:pPr>
        <w:pStyle w:val="BodyText"/>
      </w:pPr>
      <w:r>
        <w:t>The Remove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339B47F5"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5BDC9E84" w14:textId="77777777" w:rsidR="00BB0129" w:rsidRDefault="00E83E4F">
            <w:pPr>
              <w:pStyle w:val="Compact"/>
            </w:pPr>
            <w:r>
              <w:t>Name</w:t>
            </w:r>
          </w:p>
        </w:tc>
        <w:tc>
          <w:tcPr>
            <w:tcW w:w="0" w:type="auto"/>
          </w:tcPr>
          <w:p w14:paraId="39BA1A9A" w14:textId="77777777" w:rsidR="00BB0129" w:rsidRDefault="00E83E4F">
            <w:pPr>
              <w:pStyle w:val="Compact"/>
            </w:pPr>
            <w:r>
              <w:t>RemovePublication</w:t>
            </w:r>
          </w:p>
        </w:tc>
      </w:tr>
      <w:tr w:rsidR="00BB0129" w14:paraId="00EA820D"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7245CD1" w14:textId="77777777" w:rsidR="00BB0129" w:rsidRDefault="00E83E4F">
            <w:pPr>
              <w:pStyle w:val="Compact"/>
            </w:pPr>
            <w:r>
              <w:t>Description</w:t>
            </w:r>
          </w:p>
        </w:tc>
        <w:tc>
          <w:tcPr>
            <w:tcW w:w="0" w:type="auto"/>
          </w:tcPr>
          <w:p w14:paraId="79099D75" w14:textId="77777777" w:rsidR="00BB0129" w:rsidRDefault="00E83E4F">
            <w:pPr>
              <w:pStyle w:val="Compact"/>
            </w:pPr>
            <w:r>
              <w:t>Removes the first, if any, publication message in the subscription queue.</w:t>
            </w:r>
          </w:p>
        </w:tc>
      </w:tr>
      <w:tr w:rsidR="00BB0129" w14:paraId="5C05E100" w14:textId="77777777" w:rsidTr="00296BF2">
        <w:tc>
          <w:tcPr>
            <w:tcW w:w="0" w:type="auto"/>
          </w:tcPr>
          <w:p w14:paraId="3F8BD99B" w14:textId="77777777" w:rsidR="00BB0129" w:rsidRDefault="00E83E4F">
            <w:pPr>
              <w:pStyle w:val="Compact"/>
            </w:pPr>
            <w:r>
              <w:t>Input</w:t>
            </w:r>
          </w:p>
        </w:tc>
        <w:tc>
          <w:tcPr>
            <w:tcW w:w="0" w:type="auto"/>
          </w:tcPr>
          <w:p w14:paraId="7327E194" w14:textId="4F37550C" w:rsidR="00BB0129" w:rsidRDefault="00E83E4F">
            <w:pPr>
              <w:pStyle w:val="Compact"/>
            </w:pPr>
            <w:r>
              <w:t>SessionID</w:t>
            </w:r>
            <w:r w:rsidR="008C59A3">
              <w:t xml:space="preserve"> </w:t>
            </w:r>
            <w:r>
              <w:t>[1]</w:t>
            </w:r>
          </w:p>
        </w:tc>
      </w:tr>
      <w:tr w:rsidR="00BB0129" w14:paraId="52BBA77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895AF1D" w14:textId="77777777" w:rsidR="00BB0129" w:rsidRDefault="00E83E4F">
            <w:pPr>
              <w:pStyle w:val="Compact"/>
            </w:pPr>
            <w:r>
              <w:t>Behavior</w:t>
            </w:r>
          </w:p>
        </w:tc>
        <w:tc>
          <w:tcPr>
            <w:tcW w:w="0" w:type="auto"/>
          </w:tcPr>
          <w:p w14:paraId="516BDDE0" w14:textId="77777777" w:rsidR="00BB0129" w:rsidRDefault="00E83E4F">
            <w:r>
              <w:t>If the SessionID does not exist or does not correspond to a subscription session, then a SessionFault is returned.</w:t>
            </w:r>
          </w:p>
          <w:p w14:paraId="322BBB42" w14:textId="77777777" w:rsidR="00BB0129" w:rsidRDefault="00E83E4F">
            <w:r>
              <w:t>If the channel associated with the session is assigned security tokens and the provided token does not match a token assigned to the channel, then a SessionFault is returned.</w:t>
            </w:r>
          </w:p>
        </w:tc>
      </w:tr>
      <w:tr w:rsidR="00BB0129" w14:paraId="64F3A549" w14:textId="77777777" w:rsidTr="00296BF2">
        <w:tc>
          <w:tcPr>
            <w:tcW w:w="0" w:type="auto"/>
          </w:tcPr>
          <w:p w14:paraId="041588C9" w14:textId="77777777" w:rsidR="00BB0129" w:rsidRDefault="00E83E4F">
            <w:pPr>
              <w:pStyle w:val="Compact"/>
            </w:pPr>
            <w:r>
              <w:t>Output</w:t>
            </w:r>
          </w:p>
        </w:tc>
        <w:tc>
          <w:tcPr>
            <w:tcW w:w="0" w:type="auto"/>
          </w:tcPr>
          <w:p w14:paraId="492D2BBC" w14:textId="77777777" w:rsidR="00BB0129" w:rsidRDefault="00E83E4F">
            <w:pPr>
              <w:pStyle w:val="Compact"/>
            </w:pPr>
            <w:r>
              <w:t>N/A</w:t>
            </w:r>
          </w:p>
        </w:tc>
      </w:tr>
      <w:tr w:rsidR="00BB0129" w14:paraId="6E646DC3"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7218C120" w14:textId="77777777" w:rsidR="00BB0129" w:rsidRDefault="00E83E4F">
            <w:pPr>
              <w:pStyle w:val="Compact"/>
            </w:pPr>
            <w:r>
              <w:t>Faults</w:t>
            </w:r>
          </w:p>
        </w:tc>
        <w:tc>
          <w:tcPr>
            <w:tcW w:w="0" w:type="auto"/>
          </w:tcPr>
          <w:p w14:paraId="3AB5E023" w14:textId="77777777" w:rsidR="00BB0129" w:rsidRDefault="00E83E4F">
            <w:pPr>
              <w:pStyle w:val="Compact"/>
            </w:pPr>
            <w:r>
              <w:t>SessionFault</w:t>
            </w:r>
          </w:p>
        </w:tc>
      </w:tr>
    </w:tbl>
    <w:p w14:paraId="2F77A01D" w14:textId="57AD90BD" w:rsidR="003F2578" w:rsidRDefault="003F2578" w:rsidP="003F2578">
      <w:pPr>
        <w:pStyle w:val="Heading4"/>
      </w:pPr>
      <w:bookmarkStart w:id="546" w:name="close-subscription-session"/>
      <w:bookmarkStart w:id="547" w:name="_Toc25357179"/>
      <w:bookmarkEnd w:id="546"/>
      <w:r>
        <w:t>SOAP Mapping</w:t>
      </w:r>
    </w:p>
    <w:p w14:paraId="1B4635D4" w14:textId="4CFD1B26" w:rsidR="003F2578" w:rsidRDefault="003F2578" w:rsidP="003F2578">
      <w:pPr>
        <w:pStyle w:val="BodyText"/>
      </w:pPr>
      <w:r>
        <w:t xml:space="preserve">The </w:t>
      </w:r>
      <w:r w:rsidR="00212265">
        <w:t>Remove</w:t>
      </w:r>
      <w:r>
        <w:t xml:space="preserve"> Publication general interface is mapped into SOAP 1.1/1.2 as embedded XML schemas in WSDL descriptions according to the following schema types.</w:t>
      </w:r>
    </w:p>
    <w:p w14:paraId="6F8BCFD1" w14:textId="77777777" w:rsidR="003F2578" w:rsidRDefault="003F2578" w:rsidP="003F257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3F2578" w14:paraId="5F032486" w14:textId="77777777" w:rsidTr="002363F5">
        <w:trPr>
          <w:cnfStyle w:val="100000000000" w:firstRow="1" w:lastRow="0" w:firstColumn="0" w:lastColumn="0" w:oddVBand="0" w:evenVBand="0" w:oddHBand="0" w:evenHBand="0" w:firstRowFirstColumn="0" w:firstRowLastColumn="0" w:lastRowFirstColumn="0" w:lastRowLastColumn="0"/>
        </w:trPr>
        <w:tc>
          <w:tcPr>
            <w:tcW w:w="603" w:type="pct"/>
          </w:tcPr>
          <w:p w14:paraId="61B081E8" w14:textId="77777777" w:rsidR="003F2578" w:rsidRPr="00BF5A6C" w:rsidRDefault="003F2578" w:rsidP="002363F5">
            <w:pPr>
              <w:pStyle w:val="Compact"/>
            </w:pPr>
            <w:r w:rsidRPr="00151DB9">
              <w:rPr>
                <w:b w:val="0"/>
              </w:rPr>
              <w:t>Input</w:t>
            </w:r>
          </w:p>
        </w:tc>
        <w:tc>
          <w:tcPr>
            <w:tcW w:w="4397" w:type="pct"/>
          </w:tcPr>
          <w:p w14:paraId="4B747A39" w14:textId="54FCB17B" w:rsidR="003F2578" w:rsidRPr="00136178" w:rsidRDefault="002838DA" w:rsidP="002363F5">
            <w:pPr>
              <w:rPr>
                <w:b w:val="0"/>
              </w:rPr>
            </w:pPr>
            <w:r>
              <w:rPr>
                <w:b w:val="0"/>
              </w:rPr>
              <w:t>Remove</w:t>
            </w:r>
            <w:r w:rsidR="003F2578" w:rsidRPr="00E44F38">
              <w:rPr>
                <w:b w:val="0"/>
              </w:rPr>
              <w:t>Publication</w:t>
            </w:r>
            <w:r w:rsidR="003F2578" w:rsidRPr="008E1611">
              <w:rPr>
                <w:b w:val="0"/>
              </w:rPr>
              <w:t xml:space="preserve"> </w:t>
            </w:r>
            <w:r w:rsidR="003F2578">
              <w:rPr>
                <w:b w:val="0"/>
              </w:rPr>
              <w:t>(isbm:</w:t>
            </w:r>
            <w:r>
              <w:rPr>
                <w:b w:val="0"/>
              </w:rPr>
              <w:t>Remove</w:t>
            </w:r>
            <w:r w:rsidR="003F2578" w:rsidRPr="00E44F38">
              <w:rPr>
                <w:b w:val="0"/>
              </w:rPr>
              <w:t>Publication</w:t>
            </w:r>
            <w:r w:rsidR="003F2578">
              <w:rPr>
                <w:b w:val="0"/>
              </w:rPr>
              <w:t>)</w:t>
            </w:r>
          </w:p>
          <w:p w14:paraId="4E81A77C" w14:textId="77777777" w:rsidR="003F2578" w:rsidRPr="006C16A7" w:rsidRDefault="003F2578" w:rsidP="002363F5">
            <w:pPr>
              <w:pStyle w:val="ListParagraph"/>
              <w:numPr>
                <w:ilvl w:val="0"/>
                <w:numId w:val="7"/>
              </w:numPr>
              <w:rPr>
                <w:b w:val="0"/>
              </w:rPr>
            </w:pPr>
            <w:r w:rsidRPr="006C16A7">
              <w:rPr>
                <w:b w:val="0"/>
              </w:rPr>
              <w:t>SessionID (</w:t>
            </w:r>
            <w:hyperlink r:id="rId113" w:anchor="string">
              <w:r w:rsidRPr="006C16A7">
                <w:rPr>
                  <w:rStyle w:val="Hyperlink"/>
                  <w:b w:val="0"/>
                </w:rPr>
                <w:t>xs:string</w:t>
              </w:r>
            </w:hyperlink>
            <w:r w:rsidRPr="006C16A7">
              <w:rPr>
                <w:b w:val="0"/>
              </w:rPr>
              <w:t>) [1]</w:t>
            </w:r>
          </w:p>
        </w:tc>
      </w:tr>
      <w:tr w:rsidR="003F2578" w14:paraId="77A6AEFF"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169D18C6" w14:textId="77777777" w:rsidR="003F2578" w:rsidRDefault="003F2578" w:rsidP="002363F5">
            <w:pPr>
              <w:pStyle w:val="Compact"/>
            </w:pPr>
            <w:r>
              <w:t>Output</w:t>
            </w:r>
          </w:p>
        </w:tc>
        <w:tc>
          <w:tcPr>
            <w:tcW w:w="4397" w:type="pct"/>
          </w:tcPr>
          <w:p w14:paraId="23CC3395" w14:textId="1EACD82C" w:rsidR="003F2578" w:rsidRPr="00957F55" w:rsidRDefault="00081827" w:rsidP="002363F5">
            <w:pPr>
              <w:rPr>
                <w:bCs/>
              </w:rPr>
            </w:pPr>
            <w:r w:rsidRPr="00081827">
              <w:t>Remove</w:t>
            </w:r>
            <w:r w:rsidR="003F2578" w:rsidRPr="00207E7C">
              <w:t>Publication</w:t>
            </w:r>
            <w:r w:rsidR="003F2578" w:rsidRPr="008E449A">
              <w:t xml:space="preserve">Response </w:t>
            </w:r>
            <w:r w:rsidR="003F2578" w:rsidRPr="00957F55">
              <w:rPr>
                <w:bCs/>
              </w:rPr>
              <w:t>(</w:t>
            </w:r>
            <w:hyperlink r:id="rId114" w:history="1">
              <w:r w:rsidR="003F2578" w:rsidRPr="00957F55">
                <w:rPr>
                  <w:rStyle w:val="Hyperlink"/>
                  <w:bCs/>
                </w:rPr>
                <w:t>isbm:</w:t>
              </w:r>
            </w:hyperlink>
            <w:r w:rsidRPr="00081827">
              <w:t>Remove</w:t>
            </w:r>
            <w:r w:rsidR="003F2578" w:rsidRPr="00207E7C">
              <w:t>Publication</w:t>
            </w:r>
            <w:r w:rsidR="003F2578" w:rsidRPr="00FD18D1">
              <w:t>Response</w:t>
            </w:r>
            <w:r w:rsidR="003F2578" w:rsidRPr="00957F55">
              <w:rPr>
                <w:bCs/>
              </w:rPr>
              <w:t>)</w:t>
            </w:r>
          </w:p>
          <w:p w14:paraId="149D7538" w14:textId="187CAF27" w:rsidR="003F2578" w:rsidRPr="00957F55" w:rsidRDefault="00E57F4F" w:rsidP="0023696C">
            <w:pPr>
              <w:pStyle w:val="ListParagraph"/>
              <w:numPr>
                <w:ilvl w:val="0"/>
                <w:numId w:val="7"/>
              </w:numPr>
            </w:pPr>
            <w:r>
              <w:t xml:space="preserve">No </w:t>
            </w:r>
            <w:r w:rsidR="0023696C">
              <w:t>Content</w:t>
            </w:r>
          </w:p>
        </w:tc>
      </w:tr>
      <w:tr w:rsidR="003F2578" w14:paraId="712AC376" w14:textId="77777777" w:rsidTr="002363F5">
        <w:tc>
          <w:tcPr>
            <w:tcW w:w="603" w:type="pct"/>
          </w:tcPr>
          <w:p w14:paraId="50945BAE" w14:textId="77777777" w:rsidR="003F2578" w:rsidRDefault="003F2578" w:rsidP="002363F5">
            <w:pPr>
              <w:pStyle w:val="Compact"/>
            </w:pPr>
            <w:r>
              <w:t>Faults</w:t>
            </w:r>
          </w:p>
        </w:tc>
        <w:tc>
          <w:tcPr>
            <w:tcW w:w="4397" w:type="pct"/>
          </w:tcPr>
          <w:p w14:paraId="668E038A" w14:textId="77777777" w:rsidR="003F2578" w:rsidRDefault="003F2578" w:rsidP="002363F5">
            <w:pPr>
              <w:pStyle w:val="Compact"/>
            </w:pPr>
            <w:r>
              <w:t>SessionFault</w:t>
            </w:r>
          </w:p>
        </w:tc>
      </w:tr>
    </w:tbl>
    <w:p w14:paraId="10996927" w14:textId="77777777" w:rsidR="003F2578" w:rsidRDefault="003F2578" w:rsidP="003F2578">
      <w:pPr>
        <w:pStyle w:val="Heading4"/>
      </w:pPr>
      <w:r>
        <w:lastRenderedPageBreak/>
        <w:t>REST Mapping</w:t>
      </w:r>
    </w:p>
    <w:p w14:paraId="6863A434" w14:textId="2A0CE0F4" w:rsidR="003F2578" w:rsidRDefault="003F2578" w:rsidP="003F2578">
      <w:pPr>
        <w:pStyle w:val="BodyText"/>
      </w:pPr>
      <w:r>
        <w:t xml:space="preserve">The </w:t>
      </w:r>
      <w:r w:rsidR="006E0375">
        <w:t>Remove</w:t>
      </w:r>
      <w:r>
        <w:t xml:space="preserve"> Publication general interface is mapped into a RESTful interface as an OpenAPI description according to the following rules.</w:t>
      </w:r>
    </w:p>
    <w:p w14:paraId="519F5115" w14:textId="77777777" w:rsidR="003F2578" w:rsidRDefault="003F2578" w:rsidP="003F257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3F2578" w14:paraId="089E4128"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67F66593" w14:textId="77777777" w:rsidR="003F2578" w:rsidRPr="003B5061" w:rsidRDefault="003F2578" w:rsidP="002363F5">
            <w:pPr>
              <w:pStyle w:val="Compact"/>
            </w:pPr>
            <w:r w:rsidRPr="003B5061">
              <w:t>HTTP M</w:t>
            </w:r>
            <w:r>
              <w:t>ethod</w:t>
            </w:r>
          </w:p>
        </w:tc>
        <w:tc>
          <w:tcPr>
            <w:tcW w:w="4397" w:type="pct"/>
          </w:tcPr>
          <w:p w14:paraId="72A39529" w14:textId="486669F1" w:rsidR="003F2578" w:rsidRPr="003B5061" w:rsidRDefault="00CD658D" w:rsidP="002363F5">
            <w:pPr>
              <w:rPr>
                <w:bCs/>
              </w:rPr>
            </w:pPr>
            <w:r>
              <w:rPr>
                <w:bCs/>
              </w:rPr>
              <w:t>DELETE</w:t>
            </w:r>
          </w:p>
        </w:tc>
      </w:tr>
      <w:tr w:rsidR="003F2578" w14:paraId="2F3CDE99" w14:textId="77777777" w:rsidTr="002363F5">
        <w:tc>
          <w:tcPr>
            <w:tcW w:w="603" w:type="pct"/>
          </w:tcPr>
          <w:p w14:paraId="3A36475D" w14:textId="77777777" w:rsidR="003F2578" w:rsidRPr="003B5061" w:rsidRDefault="003F2578" w:rsidP="002363F5">
            <w:pPr>
              <w:pStyle w:val="Compact"/>
            </w:pPr>
            <w:r>
              <w:t xml:space="preserve">URL </w:t>
            </w:r>
          </w:p>
        </w:tc>
        <w:tc>
          <w:tcPr>
            <w:tcW w:w="4397" w:type="pct"/>
          </w:tcPr>
          <w:p w14:paraId="4F5C9E97" w14:textId="77777777" w:rsidR="003F2578" w:rsidRPr="003B5061" w:rsidRDefault="003F2578" w:rsidP="002363F5">
            <w:pPr>
              <w:rPr>
                <w:bCs/>
              </w:rPr>
            </w:pPr>
            <w:r w:rsidRPr="002D240C">
              <w:rPr>
                <w:bCs/>
              </w:rPr>
              <w:t>/sessions/{session-id}/publication</w:t>
            </w:r>
          </w:p>
        </w:tc>
      </w:tr>
      <w:tr w:rsidR="003F2578" w14:paraId="0045E967"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4D3461F5" w14:textId="77777777" w:rsidR="003F2578" w:rsidRPr="003B5061" w:rsidRDefault="003F2578" w:rsidP="002363F5">
            <w:pPr>
              <w:pStyle w:val="Compact"/>
            </w:pPr>
            <w:r>
              <w:t>HTTP Body</w:t>
            </w:r>
          </w:p>
        </w:tc>
        <w:tc>
          <w:tcPr>
            <w:tcW w:w="4397" w:type="pct"/>
          </w:tcPr>
          <w:p w14:paraId="6D9ECDB1" w14:textId="77777777" w:rsidR="003F2578" w:rsidRPr="003B5061" w:rsidRDefault="003F2578" w:rsidP="002363F5">
            <w:r>
              <w:t>None</w:t>
            </w:r>
          </w:p>
        </w:tc>
      </w:tr>
      <w:tr w:rsidR="003F2578" w14:paraId="5D8AA3AB" w14:textId="77777777" w:rsidTr="002363F5">
        <w:tc>
          <w:tcPr>
            <w:tcW w:w="603" w:type="pct"/>
          </w:tcPr>
          <w:p w14:paraId="1517CFB0" w14:textId="77777777" w:rsidR="003F2578" w:rsidRDefault="003F2578" w:rsidP="002363F5">
            <w:pPr>
              <w:pStyle w:val="Compact"/>
            </w:pPr>
            <w:r>
              <w:t>HTTP Response (Success)</w:t>
            </w:r>
          </w:p>
        </w:tc>
        <w:tc>
          <w:tcPr>
            <w:tcW w:w="4397" w:type="pct"/>
          </w:tcPr>
          <w:p w14:paraId="4D87606A" w14:textId="392DB44D" w:rsidR="003F2578" w:rsidRDefault="003F2578" w:rsidP="002363F5">
            <w:pPr>
              <w:pStyle w:val="Compact"/>
            </w:pPr>
            <w:r>
              <w:t>20</w:t>
            </w:r>
            <w:r w:rsidR="00F35787">
              <w:t>4 No Content</w:t>
            </w:r>
          </w:p>
        </w:tc>
      </w:tr>
      <w:tr w:rsidR="003F2578" w14:paraId="64E78CC3"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2AB5CF62" w14:textId="77777777" w:rsidR="003F2578" w:rsidRDefault="003F2578" w:rsidP="002363F5">
            <w:pPr>
              <w:pStyle w:val="Compact"/>
            </w:pPr>
            <w:r>
              <w:t>Output</w:t>
            </w:r>
          </w:p>
        </w:tc>
        <w:tc>
          <w:tcPr>
            <w:tcW w:w="4397" w:type="pct"/>
          </w:tcPr>
          <w:p w14:paraId="45B25159" w14:textId="5AFE513C" w:rsidR="003F2578" w:rsidRDefault="00F82AB6" w:rsidP="00F82AB6">
            <w:r>
              <w:t>None</w:t>
            </w:r>
          </w:p>
        </w:tc>
      </w:tr>
      <w:tr w:rsidR="003F2578" w14:paraId="6FA18A3A" w14:textId="77777777" w:rsidTr="002363F5">
        <w:trPr>
          <w:trHeight w:val="972"/>
        </w:trPr>
        <w:tc>
          <w:tcPr>
            <w:tcW w:w="603" w:type="pct"/>
          </w:tcPr>
          <w:p w14:paraId="220FEEFB" w14:textId="77777777" w:rsidR="003F2578" w:rsidRDefault="003F2578" w:rsidP="002363F5">
            <w:pPr>
              <w:pStyle w:val="Compact"/>
            </w:pPr>
            <w:r>
              <w:t>HTTP Response</w:t>
            </w:r>
          </w:p>
          <w:p w14:paraId="584FDA5D" w14:textId="77777777" w:rsidR="003F2578" w:rsidRDefault="003F2578" w:rsidP="002363F5">
            <w:pPr>
              <w:pStyle w:val="Compact"/>
            </w:pPr>
            <w:r>
              <w:t>(Error)</w:t>
            </w:r>
          </w:p>
        </w:tc>
        <w:tc>
          <w:tcPr>
            <w:tcW w:w="4397" w:type="pct"/>
          </w:tcPr>
          <w:p w14:paraId="0A79110F" w14:textId="77777777" w:rsidR="003F2578" w:rsidRDefault="003F2578" w:rsidP="002363F5">
            <w:r>
              <w:t>SessionFault (json:SessionFault) – 404 Not Found</w:t>
            </w:r>
          </w:p>
          <w:p w14:paraId="619015CF" w14:textId="77777777" w:rsidR="003F2578" w:rsidRDefault="003F2578" w:rsidP="002363F5">
            <w:r>
              <w:t>SessionFault (json:SessionFault) – 422 U</w:t>
            </w:r>
            <w:r w:rsidRPr="002E61D1">
              <w:t xml:space="preserve">nprocessable </w:t>
            </w:r>
            <w:r>
              <w:t>E</w:t>
            </w:r>
            <w:r w:rsidRPr="002E61D1">
              <w:t>ntity</w:t>
            </w:r>
          </w:p>
        </w:tc>
      </w:tr>
    </w:tbl>
    <w:p w14:paraId="1DD3C3E2" w14:textId="78A5F9F0" w:rsidR="00BB0129" w:rsidRDefault="00E83E4F" w:rsidP="00296BF2">
      <w:pPr>
        <w:pStyle w:val="Heading3"/>
      </w:pPr>
      <w:bookmarkStart w:id="548" w:name="_Toc25447200"/>
      <w:r>
        <w:t>Close Subscription Session</w:t>
      </w:r>
      <w:bookmarkEnd w:id="547"/>
      <w:bookmarkEnd w:id="548"/>
    </w:p>
    <w:p w14:paraId="48A9E19D" w14:textId="300F6D7A" w:rsidR="000B1816" w:rsidRPr="009E21ED" w:rsidRDefault="000B1816" w:rsidP="000B1816">
      <w:pPr>
        <w:pStyle w:val="BodyText"/>
      </w:pPr>
      <w:r>
        <w:t>The Close 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14:paraId="77AF8B45"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600E7A42" w14:textId="77777777" w:rsidR="00BB0129" w:rsidRDefault="00E83E4F">
            <w:pPr>
              <w:pStyle w:val="Compact"/>
            </w:pPr>
            <w:r>
              <w:t>Name</w:t>
            </w:r>
          </w:p>
        </w:tc>
        <w:tc>
          <w:tcPr>
            <w:tcW w:w="0" w:type="auto"/>
          </w:tcPr>
          <w:p w14:paraId="267528EB" w14:textId="77777777" w:rsidR="00BB0129" w:rsidRDefault="00E83E4F">
            <w:pPr>
              <w:pStyle w:val="Compact"/>
            </w:pPr>
            <w:r>
              <w:t>CloseSubscriptionSession</w:t>
            </w:r>
          </w:p>
        </w:tc>
      </w:tr>
      <w:tr w:rsidR="00BB0129" w14:paraId="465D23F1"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47ED658" w14:textId="77777777" w:rsidR="00BB0129" w:rsidRDefault="00E83E4F">
            <w:pPr>
              <w:pStyle w:val="Compact"/>
            </w:pPr>
            <w:r>
              <w:t>Description</w:t>
            </w:r>
          </w:p>
        </w:tc>
        <w:tc>
          <w:tcPr>
            <w:tcW w:w="0" w:type="auto"/>
          </w:tcPr>
          <w:p w14:paraId="30F1C69C" w14:textId="77777777" w:rsidR="00BB0129" w:rsidRDefault="00E83E4F">
            <w:pPr>
              <w:pStyle w:val="Compact"/>
            </w:pPr>
            <w:r>
              <w:t>Closes a subscription session.</w:t>
            </w:r>
          </w:p>
        </w:tc>
      </w:tr>
      <w:tr w:rsidR="00BB0129" w14:paraId="3C6F41CA" w14:textId="77777777" w:rsidTr="00296BF2">
        <w:tc>
          <w:tcPr>
            <w:tcW w:w="0" w:type="auto"/>
          </w:tcPr>
          <w:p w14:paraId="7E38A326" w14:textId="77777777" w:rsidR="00BB0129" w:rsidRDefault="00E83E4F">
            <w:pPr>
              <w:pStyle w:val="Compact"/>
            </w:pPr>
            <w:r>
              <w:t>Input</w:t>
            </w:r>
          </w:p>
        </w:tc>
        <w:tc>
          <w:tcPr>
            <w:tcW w:w="0" w:type="auto"/>
          </w:tcPr>
          <w:p w14:paraId="5DD7D766" w14:textId="7FB32DE4" w:rsidR="00BB0129" w:rsidRDefault="00E83E4F">
            <w:pPr>
              <w:pStyle w:val="Compact"/>
            </w:pPr>
            <w:r>
              <w:t>SessionI</w:t>
            </w:r>
            <w:r w:rsidR="0049533D">
              <w:t xml:space="preserve">D </w:t>
            </w:r>
            <w:r>
              <w:t>[1]</w:t>
            </w:r>
          </w:p>
        </w:tc>
      </w:tr>
      <w:tr w:rsidR="00BB0129" w14:paraId="38D8B8D8"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33BC524" w14:textId="77777777" w:rsidR="00BB0129" w:rsidRDefault="00E83E4F">
            <w:pPr>
              <w:pStyle w:val="Compact"/>
            </w:pPr>
            <w:r>
              <w:t>Behavior</w:t>
            </w:r>
          </w:p>
        </w:tc>
        <w:tc>
          <w:tcPr>
            <w:tcW w:w="0" w:type="auto"/>
          </w:tcPr>
          <w:p w14:paraId="7706B8FC" w14:textId="77777777" w:rsidR="00BB0129" w:rsidRDefault="00E83E4F">
            <w:r>
              <w:t>If the SessionID does not exist (non-existent or already closed) or does not correspond to a publication session, then a SessionFault is returned.</w:t>
            </w:r>
          </w:p>
          <w:p w14:paraId="57F3A39E" w14:textId="77777777" w:rsidR="00BB0129" w:rsidRDefault="00E83E4F">
            <w:r>
              <w:t>If the channel associated with the session is assigned security tokens and the provided token does not match a token assigned to the channel, then a SessionFault is returned.</w:t>
            </w:r>
          </w:p>
        </w:tc>
      </w:tr>
      <w:tr w:rsidR="00BB0129" w14:paraId="01D90C45" w14:textId="77777777" w:rsidTr="00296BF2">
        <w:tc>
          <w:tcPr>
            <w:tcW w:w="0" w:type="auto"/>
          </w:tcPr>
          <w:p w14:paraId="6D380524" w14:textId="77777777" w:rsidR="00BB0129" w:rsidRDefault="00E83E4F">
            <w:pPr>
              <w:pStyle w:val="Compact"/>
            </w:pPr>
            <w:r>
              <w:t>Output</w:t>
            </w:r>
          </w:p>
        </w:tc>
        <w:tc>
          <w:tcPr>
            <w:tcW w:w="0" w:type="auto"/>
          </w:tcPr>
          <w:p w14:paraId="192A2BA5" w14:textId="77777777" w:rsidR="00BB0129" w:rsidRDefault="00E83E4F">
            <w:pPr>
              <w:pStyle w:val="Compact"/>
            </w:pPr>
            <w:r>
              <w:t>N/A</w:t>
            </w:r>
          </w:p>
        </w:tc>
      </w:tr>
      <w:tr w:rsidR="00BB0129" w14:paraId="2AB6884A"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7EB876CC" w14:textId="77777777" w:rsidR="00BB0129" w:rsidRDefault="00E83E4F">
            <w:pPr>
              <w:pStyle w:val="Compact"/>
            </w:pPr>
            <w:r>
              <w:t>Faults</w:t>
            </w:r>
          </w:p>
        </w:tc>
        <w:tc>
          <w:tcPr>
            <w:tcW w:w="0" w:type="auto"/>
          </w:tcPr>
          <w:p w14:paraId="05B2781C" w14:textId="77777777" w:rsidR="00BB0129" w:rsidRDefault="00E83E4F">
            <w:pPr>
              <w:pStyle w:val="Compact"/>
            </w:pPr>
            <w:r>
              <w:t>SessionFault</w:t>
            </w:r>
          </w:p>
        </w:tc>
      </w:tr>
    </w:tbl>
    <w:p w14:paraId="519635C7" w14:textId="6ACDE3EB" w:rsidR="000B1816" w:rsidRDefault="000B1816" w:rsidP="00B303C3">
      <w:pPr>
        <w:pStyle w:val="Heading4"/>
      </w:pPr>
      <w:bookmarkStart w:id="549" w:name="provider-request-service"/>
      <w:bookmarkStart w:id="550" w:name="_Toc25357180"/>
      <w:bookmarkEnd w:id="549"/>
      <w:r>
        <w:t xml:space="preserve">SOAP </w:t>
      </w:r>
      <w:bookmarkEnd w:id="550"/>
      <w:r>
        <w:t>Mapping</w:t>
      </w:r>
    </w:p>
    <w:p w14:paraId="0A99E8E6" w14:textId="017441E3" w:rsidR="000B1816" w:rsidRDefault="000B1816" w:rsidP="000B1816">
      <w:pPr>
        <w:pStyle w:val="BodyText"/>
      </w:pPr>
      <w:r>
        <w:t>The Close Subscription Session general interface is mapped into SOAP 1.1/1.2 as embedded XML schemas in WSDL descriptions according to the following schema types.</w:t>
      </w:r>
    </w:p>
    <w:p w14:paraId="4D886C5C" w14:textId="5D3D0D14" w:rsidR="000B1816" w:rsidRDefault="000B1816" w:rsidP="00B303C3">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B303C3" w14:paraId="033F354E" w14:textId="77777777" w:rsidTr="002363F5">
        <w:trPr>
          <w:cnfStyle w:val="100000000000" w:firstRow="1" w:lastRow="0" w:firstColumn="0" w:lastColumn="0" w:oddVBand="0" w:evenVBand="0" w:oddHBand="0" w:evenHBand="0" w:firstRowFirstColumn="0" w:firstRowLastColumn="0" w:lastRowFirstColumn="0" w:lastRowLastColumn="0"/>
        </w:trPr>
        <w:tc>
          <w:tcPr>
            <w:tcW w:w="603" w:type="pct"/>
          </w:tcPr>
          <w:p w14:paraId="39AE2458" w14:textId="77777777" w:rsidR="00B303C3" w:rsidRPr="00BF5A6C" w:rsidRDefault="00B303C3" w:rsidP="002363F5">
            <w:pPr>
              <w:pStyle w:val="Compact"/>
            </w:pPr>
            <w:r w:rsidRPr="00151DB9">
              <w:rPr>
                <w:b w:val="0"/>
              </w:rPr>
              <w:t>Input</w:t>
            </w:r>
          </w:p>
        </w:tc>
        <w:tc>
          <w:tcPr>
            <w:tcW w:w="4397" w:type="pct"/>
          </w:tcPr>
          <w:p w14:paraId="5994AF85" w14:textId="2768F55C" w:rsidR="00B303C3" w:rsidRPr="00136178" w:rsidRDefault="00B303C3" w:rsidP="002363F5">
            <w:pPr>
              <w:rPr>
                <w:b w:val="0"/>
              </w:rPr>
            </w:pPr>
            <w:r w:rsidRPr="00155CA3">
              <w:rPr>
                <w:b w:val="0"/>
              </w:rPr>
              <w:t>CloseSubscriptionSession</w:t>
            </w:r>
            <w:r w:rsidRPr="008E1611">
              <w:rPr>
                <w:b w:val="0"/>
              </w:rPr>
              <w:t xml:space="preserve"> </w:t>
            </w:r>
            <w:r>
              <w:rPr>
                <w:b w:val="0"/>
              </w:rPr>
              <w:t>(isbm:</w:t>
            </w:r>
            <w:r w:rsidRPr="00155CA3">
              <w:rPr>
                <w:b w:val="0"/>
              </w:rPr>
              <w:t>CloseSubscriptionSession</w:t>
            </w:r>
            <w:r>
              <w:rPr>
                <w:b w:val="0"/>
              </w:rPr>
              <w:t>)</w:t>
            </w:r>
          </w:p>
          <w:p w14:paraId="381E736F" w14:textId="77777777" w:rsidR="00B303C3" w:rsidRPr="00B303C3" w:rsidRDefault="00B303C3" w:rsidP="00B303C3">
            <w:pPr>
              <w:pStyle w:val="ListParagraph"/>
              <w:numPr>
                <w:ilvl w:val="0"/>
                <w:numId w:val="7"/>
              </w:numPr>
              <w:rPr>
                <w:b w:val="0"/>
              </w:rPr>
            </w:pPr>
            <w:r w:rsidRPr="006C16A7">
              <w:rPr>
                <w:b w:val="0"/>
              </w:rPr>
              <w:t>SessionID (</w:t>
            </w:r>
            <w:hyperlink r:id="rId115" w:anchor="string">
              <w:r w:rsidRPr="006C16A7">
                <w:rPr>
                  <w:rStyle w:val="Hyperlink"/>
                  <w:b w:val="0"/>
                </w:rPr>
                <w:t>xs:string</w:t>
              </w:r>
            </w:hyperlink>
            <w:r w:rsidRPr="006C16A7">
              <w:rPr>
                <w:b w:val="0"/>
              </w:rPr>
              <w:t>) [1]</w:t>
            </w:r>
          </w:p>
        </w:tc>
      </w:tr>
      <w:tr w:rsidR="00B303C3" w14:paraId="68BD5C75"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501BAAF2" w14:textId="77777777" w:rsidR="00B303C3" w:rsidRDefault="00B303C3" w:rsidP="002363F5">
            <w:pPr>
              <w:pStyle w:val="Compact"/>
            </w:pPr>
            <w:r>
              <w:t>Output</w:t>
            </w:r>
          </w:p>
        </w:tc>
        <w:tc>
          <w:tcPr>
            <w:tcW w:w="4397" w:type="pct"/>
          </w:tcPr>
          <w:p w14:paraId="5079E692" w14:textId="77777777" w:rsidR="00B303C3" w:rsidRPr="00957F55" w:rsidRDefault="00B303C3" w:rsidP="002363F5">
            <w:pPr>
              <w:rPr>
                <w:bCs/>
              </w:rPr>
            </w:pPr>
            <w:r>
              <w:t>CloseSubscriptionSession</w:t>
            </w:r>
            <w:r w:rsidRPr="008E449A">
              <w:t xml:space="preserve">Response </w:t>
            </w:r>
            <w:r w:rsidRPr="00957F55">
              <w:rPr>
                <w:bCs/>
              </w:rPr>
              <w:t>(</w:t>
            </w:r>
            <w:hyperlink r:id="rId116" w:history="1">
              <w:r w:rsidRPr="00957F55">
                <w:rPr>
                  <w:rStyle w:val="Hyperlink"/>
                  <w:bCs/>
                </w:rPr>
                <w:t>isbm:</w:t>
              </w:r>
            </w:hyperlink>
            <w:r>
              <w:t>CloseSubscriptionSession</w:t>
            </w:r>
            <w:r w:rsidRPr="00FD18D1">
              <w:t>Response</w:t>
            </w:r>
            <w:r w:rsidRPr="00957F55">
              <w:rPr>
                <w:bCs/>
              </w:rPr>
              <w:t>)</w:t>
            </w:r>
          </w:p>
          <w:p w14:paraId="6F8F5504" w14:textId="77777777" w:rsidR="00B303C3" w:rsidRPr="00957F55" w:rsidRDefault="00B303C3" w:rsidP="00B303C3">
            <w:pPr>
              <w:pStyle w:val="ListParagraph"/>
              <w:numPr>
                <w:ilvl w:val="0"/>
                <w:numId w:val="7"/>
              </w:numPr>
            </w:pPr>
            <w:r>
              <w:t>No Content</w:t>
            </w:r>
          </w:p>
        </w:tc>
      </w:tr>
      <w:tr w:rsidR="00B303C3" w14:paraId="55CF2EF0" w14:textId="77777777" w:rsidTr="002363F5">
        <w:tc>
          <w:tcPr>
            <w:tcW w:w="603" w:type="pct"/>
          </w:tcPr>
          <w:p w14:paraId="157D3081" w14:textId="77777777" w:rsidR="00B303C3" w:rsidRDefault="00B303C3" w:rsidP="002363F5">
            <w:pPr>
              <w:pStyle w:val="Compact"/>
            </w:pPr>
            <w:r>
              <w:lastRenderedPageBreak/>
              <w:t>Faults</w:t>
            </w:r>
          </w:p>
        </w:tc>
        <w:tc>
          <w:tcPr>
            <w:tcW w:w="4397" w:type="pct"/>
          </w:tcPr>
          <w:p w14:paraId="7EBA8D64" w14:textId="77777777" w:rsidR="00B303C3" w:rsidRDefault="00B303C3" w:rsidP="002363F5">
            <w:pPr>
              <w:pStyle w:val="Compact"/>
            </w:pPr>
            <w:r>
              <w:t>SessionFault</w:t>
            </w:r>
          </w:p>
        </w:tc>
      </w:tr>
    </w:tbl>
    <w:p w14:paraId="4E5E9524" w14:textId="77777777" w:rsidR="000B1816" w:rsidRDefault="000B1816" w:rsidP="000B1816">
      <w:pPr>
        <w:pStyle w:val="Heading4"/>
      </w:pPr>
      <w:r>
        <w:t>REST Mapping</w:t>
      </w:r>
    </w:p>
    <w:p w14:paraId="1D8C61CB" w14:textId="09F5C2BC" w:rsidR="000B1816" w:rsidRDefault="000B1816" w:rsidP="000B1816">
      <w:pPr>
        <w:pStyle w:val="BodyText"/>
      </w:pPr>
      <w:r>
        <w:t>The Close Subscription Session general interface is mapped into a RESTful interface as an OpenAPI description according to the following rules.</w:t>
      </w:r>
    </w:p>
    <w:p w14:paraId="2D9068D0" w14:textId="0B6965CD" w:rsidR="000B1816" w:rsidRDefault="000B1816" w:rsidP="00B303C3">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B303C3" w14:paraId="19A06B26"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6CF168F0" w14:textId="77777777" w:rsidR="00B303C3" w:rsidRPr="003B5061" w:rsidRDefault="00B303C3" w:rsidP="002363F5">
            <w:pPr>
              <w:pStyle w:val="Compact"/>
            </w:pPr>
            <w:r w:rsidRPr="003B5061">
              <w:t>HTTP M</w:t>
            </w:r>
            <w:r>
              <w:t>ethod</w:t>
            </w:r>
          </w:p>
        </w:tc>
        <w:tc>
          <w:tcPr>
            <w:tcW w:w="4397" w:type="pct"/>
          </w:tcPr>
          <w:p w14:paraId="0453B055" w14:textId="77777777" w:rsidR="00B303C3" w:rsidRPr="003B5061" w:rsidRDefault="00B303C3" w:rsidP="00B303C3">
            <w:pPr>
              <w:rPr>
                <w:bCs/>
              </w:rPr>
            </w:pPr>
            <w:r>
              <w:rPr>
                <w:bCs/>
              </w:rPr>
              <w:t>DELETE</w:t>
            </w:r>
          </w:p>
        </w:tc>
      </w:tr>
      <w:tr w:rsidR="00B303C3" w14:paraId="65CCD1E4" w14:textId="77777777" w:rsidTr="002363F5">
        <w:tc>
          <w:tcPr>
            <w:tcW w:w="603" w:type="pct"/>
          </w:tcPr>
          <w:p w14:paraId="62268124" w14:textId="77777777" w:rsidR="00B303C3" w:rsidRPr="003B5061" w:rsidRDefault="00B303C3" w:rsidP="002363F5">
            <w:pPr>
              <w:pStyle w:val="Compact"/>
            </w:pPr>
            <w:r>
              <w:t xml:space="preserve">URL </w:t>
            </w:r>
          </w:p>
        </w:tc>
        <w:tc>
          <w:tcPr>
            <w:tcW w:w="4397" w:type="pct"/>
          </w:tcPr>
          <w:p w14:paraId="7A353205" w14:textId="77777777" w:rsidR="00B303C3" w:rsidRPr="003B5061" w:rsidRDefault="00B303C3" w:rsidP="00B303C3">
            <w:pPr>
              <w:rPr>
                <w:bCs/>
              </w:rPr>
            </w:pPr>
            <w:r w:rsidRPr="002D240C">
              <w:rPr>
                <w:bCs/>
              </w:rPr>
              <w:t>/sessions/{session-id}</w:t>
            </w:r>
          </w:p>
        </w:tc>
      </w:tr>
      <w:tr w:rsidR="00B303C3" w14:paraId="30B2B5B0" w14:textId="77777777" w:rsidTr="00B303C3">
        <w:trPr>
          <w:cnfStyle w:val="000000100000" w:firstRow="0" w:lastRow="0" w:firstColumn="0" w:lastColumn="0" w:oddVBand="0" w:evenVBand="0" w:oddHBand="1" w:evenHBand="0" w:firstRowFirstColumn="0" w:firstRowLastColumn="0" w:lastRowFirstColumn="0" w:lastRowLastColumn="0"/>
        </w:trPr>
        <w:tc>
          <w:tcPr>
            <w:tcW w:w="603" w:type="pct"/>
          </w:tcPr>
          <w:p w14:paraId="738F4527" w14:textId="46BA88BD" w:rsidR="00B303C3" w:rsidRPr="003B5061" w:rsidRDefault="00B303C3" w:rsidP="002363F5">
            <w:pPr>
              <w:pStyle w:val="Compact"/>
            </w:pPr>
            <w:r w:rsidRPr="00B303C3">
              <w:t xml:space="preserve">HTTP </w:t>
            </w:r>
            <w:r>
              <w:t>Body</w:t>
            </w:r>
          </w:p>
        </w:tc>
        <w:tc>
          <w:tcPr>
            <w:tcW w:w="439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8FBD8A3" w14:textId="4C9F227D" w:rsidR="00B303C3" w:rsidRPr="003B5061" w:rsidRDefault="00B303C3" w:rsidP="00B303C3">
            <w:r>
              <w:t>None</w:t>
            </w:r>
          </w:p>
        </w:tc>
      </w:tr>
      <w:tr w:rsidR="00B303C3" w14:paraId="0FD8B293" w14:textId="77777777" w:rsidTr="00B303C3">
        <w:tc>
          <w:tcPr>
            <w:tcW w:w="603" w:type="pct"/>
          </w:tcPr>
          <w:p w14:paraId="7FA082C6" w14:textId="6B5AFBA3" w:rsidR="00B303C3" w:rsidRDefault="00B303C3" w:rsidP="002363F5">
            <w:pPr>
              <w:pStyle w:val="Compact"/>
            </w:pPr>
            <w:r>
              <w:t>HTTP Response (Success)</w:t>
            </w:r>
          </w:p>
        </w:tc>
        <w:tc>
          <w:tcPr>
            <w:tcW w:w="4397" w:type="pct"/>
          </w:tcPr>
          <w:p w14:paraId="69C04309" w14:textId="46A95212" w:rsidR="00B303C3" w:rsidRDefault="00B303C3" w:rsidP="002363F5">
            <w:pPr>
              <w:pStyle w:val="Compact"/>
            </w:pPr>
            <w:r>
              <w:t>204 No Content</w:t>
            </w:r>
          </w:p>
        </w:tc>
      </w:tr>
      <w:tr w:rsidR="00B303C3" w14:paraId="3517797B" w14:textId="77777777" w:rsidTr="002363F5">
        <w:trPr>
          <w:cnfStyle w:val="000000100000" w:firstRow="0" w:lastRow="0" w:firstColumn="0" w:lastColumn="0" w:oddVBand="0" w:evenVBand="0" w:oddHBand="1" w:evenHBand="0" w:firstRowFirstColumn="0" w:firstRowLastColumn="0" w:lastRowFirstColumn="0" w:lastRowLastColumn="0"/>
        </w:trPr>
        <w:tc>
          <w:tcPr>
            <w:tcW w:w="603" w:type="pct"/>
          </w:tcPr>
          <w:p w14:paraId="55B7AC06" w14:textId="77777777" w:rsidR="00B303C3" w:rsidRDefault="00B303C3" w:rsidP="002363F5">
            <w:pPr>
              <w:pStyle w:val="Compact"/>
            </w:pPr>
            <w:r>
              <w:t>Output</w:t>
            </w:r>
          </w:p>
        </w:tc>
        <w:tc>
          <w:tcPr>
            <w:tcW w:w="4397" w:type="pct"/>
          </w:tcPr>
          <w:p w14:paraId="024F3E58" w14:textId="77777777" w:rsidR="00B303C3" w:rsidRDefault="00B303C3" w:rsidP="00B303C3">
            <w:r>
              <w:t>None</w:t>
            </w:r>
          </w:p>
        </w:tc>
      </w:tr>
      <w:tr w:rsidR="00B303C3" w14:paraId="22635106" w14:textId="77777777" w:rsidTr="00B303C3">
        <w:trPr>
          <w:trHeight w:val="972"/>
        </w:trPr>
        <w:tc>
          <w:tcPr>
            <w:tcW w:w="603" w:type="pct"/>
          </w:tcPr>
          <w:p w14:paraId="00FB7C36" w14:textId="57281065" w:rsidR="00B303C3" w:rsidRDefault="00B303C3" w:rsidP="002363F5">
            <w:pPr>
              <w:pStyle w:val="Compact"/>
            </w:pPr>
            <w:r>
              <w:t>HTTP Response</w:t>
            </w:r>
          </w:p>
          <w:p w14:paraId="4AD8D465" w14:textId="3709DBE4" w:rsidR="00B303C3" w:rsidRDefault="00B303C3" w:rsidP="002363F5">
            <w:pPr>
              <w:pStyle w:val="Compact"/>
            </w:pPr>
            <w:r>
              <w:t>(Error)</w:t>
            </w:r>
          </w:p>
        </w:tc>
        <w:tc>
          <w:tcPr>
            <w:tcW w:w="4397" w:type="pct"/>
          </w:tcPr>
          <w:p w14:paraId="2838B422" w14:textId="646B785F" w:rsidR="00B303C3" w:rsidRDefault="00B303C3" w:rsidP="00B303C3">
            <w:r>
              <w:t>SessionFault (json:SessionFault) – 404 Not Found</w:t>
            </w:r>
          </w:p>
        </w:tc>
      </w:tr>
    </w:tbl>
    <w:p w14:paraId="3797489D" w14:textId="59EAC19D" w:rsidR="00BB0129" w:rsidRDefault="00E83E4F" w:rsidP="00296BF2">
      <w:pPr>
        <w:pStyle w:val="Heading2"/>
      </w:pPr>
      <w:bookmarkStart w:id="551" w:name="_Toc25357183"/>
      <w:bookmarkStart w:id="552" w:name="_Toc25358160"/>
      <w:bookmarkStart w:id="553" w:name="_Toc25357184"/>
      <w:bookmarkStart w:id="554" w:name="_Toc25447201"/>
      <w:bookmarkEnd w:id="551"/>
      <w:bookmarkEnd w:id="552"/>
      <w:commentRangeStart w:id="555"/>
      <w:r>
        <w:t>Provider Request Service</w:t>
      </w:r>
      <w:bookmarkEnd w:id="553"/>
      <w:commentRangeEnd w:id="555"/>
      <w:r w:rsidR="00FB25F9">
        <w:rPr>
          <w:rStyle w:val="CommentReference"/>
          <w:rFonts w:eastAsiaTheme="minorHAnsi" w:cstheme="minorBidi"/>
          <w:b w:val="0"/>
          <w:bCs w:val="0"/>
        </w:rPr>
        <w:commentReference w:id="555"/>
      </w:r>
      <w:bookmarkEnd w:id="554"/>
    </w:p>
    <w:p w14:paraId="1F2EA912" w14:textId="39F7F52D" w:rsidR="00113679" w:rsidRDefault="00E83E4F" w:rsidP="00296BF2">
      <w:pPr>
        <w:pStyle w:val="BodyText"/>
      </w:pPr>
      <w:bookmarkStart w:id="556" w:name="_Toc25357185"/>
      <w:r>
        <w:t xml:space="preserve">The Provider Request Service </w:t>
      </w:r>
      <w:r w:rsidR="00113679">
        <w:t xml:space="preserve">for SOAP Interface is </w:t>
      </w:r>
      <w:hyperlink r:id="rId117">
        <w:r w:rsidR="00113679">
          <w:rPr>
            <w:rStyle w:val="Hyperlink"/>
          </w:rPr>
          <w:t>available as a WSDL description</w:t>
        </w:r>
      </w:hyperlink>
      <w:r w:rsidR="00113679">
        <w:t xml:space="preserve"> and for REST Interface is </w:t>
      </w:r>
      <w:hyperlink r:id="rId118" w:history="1">
        <w:r w:rsidR="00113679" w:rsidRPr="0015341C">
          <w:rPr>
            <w:rStyle w:val="Hyperlink"/>
          </w:rPr>
          <w:t xml:space="preserve">available as </w:t>
        </w:r>
        <w:r w:rsidR="00113679" w:rsidRPr="0015341C">
          <w:rPr>
            <w:rStyle w:val="Hyperlink"/>
            <w:rFonts w:cs="Arial"/>
            <w:shd w:val="clear" w:color="auto" w:fill="FFFFFF"/>
          </w:rPr>
          <w:t xml:space="preserve">OpenAPI 3.0.1 descriptions in </w:t>
        </w:r>
        <w:r w:rsidR="00113679" w:rsidRPr="0015341C">
          <w:rPr>
            <w:rStyle w:val="Hyperlink"/>
          </w:rPr>
          <w:t>YAML</w:t>
        </w:r>
      </w:hyperlink>
      <w:r w:rsidR="00113679">
        <w:t>.</w:t>
      </w:r>
    </w:p>
    <w:p w14:paraId="6A0DDCA2" w14:textId="31C0EDC6" w:rsidR="00BB0129" w:rsidRDefault="00E83E4F" w:rsidP="00296BF2">
      <w:pPr>
        <w:pStyle w:val="Heading3"/>
      </w:pPr>
      <w:bookmarkStart w:id="557" w:name="open-provider-request-session"/>
      <w:bookmarkStart w:id="558" w:name="_Toc25447202"/>
      <w:bookmarkEnd w:id="557"/>
      <w:r>
        <w:t>Open Provider Request Session</w:t>
      </w:r>
      <w:bookmarkEnd w:id="556"/>
      <w:bookmarkEnd w:id="558"/>
    </w:p>
    <w:tbl>
      <w:tblPr>
        <w:tblStyle w:val="ListTable2"/>
        <w:tblW w:w="5000" w:type="pct"/>
        <w:tblLook w:val="0420" w:firstRow="1" w:lastRow="0" w:firstColumn="0" w:lastColumn="0" w:noHBand="0" w:noVBand="1"/>
      </w:tblPr>
      <w:tblGrid>
        <w:gridCol w:w="1217"/>
        <w:gridCol w:w="8863"/>
      </w:tblGrid>
      <w:tr w:rsidR="00BB0129" w14:paraId="727CC363"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30D6239F" w14:textId="77777777" w:rsidR="00BB0129" w:rsidRDefault="00E83E4F">
            <w:pPr>
              <w:pStyle w:val="Compact"/>
            </w:pPr>
            <w:r>
              <w:t>Name</w:t>
            </w:r>
          </w:p>
        </w:tc>
        <w:tc>
          <w:tcPr>
            <w:tcW w:w="0" w:type="auto"/>
          </w:tcPr>
          <w:p w14:paraId="22214C67" w14:textId="77777777" w:rsidR="00BB0129" w:rsidRDefault="00E83E4F">
            <w:pPr>
              <w:pStyle w:val="Compact"/>
            </w:pPr>
            <w:r>
              <w:t>OpenProviderRequestSession</w:t>
            </w:r>
          </w:p>
        </w:tc>
      </w:tr>
      <w:tr w:rsidR="00BB0129" w14:paraId="606769FA"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760A11B" w14:textId="77777777" w:rsidR="00BB0129" w:rsidRDefault="00E83E4F">
            <w:pPr>
              <w:pStyle w:val="Compact"/>
            </w:pPr>
            <w:r>
              <w:t>Description</w:t>
            </w:r>
          </w:p>
        </w:tc>
        <w:tc>
          <w:tcPr>
            <w:tcW w:w="0" w:type="auto"/>
          </w:tcPr>
          <w:p w14:paraId="11115144" w14:textId="77777777" w:rsidR="00BB0129" w:rsidRDefault="00E83E4F">
            <w:pPr>
              <w:pStyle w:val="Compact"/>
            </w:pPr>
            <w:r>
              <w:t>Opens a provider request session for a channel for reading requests and posting responses.</w:t>
            </w:r>
          </w:p>
        </w:tc>
      </w:tr>
      <w:tr w:rsidR="00BB0129" w14:paraId="136FB501" w14:textId="77777777" w:rsidTr="00296BF2">
        <w:tc>
          <w:tcPr>
            <w:tcW w:w="0" w:type="auto"/>
          </w:tcPr>
          <w:p w14:paraId="7A599893" w14:textId="77777777" w:rsidR="00BB0129" w:rsidRDefault="00E83E4F">
            <w:pPr>
              <w:pStyle w:val="Compact"/>
            </w:pPr>
            <w:r>
              <w:t>Input</w:t>
            </w:r>
          </w:p>
        </w:tc>
        <w:tc>
          <w:tcPr>
            <w:tcW w:w="0" w:type="auto"/>
          </w:tcPr>
          <w:p w14:paraId="5A3F29CD" w14:textId="77777777" w:rsidR="00BB0129" w:rsidRDefault="00E83E4F">
            <w:r>
              <w:t>ChannelURI (</w:t>
            </w:r>
            <w:hyperlink r:id="rId119" w:anchor="string">
              <w:r>
                <w:rPr>
                  <w:rStyle w:val="Hyperlink"/>
                </w:rPr>
                <w:t>xs:string</w:t>
              </w:r>
            </w:hyperlink>
            <w:r>
              <w:t>) [1]</w:t>
            </w:r>
          </w:p>
          <w:p w14:paraId="4433749D" w14:textId="77777777" w:rsidR="00BB0129" w:rsidRDefault="00E83E4F">
            <w:r>
              <w:t>Topic (</w:t>
            </w:r>
            <w:hyperlink r:id="rId120" w:anchor="string">
              <w:r>
                <w:rPr>
                  <w:rStyle w:val="Hyperlink"/>
                </w:rPr>
                <w:t>xs:string</w:t>
              </w:r>
            </w:hyperlink>
            <w:r>
              <w:t>) [1..*]</w:t>
            </w:r>
          </w:p>
          <w:p w14:paraId="050D8E65" w14:textId="77777777" w:rsidR="00BB0129" w:rsidRDefault="00E83E4F">
            <w:r>
              <w:t>ListenerURL (</w:t>
            </w:r>
            <w:hyperlink r:id="rId121" w:anchor="string">
              <w:r>
                <w:rPr>
                  <w:rStyle w:val="Hyperlink"/>
                </w:rPr>
                <w:t>xs:string</w:t>
              </w:r>
            </w:hyperlink>
            <w:r>
              <w:t>) [0..1]</w:t>
            </w:r>
          </w:p>
          <w:p w14:paraId="741C669F" w14:textId="77777777" w:rsidR="00BB0129" w:rsidRDefault="00E83E4F">
            <w:r>
              <w:t>XPathExpression (</w:t>
            </w:r>
            <w:hyperlink r:id="rId122" w:anchor="string">
              <w:r>
                <w:rPr>
                  <w:rStyle w:val="Hyperlink"/>
                </w:rPr>
                <w:t>xs:string</w:t>
              </w:r>
            </w:hyperlink>
            <w:r>
              <w:t>) [0..1]</w:t>
            </w:r>
          </w:p>
          <w:p w14:paraId="0099C8DE" w14:textId="77777777" w:rsidR="00BB0129" w:rsidRDefault="00E83E4F">
            <w:r>
              <w:t>XPathNamespace (</w:t>
            </w:r>
            <w:hyperlink r:id="rId123" w:anchor="namespace-xml">
              <w:r>
                <w:rPr>
                  <w:rStyle w:val="Hyperlink"/>
                </w:rPr>
                <w:t>isbm:Namespace</w:t>
              </w:r>
            </w:hyperlink>
            <w:r>
              <w:t>) [0..*], composed of:</w:t>
            </w:r>
          </w:p>
          <w:p w14:paraId="26BB9DBA" w14:textId="77777777" w:rsidR="00BB0129" w:rsidRDefault="00E83E4F">
            <w:r>
              <w:t>    NamespacePrefix (</w:t>
            </w:r>
            <w:hyperlink r:id="rId124" w:anchor="string">
              <w:r>
                <w:rPr>
                  <w:rStyle w:val="Hyperlink"/>
                </w:rPr>
                <w:t>xs:string</w:t>
              </w:r>
            </w:hyperlink>
            <w:r>
              <w:t>) [1]</w:t>
            </w:r>
          </w:p>
          <w:p w14:paraId="069EC171" w14:textId="77777777" w:rsidR="00BB0129" w:rsidRDefault="00E83E4F">
            <w:r>
              <w:t>    NamespaceName (</w:t>
            </w:r>
            <w:hyperlink r:id="rId125" w:anchor="string">
              <w:r>
                <w:rPr>
                  <w:rStyle w:val="Hyperlink"/>
                </w:rPr>
                <w:t>xs:string</w:t>
              </w:r>
            </w:hyperlink>
            <w:r>
              <w:t>) [1]</w:t>
            </w:r>
          </w:p>
        </w:tc>
      </w:tr>
      <w:tr w:rsidR="00BB0129" w14:paraId="27401ED5"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F7F91E3" w14:textId="77777777" w:rsidR="00BB0129" w:rsidRDefault="00E83E4F">
            <w:pPr>
              <w:pStyle w:val="Compact"/>
            </w:pPr>
            <w:r>
              <w:t>Behavior</w:t>
            </w:r>
          </w:p>
        </w:tc>
        <w:tc>
          <w:tcPr>
            <w:tcW w:w="0" w:type="auto"/>
          </w:tcPr>
          <w:p w14:paraId="1C0C7B3C" w14:textId="77777777" w:rsidR="00BB0129" w:rsidRDefault="00E83E4F">
            <w:r>
              <w:t>If the ChannelURI does not exist, then a ChannelFault is returned.</w:t>
            </w:r>
          </w:p>
          <w:p w14:paraId="25E06CCA" w14:textId="77777777" w:rsidR="00BB0129" w:rsidRDefault="00E83E4F">
            <w:r>
              <w:t>If the specified channel is assigned security tokens and the provided token does not match a token assigned to the channel, then a ChannelFault is returned.</w:t>
            </w:r>
          </w:p>
          <w:p w14:paraId="2DBA3981" w14:textId="77777777" w:rsidR="00BB0129" w:rsidRDefault="00E83E4F">
            <w:r>
              <w:t>If the channel type is not a Request type, then an OperationFault is returned.</w:t>
            </w:r>
          </w:p>
          <w:p w14:paraId="5C3CE593" w14:textId="77777777" w:rsidR="00BB0129" w:rsidRDefault="00E83E4F">
            <w:r>
              <w:lastRenderedPageBreak/>
              <w:t>If multiple NamespacePrefixes exist with different NamespaceNames, then a NamespaceFault is returned.</w:t>
            </w:r>
          </w:p>
        </w:tc>
      </w:tr>
      <w:tr w:rsidR="00BB0129" w14:paraId="43DCA8E0" w14:textId="77777777" w:rsidTr="00296BF2">
        <w:tc>
          <w:tcPr>
            <w:tcW w:w="0" w:type="auto"/>
          </w:tcPr>
          <w:p w14:paraId="61EB9077" w14:textId="77777777" w:rsidR="00BB0129" w:rsidRDefault="00E83E4F">
            <w:pPr>
              <w:pStyle w:val="Compact"/>
            </w:pPr>
            <w:r>
              <w:lastRenderedPageBreak/>
              <w:t>Output</w:t>
            </w:r>
          </w:p>
        </w:tc>
        <w:tc>
          <w:tcPr>
            <w:tcW w:w="0" w:type="auto"/>
          </w:tcPr>
          <w:p w14:paraId="25122330" w14:textId="77777777" w:rsidR="00BB0129" w:rsidRDefault="00E83E4F">
            <w:pPr>
              <w:pStyle w:val="Compact"/>
            </w:pPr>
            <w:r>
              <w:t>SessionID (</w:t>
            </w:r>
            <w:hyperlink r:id="rId126" w:anchor="string">
              <w:r>
                <w:rPr>
                  <w:rStyle w:val="Hyperlink"/>
                </w:rPr>
                <w:t>xs:string</w:t>
              </w:r>
            </w:hyperlink>
            <w:r>
              <w:t>) [1]</w:t>
            </w:r>
          </w:p>
        </w:tc>
      </w:tr>
      <w:tr w:rsidR="00BB0129" w14:paraId="06B1D3C1"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3477B4F" w14:textId="77777777" w:rsidR="00BB0129" w:rsidRDefault="00E83E4F">
            <w:pPr>
              <w:pStyle w:val="Compact"/>
            </w:pPr>
            <w:r>
              <w:t>Faults</w:t>
            </w:r>
          </w:p>
        </w:tc>
        <w:tc>
          <w:tcPr>
            <w:tcW w:w="0" w:type="auto"/>
          </w:tcPr>
          <w:p w14:paraId="685248AF" w14:textId="77777777" w:rsidR="00BB0129" w:rsidRDefault="00E83E4F">
            <w:r>
              <w:t>ChannelFault</w:t>
            </w:r>
          </w:p>
          <w:p w14:paraId="37BB4A41" w14:textId="77777777" w:rsidR="00BB0129" w:rsidRDefault="00E83E4F">
            <w:r>
              <w:t>NamespaceFault</w:t>
            </w:r>
          </w:p>
          <w:p w14:paraId="271C6094" w14:textId="77777777" w:rsidR="00BB0129" w:rsidRDefault="00E83E4F">
            <w:r>
              <w:t>OperationFault</w:t>
            </w:r>
          </w:p>
        </w:tc>
      </w:tr>
    </w:tbl>
    <w:p w14:paraId="6F153940" w14:textId="0F9A9C0D" w:rsidR="00BB0129" w:rsidRDefault="00E83E4F" w:rsidP="00296BF2">
      <w:pPr>
        <w:pStyle w:val="Heading3"/>
      </w:pPr>
      <w:bookmarkStart w:id="559" w:name="read-request"/>
      <w:bookmarkStart w:id="560" w:name="_Toc25357186"/>
      <w:bookmarkStart w:id="561" w:name="_Toc25447203"/>
      <w:bookmarkEnd w:id="559"/>
      <w:r>
        <w:t>Read Request</w:t>
      </w:r>
      <w:bookmarkEnd w:id="560"/>
      <w:bookmarkEnd w:id="561"/>
    </w:p>
    <w:tbl>
      <w:tblPr>
        <w:tblStyle w:val="ListTable2"/>
        <w:tblW w:w="5000" w:type="pct"/>
        <w:tblLook w:val="0420" w:firstRow="1" w:lastRow="0" w:firstColumn="0" w:lastColumn="0" w:noHBand="0" w:noVBand="1"/>
      </w:tblPr>
      <w:tblGrid>
        <w:gridCol w:w="1217"/>
        <w:gridCol w:w="8863"/>
      </w:tblGrid>
      <w:tr w:rsidR="00BB0129" w14:paraId="1822D076"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1C42378D" w14:textId="77777777" w:rsidR="00BB0129" w:rsidRDefault="00E83E4F">
            <w:pPr>
              <w:pStyle w:val="Compact"/>
            </w:pPr>
            <w:r>
              <w:t>Name</w:t>
            </w:r>
          </w:p>
        </w:tc>
        <w:tc>
          <w:tcPr>
            <w:tcW w:w="0" w:type="auto"/>
          </w:tcPr>
          <w:p w14:paraId="3359D3E5" w14:textId="77777777" w:rsidR="00BB0129" w:rsidRDefault="00E83E4F">
            <w:pPr>
              <w:pStyle w:val="Compact"/>
            </w:pPr>
            <w:r>
              <w:t>ReadRequest</w:t>
            </w:r>
          </w:p>
        </w:tc>
      </w:tr>
      <w:tr w:rsidR="00BB0129" w14:paraId="3A470180"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AA3F14C" w14:textId="77777777" w:rsidR="00BB0129" w:rsidRDefault="00E83E4F">
            <w:pPr>
              <w:pStyle w:val="Compact"/>
            </w:pPr>
            <w:r>
              <w:t>Description</w:t>
            </w:r>
          </w:p>
        </w:tc>
        <w:tc>
          <w:tcPr>
            <w:tcW w:w="0" w:type="auto"/>
          </w:tcPr>
          <w:p w14:paraId="4E6CAD73" w14:textId="77777777" w:rsidR="00BB0129" w:rsidRDefault="00E83E4F">
            <w:pPr>
              <w:pStyle w:val="Compact"/>
            </w:pPr>
            <w:r>
              <w:t>Returns the first non-expired request message or a previously read expired message that satisfies the session message filters.</w:t>
            </w:r>
          </w:p>
        </w:tc>
      </w:tr>
      <w:tr w:rsidR="00BB0129" w14:paraId="375447C9" w14:textId="77777777" w:rsidTr="00296BF2">
        <w:tc>
          <w:tcPr>
            <w:tcW w:w="0" w:type="auto"/>
          </w:tcPr>
          <w:p w14:paraId="5111547B" w14:textId="77777777" w:rsidR="00BB0129" w:rsidRDefault="00E83E4F">
            <w:pPr>
              <w:pStyle w:val="Compact"/>
            </w:pPr>
            <w:r>
              <w:t>Input</w:t>
            </w:r>
          </w:p>
        </w:tc>
        <w:tc>
          <w:tcPr>
            <w:tcW w:w="0" w:type="auto"/>
          </w:tcPr>
          <w:p w14:paraId="20E2C961" w14:textId="77777777" w:rsidR="00BB0129" w:rsidRDefault="00E83E4F">
            <w:pPr>
              <w:pStyle w:val="Compact"/>
            </w:pPr>
            <w:r>
              <w:t>SessionID (</w:t>
            </w:r>
            <w:hyperlink r:id="rId127" w:anchor="string">
              <w:r>
                <w:rPr>
                  <w:rStyle w:val="Hyperlink"/>
                </w:rPr>
                <w:t>xs:string</w:t>
              </w:r>
            </w:hyperlink>
            <w:r>
              <w:t>) [1]</w:t>
            </w:r>
          </w:p>
        </w:tc>
      </w:tr>
      <w:tr w:rsidR="00BB0129" w14:paraId="005F3AB8"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752B0AE" w14:textId="77777777" w:rsidR="00BB0129" w:rsidRDefault="00E83E4F">
            <w:pPr>
              <w:pStyle w:val="Compact"/>
            </w:pPr>
            <w:r>
              <w:t>Behavior</w:t>
            </w:r>
          </w:p>
        </w:tc>
        <w:tc>
          <w:tcPr>
            <w:tcW w:w="0" w:type="auto"/>
          </w:tcPr>
          <w:p w14:paraId="7A50C1B3" w14:textId="77777777" w:rsidR="00BB0129" w:rsidRDefault="00E83E4F">
            <w:r>
              <w:t>If the SessionID does not exist or does not correspond to a provider request session, then a SessionFault is returned.</w:t>
            </w:r>
          </w:p>
          <w:p w14:paraId="0723DC9A" w14:textId="77777777" w:rsidR="00BB0129" w:rsidRDefault="00E83E4F">
            <w:r>
              <w:t>If the channel associated with the session is assigned security tokens and the provided token does not match a token assigned to the channel, then a SessionFault is returned.</w:t>
            </w:r>
          </w:p>
          <w:p w14:paraId="05D2BB11" w14:textId="77777777" w:rsidR="00BB0129" w:rsidRDefault="00E83E4F">
            <w:r>
              <w:t>The returned Topic will correspond to the first topic that matched the posted request.</w:t>
            </w:r>
          </w:p>
        </w:tc>
      </w:tr>
      <w:tr w:rsidR="00BB0129" w14:paraId="3D12465A" w14:textId="77777777" w:rsidTr="00296BF2">
        <w:tc>
          <w:tcPr>
            <w:tcW w:w="0" w:type="auto"/>
          </w:tcPr>
          <w:p w14:paraId="605C5984" w14:textId="77777777" w:rsidR="00BB0129" w:rsidRDefault="00E83E4F">
            <w:pPr>
              <w:pStyle w:val="Compact"/>
            </w:pPr>
            <w:r>
              <w:t>Output</w:t>
            </w:r>
          </w:p>
        </w:tc>
        <w:tc>
          <w:tcPr>
            <w:tcW w:w="0" w:type="auto"/>
          </w:tcPr>
          <w:p w14:paraId="51E31164" w14:textId="77777777" w:rsidR="00BB0129" w:rsidRDefault="00E83E4F">
            <w:r>
              <w:t>RequestMessage (</w:t>
            </w:r>
            <w:hyperlink r:id="rId128" w:anchor="request-message-xml">
              <w:r>
                <w:rPr>
                  <w:rStyle w:val="Hyperlink"/>
                </w:rPr>
                <w:t>isbm:RequestMessage</w:t>
              </w:r>
            </w:hyperlink>
            <w:r>
              <w:t>) [0..1], composed of:</w:t>
            </w:r>
          </w:p>
          <w:p w14:paraId="0F1F1BE6" w14:textId="77777777" w:rsidR="00BB0129" w:rsidRDefault="00E83E4F">
            <w:r>
              <w:t>    MessageID (</w:t>
            </w:r>
            <w:hyperlink r:id="rId129" w:anchor="string">
              <w:r>
                <w:rPr>
                  <w:rStyle w:val="Hyperlink"/>
                </w:rPr>
                <w:t>xs:string</w:t>
              </w:r>
            </w:hyperlink>
            <w:r>
              <w:t>) [1]</w:t>
            </w:r>
          </w:p>
          <w:p w14:paraId="377DEF9E" w14:textId="77777777" w:rsidR="00BB0129" w:rsidRDefault="00E83E4F">
            <w:r>
              <w:t>    MessageContent (</w:t>
            </w:r>
            <w:hyperlink r:id="rId130" w:anchor="message-content-xml">
              <w:r>
                <w:rPr>
                  <w:rStyle w:val="Hyperlink"/>
                </w:rPr>
                <w:t>isbm:MessageContent</w:t>
              </w:r>
            </w:hyperlink>
            <w:r>
              <w:t>) [1]</w:t>
            </w:r>
          </w:p>
          <w:p w14:paraId="755E488D" w14:textId="77777777" w:rsidR="00BB0129" w:rsidRDefault="00E83E4F">
            <w:r>
              <w:t>    Topic (</w:t>
            </w:r>
            <w:hyperlink r:id="rId131" w:anchor="string">
              <w:r>
                <w:rPr>
                  <w:rStyle w:val="Hyperlink"/>
                </w:rPr>
                <w:t>xs:string</w:t>
              </w:r>
            </w:hyperlink>
            <w:r>
              <w:t>) [1]</w:t>
            </w:r>
          </w:p>
        </w:tc>
      </w:tr>
      <w:tr w:rsidR="00BB0129" w14:paraId="4710CE33"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121D1BA" w14:textId="77777777" w:rsidR="00BB0129" w:rsidRDefault="00E83E4F">
            <w:pPr>
              <w:pStyle w:val="Compact"/>
            </w:pPr>
            <w:r>
              <w:t>Faults</w:t>
            </w:r>
          </w:p>
        </w:tc>
        <w:tc>
          <w:tcPr>
            <w:tcW w:w="0" w:type="auto"/>
          </w:tcPr>
          <w:p w14:paraId="097776AF" w14:textId="77777777" w:rsidR="00BB0129" w:rsidRDefault="00E83E4F">
            <w:pPr>
              <w:pStyle w:val="Compact"/>
            </w:pPr>
            <w:r>
              <w:t>SessionFault</w:t>
            </w:r>
          </w:p>
        </w:tc>
      </w:tr>
    </w:tbl>
    <w:p w14:paraId="6AC34976" w14:textId="67CEA6D9" w:rsidR="00BB0129" w:rsidRDefault="00E83E4F" w:rsidP="00296BF2">
      <w:pPr>
        <w:pStyle w:val="Heading3"/>
      </w:pPr>
      <w:bookmarkStart w:id="562" w:name="remove-request"/>
      <w:bookmarkStart w:id="563" w:name="_Toc25357187"/>
      <w:bookmarkStart w:id="564" w:name="_Toc25447204"/>
      <w:bookmarkEnd w:id="562"/>
      <w:r>
        <w:t>Remove Request</w:t>
      </w:r>
      <w:bookmarkEnd w:id="563"/>
      <w:bookmarkEnd w:id="564"/>
    </w:p>
    <w:tbl>
      <w:tblPr>
        <w:tblStyle w:val="ListTable2"/>
        <w:tblW w:w="5000" w:type="pct"/>
        <w:tblLook w:val="0420" w:firstRow="1" w:lastRow="0" w:firstColumn="0" w:lastColumn="0" w:noHBand="0" w:noVBand="1"/>
      </w:tblPr>
      <w:tblGrid>
        <w:gridCol w:w="1217"/>
        <w:gridCol w:w="8863"/>
      </w:tblGrid>
      <w:tr w:rsidR="00BB0129" w14:paraId="205E86FE"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60E62E99" w14:textId="77777777" w:rsidR="00BB0129" w:rsidRDefault="00E83E4F">
            <w:pPr>
              <w:pStyle w:val="Compact"/>
            </w:pPr>
            <w:r>
              <w:t>Name</w:t>
            </w:r>
          </w:p>
        </w:tc>
        <w:tc>
          <w:tcPr>
            <w:tcW w:w="0" w:type="auto"/>
          </w:tcPr>
          <w:p w14:paraId="799691A6" w14:textId="77777777" w:rsidR="00BB0129" w:rsidRDefault="00E83E4F">
            <w:pPr>
              <w:pStyle w:val="Compact"/>
            </w:pPr>
            <w:r>
              <w:t>RemoveRequest</w:t>
            </w:r>
          </w:p>
        </w:tc>
      </w:tr>
      <w:tr w:rsidR="00BB0129" w14:paraId="71CA4D7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56D7126" w14:textId="77777777" w:rsidR="00BB0129" w:rsidRDefault="00E83E4F">
            <w:pPr>
              <w:pStyle w:val="Compact"/>
            </w:pPr>
            <w:r>
              <w:t>Description</w:t>
            </w:r>
          </w:p>
        </w:tc>
        <w:tc>
          <w:tcPr>
            <w:tcW w:w="0" w:type="auto"/>
          </w:tcPr>
          <w:p w14:paraId="329AA575" w14:textId="77777777" w:rsidR="00BB0129" w:rsidRDefault="00E83E4F">
            <w:pPr>
              <w:pStyle w:val="Compact"/>
            </w:pPr>
            <w:r>
              <w:t>Deletes the first request message, if any, in the session message queue.</w:t>
            </w:r>
          </w:p>
        </w:tc>
      </w:tr>
      <w:tr w:rsidR="00BB0129" w14:paraId="70852C93" w14:textId="77777777" w:rsidTr="00296BF2">
        <w:tc>
          <w:tcPr>
            <w:tcW w:w="0" w:type="auto"/>
          </w:tcPr>
          <w:p w14:paraId="790BF2BA" w14:textId="77777777" w:rsidR="00BB0129" w:rsidRDefault="00E83E4F">
            <w:pPr>
              <w:pStyle w:val="Compact"/>
            </w:pPr>
            <w:r>
              <w:t>Input</w:t>
            </w:r>
          </w:p>
        </w:tc>
        <w:tc>
          <w:tcPr>
            <w:tcW w:w="0" w:type="auto"/>
          </w:tcPr>
          <w:p w14:paraId="5A6BB17F" w14:textId="77777777" w:rsidR="00BB0129" w:rsidRDefault="00E83E4F">
            <w:pPr>
              <w:pStyle w:val="Compact"/>
            </w:pPr>
            <w:r>
              <w:t>SessionID (</w:t>
            </w:r>
            <w:hyperlink r:id="rId132" w:anchor="string">
              <w:r>
                <w:rPr>
                  <w:rStyle w:val="Hyperlink"/>
                </w:rPr>
                <w:t>xs:string</w:t>
              </w:r>
            </w:hyperlink>
            <w:r>
              <w:t>) [1]</w:t>
            </w:r>
          </w:p>
        </w:tc>
      </w:tr>
      <w:tr w:rsidR="00BB0129" w14:paraId="67A826C5"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400C02A2" w14:textId="77777777" w:rsidR="00BB0129" w:rsidRDefault="00E83E4F">
            <w:pPr>
              <w:pStyle w:val="Compact"/>
            </w:pPr>
            <w:r>
              <w:t>Behavior</w:t>
            </w:r>
          </w:p>
        </w:tc>
        <w:tc>
          <w:tcPr>
            <w:tcW w:w="0" w:type="auto"/>
          </w:tcPr>
          <w:p w14:paraId="27CDC4D0" w14:textId="77777777" w:rsidR="00BB0129" w:rsidRDefault="00E83E4F">
            <w:r>
              <w:t>If the SessionID does not exist or does not correspond to a provider request session, then a SessionFault is returned.</w:t>
            </w:r>
          </w:p>
          <w:p w14:paraId="1C042FBD" w14:textId="77777777" w:rsidR="00BB0129" w:rsidRDefault="00E83E4F">
            <w:r>
              <w:t>If the channel associated with the session is assigned security tokens and the provided token does not match a token assigned to the channel, then a SessionFault is returned.</w:t>
            </w:r>
          </w:p>
        </w:tc>
      </w:tr>
      <w:tr w:rsidR="00BB0129" w14:paraId="6433162F" w14:textId="77777777" w:rsidTr="00296BF2">
        <w:tc>
          <w:tcPr>
            <w:tcW w:w="0" w:type="auto"/>
          </w:tcPr>
          <w:p w14:paraId="38E44DDA" w14:textId="77777777" w:rsidR="00BB0129" w:rsidRDefault="00E83E4F">
            <w:pPr>
              <w:pStyle w:val="Compact"/>
            </w:pPr>
            <w:r>
              <w:t>Output</w:t>
            </w:r>
          </w:p>
        </w:tc>
        <w:tc>
          <w:tcPr>
            <w:tcW w:w="0" w:type="auto"/>
          </w:tcPr>
          <w:p w14:paraId="298B6875" w14:textId="77777777" w:rsidR="00BB0129" w:rsidRDefault="00E83E4F">
            <w:pPr>
              <w:pStyle w:val="Compact"/>
            </w:pPr>
            <w:r>
              <w:t>N/A</w:t>
            </w:r>
          </w:p>
        </w:tc>
      </w:tr>
      <w:tr w:rsidR="00BB0129" w14:paraId="539988C6"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6E7066F" w14:textId="77777777" w:rsidR="00BB0129" w:rsidRDefault="00E83E4F">
            <w:pPr>
              <w:pStyle w:val="Compact"/>
            </w:pPr>
            <w:r>
              <w:t>Faults</w:t>
            </w:r>
          </w:p>
        </w:tc>
        <w:tc>
          <w:tcPr>
            <w:tcW w:w="0" w:type="auto"/>
          </w:tcPr>
          <w:p w14:paraId="37EE7F61" w14:textId="77777777" w:rsidR="00BB0129" w:rsidRDefault="00E83E4F">
            <w:pPr>
              <w:pStyle w:val="Compact"/>
            </w:pPr>
            <w:r>
              <w:t>SessionFault</w:t>
            </w:r>
          </w:p>
        </w:tc>
      </w:tr>
    </w:tbl>
    <w:p w14:paraId="4420FA48" w14:textId="27C21657" w:rsidR="00BB0129" w:rsidRDefault="00E83E4F" w:rsidP="00296BF2">
      <w:pPr>
        <w:pStyle w:val="Heading3"/>
      </w:pPr>
      <w:bookmarkStart w:id="565" w:name="post-response"/>
      <w:bookmarkStart w:id="566" w:name="_Toc25357188"/>
      <w:bookmarkStart w:id="567" w:name="_Toc25447205"/>
      <w:bookmarkEnd w:id="565"/>
      <w:r>
        <w:t>Post Response</w:t>
      </w:r>
      <w:bookmarkEnd w:id="566"/>
      <w:bookmarkEnd w:id="567"/>
    </w:p>
    <w:tbl>
      <w:tblPr>
        <w:tblStyle w:val="ListTable2"/>
        <w:tblW w:w="5000" w:type="pct"/>
        <w:tblLook w:val="0420" w:firstRow="1" w:lastRow="0" w:firstColumn="0" w:lastColumn="0" w:noHBand="0" w:noVBand="1"/>
      </w:tblPr>
      <w:tblGrid>
        <w:gridCol w:w="1217"/>
        <w:gridCol w:w="8863"/>
      </w:tblGrid>
      <w:tr w:rsidR="00BB0129" w14:paraId="40BB1A4F"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402E7AA4" w14:textId="77777777" w:rsidR="00BB0129" w:rsidRDefault="00E83E4F">
            <w:pPr>
              <w:pStyle w:val="Compact"/>
            </w:pPr>
            <w:r>
              <w:t>Name</w:t>
            </w:r>
          </w:p>
        </w:tc>
        <w:tc>
          <w:tcPr>
            <w:tcW w:w="0" w:type="auto"/>
          </w:tcPr>
          <w:p w14:paraId="5223C14A" w14:textId="77777777" w:rsidR="00BB0129" w:rsidRDefault="00E83E4F">
            <w:pPr>
              <w:pStyle w:val="Compact"/>
            </w:pPr>
            <w:r>
              <w:t>PostResponse</w:t>
            </w:r>
          </w:p>
        </w:tc>
      </w:tr>
      <w:tr w:rsidR="00BB0129" w14:paraId="621CAA47"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4ED2E26" w14:textId="77777777" w:rsidR="00BB0129" w:rsidRDefault="00E83E4F">
            <w:pPr>
              <w:pStyle w:val="Compact"/>
            </w:pPr>
            <w:r>
              <w:t>Description</w:t>
            </w:r>
          </w:p>
        </w:tc>
        <w:tc>
          <w:tcPr>
            <w:tcW w:w="0" w:type="auto"/>
          </w:tcPr>
          <w:p w14:paraId="7A1065C2" w14:textId="77777777" w:rsidR="00BB0129" w:rsidRDefault="00E83E4F">
            <w:pPr>
              <w:pStyle w:val="Compact"/>
            </w:pPr>
            <w:r>
              <w:t>Posts a response message on a channel.</w:t>
            </w:r>
          </w:p>
        </w:tc>
      </w:tr>
      <w:tr w:rsidR="00BB0129" w14:paraId="2247D7C4" w14:textId="77777777" w:rsidTr="00296BF2">
        <w:tc>
          <w:tcPr>
            <w:tcW w:w="0" w:type="auto"/>
          </w:tcPr>
          <w:p w14:paraId="00BD47BA" w14:textId="77777777" w:rsidR="00BB0129" w:rsidRDefault="00E83E4F">
            <w:pPr>
              <w:pStyle w:val="Compact"/>
            </w:pPr>
            <w:r>
              <w:t>Input</w:t>
            </w:r>
          </w:p>
        </w:tc>
        <w:tc>
          <w:tcPr>
            <w:tcW w:w="0" w:type="auto"/>
          </w:tcPr>
          <w:p w14:paraId="78756D8E" w14:textId="77777777" w:rsidR="00BB0129" w:rsidRDefault="00E83E4F">
            <w:r>
              <w:t>SessionID (</w:t>
            </w:r>
            <w:hyperlink r:id="rId133" w:anchor="string">
              <w:r>
                <w:rPr>
                  <w:rStyle w:val="Hyperlink"/>
                </w:rPr>
                <w:t>xs:string</w:t>
              </w:r>
            </w:hyperlink>
            <w:r>
              <w:t>) [1]</w:t>
            </w:r>
          </w:p>
          <w:p w14:paraId="4BF8C943" w14:textId="77777777" w:rsidR="00BB0129" w:rsidRDefault="00E83E4F">
            <w:r>
              <w:lastRenderedPageBreak/>
              <w:t>RequestMessageID (</w:t>
            </w:r>
            <w:hyperlink r:id="rId134" w:anchor="string">
              <w:r>
                <w:rPr>
                  <w:rStyle w:val="Hyperlink"/>
                </w:rPr>
                <w:t>xs:string</w:t>
              </w:r>
            </w:hyperlink>
            <w:r>
              <w:t>) [1]</w:t>
            </w:r>
          </w:p>
          <w:p w14:paraId="224DEB47" w14:textId="77777777" w:rsidR="00BB0129" w:rsidRDefault="00E83E4F">
            <w:r>
              <w:t>MessageContent (</w:t>
            </w:r>
            <w:hyperlink r:id="rId135" w:anchor="message-content-xml">
              <w:r>
                <w:rPr>
                  <w:rStyle w:val="Hyperlink"/>
                </w:rPr>
                <w:t>isbm:MessageContent</w:t>
              </w:r>
            </w:hyperlink>
            <w:r>
              <w:t>) [1]</w:t>
            </w:r>
          </w:p>
        </w:tc>
      </w:tr>
      <w:tr w:rsidR="00BB0129" w14:paraId="160F3211"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92D2CEE" w14:textId="77777777" w:rsidR="00BB0129" w:rsidRDefault="00E83E4F">
            <w:pPr>
              <w:pStyle w:val="Compact"/>
            </w:pPr>
            <w:r>
              <w:lastRenderedPageBreak/>
              <w:t>Behavior</w:t>
            </w:r>
          </w:p>
        </w:tc>
        <w:tc>
          <w:tcPr>
            <w:tcW w:w="0" w:type="auto"/>
          </w:tcPr>
          <w:p w14:paraId="15217F2E" w14:textId="77777777" w:rsidR="00BB0129" w:rsidRDefault="00E83E4F">
            <w:r>
              <w:t>If the SessionID does not exist or does not correspond to a provider request session, then a SessionFault is returned.</w:t>
            </w:r>
          </w:p>
          <w:p w14:paraId="4118BD96" w14:textId="77777777" w:rsidR="00BB0129" w:rsidRDefault="00E83E4F">
            <w:r>
              <w:t>If the channel associated with the session is assigned security tokens and the provided token does not match a token assigned to the channel, then a SessionFault is returned.</w:t>
            </w:r>
          </w:p>
          <w:p w14:paraId="6D2DEDF8" w14:textId="4B1A662E" w:rsidR="00BB0129" w:rsidRDefault="00E83E4F">
            <w:commentRangeStart w:id="568"/>
            <w:r>
              <w:t xml:space="preserve">If there is no </w:t>
            </w:r>
            <w:r w:rsidR="00886F54">
              <w:t xml:space="preserve">unexpired </w:t>
            </w:r>
            <w:r>
              <w:t>request message that can be matched to RequestMessageID, then no further action is taken.</w:t>
            </w:r>
            <w:commentRangeEnd w:id="568"/>
            <w:r w:rsidR="00886F54">
              <w:rPr>
                <w:rStyle w:val="CommentReference"/>
              </w:rPr>
              <w:commentReference w:id="568"/>
            </w:r>
          </w:p>
        </w:tc>
      </w:tr>
      <w:tr w:rsidR="00BB0129" w14:paraId="30674757" w14:textId="77777777" w:rsidTr="00296BF2">
        <w:tc>
          <w:tcPr>
            <w:tcW w:w="0" w:type="auto"/>
          </w:tcPr>
          <w:p w14:paraId="60006A19" w14:textId="77777777" w:rsidR="00BB0129" w:rsidRDefault="00E83E4F">
            <w:pPr>
              <w:pStyle w:val="Compact"/>
            </w:pPr>
            <w:r>
              <w:t>Output</w:t>
            </w:r>
          </w:p>
        </w:tc>
        <w:tc>
          <w:tcPr>
            <w:tcW w:w="0" w:type="auto"/>
          </w:tcPr>
          <w:p w14:paraId="0AF33C91" w14:textId="77777777" w:rsidR="00BB0129" w:rsidRDefault="00E83E4F">
            <w:pPr>
              <w:pStyle w:val="Compact"/>
            </w:pPr>
            <w:r>
              <w:t>MessageID (</w:t>
            </w:r>
            <w:hyperlink r:id="rId136" w:anchor="string">
              <w:r>
                <w:rPr>
                  <w:rStyle w:val="Hyperlink"/>
                </w:rPr>
                <w:t>xs:string</w:t>
              </w:r>
            </w:hyperlink>
            <w:r>
              <w:t>) [1]</w:t>
            </w:r>
          </w:p>
        </w:tc>
      </w:tr>
      <w:tr w:rsidR="00BB0129" w14:paraId="743BFA0C"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528A515" w14:textId="77777777" w:rsidR="00BB0129" w:rsidRDefault="00E83E4F">
            <w:pPr>
              <w:pStyle w:val="Compact"/>
            </w:pPr>
            <w:r>
              <w:t>Faults</w:t>
            </w:r>
          </w:p>
        </w:tc>
        <w:tc>
          <w:tcPr>
            <w:tcW w:w="0" w:type="auto"/>
          </w:tcPr>
          <w:p w14:paraId="0351CD41" w14:textId="77777777" w:rsidR="00BB0129" w:rsidRDefault="00E83E4F">
            <w:pPr>
              <w:pStyle w:val="Compact"/>
            </w:pPr>
            <w:r>
              <w:t>SessionFault</w:t>
            </w:r>
          </w:p>
        </w:tc>
      </w:tr>
    </w:tbl>
    <w:p w14:paraId="3BF48A7C" w14:textId="34C7BBE2" w:rsidR="00BB0129" w:rsidRDefault="00E83E4F" w:rsidP="00296BF2">
      <w:pPr>
        <w:pStyle w:val="Heading3"/>
      </w:pPr>
      <w:bookmarkStart w:id="569" w:name="close-provider-request-session"/>
      <w:bookmarkStart w:id="570" w:name="_Toc25357189"/>
      <w:bookmarkStart w:id="571" w:name="_Toc25447206"/>
      <w:bookmarkEnd w:id="569"/>
      <w:r>
        <w:t>Close Provider Request Session</w:t>
      </w:r>
      <w:bookmarkEnd w:id="570"/>
      <w:bookmarkEnd w:id="571"/>
    </w:p>
    <w:tbl>
      <w:tblPr>
        <w:tblStyle w:val="ListTable2"/>
        <w:tblW w:w="5000" w:type="pct"/>
        <w:tblLook w:val="0420" w:firstRow="1" w:lastRow="0" w:firstColumn="0" w:lastColumn="0" w:noHBand="0" w:noVBand="1"/>
      </w:tblPr>
      <w:tblGrid>
        <w:gridCol w:w="1217"/>
        <w:gridCol w:w="8863"/>
      </w:tblGrid>
      <w:tr w:rsidR="00BB0129" w14:paraId="5911DA81"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2F7185A6" w14:textId="77777777" w:rsidR="00BB0129" w:rsidRDefault="00E83E4F">
            <w:pPr>
              <w:pStyle w:val="Compact"/>
            </w:pPr>
            <w:r>
              <w:t>Name</w:t>
            </w:r>
          </w:p>
        </w:tc>
        <w:tc>
          <w:tcPr>
            <w:tcW w:w="0" w:type="auto"/>
          </w:tcPr>
          <w:p w14:paraId="3120F989" w14:textId="77777777" w:rsidR="00BB0129" w:rsidRDefault="00E83E4F">
            <w:pPr>
              <w:pStyle w:val="Compact"/>
            </w:pPr>
            <w:r>
              <w:t>CloseProviderRequestSession</w:t>
            </w:r>
          </w:p>
        </w:tc>
      </w:tr>
      <w:tr w:rsidR="00BB0129" w14:paraId="61449730"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CF8699F" w14:textId="77777777" w:rsidR="00BB0129" w:rsidRDefault="00E83E4F">
            <w:pPr>
              <w:pStyle w:val="Compact"/>
            </w:pPr>
            <w:r>
              <w:t>Description</w:t>
            </w:r>
          </w:p>
        </w:tc>
        <w:tc>
          <w:tcPr>
            <w:tcW w:w="0" w:type="auto"/>
          </w:tcPr>
          <w:p w14:paraId="00F8BBAD" w14:textId="77777777" w:rsidR="00BB0129" w:rsidRDefault="00E83E4F">
            <w:pPr>
              <w:pStyle w:val="Compact"/>
            </w:pPr>
            <w:r>
              <w:t>Closes a provider request session.</w:t>
            </w:r>
          </w:p>
        </w:tc>
      </w:tr>
      <w:tr w:rsidR="00BB0129" w14:paraId="2DEA91BA" w14:textId="77777777" w:rsidTr="00296BF2">
        <w:tc>
          <w:tcPr>
            <w:tcW w:w="0" w:type="auto"/>
          </w:tcPr>
          <w:p w14:paraId="1F690740" w14:textId="77777777" w:rsidR="00BB0129" w:rsidRDefault="00E83E4F">
            <w:pPr>
              <w:pStyle w:val="Compact"/>
            </w:pPr>
            <w:r>
              <w:t>Input</w:t>
            </w:r>
          </w:p>
        </w:tc>
        <w:tc>
          <w:tcPr>
            <w:tcW w:w="0" w:type="auto"/>
          </w:tcPr>
          <w:p w14:paraId="1B47D607" w14:textId="77777777" w:rsidR="00BB0129" w:rsidRDefault="00E83E4F">
            <w:pPr>
              <w:pStyle w:val="Compact"/>
            </w:pPr>
            <w:r>
              <w:t>SessionID (</w:t>
            </w:r>
            <w:hyperlink r:id="rId137" w:anchor="string">
              <w:r>
                <w:rPr>
                  <w:rStyle w:val="Hyperlink"/>
                </w:rPr>
                <w:t>xs:string</w:t>
              </w:r>
            </w:hyperlink>
            <w:r>
              <w:t>) [1]</w:t>
            </w:r>
          </w:p>
        </w:tc>
      </w:tr>
      <w:tr w:rsidR="00BB0129" w14:paraId="7FD675E6"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AE5557A" w14:textId="77777777" w:rsidR="00BB0129" w:rsidRDefault="00E83E4F">
            <w:pPr>
              <w:pStyle w:val="Compact"/>
            </w:pPr>
            <w:r>
              <w:t>Behavior</w:t>
            </w:r>
          </w:p>
        </w:tc>
        <w:tc>
          <w:tcPr>
            <w:tcW w:w="0" w:type="auto"/>
          </w:tcPr>
          <w:p w14:paraId="6B0CF90B" w14:textId="77777777" w:rsidR="00BB0129" w:rsidRDefault="00E83E4F">
            <w:r>
              <w:t>If the SessionID does not exist (non-existent or already closed) or does not correspond to a Request session, then a SessionFault is returned.</w:t>
            </w:r>
          </w:p>
          <w:p w14:paraId="6BBAFF06" w14:textId="77777777" w:rsidR="00BB0129" w:rsidRDefault="00E83E4F">
            <w:r>
              <w:t>If the channel associated with the session is assigned security tokens and the provided token does not match a token assigned to the channel, then a SessionFault is returned.</w:t>
            </w:r>
          </w:p>
        </w:tc>
      </w:tr>
      <w:tr w:rsidR="00BB0129" w14:paraId="59404F8E" w14:textId="77777777" w:rsidTr="00296BF2">
        <w:tc>
          <w:tcPr>
            <w:tcW w:w="0" w:type="auto"/>
          </w:tcPr>
          <w:p w14:paraId="6175E7F9" w14:textId="77777777" w:rsidR="00BB0129" w:rsidRDefault="00E83E4F">
            <w:pPr>
              <w:pStyle w:val="Compact"/>
            </w:pPr>
            <w:r>
              <w:t>Output</w:t>
            </w:r>
          </w:p>
        </w:tc>
        <w:tc>
          <w:tcPr>
            <w:tcW w:w="0" w:type="auto"/>
          </w:tcPr>
          <w:p w14:paraId="03511932" w14:textId="77777777" w:rsidR="00BB0129" w:rsidRDefault="00E83E4F">
            <w:pPr>
              <w:pStyle w:val="Compact"/>
            </w:pPr>
            <w:r>
              <w:t>N/A</w:t>
            </w:r>
          </w:p>
        </w:tc>
      </w:tr>
      <w:tr w:rsidR="00BB0129" w14:paraId="40B67D3B"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338E3DE" w14:textId="77777777" w:rsidR="00BB0129" w:rsidRDefault="00E83E4F">
            <w:pPr>
              <w:pStyle w:val="Compact"/>
            </w:pPr>
            <w:r>
              <w:t>Faults</w:t>
            </w:r>
          </w:p>
        </w:tc>
        <w:tc>
          <w:tcPr>
            <w:tcW w:w="0" w:type="auto"/>
          </w:tcPr>
          <w:p w14:paraId="088A67A3" w14:textId="77777777" w:rsidR="00BB0129" w:rsidRDefault="00E83E4F">
            <w:pPr>
              <w:pStyle w:val="Compact"/>
            </w:pPr>
            <w:r>
              <w:t>SessionFault</w:t>
            </w:r>
          </w:p>
        </w:tc>
      </w:tr>
    </w:tbl>
    <w:p w14:paraId="33EF0FEF" w14:textId="37375AB5" w:rsidR="00BB0129" w:rsidRDefault="00E83E4F" w:rsidP="00296BF2">
      <w:pPr>
        <w:pStyle w:val="Heading2"/>
      </w:pPr>
      <w:bookmarkStart w:id="572" w:name="_Toc25357193"/>
      <w:bookmarkStart w:id="573" w:name="_Toc25358170"/>
      <w:bookmarkStart w:id="574" w:name="consumer-request-service"/>
      <w:bookmarkStart w:id="575" w:name="_Toc25357194"/>
      <w:bookmarkStart w:id="576" w:name="_Toc25447207"/>
      <w:bookmarkEnd w:id="572"/>
      <w:bookmarkEnd w:id="573"/>
      <w:bookmarkEnd w:id="574"/>
      <w:commentRangeStart w:id="577"/>
      <w:r>
        <w:t>Consumer Request Service</w:t>
      </w:r>
      <w:bookmarkEnd w:id="575"/>
      <w:commentRangeEnd w:id="577"/>
      <w:r w:rsidR="00FB25F9">
        <w:rPr>
          <w:rStyle w:val="CommentReference"/>
          <w:rFonts w:eastAsiaTheme="minorHAnsi" w:cstheme="minorBidi"/>
          <w:b w:val="0"/>
          <w:bCs w:val="0"/>
        </w:rPr>
        <w:commentReference w:id="577"/>
      </w:r>
      <w:bookmarkEnd w:id="576"/>
    </w:p>
    <w:p w14:paraId="754312F2" w14:textId="77777777" w:rsidR="00BB0129" w:rsidRDefault="00E83E4F" w:rsidP="001936FB">
      <w:pPr>
        <w:pStyle w:val="BodyText"/>
      </w:pPr>
      <w:r>
        <w:t xml:space="preserve">The Consumer Request Service is </w:t>
      </w:r>
      <w:hyperlink r:id="rId138">
        <w:r>
          <w:rPr>
            <w:rStyle w:val="Hyperlink"/>
          </w:rPr>
          <w:t>available as a WSDL description</w:t>
        </w:r>
      </w:hyperlink>
      <w:r>
        <w:t>.</w:t>
      </w:r>
    </w:p>
    <w:p w14:paraId="293AC6ED" w14:textId="53CA0D84" w:rsidR="00BB0129" w:rsidRDefault="00E83E4F" w:rsidP="00296BF2">
      <w:pPr>
        <w:pStyle w:val="Heading3"/>
      </w:pPr>
      <w:bookmarkStart w:id="578" w:name="open-consumer-request-session"/>
      <w:bookmarkStart w:id="579" w:name="_Toc25357195"/>
      <w:bookmarkStart w:id="580" w:name="_Toc25447208"/>
      <w:bookmarkEnd w:id="578"/>
      <w:r>
        <w:t>Open Consumer Request Session</w:t>
      </w:r>
      <w:bookmarkEnd w:id="579"/>
      <w:bookmarkEnd w:id="580"/>
    </w:p>
    <w:tbl>
      <w:tblPr>
        <w:tblStyle w:val="ListTable2"/>
        <w:tblW w:w="5000" w:type="pct"/>
        <w:tblLook w:val="0420" w:firstRow="1" w:lastRow="0" w:firstColumn="0" w:lastColumn="0" w:noHBand="0" w:noVBand="1"/>
      </w:tblPr>
      <w:tblGrid>
        <w:gridCol w:w="1217"/>
        <w:gridCol w:w="8863"/>
      </w:tblGrid>
      <w:tr w:rsidR="00BB0129" w14:paraId="11BD089D"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4EEE330F" w14:textId="77777777" w:rsidR="00BB0129" w:rsidRDefault="00E83E4F">
            <w:pPr>
              <w:pStyle w:val="Compact"/>
            </w:pPr>
            <w:r>
              <w:t>Name</w:t>
            </w:r>
          </w:p>
        </w:tc>
        <w:tc>
          <w:tcPr>
            <w:tcW w:w="0" w:type="auto"/>
          </w:tcPr>
          <w:p w14:paraId="2329B2CC" w14:textId="77777777" w:rsidR="00BB0129" w:rsidRDefault="00E83E4F">
            <w:pPr>
              <w:pStyle w:val="Compact"/>
            </w:pPr>
            <w:r>
              <w:t>OpenConsumerRequestSession</w:t>
            </w:r>
          </w:p>
        </w:tc>
      </w:tr>
      <w:tr w:rsidR="00BB0129" w14:paraId="183DBD42"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C0033F9" w14:textId="77777777" w:rsidR="00BB0129" w:rsidRDefault="00E83E4F">
            <w:pPr>
              <w:pStyle w:val="Compact"/>
            </w:pPr>
            <w:r>
              <w:t>Description</w:t>
            </w:r>
          </w:p>
        </w:tc>
        <w:tc>
          <w:tcPr>
            <w:tcW w:w="0" w:type="auto"/>
          </w:tcPr>
          <w:p w14:paraId="4ED68F21" w14:textId="77777777" w:rsidR="00BB0129" w:rsidRDefault="00E83E4F">
            <w:pPr>
              <w:pStyle w:val="Compact"/>
            </w:pPr>
            <w:r>
              <w:t>Opens a consumer request session for a channel for posting requests and reading responses.</w:t>
            </w:r>
          </w:p>
        </w:tc>
      </w:tr>
      <w:tr w:rsidR="00BB0129" w14:paraId="5BD2BB1A" w14:textId="77777777" w:rsidTr="00296BF2">
        <w:tc>
          <w:tcPr>
            <w:tcW w:w="0" w:type="auto"/>
          </w:tcPr>
          <w:p w14:paraId="13923F68" w14:textId="77777777" w:rsidR="00BB0129" w:rsidRDefault="00E83E4F">
            <w:pPr>
              <w:pStyle w:val="Compact"/>
            </w:pPr>
            <w:r>
              <w:t>Input</w:t>
            </w:r>
          </w:p>
        </w:tc>
        <w:tc>
          <w:tcPr>
            <w:tcW w:w="0" w:type="auto"/>
          </w:tcPr>
          <w:p w14:paraId="6C97359F" w14:textId="77777777" w:rsidR="00BB0129" w:rsidRDefault="00E83E4F">
            <w:r>
              <w:t>ChannelURI (</w:t>
            </w:r>
            <w:hyperlink r:id="rId139" w:anchor="string">
              <w:r>
                <w:rPr>
                  <w:rStyle w:val="Hyperlink"/>
                </w:rPr>
                <w:t>xs:string</w:t>
              </w:r>
            </w:hyperlink>
            <w:r>
              <w:t>) [1]</w:t>
            </w:r>
          </w:p>
          <w:p w14:paraId="7FF1017B" w14:textId="77777777" w:rsidR="00BB0129" w:rsidRDefault="00E83E4F">
            <w:r>
              <w:t>ListenerURL (</w:t>
            </w:r>
            <w:hyperlink r:id="rId140" w:anchor="string">
              <w:r>
                <w:rPr>
                  <w:rStyle w:val="Hyperlink"/>
                </w:rPr>
                <w:t>xs:string</w:t>
              </w:r>
            </w:hyperlink>
            <w:r>
              <w:t>) [0..1]</w:t>
            </w:r>
          </w:p>
        </w:tc>
      </w:tr>
      <w:tr w:rsidR="00BB0129" w14:paraId="11ADB67D"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E60B22E" w14:textId="77777777" w:rsidR="00BB0129" w:rsidRDefault="00E83E4F">
            <w:pPr>
              <w:pStyle w:val="Compact"/>
            </w:pPr>
            <w:r>
              <w:t>Behavior</w:t>
            </w:r>
          </w:p>
        </w:tc>
        <w:tc>
          <w:tcPr>
            <w:tcW w:w="0" w:type="auto"/>
          </w:tcPr>
          <w:p w14:paraId="1EA07178" w14:textId="77777777" w:rsidR="00BB0129" w:rsidRDefault="00E83E4F">
            <w:r>
              <w:t>If the ChannelURI does not exist, then a ChannelFault is returned.</w:t>
            </w:r>
          </w:p>
          <w:p w14:paraId="0C2DCB82" w14:textId="77777777" w:rsidR="00BB0129" w:rsidRDefault="00E83E4F">
            <w:r>
              <w:t>If the specified channel is assigned security tokens and the provided token does not match a token assigned to the channel, then a ChannelFault is returned.</w:t>
            </w:r>
          </w:p>
          <w:p w14:paraId="53E4F592" w14:textId="77777777" w:rsidR="00BB0129" w:rsidRDefault="00E83E4F">
            <w:r>
              <w:t>If the channel type is not a Request type, then an OperationFault is returned.</w:t>
            </w:r>
          </w:p>
        </w:tc>
      </w:tr>
      <w:tr w:rsidR="00BB0129" w14:paraId="62562065" w14:textId="77777777" w:rsidTr="00296BF2">
        <w:tc>
          <w:tcPr>
            <w:tcW w:w="0" w:type="auto"/>
          </w:tcPr>
          <w:p w14:paraId="503E81B9" w14:textId="77777777" w:rsidR="00BB0129" w:rsidRDefault="00E83E4F">
            <w:pPr>
              <w:pStyle w:val="Compact"/>
            </w:pPr>
            <w:r>
              <w:t>Output</w:t>
            </w:r>
          </w:p>
        </w:tc>
        <w:tc>
          <w:tcPr>
            <w:tcW w:w="0" w:type="auto"/>
          </w:tcPr>
          <w:p w14:paraId="09036569" w14:textId="77777777" w:rsidR="00BB0129" w:rsidRDefault="00E83E4F">
            <w:pPr>
              <w:pStyle w:val="Compact"/>
            </w:pPr>
            <w:r>
              <w:t>SessionID (</w:t>
            </w:r>
            <w:hyperlink r:id="rId141" w:anchor="string">
              <w:r>
                <w:rPr>
                  <w:rStyle w:val="Hyperlink"/>
                </w:rPr>
                <w:t>xs:string</w:t>
              </w:r>
            </w:hyperlink>
            <w:r>
              <w:t>) [1]</w:t>
            </w:r>
          </w:p>
        </w:tc>
      </w:tr>
      <w:tr w:rsidR="00BB0129" w14:paraId="47426366"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D25A5D3" w14:textId="77777777" w:rsidR="00BB0129" w:rsidRDefault="00E83E4F">
            <w:pPr>
              <w:pStyle w:val="Compact"/>
            </w:pPr>
            <w:r>
              <w:t>Faults</w:t>
            </w:r>
          </w:p>
        </w:tc>
        <w:tc>
          <w:tcPr>
            <w:tcW w:w="0" w:type="auto"/>
          </w:tcPr>
          <w:p w14:paraId="48574F0B" w14:textId="77777777" w:rsidR="00BB0129" w:rsidRDefault="00E83E4F">
            <w:r>
              <w:t>ChannelFault</w:t>
            </w:r>
          </w:p>
          <w:p w14:paraId="58802619" w14:textId="77777777" w:rsidR="00BB0129" w:rsidRDefault="00E83E4F">
            <w:r>
              <w:t>OperationFault</w:t>
            </w:r>
          </w:p>
        </w:tc>
      </w:tr>
    </w:tbl>
    <w:p w14:paraId="58EC237C" w14:textId="063E0B21" w:rsidR="00BB0129" w:rsidRDefault="00E83E4F" w:rsidP="00296BF2">
      <w:pPr>
        <w:pStyle w:val="Heading3"/>
      </w:pPr>
      <w:bookmarkStart w:id="581" w:name="post-request"/>
      <w:bookmarkStart w:id="582" w:name="_Toc25357196"/>
      <w:bookmarkStart w:id="583" w:name="_Toc25447209"/>
      <w:bookmarkEnd w:id="581"/>
      <w:r>
        <w:lastRenderedPageBreak/>
        <w:t>Post Request</w:t>
      </w:r>
      <w:bookmarkEnd w:id="582"/>
      <w:bookmarkEnd w:id="583"/>
    </w:p>
    <w:tbl>
      <w:tblPr>
        <w:tblStyle w:val="ListTable2"/>
        <w:tblW w:w="5000" w:type="pct"/>
        <w:tblLook w:val="0420" w:firstRow="1" w:lastRow="0" w:firstColumn="0" w:lastColumn="0" w:noHBand="0" w:noVBand="1"/>
      </w:tblPr>
      <w:tblGrid>
        <w:gridCol w:w="1217"/>
        <w:gridCol w:w="8863"/>
      </w:tblGrid>
      <w:tr w:rsidR="00BB0129" w14:paraId="40EBBF1A"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761A274E" w14:textId="77777777" w:rsidR="00BB0129" w:rsidRDefault="00E83E4F">
            <w:pPr>
              <w:pStyle w:val="Compact"/>
            </w:pPr>
            <w:r>
              <w:t>Name</w:t>
            </w:r>
          </w:p>
        </w:tc>
        <w:tc>
          <w:tcPr>
            <w:tcW w:w="0" w:type="auto"/>
          </w:tcPr>
          <w:p w14:paraId="6462E4AD" w14:textId="77777777" w:rsidR="00BB0129" w:rsidRDefault="00E83E4F">
            <w:pPr>
              <w:pStyle w:val="Compact"/>
            </w:pPr>
            <w:r>
              <w:t>PostRequest</w:t>
            </w:r>
          </w:p>
        </w:tc>
      </w:tr>
      <w:tr w:rsidR="00BB0129" w14:paraId="2D910395"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F0F24C2" w14:textId="77777777" w:rsidR="00BB0129" w:rsidRDefault="00E83E4F">
            <w:pPr>
              <w:pStyle w:val="Compact"/>
            </w:pPr>
            <w:r>
              <w:t>Description</w:t>
            </w:r>
          </w:p>
        </w:tc>
        <w:tc>
          <w:tcPr>
            <w:tcW w:w="0" w:type="auto"/>
          </w:tcPr>
          <w:p w14:paraId="7301F7EC" w14:textId="77777777" w:rsidR="00BB0129" w:rsidRDefault="00E83E4F">
            <w:pPr>
              <w:pStyle w:val="Compact"/>
            </w:pPr>
            <w:r>
              <w:t>Posts a request message on a channel.</w:t>
            </w:r>
          </w:p>
        </w:tc>
      </w:tr>
      <w:tr w:rsidR="00BB0129" w14:paraId="42A4118D" w14:textId="77777777" w:rsidTr="00296BF2">
        <w:tc>
          <w:tcPr>
            <w:tcW w:w="0" w:type="auto"/>
          </w:tcPr>
          <w:p w14:paraId="2F4345DE" w14:textId="77777777" w:rsidR="00BB0129" w:rsidRDefault="00E83E4F">
            <w:pPr>
              <w:pStyle w:val="Compact"/>
            </w:pPr>
            <w:r>
              <w:t>Input</w:t>
            </w:r>
          </w:p>
        </w:tc>
        <w:tc>
          <w:tcPr>
            <w:tcW w:w="0" w:type="auto"/>
          </w:tcPr>
          <w:p w14:paraId="42DC2E37" w14:textId="77777777" w:rsidR="00BB0129" w:rsidRDefault="00E83E4F">
            <w:r>
              <w:t>SessionID (</w:t>
            </w:r>
            <w:hyperlink r:id="rId142" w:anchor="string">
              <w:r>
                <w:rPr>
                  <w:rStyle w:val="Hyperlink"/>
                </w:rPr>
                <w:t>xs:string</w:t>
              </w:r>
            </w:hyperlink>
            <w:r>
              <w:t>) [1]</w:t>
            </w:r>
          </w:p>
          <w:p w14:paraId="13E5C249" w14:textId="77777777" w:rsidR="00BB0129" w:rsidRDefault="00E83E4F">
            <w:r>
              <w:t>MessageContent (</w:t>
            </w:r>
            <w:hyperlink r:id="rId143" w:anchor="message-content-xml">
              <w:r>
                <w:rPr>
                  <w:rStyle w:val="Hyperlink"/>
                </w:rPr>
                <w:t>isbm:MessageContent</w:t>
              </w:r>
            </w:hyperlink>
            <w:r>
              <w:t>) [1]</w:t>
            </w:r>
          </w:p>
          <w:p w14:paraId="705B16E0" w14:textId="77777777" w:rsidR="00BB0129" w:rsidRDefault="00E83E4F">
            <w:r>
              <w:t>Topic (</w:t>
            </w:r>
            <w:hyperlink r:id="rId144" w:anchor="string">
              <w:r>
                <w:rPr>
                  <w:rStyle w:val="Hyperlink"/>
                </w:rPr>
                <w:t>xs:string</w:t>
              </w:r>
            </w:hyperlink>
            <w:r>
              <w:t>) [1]</w:t>
            </w:r>
          </w:p>
          <w:p w14:paraId="71897D98" w14:textId="77777777" w:rsidR="00BB0129" w:rsidRDefault="00E83E4F">
            <w:r>
              <w:t>Expiry (</w:t>
            </w:r>
            <w:hyperlink r:id="rId145" w:anchor="duration">
              <w:r>
                <w:rPr>
                  <w:rStyle w:val="Hyperlink"/>
                </w:rPr>
                <w:t>xs:duration</w:t>
              </w:r>
            </w:hyperlink>
            <w:r>
              <w:t>) [0..1]</w:t>
            </w:r>
          </w:p>
        </w:tc>
      </w:tr>
      <w:tr w:rsidR="00BB0129" w14:paraId="53CCFF0C"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B422644" w14:textId="77777777" w:rsidR="00BB0129" w:rsidRDefault="00E83E4F">
            <w:pPr>
              <w:pStyle w:val="Compact"/>
            </w:pPr>
            <w:r>
              <w:t>Behavior</w:t>
            </w:r>
          </w:p>
        </w:tc>
        <w:tc>
          <w:tcPr>
            <w:tcW w:w="0" w:type="auto"/>
          </w:tcPr>
          <w:p w14:paraId="23C2C297" w14:textId="77777777" w:rsidR="00BB0129" w:rsidRDefault="00E83E4F">
            <w:r>
              <w:t>If the SessionID does not exist or does not correspond to a consumer request session, then a SessionFault is returned.</w:t>
            </w:r>
          </w:p>
          <w:p w14:paraId="01AFE411" w14:textId="77777777" w:rsidR="00BB0129" w:rsidRDefault="00E83E4F">
            <w:r>
              <w:t>If the channel associated with the session is assigned security tokens and the provided token does not match a token assigned to the channel, then a SessionFault is returned.</w:t>
            </w:r>
          </w:p>
        </w:tc>
      </w:tr>
      <w:tr w:rsidR="00BB0129" w14:paraId="2FA66679" w14:textId="77777777" w:rsidTr="00296BF2">
        <w:tc>
          <w:tcPr>
            <w:tcW w:w="0" w:type="auto"/>
          </w:tcPr>
          <w:p w14:paraId="7A6142E7" w14:textId="77777777" w:rsidR="00BB0129" w:rsidRDefault="00E83E4F">
            <w:pPr>
              <w:pStyle w:val="Compact"/>
            </w:pPr>
            <w:r>
              <w:t>Output</w:t>
            </w:r>
          </w:p>
        </w:tc>
        <w:tc>
          <w:tcPr>
            <w:tcW w:w="0" w:type="auto"/>
          </w:tcPr>
          <w:p w14:paraId="00509D12" w14:textId="77777777" w:rsidR="00BB0129" w:rsidRDefault="00E83E4F">
            <w:pPr>
              <w:pStyle w:val="Compact"/>
            </w:pPr>
            <w:r>
              <w:t>MessageID (</w:t>
            </w:r>
            <w:hyperlink r:id="rId146" w:anchor="string">
              <w:r>
                <w:rPr>
                  <w:rStyle w:val="Hyperlink"/>
                </w:rPr>
                <w:t>xs:string</w:t>
              </w:r>
            </w:hyperlink>
            <w:r>
              <w:t>) [1]</w:t>
            </w:r>
          </w:p>
        </w:tc>
      </w:tr>
      <w:tr w:rsidR="00BB0129" w14:paraId="05A0B6BC"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DB60CDF" w14:textId="77777777" w:rsidR="00BB0129" w:rsidRDefault="00E83E4F">
            <w:pPr>
              <w:pStyle w:val="Compact"/>
            </w:pPr>
            <w:r>
              <w:t>Faults</w:t>
            </w:r>
          </w:p>
        </w:tc>
        <w:tc>
          <w:tcPr>
            <w:tcW w:w="0" w:type="auto"/>
          </w:tcPr>
          <w:p w14:paraId="6C1891DD" w14:textId="77777777" w:rsidR="00BB0129" w:rsidRDefault="00E83E4F">
            <w:pPr>
              <w:pStyle w:val="Compact"/>
            </w:pPr>
            <w:r>
              <w:t>SessionFault</w:t>
            </w:r>
          </w:p>
        </w:tc>
      </w:tr>
    </w:tbl>
    <w:p w14:paraId="018F100F" w14:textId="76C772D3" w:rsidR="00BB0129" w:rsidRDefault="00E83E4F" w:rsidP="00296BF2">
      <w:pPr>
        <w:pStyle w:val="Heading3"/>
      </w:pPr>
      <w:bookmarkStart w:id="584" w:name="expire-request"/>
      <w:bookmarkStart w:id="585" w:name="_Toc25357197"/>
      <w:bookmarkStart w:id="586" w:name="_Toc25447210"/>
      <w:bookmarkEnd w:id="584"/>
      <w:r>
        <w:t>Expire Request</w:t>
      </w:r>
      <w:bookmarkEnd w:id="585"/>
      <w:bookmarkEnd w:id="586"/>
    </w:p>
    <w:tbl>
      <w:tblPr>
        <w:tblStyle w:val="ListTable2"/>
        <w:tblW w:w="5000" w:type="pct"/>
        <w:tblLook w:val="0420" w:firstRow="1" w:lastRow="0" w:firstColumn="0" w:lastColumn="0" w:noHBand="0" w:noVBand="1"/>
      </w:tblPr>
      <w:tblGrid>
        <w:gridCol w:w="1217"/>
        <w:gridCol w:w="8863"/>
      </w:tblGrid>
      <w:tr w:rsidR="00BB0129" w14:paraId="2B295D68"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6867C70B" w14:textId="77777777" w:rsidR="00BB0129" w:rsidRDefault="00E83E4F">
            <w:pPr>
              <w:pStyle w:val="Compact"/>
            </w:pPr>
            <w:r>
              <w:t>Name</w:t>
            </w:r>
          </w:p>
        </w:tc>
        <w:tc>
          <w:tcPr>
            <w:tcW w:w="0" w:type="auto"/>
          </w:tcPr>
          <w:p w14:paraId="704BE8A8" w14:textId="77777777" w:rsidR="00BB0129" w:rsidRDefault="00E83E4F">
            <w:pPr>
              <w:pStyle w:val="Compact"/>
            </w:pPr>
            <w:r>
              <w:t>ExpireRequest</w:t>
            </w:r>
          </w:p>
        </w:tc>
      </w:tr>
      <w:tr w:rsidR="00BB0129" w14:paraId="57822F2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CF139AB" w14:textId="77777777" w:rsidR="00BB0129" w:rsidRDefault="00E83E4F">
            <w:pPr>
              <w:pStyle w:val="Compact"/>
            </w:pPr>
            <w:r>
              <w:t>Description</w:t>
            </w:r>
          </w:p>
        </w:tc>
        <w:tc>
          <w:tcPr>
            <w:tcW w:w="0" w:type="auto"/>
          </w:tcPr>
          <w:p w14:paraId="7D3E3B9F" w14:textId="77777777" w:rsidR="00BB0129" w:rsidRDefault="00E83E4F">
            <w:pPr>
              <w:pStyle w:val="Compact"/>
            </w:pPr>
            <w:r>
              <w:t>Expires a posted request message.</w:t>
            </w:r>
          </w:p>
        </w:tc>
      </w:tr>
      <w:tr w:rsidR="00BB0129" w14:paraId="2A6C9224" w14:textId="77777777" w:rsidTr="00296BF2">
        <w:tc>
          <w:tcPr>
            <w:tcW w:w="0" w:type="auto"/>
          </w:tcPr>
          <w:p w14:paraId="3858F19F" w14:textId="77777777" w:rsidR="00BB0129" w:rsidRDefault="00E83E4F">
            <w:pPr>
              <w:pStyle w:val="Compact"/>
            </w:pPr>
            <w:r>
              <w:t>Input</w:t>
            </w:r>
          </w:p>
        </w:tc>
        <w:tc>
          <w:tcPr>
            <w:tcW w:w="0" w:type="auto"/>
          </w:tcPr>
          <w:p w14:paraId="473A288B" w14:textId="77777777" w:rsidR="00BB0129" w:rsidRDefault="00E83E4F">
            <w:r>
              <w:t>SessionID (</w:t>
            </w:r>
            <w:hyperlink r:id="rId147" w:anchor="string">
              <w:r>
                <w:rPr>
                  <w:rStyle w:val="Hyperlink"/>
                </w:rPr>
                <w:t>xs:string</w:t>
              </w:r>
            </w:hyperlink>
            <w:r>
              <w:t>) [1]</w:t>
            </w:r>
          </w:p>
          <w:p w14:paraId="1D3236CA" w14:textId="77777777" w:rsidR="00BB0129" w:rsidRDefault="00E83E4F">
            <w:r>
              <w:t>MessageID (</w:t>
            </w:r>
            <w:hyperlink r:id="rId148" w:anchor="string">
              <w:r>
                <w:rPr>
                  <w:rStyle w:val="Hyperlink"/>
                </w:rPr>
                <w:t>xs:string</w:t>
              </w:r>
            </w:hyperlink>
            <w:r>
              <w:t>) [1]</w:t>
            </w:r>
          </w:p>
        </w:tc>
      </w:tr>
      <w:tr w:rsidR="00BB0129" w14:paraId="770AB791"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22F2FBE" w14:textId="77777777" w:rsidR="00BB0129" w:rsidRDefault="00E83E4F">
            <w:pPr>
              <w:pStyle w:val="Compact"/>
            </w:pPr>
            <w:r>
              <w:t>Behavior</w:t>
            </w:r>
          </w:p>
        </w:tc>
        <w:tc>
          <w:tcPr>
            <w:tcW w:w="0" w:type="auto"/>
          </w:tcPr>
          <w:p w14:paraId="07475C80" w14:textId="77777777" w:rsidR="00BB0129" w:rsidRDefault="00E83E4F">
            <w:r>
              <w:t>If the SessionID does not exist or does not correspond to a consumer request session, then a SessionFault is returned.</w:t>
            </w:r>
          </w:p>
          <w:p w14:paraId="57B4511F" w14:textId="77777777" w:rsidR="00BB0129" w:rsidRDefault="00E83E4F">
            <w:r>
              <w:t>If the channel associated with the session is assigned security tokens and the provided token does not match a token assigned to the channel, then a SessionFault is returned.</w:t>
            </w:r>
          </w:p>
          <w:p w14:paraId="5FA1D56A" w14:textId="2A09D165" w:rsidR="00BB0129" w:rsidRDefault="00E83E4F">
            <w:r>
              <w:t>If the MessageID does not correspond with the SessionID or the corresponding message has already expired, then no further action is taken.</w:t>
            </w:r>
          </w:p>
          <w:p w14:paraId="3B98FC10" w14:textId="03881854" w:rsidR="003E79B6" w:rsidRDefault="0076225E" w:rsidP="00DB3ACE">
            <w:r>
              <w:t>Any unread responses</w:t>
            </w:r>
            <w:r w:rsidR="00AE106B">
              <w:t xml:space="preserve"> associated with the request</w:t>
            </w:r>
            <w:r>
              <w:t xml:space="preserve"> MAY be removed from the queue of the consumer.</w:t>
            </w:r>
          </w:p>
        </w:tc>
      </w:tr>
      <w:tr w:rsidR="00BB0129" w14:paraId="53447756" w14:textId="77777777" w:rsidTr="00296BF2">
        <w:tc>
          <w:tcPr>
            <w:tcW w:w="0" w:type="auto"/>
          </w:tcPr>
          <w:p w14:paraId="713139FF" w14:textId="77777777" w:rsidR="00BB0129" w:rsidRDefault="00E83E4F">
            <w:pPr>
              <w:pStyle w:val="Compact"/>
            </w:pPr>
            <w:r>
              <w:t>Output</w:t>
            </w:r>
          </w:p>
        </w:tc>
        <w:tc>
          <w:tcPr>
            <w:tcW w:w="0" w:type="auto"/>
          </w:tcPr>
          <w:p w14:paraId="088AE373" w14:textId="77777777" w:rsidR="00BB0129" w:rsidRDefault="00E83E4F">
            <w:pPr>
              <w:pStyle w:val="Compact"/>
            </w:pPr>
            <w:r>
              <w:t>N/A</w:t>
            </w:r>
          </w:p>
        </w:tc>
      </w:tr>
      <w:tr w:rsidR="00BB0129" w14:paraId="29F0711A"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4A2FFCE" w14:textId="77777777" w:rsidR="00BB0129" w:rsidRDefault="00E83E4F">
            <w:pPr>
              <w:pStyle w:val="Compact"/>
            </w:pPr>
            <w:r>
              <w:t>Faults</w:t>
            </w:r>
          </w:p>
        </w:tc>
        <w:tc>
          <w:tcPr>
            <w:tcW w:w="0" w:type="auto"/>
          </w:tcPr>
          <w:p w14:paraId="7C3C21FA" w14:textId="77777777" w:rsidR="00BB0129" w:rsidRDefault="00E83E4F">
            <w:pPr>
              <w:pStyle w:val="Compact"/>
            </w:pPr>
            <w:r>
              <w:t>SessionFault</w:t>
            </w:r>
          </w:p>
        </w:tc>
      </w:tr>
    </w:tbl>
    <w:p w14:paraId="72AAB426" w14:textId="03B6145D" w:rsidR="00DB3ACE" w:rsidRDefault="00DB3ACE" w:rsidP="00DB3ACE">
      <w:pPr>
        <w:pStyle w:val="BodyText"/>
      </w:pPr>
      <w:bookmarkStart w:id="587" w:name="read-response"/>
      <w:bookmarkEnd w:id="587"/>
      <w:r w:rsidRPr="003066DC">
        <w:rPr>
          <w:rStyle w:val="label-info"/>
        </w:rPr>
        <w:t>Note</w:t>
      </w:r>
      <w:r>
        <w:t xml:space="preserve"> </w:t>
      </w:r>
      <w:r w:rsidRPr="00DB3ACE">
        <w:t xml:space="preserve">It has been left open for </w:t>
      </w:r>
      <w:r w:rsidR="00A87C07">
        <w:t>v</w:t>
      </w:r>
      <w:r w:rsidRPr="00DB3ACE">
        <w:t xml:space="preserve">endor’s implementation to document what should happen to responses that have already been posted against a request that </w:t>
      </w:r>
      <w:r w:rsidR="00A87C07">
        <w:t>ha</w:t>
      </w:r>
      <w:r w:rsidRPr="00DB3ACE">
        <w:t>s subsequently expired. T</w:t>
      </w:r>
      <w:r w:rsidR="00A87C07">
        <w:t>he two options are</w:t>
      </w:r>
      <w:r w:rsidRPr="00DB3ACE">
        <w:t>, should responses be available for consumer to read or should they be removed from the consumer’s queue (unless they have been read previously).</w:t>
      </w:r>
    </w:p>
    <w:p w14:paraId="082FC0E6" w14:textId="28CD746A" w:rsidR="00BB0129" w:rsidRDefault="00E83E4F" w:rsidP="00296BF2">
      <w:pPr>
        <w:pStyle w:val="Heading3"/>
      </w:pPr>
      <w:bookmarkStart w:id="588" w:name="_Toc25357198"/>
      <w:bookmarkStart w:id="589" w:name="_Toc25447211"/>
      <w:r>
        <w:t>Read Response</w:t>
      </w:r>
      <w:bookmarkEnd w:id="588"/>
      <w:bookmarkEnd w:id="589"/>
    </w:p>
    <w:tbl>
      <w:tblPr>
        <w:tblStyle w:val="ListTable2"/>
        <w:tblW w:w="5000" w:type="pct"/>
        <w:tblLook w:val="0420" w:firstRow="1" w:lastRow="0" w:firstColumn="0" w:lastColumn="0" w:noHBand="0" w:noVBand="1"/>
      </w:tblPr>
      <w:tblGrid>
        <w:gridCol w:w="1217"/>
        <w:gridCol w:w="8863"/>
      </w:tblGrid>
      <w:tr w:rsidR="00BB0129" w14:paraId="2D90A235"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2B07F1DA" w14:textId="77777777" w:rsidR="00BB0129" w:rsidRDefault="00E83E4F">
            <w:pPr>
              <w:pStyle w:val="Compact"/>
            </w:pPr>
            <w:r>
              <w:t>Name</w:t>
            </w:r>
          </w:p>
        </w:tc>
        <w:tc>
          <w:tcPr>
            <w:tcW w:w="0" w:type="auto"/>
          </w:tcPr>
          <w:p w14:paraId="6AD5F7CF" w14:textId="77777777" w:rsidR="00BB0129" w:rsidRDefault="00E83E4F">
            <w:pPr>
              <w:pStyle w:val="Compact"/>
            </w:pPr>
            <w:r>
              <w:t>ReadResponse</w:t>
            </w:r>
          </w:p>
        </w:tc>
      </w:tr>
      <w:tr w:rsidR="00BB0129" w14:paraId="081433E7"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0AB9536" w14:textId="77777777" w:rsidR="00BB0129" w:rsidRDefault="00E83E4F">
            <w:pPr>
              <w:pStyle w:val="Compact"/>
            </w:pPr>
            <w:r>
              <w:t>Description</w:t>
            </w:r>
          </w:p>
        </w:tc>
        <w:tc>
          <w:tcPr>
            <w:tcW w:w="0" w:type="auto"/>
          </w:tcPr>
          <w:p w14:paraId="7187F6CE" w14:textId="77777777" w:rsidR="00BB0129" w:rsidRDefault="00E83E4F">
            <w:pPr>
              <w:pStyle w:val="Compact"/>
            </w:pPr>
            <w:r>
              <w:t>Returns the first response message, if any, in the session message queue associated with the request.</w:t>
            </w:r>
          </w:p>
        </w:tc>
      </w:tr>
      <w:tr w:rsidR="00BB0129" w14:paraId="4E4ED70C" w14:textId="77777777" w:rsidTr="00296BF2">
        <w:tc>
          <w:tcPr>
            <w:tcW w:w="0" w:type="auto"/>
          </w:tcPr>
          <w:p w14:paraId="0A17CA29" w14:textId="77777777" w:rsidR="00BB0129" w:rsidRDefault="00E83E4F">
            <w:pPr>
              <w:pStyle w:val="Compact"/>
            </w:pPr>
            <w:r>
              <w:t>Input</w:t>
            </w:r>
          </w:p>
        </w:tc>
        <w:tc>
          <w:tcPr>
            <w:tcW w:w="0" w:type="auto"/>
          </w:tcPr>
          <w:p w14:paraId="4DB344EF" w14:textId="77777777" w:rsidR="00BB0129" w:rsidRDefault="00E83E4F">
            <w:r>
              <w:t>SessionID (</w:t>
            </w:r>
            <w:hyperlink r:id="rId149" w:anchor="string">
              <w:r>
                <w:rPr>
                  <w:rStyle w:val="Hyperlink"/>
                </w:rPr>
                <w:t>xs:string</w:t>
              </w:r>
            </w:hyperlink>
            <w:r>
              <w:t>) [1]</w:t>
            </w:r>
          </w:p>
          <w:p w14:paraId="71686DF2" w14:textId="77777777" w:rsidR="00BB0129" w:rsidRDefault="00E83E4F">
            <w:r>
              <w:lastRenderedPageBreak/>
              <w:t>RequestMessageID (</w:t>
            </w:r>
            <w:hyperlink r:id="rId150" w:anchor="string">
              <w:r>
                <w:rPr>
                  <w:rStyle w:val="Hyperlink"/>
                </w:rPr>
                <w:t>xs:string</w:t>
              </w:r>
            </w:hyperlink>
            <w:r>
              <w:t>) [1]</w:t>
            </w:r>
          </w:p>
        </w:tc>
      </w:tr>
      <w:tr w:rsidR="00BB0129" w14:paraId="540B3518"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419CC432" w14:textId="77777777" w:rsidR="00BB0129" w:rsidRDefault="00E83E4F">
            <w:pPr>
              <w:pStyle w:val="Compact"/>
            </w:pPr>
            <w:r>
              <w:lastRenderedPageBreak/>
              <w:t>Behavior</w:t>
            </w:r>
          </w:p>
        </w:tc>
        <w:tc>
          <w:tcPr>
            <w:tcW w:w="0" w:type="auto"/>
          </w:tcPr>
          <w:p w14:paraId="361F8E07" w14:textId="77777777" w:rsidR="00BB0129" w:rsidRDefault="00E83E4F">
            <w:r>
              <w:t>If the SessionID does not exist or does not correspond to a consumer request session, then a SessionFault is returned.</w:t>
            </w:r>
          </w:p>
          <w:p w14:paraId="7398708A" w14:textId="77777777" w:rsidR="00BB0129" w:rsidRDefault="00E83E4F">
            <w:r>
              <w:t>If the channel associated with the session is assigned security tokens and the provided token does not match a token assigned to the channel, then a SessionFault is returned.</w:t>
            </w:r>
          </w:p>
          <w:p w14:paraId="3A2261B5" w14:textId="77777777" w:rsidR="00BB0129" w:rsidRDefault="00E83E4F">
            <w:r>
              <w:t>If the RequestMessageID does not correspond to a message in the message queue, then no message is returned.</w:t>
            </w:r>
          </w:p>
        </w:tc>
      </w:tr>
      <w:tr w:rsidR="00BB0129" w14:paraId="7327E597" w14:textId="77777777" w:rsidTr="00296BF2">
        <w:tc>
          <w:tcPr>
            <w:tcW w:w="0" w:type="auto"/>
          </w:tcPr>
          <w:p w14:paraId="4D00B97A" w14:textId="77777777" w:rsidR="00BB0129" w:rsidRDefault="00E83E4F">
            <w:pPr>
              <w:pStyle w:val="Compact"/>
            </w:pPr>
            <w:r>
              <w:t>Output</w:t>
            </w:r>
          </w:p>
        </w:tc>
        <w:tc>
          <w:tcPr>
            <w:tcW w:w="0" w:type="auto"/>
          </w:tcPr>
          <w:p w14:paraId="2FD85C68" w14:textId="77777777" w:rsidR="00BB0129" w:rsidRDefault="00E83E4F">
            <w:r>
              <w:t>ResponseMessage (</w:t>
            </w:r>
            <w:hyperlink r:id="rId151" w:anchor="response-message-xml">
              <w:r>
                <w:rPr>
                  <w:rStyle w:val="Hyperlink"/>
                </w:rPr>
                <w:t>isbm:ResponseMessage</w:t>
              </w:r>
            </w:hyperlink>
            <w:r>
              <w:t>) [0..1], composed of:</w:t>
            </w:r>
          </w:p>
          <w:p w14:paraId="1A5DC884" w14:textId="77777777" w:rsidR="00BB0129" w:rsidRDefault="00E83E4F">
            <w:r>
              <w:t>    MessageID (</w:t>
            </w:r>
            <w:hyperlink r:id="rId152" w:anchor="string">
              <w:r>
                <w:rPr>
                  <w:rStyle w:val="Hyperlink"/>
                </w:rPr>
                <w:t>xs:string</w:t>
              </w:r>
            </w:hyperlink>
            <w:r>
              <w:t>) [1]</w:t>
            </w:r>
          </w:p>
          <w:p w14:paraId="1AE2356A" w14:textId="77777777" w:rsidR="00BB0129" w:rsidRDefault="00E83E4F">
            <w:r>
              <w:t>    MessageContent (</w:t>
            </w:r>
            <w:hyperlink r:id="rId153" w:anchor="message-content-xml">
              <w:r>
                <w:rPr>
                  <w:rStyle w:val="Hyperlink"/>
                </w:rPr>
                <w:t>isbm:MessageContent</w:t>
              </w:r>
            </w:hyperlink>
            <w:r>
              <w:t>) [1]</w:t>
            </w:r>
          </w:p>
        </w:tc>
      </w:tr>
      <w:tr w:rsidR="00BB0129" w14:paraId="3AC145E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5C9FDA00" w14:textId="77777777" w:rsidR="00BB0129" w:rsidRDefault="00E83E4F">
            <w:pPr>
              <w:pStyle w:val="Compact"/>
            </w:pPr>
            <w:r>
              <w:t>Faults</w:t>
            </w:r>
          </w:p>
        </w:tc>
        <w:tc>
          <w:tcPr>
            <w:tcW w:w="0" w:type="auto"/>
          </w:tcPr>
          <w:p w14:paraId="7B7B0D7C" w14:textId="77777777" w:rsidR="00BB0129" w:rsidRDefault="00E83E4F">
            <w:pPr>
              <w:pStyle w:val="Compact"/>
            </w:pPr>
            <w:r>
              <w:t>SessionFault</w:t>
            </w:r>
          </w:p>
        </w:tc>
      </w:tr>
    </w:tbl>
    <w:p w14:paraId="23A4AD47" w14:textId="7A30417A" w:rsidR="00BB0129" w:rsidRDefault="00E83E4F" w:rsidP="00296BF2">
      <w:pPr>
        <w:pStyle w:val="Heading3"/>
      </w:pPr>
      <w:bookmarkStart w:id="590" w:name="remove-response"/>
      <w:bookmarkStart w:id="591" w:name="_Toc25357199"/>
      <w:bookmarkStart w:id="592" w:name="_Toc25447212"/>
      <w:bookmarkEnd w:id="590"/>
      <w:r>
        <w:t>Remove Response</w:t>
      </w:r>
      <w:bookmarkEnd w:id="591"/>
      <w:bookmarkEnd w:id="592"/>
    </w:p>
    <w:tbl>
      <w:tblPr>
        <w:tblStyle w:val="ListTable2"/>
        <w:tblW w:w="5000" w:type="pct"/>
        <w:tblLook w:val="0420" w:firstRow="1" w:lastRow="0" w:firstColumn="0" w:lastColumn="0" w:noHBand="0" w:noVBand="1"/>
      </w:tblPr>
      <w:tblGrid>
        <w:gridCol w:w="1217"/>
        <w:gridCol w:w="8863"/>
      </w:tblGrid>
      <w:tr w:rsidR="00BB0129" w14:paraId="66E38F10"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7F985342" w14:textId="77777777" w:rsidR="00BB0129" w:rsidRDefault="00E83E4F">
            <w:pPr>
              <w:pStyle w:val="Compact"/>
            </w:pPr>
            <w:r>
              <w:t>Name</w:t>
            </w:r>
          </w:p>
        </w:tc>
        <w:tc>
          <w:tcPr>
            <w:tcW w:w="0" w:type="auto"/>
          </w:tcPr>
          <w:p w14:paraId="11BEFC59" w14:textId="77777777" w:rsidR="00BB0129" w:rsidRDefault="00E83E4F">
            <w:pPr>
              <w:pStyle w:val="Compact"/>
            </w:pPr>
            <w:r>
              <w:t>RemoveResponse</w:t>
            </w:r>
          </w:p>
        </w:tc>
      </w:tr>
      <w:tr w:rsidR="00BB0129" w14:paraId="2A71AE65"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42F44383" w14:textId="77777777" w:rsidR="00BB0129" w:rsidRDefault="00E83E4F">
            <w:pPr>
              <w:pStyle w:val="Compact"/>
            </w:pPr>
            <w:r>
              <w:t>Description</w:t>
            </w:r>
          </w:p>
        </w:tc>
        <w:tc>
          <w:tcPr>
            <w:tcW w:w="0" w:type="auto"/>
          </w:tcPr>
          <w:p w14:paraId="2FCEC53E" w14:textId="77777777" w:rsidR="00BB0129" w:rsidRDefault="00E83E4F">
            <w:pPr>
              <w:pStyle w:val="Compact"/>
            </w:pPr>
            <w:r>
              <w:t>Deletes the first response message, if any, in the session message queue associated with the request.</w:t>
            </w:r>
          </w:p>
        </w:tc>
      </w:tr>
      <w:tr w:rsidR="00BB0129" w14:paraId="30D38D4F" w14:textId="77777777" w:rsidTr="00296BF2">
        <w:tc>
          <w:tcPr>
            <w:tcW w:w="0" w:type="auto"/>
          </w:tcPr>
          <w:p w14:paraId="663C2E7B" w14:textId="77777777" w:rsidR="00BB0129" w:rsidRDefault="00E83E4F">
            <w:pPr>
              <w:pStyle w:val="Compact"/>
            </w:pPr>
            <w:r>
              <w:t>Input</w:t>
            </w:r>
          </w:p>
        </w:tc>
        <w:tc>
          <w:tcPr>
            <w:tcW w:w="0" w:type="auto"/>
          </w:tcPr>
          <w:p w14:paraId="2DD02410" w14:textId="77777777" w:rsidR="00BB0129" w:rsidRDefault="00E83E4F">
            <w:r>
              <w:t>SessionID (</w:t>
            </w:r>
            <w:hyperlink r:id="rId154" w:anchor="string">
              <w:r>
                <w:rPr>
                  <w:rStyle w:val="Hyperlink"/>
                </w:rPr>
                <w:t>xs:string</w:t>
              </w:r>
            </w:hyperlink>
            <w:r>
              <w:t>) [1]</w:t>
            </w:r>
          </w:p>
          <w:p w14:paraId="25044B90" w14:textId="77777777" w:rsidR="00BB0129" w:rsidRDefault="00E83E4F">
            <w:r>
              <w:t>RequestMessageID (</w:t>
            </w:r>
            <w:hyperlink r:id="rId155" w:anchor="string">
              <w:r>
                <w:rPr>
                  <w:rStyle w:val="Hyperlink"/>
                </w:rPr>
                <w:t>xs:string</w:t>
              </w:r>
            </w:hyperlink>
            <w:r>
              <w:t>) [1]</w:t>
            </w:r>
          </w:p>
        </w:tc>
      </w:tr>
      <w:tr w:rsidR="00BB0129" w14:paraId="6A38D2D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EE0D9CE" w14:textId="77777777" w:rsidR="00BB0129" w:rsidRDefault="00E83E4F">
            <w:pPr>
              <w:pStyle w:val="Compact"/>
            </w:pPr>
            <w:r>
              <w:t>Behavior</w:t>
            </w:r>
          </w:p>
        </w:tc>
        <w:tc>
          <w:tcPr>
            <w:tcW w:w="0" w:type="auto"/>
          </w:tcPr>
          <w:p w14:paraId="53107FF6" w14:textId="77777777" w:rsidR="00BB0129" w:rsidRDefault="00E83E4F">
            <w:r>
              <w:t>If the SessionID does not exist or does not correspond to a consumer request session, then a SessionFault is returned.</w:t>
            </w:r>
          </w:p>
          <w:p w14:paraId="3B09EF30" w14:textId="77777777" w:rsidR="00BB0129" w:rsidRDefault="00E83E4F">
            <w:r>
              <w:t>If the channel associated with the session is assigned security tokens and the provided token does not match a token assigned to the channel, then a SessionFault is returned.</w:t>
            </w:r>
          </w:p>
          <w:p w14:paraId="0729D0B8" w14:textId="77777777" w:rsidR="00BB0129" w:rsidRDefault="00E83E4F">
            <w:r>
              <w:t>If the RequestMessageID does not correspond to a message in the message queue, then no further action is taken.</w:t>
            </w:r>
          </w:p>
        </w:tc>
      </w:tr>
      <w:tr w:rsidR="00BB0129" w14:paraId="369911E0" w14:textId="77777777" w:rsidTr="00296BF2">
        <w:tc>
          <w:tcPr>
            <w:tcW w:w="0" w:type="auto"/>
          </w:tcPr>
          <w:p w14:paraId="20FE9F6A" w14:textId="77777777" w:rsidR="00BB0129" w:rsidRDefault="00E83E4F">
            <w:pPr>
              <w:pStyle w:val="Compact"/>
            </w:pPr>
            <w:r>
              <w:t>Output</w:t>
            </w:r>
          </w:p>
        </w:tc>
        <w:tc>
          <w:tcPr>
            <w:tcW w:w="0" w:type="auto"/>
          </w:tcPr>
          <w:p w14:paraId="63365649" w14:textId="77777777" w:rsidR="00BB0129" w:rsidRDefault="00E83E4F">
            <w:pPr>
              <w:pStyle w:val="Compact"/>
            </w:pPr>
            <w:r>
              <w:t>N/A</w:t>
            </w:r>
          </w:p>
        </w:tc>
      </w:tr>
      <w:tr w:rsidR="00BB0129" w14:paraId="4C620F26"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94F92AC" w14:textId="77777777" w:rsidR="00BB0129" w:rsidRDefault="00E83E4F">
            <w:pPr>
              <w:pStyle w:val="Compact"/>
            </w:pPr>
            <w:r>
              <w:t>Faults</w:t>
            </w:r>
          </w:p>
        </w:tc>
        <w:tc>
          <w:tcPr>
            <w:tcW w:w="0" w:type="auto"/>
          </w:tcPr>
          <w:p w14:paraId="6CBA9138" w14:textId="77777777" w:rsidR="00BB0129" w:rsidRDefault="00E83E4F">
            <w:pPr>
              <w:pStyle w:val="Compact"/>
            </w:pPr>
            <w:r>
              <w:t>SessionFault</w:t>
            </w:r>
          </w:p>
        </w:tc>
      </w:tr>
    </w:tbl>
    <w:p w14:paraId="68EBFDBE" w14:textId="29EE4D57" w:rsidR="00BB0129" w:rsidRDefault="00E83E4F" w:rsidP="00296BF2">
      <w:pPr>
        <w:pStyle w:val="Heading3"/>
      </w:pPr>
      <w:bookmarkStart w:id="593" w:name="close-consumer-request-session"/>
      <w:bookmarkStart w:id="594" w:name="_Toc25357200"/>
      <w:bookmarkStart w:id="595" w:name="_Toc25447213"/>
      <w:bookmarkEnd w:id="593"/>
      <w:r>
        <w:t>Close Consumer Request Session</w:t>
      </w:r>
      <w:bookmarkEnd w:id="594"/>
      <w:bookmarkEnd w:id="595"/>
    </w:p>
    <w:tbl>
      <w:tblPr>
        <w:tblStyle w:val="ListTable2"/>
        <w:tblW w:w="5000" w:type="pct"/>
        <w:tblLook w:val="0420" w:firstRow="1" w:lastRow="0" w:firstColumn="0" w:lastColumn="0" w:noHBand="0" w:noVBand="1"/>
      </w:tblPr>
      <w:tblGrid>
        <w:gridCol w:w="1217"/>
        <w:gridCol w:w="8863"/>
      </w:tblGrid>
      <w:tr w:rsidR="00BB0129" w14:paraId="38255A64"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4072532A" w14:textId="77777777" w:rsidR="00BB0129" w:rsidRDefault="00E83E4F">
            <w:pPr>
              <w:pStyle w:val="Compact"/>
            </w:pPr>
            <w:r>
              <w:t>Name</w:t>
            </w:r>
          </w:p>
        </w:tc>
        <w:tc>
          <w:tcPr>
            <w:tcW w:w="0" w:type="auto"/>
          </w:tcPr>
          <w:p w14:paraId="7CED56BC" w14:textId="77777777" w:rsidR="00BB0129" w:rsidRDefault="00E83E4F">
            <w:pPr>
              <w:pStyle w:val="Compact"/>
            </w:pPr>
            <w:r>
              <w:t>CloseConsumerRequestSession</w:t>
            </w:r>
          </w:p>
        </w:tc>
      </w:tr>
      <w:tr w:rsidR="00BB0129" w14:paraId="2C84F482"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C097DFB" w14:textId="77777777" w:rsidR="00BB0129" w:rsidRDefault="00E83E4F">
            <w:pPr>
              <w:pStyle w:val="Compact"/>
            </w:pPr>
            <w:r>
              <w:t>Description</w:t>
            </w:r>
          </w:p>
        </w:tc>
        <w:tc>
          <w:tcPr>
            <w:tcW w:w="0" w:type="auto"/>
          </w:tcPr>
          <w:p w14:paraId="6332BCE1" w14:textId="77777777" w:rsidR="00BB0129" w:rsidRDefault="00E83E4F">
            <w:pPr>
              <w:pStyle w:val="Compact"/>
            </w:pPr>
            <w:r>
              <w:t>Closes a consumer request session.</w:t>
            </w:r>
          </w:p>
        </w:tc>
      </w:tr>
      <w:tr w:rsidR="00BB0129" w14:paraId="04150D8B" w14:textId="77777777" w:rsidTr="00296BF2">
        <w:tc>
          <w:tcPr>
            <w:tcW w:w="0" w:type="auto"/>
          </w:tcPr>
          <w:p w14:paraId="03A4E0DE" w14:textId="77777777" w:rsidR="00BB0129" w:rsidRDefault="00E83E4F">
            <w:pPr>
              <w:pStyle w:val="Compact"/>
            </w:pPr>
            <w:r>
              <w:t>Input</w:t>
            </w:r>
          </w:p>
        </w:tc>
        <w:tc>
          <w:tcPr>
            <w:tcW w:w="0" w:type="auto"/>
          </w:tcPr>
          <w:p w14:paraId="67535C9E" w14:textId="77777777" w:rsidR="00BB0129" w:rsidRDefault="00E83E4F">
            <w:pPr>
              <w:pStyle w:val="Compact"/>
            </w:pPr>
            <w:r>
              <w:t>SessionID (</w:t>
            </w:r>
            <w:hyperlink r:id="rId156" w:anchor="string">
              <w:r>
                <w:rPr>
                  <w:rStyle w:val="Hyperlink"/>
                </w:rPr>
                <w:t>xs:string</w:t>
              </w:r>
            </w:hyperlink>
            <w:r>
              <w:t>) [1]</w:t>
            </w:r>
          </w:p>
        </w:tc>
      </w:tr>
      <w:tr w:rsidR="00BB0129" w14:paraId="1C0DACA4"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6B52F71" w14:textId="77777777" w:rsidR="00BB0129" w:rsidRDefault="00E83E4F">
            <w:pPr>
              <w:pStyle w:val="Compact"/>
            </w:pPr>
            <w:r>
              <w:t>Behavior</w:t>
            </w:r>
          </w:p>
        </w:tc>
        <w:tc>
          <w:tcPr>
            <w:tcW w:w="0" w:type="auto"/>
          </w:tcPr>
          <w:p w14:paraId="5FE9C064" w14:textId="77777777" w:rsidR="00BB0129" w:rsidRDefault="00E83E4F">
            <w:r>
              <w:t>If the SessionID does not exist (non-existent or already closed) or does not correspond to a Request session, then a SessionFault is returned.</w:t>
            </w:r>
          </w:p>
          <w:p w14:paraId="25869AF7" w14:textId="77777777" w:rsidR="00BB0129" w:rsidRDefault="00E83E4F">
            <w:r>
              <w:t>If the channel associated with the session is assigned security tokens and the provided token does not match a token assigned to the channel, then a SessionFault is returned.</w:t>
            </w:r>
          </w:p>
          <w:p w14:paraId="37F3B904" w14:textId="77777777" w:rsidR="00BB0129" w:rsidRDefault="00E83E4F">
            <w:r>
              <w:t>All unexpired requests that have been posted during the session will be expired.</w:t>
            </w:r>
          </w:p>
        </w:tc>
      </w:tr>
      <w:tr w:rsidR="00BB0129" w14:paraId="070748D4" w14:textId="77777777" w:rsidTr="00296BF2">
        <w:tc>
          <w:tcPr>
            <w:tcW w:w="0" w:type="auto"/>
          </w:tcPr>
          <w:p w14:paraId="53A4CF6B" w14:textId="77777777" w:rsidR="00BB0129" w:rsidRDefault="00E83E4F">
            <w:pPr>
              <w:pStyle w:val="Compact"/>
            </w:pPr>
            <w:r>
              <w:t>Output</w:t>
            </w:r>
          </w:p>
        </w:tc>
        <w:tc>
          <w:tcPr>
            <w:tcW w:w="0" w:type="auto"/>
          </w:tcPr>
          <w:p w14:paraId="74B60C6B" w14:textId="77777777" w:rsidR="00BB0129" w:rsidRDefault="00E83E4F">
            <w:pPr>
              <w:pStyle w:val="Compact"/>
            </w:pPr>
            <w:r>
              <w:t>N/A</w:t>
            </w:r>
          </w:p>
        </w:tc>
      </w:tr>
      <w:tr w:rsidR="00BB0129" w14:paraId="741CC44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D81AC7B" w14:textId="77777777" w:rsidR="00BB0129" w:rsidRDefault="00E83E4F">
            <w:pPr>
              <w:pStyle w:val="Compact"/>
            </w:pPr>
            <w:r>
              <w:t>Faults</w:t>
            </w:r>
          </w:p>
        </w:tc>
        <w:tc>
          <w:tcPr>
            <w:tcW w:w="0" w:type="auto"/>
          </w:tcPr>
          <w:p w14:paraId="32C2BEC1" w14:textId="77777777" w:rsidR="00BB0129" w:rsidRDefault="00E83E4F">
            <w:pPr>
              <w:pStyle w:val="Compact"/>
            </w:pPr>
            <w:r>
              <w:t>SessionFault</w:t>
            </w:r>
          </w:p>
        </w:tc>
      </w:tr>
    </w:tbl>
    <w:p w14:paraId="2BC7AB16" w14:textId="14EFCF58" w:rsidR="00416275" w:rsidRPr="00416275" w:rsidRDefault="00E83E4F" w:rsidP="00416275">
      <w:pPr>
        <w:pStyle w:val="Heading1"/>
      </w:pPr>
      <w:bookmarkStart w:id="596" w:name="xml-data-structures"/>
      <w:bookmarkStart w:id="597" w:name="_Toc25357204"/>
      <w:bookmarkStart w:id="598" w:name="_Ref24974152"/>
      <w:bookmarkStart w:id="599" w:name="_Ref24974187"/>
      <w:bookmarkStart w:id="600" w:name="_Ref24974190"/>
      <w:bookmarkStart w:id="601" w:name="_Toc25447214"/>
      <w:bookmarkEnd w:id="596"/>
      <w:r>
        <w:lastRenderedPageBreak/>
        <w:t>XML Data Structures</w:t>
      </w:r>
      <w:bookmarkEnd w:id="597"/>
      <w:bookmarkEnd w:id="598"/>
      <w:bookmarkEnd w:id="599"/>
      <w:bookmarkEnd w:id="600"/>
      <w:bookmarkEnd w:id="601"/>
    </w:p>
    <w:p w14:paraId="4201A29B" w14:textId="303F5129" w:rsidR="00BB0129" w:rsidRDefault="00E83E4F" w:rsidP="001936FB">
      <w:pPr>
        <w:pStyle w:val="BodyText"/>
      </w:pPr>
      <w:r>
        <w:t xml:space="preserve">The following data structures are used by the services defined in </w:t>
      </w:r>
      <w:hyperlink w:anchor="service-definitions">
        <w:r>
          <w:rPr>
            <w:rStyle w:val="Hyperlink"/>
          </w:rPr>
          <w:t>Service Definitions</w:t>
        </w:r>
      </w:hyperlink>
      <w:r>
        <w:t xml:space="preserve"> and are defined using XML Schema. All types have a target namespace of </w:t>
      </w:r>
      <w:r>
        <w:rPr>
          <w:rStyle w:val="VerbatimChar"/>
        </w:rPr>
        <w:t>http://www.openoandm.org/ws-isbm/</w:t>
      </w:r>
      <w:r>
        <w:t>.</w:t>
      </w:r>
    </w:p>
    <w:p w14:paraId="53C7E2AF" w14:textId="77777777" w:rsidR="00BB0129" w:rsidRDefault="00E83E4F">
      <w:pPr>
        <w:pStyle w:val="Heading4"/>
      </w:pPr>
      <w:bookmarkStart w:id="602" w:name="channel-xml"/>
      <w:bookmarkEnd w:id="602"/>
      <w:r>
        <w:t>Channel</w:t>
      </w:r>
    </w:p>
    <w:p w14:paraId="36502D44" w14:textId="77777777" w:rsidR="00BB0129" w:rsidRPr="005D655C" w:rsidRDefault="00E83E4F" w:rsidP="005D655C">
      <w:pPr>
        <w:pStyle w:val="SourceCode"/>
      </w:pPr>
      <w:r w:rsidRPr="005D655C">
        <w:rPr>
          <w:rStyle w:val="VerbatimChar"/>
        </w:rPr>
        <w:t>&lt;xs:complexType name="Channel"&gt;</w:t>
      </w:r>
      <w:r w:rsidRPr="005D655C">
        <w:br/>
      </w:r>
      <w:r w:rsidRPr="005D655C">
        <w:rPr>
          <w:rStyle w:val="VerbatimChar"/>
        </w:rPr>
        <w:t xml:space="preserve">  &lt;xs:sequence&gt;</w:t>
      </w:r>
      <w:r w:rsidRPr="005D655C">
        <w:br/>
      </w:r>
      <w:r w:rsidRPr="005D655C">
        <w:rPr>
          <w:rStyle w:val="VerbatimChar"/>
        </w:rPr>
        <w:t xml:space="preserve">    &lt;xs:element minOccurs="1" maxOccurs="1" name="ChannelURI" type="xs:string"/&gt;</w:t>
      </w:r>
      <w:r w:rsidRPr="005D655C">
        <w:br/>
      </w:r>
      <w:r w:rsidRPr="005D655C">
        <w:rPr>
          <w:rStyle w:val="VerbatimChar"/>
        </w:rPr>
        <w:t xml:space="preserve">    &lt;xs:element minOccurs="1" maxOccurs="1" name="ChannelType" type="isbm:ChannelType"/&gt;</w:t>
      </w:r>
      <w:r w:rsidRPr="005D655C">
        <w:br/>
      </w:r>
      <w:r w:rsidRPr="005D655C">
        <w:rPr>
          <w:rStyle w:val="VerbatimChar"/>
        </w:rPr>
        <w:t xml:space="preserve">    &lt;xs:element minOccurs="0" maxOccurs="1" name="ChannelDescription" type="xs:string"/&gt;</w:t>
      </w:r>
      <w:r w:rsidRPr="005D655C">
        <w:br/>
      </w:r>
      <w:r w:rsidRPr="005D655C">
        <w:rPr>
          <w:rStyle w:val="VerbatimChar"/>
        </w:rPr>
        <w:t xml:space="preserve">  &lt;/xs:sequence&gt;</w:t>
      </w:r>
      <w:r w:rsidRPr="005D655C">
        <w:br/>
      </w:r>
      <w:r w:rsidRPr="005D655C">
        <w:rPr>
          <w:rStyle w:val="VerbatimChar"/>
        </w:rPr>
        <w:t>&lt;/xs:complexType&gt;</w:t>
      </w:r>
    </w:p>
    <w:p w14:paraId="3CE54D70" w14:textId="77777777" w:rsidR="00BB0129" w:rsidRDefault="00E83E4F">
      <w:pPr>
        <w:pStyle w:val="Heading4"/>
      </w:pPr>
      <w:bookmarkStart w:id="603" w:name="channel-type-xml"/>
      <w:bookmarkStart w:id="604" w:name="_ChannelType"/>
      <w:bookmarkEnd w:id="603"/>
      <w:bookmarkEnd w:id="604"/>
      <w:r>
        <w:t>ChannelType</w:t>
      </w:r>
    </w:p>
    <w:p w14:paraId="43D8A352" w14:textId="129A1A88" w:rsidR="00BB0129" w:rsidRPr="005D655C" w:rsidRDefault="00E83E4F" w:rsidP="005D655C">
      <w:pPr>
        <w:pStyle w:val="SourceCode"/>
        <w:rPr>
          <w:rStyle w:val="VerbatimChar"/>
        </w:rPr>
      </w:pPr>
      <w:r>
        <w:rPr>
          <w:rStyle w:val="VerbatimChar"/>
        </w:rPr>
        <w:t>&lt;</w:t>
      </w:r>
      <w:r w:rsidRPr="005D655C">
        <w:rPr>
          <w:rStyle w:val="VerbatimChar"/>
        </w:rPr>
        <w:t>xs:simpleType name="ChannelType"&gt;</w:t>
      </w:r>
      <w:r w:rsidRPr="005D655C">
        <w:br/>
      </w:r>
      <w:r w:rsidRPr="005D655C">
        <w:rPr>
          <w:rStyle w:val="VerbatimChar"/>
        </w:rPr>
        <w:t xml:space="preserve">  &lt;xs:restriction base="xs:string"&gt;</w:t>
      </w:r>
      <w:r w:rsidRPr="005D655C">
        <w:br/>
      </w:r>
      <w:r w:rsidRPr="005D655C">
        <w:rPr>
          <w:rStyle w:val="VerbatimChar"/>
        </w:rPr>
        <w:t xml:space="preserve">    &lt;xs:enumeration value="Publication"/&gt;</w:t>
      </w:r>
      <w:r w:rsidRPr="005D655C">
        <w:br/>
      </w:r>
      <w:r w:rsidRPr="005D655C">
        <w:rPr>
          <w:rStyle w:val="VerbatimChar"/>
        </w:rPr>
        <w:t xml:space="preserve">    &lt;xs:enumeration value="Request"/&gt;</w:t>
      </w:r>
      <w:r w:rsidRPr="005D655C">
        <w:br/>
      </w:r>
      <w:r w:rsidRPr="005D655C">
        <w:rPr>
          <w:rStyle w:val="VerbatimChar"/>
        </w:rPr>
        <w:t xml:space="preserve">  &lt;/xs:restriction&gt;</w:t>
      </w:r>
      <w:r w:rsidRPr="005D655C">
        <w:br/>
      </w:r>
      <w:r w:rsidRPr="005D655C">
        <w:rPr>
          <w:rStyle w:val="VerbatimChar"/>
        </w:rPr>
        <w:t>&lt;/xs:simpleType&gt;</w:t>
      </w:r>
    </w:p>
    <w:p w14:paraId="3CF89113" w14:textId="1B49EC9F" w:rsidR="00D3456E" w:rsidRPr="005D655C" w:rsidRDefault="00D3456E" w:rsidP="005D655C">
      <w:pPr>
        <w:pStyle w:val="SourceCode"/>
      </w:pPr>
      <w:bookmarkStart w:id="605" w:name="_Expression"/>
      <w:bookmarkEnd w:id="605"/>
      <w:r w:rsidRPr="005D655C">
        <w:t>Expression</w:t>
      </w:r>
    </w:p>
    <w:p w14:paraId="69908E10" w14:textId="77777777" w:rsidR="00D3456E" w:rsidRPr="005D655C" w:rsidRDefault="00D3456E" w:rsidP="005D655C">
      <w:pPr>
        <w:pStyle w:val="SourceCode"/>
      </w:pPr>
      <w:r w:rsidRPr="005D655C">
        <w:t>&lt;xs:complexType name="Expression"&gt;</w:t>
      </w:r>
    </w:p>
    <w:p w14:paraId="69A6EB4E" w14:textId="77777777" w:rsidR="00D3456E" w:rsidRPr="005D655C" w:rsidRDefault="00D3456E" w:rsidP="005D655C">
      <w:pPr>
        <w:pStyle w:val="SourceCode"/>
      </w:pPr>
      <w:r w:rsidRPr="005D655C">
        <w:t>  &lt;xs:sequence&gt;</w:t>
      </w:r>
    </w:p>
    <w:p w14:paraId="439DF3F7" w14:textId="77777777" w:rsidR="00D3456E" w:rsidRPr="005D655C" w:rsidRDefault="00D3456E" w:rsidP="005D655C">
      <w:pPr>
        <w:pStyle w:val="SourceCode"/>
      </w:pPr>
      <w:r w:rsidRPr="005D655C">
        <w:t>    &lt;xs:element minOccurs="1" maxOccurs="1" name="ExpressionString"&gt;</w:t>
      </w:r>
    </w:p>
    <w:p w14:paraId="1DA52266" w14:textId="77777777" w:rsidR="00D3456E" w:rsidRPr="005D655C" w:rsidRDefault="00D3456E" w:rsidP="005D655C">
      <w:pPr>
        <w:pStyle w:val="SourceCode"/>
      </w:pPr>
      <w:r w:rsidRPr="005D655C">
        <w:t xml:space="preserve">      &lt;xs:simpleContent&gt;</w:t>
      </w:r>
    </w:p>
    <w:p w14:paraId="63256A76" w14:textId="77777777" w:rsidR="00D3456E" w:rsidRPr="005D655C" w:rsidRDefault="00D3456E" w:rsidP="005D655C">
      <w:pPr>
        <w:pStyle w:val="SourceCode"/>
      </w:pPr>
      <w:r w:rsidRPr="005D655C">
        <w:t xml:space="preserve">        &lt;xs:extension base="xs:string"&gt;</w:t>
      </w:r>
    </w:p>
    <w:p w14:paraId="2D720EAE" w14:textId="77777777" w:rsidR="00D3456E" w:rsidRPr="005D655C" w:rsidRDefault="00D3456E" w:rsidP="005D655C">
      <w:pPr>
        <w:pStyle w:val="SourceCode"/>
      </w:pPr>
      <w:r w:rsidRPr="005D655C">
        <w:t xml:space="preserve">          &lt;!-- Recognized languages/versions are: XPath/1.0; JSONPath --&gt;</w:t>
      </w:r>
    </w:p>
    <w:p w14:paraId="0BA9EC93" w14:textId="77777777" w:rsidR="00D3456E" w:rsidRPr="005D655C" w:rsidRDefault="00D3456E" w:rsidP="005D655C">
      <w:pPr>
        <w:pStyle w:val="SourceCode"/>
      </w:pPr>
      <w:r w:rsidRPr="005D655C">
        <w:t xml:space="preserve">          &lt;xs:attribute name="language" type="xs:token" use="required"/&gt;</w:t>
      </w:r>
    </w:p>
    <w:p w14:paraId="10E58232" w14:textId="77777777" w:rsidR="00D3456E" w:rsidRPr="005D655C" w:rsidRDefault="00D3456E" w:rsidP="005D655C">
      <w:pPr>
        <w:pStyle w:val="SourceCode"/>
      </w:pPr>
      <w:r w:rsidRPr="005D655C">
        <w:t>          &lt;xs:attribute name="languageVersion" type="xs:token" use="optional"/&gt;</w:t>
      </w:r>
    </w:p>
    <w:p w14:paraId="4FC073E2" w14:textId="77777777" w:rsidR="00D3456E" w:rsidRPr="005D655C" w:rsidRDefault="00D3456E" w:rsidP="005D655C">
      <w:pPr>
        <w:pStyle w:val="SourceCode"/>
      </w:pPr>
      <w:r w:rsidRPr="005D655C">
        <w:t xml:space="preserve">        &lt;/xs:extension&gt;</w:t>
      </w:r>
    </w:p>
    <w:p w14:paraId="252A7607" w14:textId="77777777" w:rsidR="00D3456E" w:rsidRPr="005D655C" w:rsidRDefault="00D3456E" w:rsidP="005D655C">
      <w:pPr>
        <w:pStyle w:val="SourceCode"/>
      </w:pPr>
      <w:r w:rsidRPr="005D655C">
        <w:t xml:space="preserve">      &lt;/xs:simpleContent&gt;</w:t>
      </w:r>
    </w:p>
    <w:p w14:paraId="68FEA49C" w14:textId="77777777" w:rsidR="00D3456E" w:rsidRPr="005D655C" w:rsidRDefault="00D3456E" w:rsidP="005D655C">
      <w:pPr>
        <w:pStyle w:val="SourceCode"/>
      </w:pPr>
      <w:r w:rsidRPr="005D655C">
        <w:t xml:space="preserve">    &lt;/xs:element&gt;</w:t>
      </w:r>
    </w:p>
    <w:p w14:paraId="0BFDEC1C" w14:textId="77777777" w:rsidR="00D3456E" w:rsidRPr="005D655C" w:rsidRDefault="00D3456E" w:rsidP="005D655C">
      <w:pPr>
        <w:pStyle w:val="SourceCode"/>
      </w:pPr>
      <w:r w:rsidRPr="005D655C">
        <w:t>    &lt;xs:element minOccurs="0" maxOccurs="unbounded" name="Namespace" type="isbm:Namespace"/&gt;</w:t>
      </w:r>
    </w:p>
    <w:p w14:paraId="2757B62E" w14:textId="77777777" w:rsidR="00D3456E" w:rsidRPr="005D655C" w:rsidRDefault="00D3456E" w:rsidP="005D655C">
      <w:pPr>
        <w:pStyle w:val="SourceCode"/>
      </w:pPr>
      <w:r w:rsidRPr="005D655C">
        <w:t>  &lt;/xs:sequence&gt;</w:t>
      </w:r>
    </w:p>
    <w:p w14:paraId="6AF4CB8A" w14:textId="77777777" w:rsidR="00D3456E" w:rsidRPr="005D655C" w:rsidRDefault="00D3456E" w:rsidP="005D655C">
      <w:pPr>
        <w:pStyle w:val="SourceCode"/>
      </w:pPr>
      <w:r w:rsidRPr="005D655C">
        <w:t xml:space="preserve">  &lt;xs:attribute name="applicableMediaTypes" type="isbm:MediaTypeList" use="optional"/&gt;</w:t>
      </w:r>
    </w:p>
    <w:p w14:paraId="4C315C40" w14:textId="77777777" w:rsidR="00D3456E" w:rsidRPr="005D655C" w:rsidRDefault="00D3456E" w:rsidP="005D655C">
      <w:pPr>
        <w:pStyle w:val="SourceCode"/>
      </w:pPr>
      <w:r w:rsidRPr="005D655C">
        <w:t>&lt;/xs:complexType&gt;</w:t>
      </w:r>
    </w:p>
    <w:p w14:paraId="1CACEB7A" w14:textId="77777777" w:rsidR="00D3456E" w:rsidRPr="005D655C" w:rsidRDefault="00D3456E" w:rsidP="005D655C">
      <w:pPr>
        <w:pStyle w:val="SourceCode"/>
      </w:pPr>
    </w:p>
    <w:p w14:paraId="30D27433" w14:textId="77777777" w:rsidR="00D3456E" w:rsidRPr="005D655C" w:rsidRDefault="00D3456E" w:rsidP="005D655C">
      <w:pPr>
        <w:pStyle w:val="SourceCode"/>
      </w:pPr>
      <w:r w:rsidRPr="005D655C">
        <w:t>&lt;xs:simpleType name="MediaTypeList"&gt;</w:t>
      </w:r>
    </w:p>
    <w:p w14:paraId="14C089F1" w14:textId="77777777" w:rsidR="00D3456E" w:rsidRPr="005D655C" w:rsidRDefault="00D3456E" w:rsidP="005D655C">
      <w:pPr>
        <w:pStyle w:val="SourceCode"/>
      </w:pPr>
      <w:r w:rsidRPr="005D655C">
        <w:t xml:space="preserve">  &lt;xs:list itemType="xs:token"/&gt;</w:t>
      </w:r>
    </w:p>
    <w:p w14:paraId="18282C48" w14:textId="68DF2D19" w:rsidR="00D3456E" w:rsidRPr="005D655C" w:rsidRDefault="00D3456E" w:rsidP="005D655C">
      <w:pPr>
        <w:pStyle w:val="SourceCode"/>
      </w:pPr>
      <w:r w:rsidRPr="005D655C">
        <w:t>&lt;/xs:simpleType&gt;</w:t>
      </w:r>
    </w:p>
    <w:p w14:paraId="68FE4E43" w14:textId="77777777" w:rsidR="00BB0129" w:rsidRDefault="00E83E4F">
      <w:pPr>
        <w:pStyle w:val="Heading4"/>
      </w:pPr>
      <w:bookmarkStart w:id="606" w:name="message-content-xml"/>
      <w:bookmarkStart w:id="607" w:name="_MessageContent"/>
      <w:bookmarkStart w:id="608" w:name="_Ref24974141"/>
      <w:bookmarkEnd w:id="606"/>
      <w:bookmarkEnd w:id="607"/>
      <w:r>
        <w:t>MessageContent</w:t>
      </w:r>
      <w:bookmarkEnd w:id="608"/>
    </w:p>
    <w:p w14:paraId="536BA3DE" w14:textId="77777777" w:rsidR="005B5CFD" w:rsidRPr="005B5CFD" w:rsidRDefault="005B5CFD" w:rsidP="00A86060">
      <w:pPr>
        <w:pStyle w:val="SourceCode"/>
        <w:rPr>
          <w:rStyle w:val="VerbatimChar"/>
        </w:rPr>
        <w:pPrChange w:id="609"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&lt;xs:complexType name="MessageContent" abstract="true"&gt;</w:t>
      </w:r>
    </w:p>
    <w:p w14:paraId="637A6BAA" w14:textId="77777777" w:rsidR="005B5CFD" w:rsidRPr="005B5CFD" w:rsidRDefault="005B5CFD" w:rsidP="00A86060">
      <w:pPr>
        <w:pStyle w:val="SourceCode"/>
        <w:rPr>
          <w:rStyle w:val="VerbatimChar"/>
        </w:rPr>
        <w:pPrChange w:id="610"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&lt;/xs:complexType&gt;</w:t>
      </w:r>
    </w:p>
    <w:p w14:paraId="6A8147CD" w14:textId="77777777" w:rsidR="005B5CFD" w:rsidRPr="005B5CFD" w:rsidRDefault="005B5CFD" w:rsidP="00A86060">
      <w:pPr>
        <w:pStyle w:val="SourceCode"/>
        <w:rPr>
          <w:rStyle w:val="VerbatimChar"/>
        </w:rPr>
        <w:pPrChange w:id="611"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p>
    <w:p w14:paraId="7CAC64A7" w14:textId="77777777" w:rsidR="005B5CFD" w:rsidRPr="005B5CFD" w:rsidRDefault="005B5CFD" w:rsidP="00A86060">
      <w:pPr>
        <w:pStyle w:val="SourceCode"/>
        <w:rPr>
          <w:rStyle w:val="VerbatimChar"/>
        </w:rPr>
        <w:pPrChange w:id="612"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&lt;complexType name="BinaryContent"&gt;</w:t>
      </w:r>
    </w:p>
    <w:p w14:paraId="7C9E4B0F" w14:textId="77777777" w:rsidR="005B5CFD" w:rsidRPr="005B5CFD" w:rsidRDefault="005B5CFD" w:rsidP="00A86060">
      <w:pPr>
        <w:pStyle w:val="SourceCode"/>
        <w:rPr>
          <w:rStyle w:val="VerbatimChar"/>
        </w:rPr>
        <w:pPrChange w:id="613"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&lt;xs:complexContent&gt;</w:t>
      </w:r>
    </w:p>
    <w:p w14:paraId="5FB269F8" w14:textId="77777777" w:rsidR="005B5CFD" w:rsidRPr="005B5CFD" w:rsidRDefault="005B5CFD" w:rsidP="00A86060">
      <w:pPr>
        <w:pStyle w:val="SourceCode"/>
        <w:rPr>
          <w:rStyle w:val="VerbatimChar"/>
        </w:rPr>
        <w:pPrChange w:id="614"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&lt;xs:extension base="isbm:MessageContent"&gt;</w:t>
      </w:r>
    </w:p>
    <w:p w14:paraId="5A98421B" w14:textId="77777777" w:rsidR="005B5CFD" w:rsidRPr="005B5CFD" w:rsidRDefault="005B5CFD" w:rsidP="00A86060">
      <w:pPr>
        <w:pStyle w:val="SourceCode"/>
        <w:rPr>
          <w:rStyle w:val="VerbatimChar"/>
        </w:rPr>
        <w:pPrChange w:id="615"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&lt;xs:attribute use="optional" name="mediaType" type="xs:string" /&gt;</w:t>
      </w:r>
    </w:p>
    <w:p w14:paraId="1E2CFF0C" w14:textId="77777777" w:rsidR="005B5CFD" w:rsidRPr="005B5CFD" w:rsidRDefault="005B5CFD" w:rsidP="00A86060">
      <w:pPr>
        <w:pStyle w:val="SourceCode"/>
        <w:rPr>
          <w:rStyle w:val="VerbatimChar"/>
        </w:rPr>
        <w:pPrChange w:id="616"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&lt;xs:sequence&gt;</w:t>
      </w:r>
    </w:p>
    <w:p w14:paraId="3F411ECA" w14:textId="77777777" w:rsidR="005B5CFD" w:rsidRPr="005B5CFD" w:rsidRDefault="005B5CFD" w:rsidP="00A86060">
      <w:pPr>
        <w:pStyle w:val="SourceCode"/>
        <w:rPr>
          <w:rStyle w:val="VerbatimChar"/>
        </w:rPr>
        <w:pPrChange w:id="617"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&lt;xs:element minOccurs="1" maxOccurs="1" name="Content" type="xs:base64binary" /&gt;</w:t>
      </w:r>
    </w:p>
    <w:p w14:paraId="40470466" w14:textId="77777777" w:rsidR="005B5CFD" w:rsidRPr="005B5CFD" w:rsidRDefault="005B5CFD" w:rsidP="00A86060">
      <w:pPr>
        <w:pStyle w:val="SourceCode"/>
        <w:rPr>
          <w:rStyle w:val="VerbatimChar"/>
        </w:rPr>
        <w:pPrChange w:id="618"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&lt;/xs:sequence&gt;</w:t>
      </w:r>
    </w:p>
    <w:p w14:paraId="7F808ECC" w14:textId="77777777" w:rsidR="005B5CFD" w:rsidRPr="005B5CFD" w:rsidRDefault="005B5CFD" w:rsidP="00A86060">
      <w:pPr>
        <w:pStyle w:val="SourceCode"/>
        <w:rPr>
          <w:rStyle w:val="VerbatimChar"/>
        </w:rPr>
        <w:pPrChange w:id="619"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lastRenderedPageBreak/>
        <w:t>    &lt;/xs:extension&gt;</w:t>
      </w:r>
    </w:p>
    <w:p w14:paraId="01F32ED6" w14:textId="77777777" w:rsidR="005B5CFD" w:rsidRPr="005B5CFD" w:rsidRDefault="005B5CFD" w:rsidP="00A86060">
      <w:pPr>
        <w:pStyle w:val="SourceCode"/>
        <w:rPr>
          <w:rStyle w:val="VerbatimChar"/>
        </w:rPr>
        <w:pPrChange w:id="620"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&lt;/xs:complexContent&gt;</w:t>
      </w:r>
    </w:p>
    <w:p w14:paraId="69586BA1" w14:textId="77777777" w:rsidR="005B5CFD" w:rsidRPr="005B5CFD" w:rsidRDefault="005B5CFD" w:rsidP="00A86060">
      <w:pPr>
        <w:pStyle w:val="SourceCode"/>
        <w:rPr>
          <w:rStyle w:val="VerbatimChar"/>
        </w:rPr>
        <w:pPrChange w:id="621"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&lt;/complexType&gt;</w:t>
      </w:r>
    </w:p>
    <w:p w14:paraId="0025FFEC" w14:textId="77777777" w:rsidR="005B5CFD" w:rsidRPr="005B5CFD" w:rsidRDefault="005B5CFD" w:rsidP="00A86060">
      <w:pPr>
        <w:pStyle w:val="SourceCode"/>
        <w:rPr>
          <w:rStyle w:val="VerbatimChar"/>
        </w:rPr>
        <w:pPrChange w:id="622"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p>
    <w:p w14:paraId="4CD7B196" w14:textId="77777777" w:rsidR="005B5CFD" w:rsidRPr="005B5CFD" w:rsidRDefault="005B5CFD" w:rsidP="00A86060">
      <w:pPr>
        <w:pStyle w:val="SourceCode"/>
        <w:rPr>
          <w:rStyle w:val="VerbatimChar"/>
        </w:rPr>
        <w:pPrChange w:id="623"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&lt;complexType name="StringContent"&gt;</w:t>
      </w:r>
    </w:p>
    <w:p w14:paraId="09C4B1D2" w14:textId="77777777" w:rsidR="005B5CFD" w:rsidRPr="005B5CFD" w:rsidRDefault="005B5CFD" w:rsidP="00A86060">
      <w:pPr>
        <w:pStyle w:val="SourceCode"/>
        <w:rPr>
          <w:rStyle w:val="VerbatimChar"/>
        </w:rPr>
        <w:pPrChange w:id="624"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&lt;xs:complexContent&gt;</w:t>
      </w:r>
    </w:p>
    <w:p w14:paraId="59E67D7C" w14:textId="77777777" w:rsidR="005B5CFD" w:rsidRPr="005B5CFD" w:rsidRDefault="005B5CFD" w:rsidP="00A86060">
      <w:pPr>
        <w:pStyle w:val="SourceCode"/>
        <w:rPr>
          <w:rStyle w:val="VerbatimChar"/>
        </w:rPr>
        <w:pPrChange w:id="625"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&lt;xs:extension base="isbm:MessageContent"&gt;</w:t>
      </w:r>
    </w:p>
    <w:p w14:paraId="7A68E0B9" w14:textId="77777777" w:rsidR="005B5CFD" w:rsidRPr="005B5CFD" w:rsidRDefault="005B5CFD" w:rsidP="00A86060">
      <w:pPr>
        <w:pStyle w:val="SourceCode"/>
        <w:rPr>
          <w:rStyle w:val="VerbatimChar"/>
        </w:rPr>
        <w:pPrChange w:id="626"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&lt;xs:attribute use="required" name="mediaType" type="xs:string" /&gt;</w:t>
      </w:r>
    </w:p>
    <w:p w14:paraId="248221E1" w14:textId="77777777" w:rsidR="005B5CFD" w:rsidRPr="005B5CFD" w:rsidRDefault="005B5CFD" w:rsidP="00A86060">
      <w:pPr>
        <w:pStyle w:val="SourceCode"/>
        <w:rPr>
          <w:rStyle w:val="VerbatimChar"/>
        </w:rPr>
        <w:pPrChange w:id="627"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&lt;xs:sequence&gt;</w:t>
      </w:r>
    </w:p>
    <w:p w14:paraId="2F5A7434" w14:textId="77777777" w:rsidR="005B5CFD" w:rsidRPr="005B5CFD" w:rsidRDefault="005B5CFD" w:rsidP="00A86060">
      <w:pPr>
        <w:pStyle w:val="SourceCode"/>
        <w:rPr>
          <w:rStyle w:val="VerbatimChar"/>
        </w:rPr>
        <w:pPrChange w:id="628"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&lt;xs:element minOccurs="1" maxOccurs="1" name="Content" type="xs:string" /&gt;</w:t>
      </w:r>
    </w:p>
    <w:p w14:paraId="3C28C2F6" w14:textId="77777777" w:rsidR="005B5CFD" w:rsidRPr="005B5CFD" w:rsidRDefault="005B5CFD" w:rsidP="00A86060">
      <w:pPr>
        <w:pStyle w:val="SourceCode"/>
        <w:rPr>
          <w:rStyle w:val="VerbatimChar"/>
        </w:rPr>
        <w:pPrChange w:id="629"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&lt;/xs:sequence&gt;</w:t>
      </w:r>
    </w:p>
    <w:p w14:paraId="02CC2991" w14:textId="77777777" w:rsidR="005B5CFD" w:rsidRPr="005B5CFD" w:rsidRDefault="005B5CFD" w:rsidP="00A86060">
      <w:pPr>
        <w:pStyle w:val="SourceCode"/>
        <w:rPr>
          <w:rStyle w:val="VerbatimChar"/>
        </w:rPr>
        <w:pPrChange w:id="630"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&lt;/xs:extension&gt;</w:t>
      </w:r>
    </w:p>
    <w:p w14:paraId="6D635D1D" w14:textId="77777777" w:rsidR="005B5CFD" w:rsidRPr="005B5CFD" w:rsidRDefault="005B5CFD" w:rsidP="00A86060">
      <w:pPr>
        <w:pStyle w:val="SourceCode"/>
        <w:rPr>
          <w:rStyle w:val="VerbatimChar"/>
        </w:rPr>
        <w:pPrChange w:id="631"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&lt;/xs:complexContent&gt;</w:t>
      </w:r>
    </w:p>
    <w:p w14:paraId="17F81FA5" w14:textId="77777777" w:rsidR="005B5CFD" w:rsidRPr="005B5CFD" w:rsidRDefault="005B5CFD" w:rsidP="00A86060">
      <w:pPr>
        <w:pStyle w:val="SourceCode"/>
        <w:rPr>
          <w:rStyle w:val="VerbatimChar"/>
        </w:rPr>
        <w:pPrChange w:id="632"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&lt;/complexType&gt;</w:t>
      </w:r>
    </w:p>
    <w:p w14:paraId="24E2BBF5" w14:textId="77777777" w:rsidR="005B5CFD" w:rsidRPr="005B5CFD" w:rsidRDefault="005B5CFD" w:rsidP="00A86060">
      <w:pPr>
        <w:pStyle w:val="SourceCode"/>
        <w:rPr>
          <w:rStyle w:val="VerbatimChar"/>
        </w:rPr>
        <w:pPrChange w:id="633"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p>
    <w:p w14:paraId="295176A1" w14:textId="77777777" w:rsidR="005B5CFD" w:rsidRPr="005B5CFD" w:rsidRDefault="005B5CFD" w:rsidP="00A86060">
      <w:pPr>
        <w:pStyle w:val="SourceCode"/>
        <w:rPr>
          <w:rStyle w:val="VerbatimChar"/>
        </w:rPr>
        <w:pPrChange w:id="634"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&lt;complexType name="XMLContent"&gt;</w:t>
      </w:r>
    </w:p>
    <w:p w14:paraId="3540C30C" w14:textId="77777777" w:rsidR="005B5CFD" w:rsidRPr="005B5CFD" w:rsidRDefault="005B5CFD" w:rsidP="00A86060">
      <w:pPr>
        <w:pStyle w:val="SourceCode"/>
        <w:rPr>
          <w:rStyle w:val="VerbatimChar"/>
        </w:rPr>
        <w:pPrChange w:id="635"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&lt;xs:complexContent&gt;</w:t>
      </w:r>
    </w:p>
    <w:p w14:paraId="108784EB" w14:textId="77777777" w:rsidR="005B5CFD" w:rsidRPr="005B5CFD" w:rsidRDefault="005B5CFD" w:rsidP="00A86060">
      <w:pPr>
        <w:pStyle w:val="SourceCode"/>
        <w:rPr>
          <w:rStyle w:val="VerbatimChar"/>
        </w:rPr>
        <w:pPrChange w:id="636"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&lt;xs:extension base="isbm:MessageContent"&gt;</w:t>
      </w:r>
    </w:p>
    <w:p w14:paraId="3A02F1E1" w14:textId="77777777" w:rsidR="005B5CFD" w:rsidRPr="005B5CFD" w:rsidRDefault="005B5CFD" w:rsidP="00A86060">
      <w:pPr>
        <w:pStyle w:val="SourceCode"/>
        <w:rPr>
          <w:rStyle w:val="VerbatimChar"/>
        </w:rPr>
        <w:pPrChange w:id="637"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&lt;xs:sequence&gt;</w:t>
      </w:r>
    </w:p>
    <w:p w14:paraId="1E061BA8" w14:textId="77777777" w:rsidR="005B5CFD" w:rsidRPr="005B5CFD" w:rsidRDefault="005B5CFD" w:rsidP="00A86060">
      <w:pPr>
        <w:pStyle w:val="SourceCode"/>
        <w:rPr>
          <w:rStyle w:val="VerbatimChar"/>
        </w:rPr>
        <w:pPrChange w:id="638"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&lt;xs:any minOccurs="1" maxOccurs="1" namespace="##any" processContents="lax"/&gt;</w:t>
      </w:r>
    </w:p>
    <w:p w14:paraId="6B5FCA7B" w14:textId="77777777" w:rsidR="005B5CFD" w:rsidRPr="005B5CFD" w:rsidRDefault="005B5CFD" w:rsidP="00A86060">
      <w:pPr>
        <w:pStyle w:val="SourceCode"/>
        <w:rPr>
          <w:rStyle w:val="VerbatimChar"/>
        </w:rPr>
        <w:pPrChange w:id="639"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&lt;/xs:sequence&gt;</w:t>
      </w:r>
    </w:p>
    <w:p w14:paraId="54E7B157" w14:textId="77777777" w:rsidR="005B5CFD" w:rsidRPr="005B5CFD" w:rsidRDefault="005B5CFD" w:rsidP="00A86060">
      <w:pPr>
        <w:pStyle w:val="SourceCode"/>
        <w:rPr>
          <w:rStyle w:val="VerbatimChar"/>
        </w:rPr>
        <w:pPrChange w:id="640"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&lt;/xs:extension&gt;</w:t>
      </w:r>
    </w:p>
    <w:p w14:paraId="578B3CBB" w14:textId="77777777" w:rsidR="005B5CFD" w:rsidRPr="005B5CFD" w:rsidRDefault="005B5CFD" w:rsidP="00A86060">
      <w:pPr>
        <w:pStyle w:val="SourceCode"/>
        <w:rPr>
          <w:rStyle w:val="VerbatimChar"/>
        </w:rPr>
        <w:pPrChange w:id="641" w:author="Dennis Brandl" w:date="2019-11-25T19:1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pPrChange>
      </w:pPr>
      <w:r w:rsidRPr="005B5CFD">
        <w:rPr>
          <w:rStyle w:val="VerbatimChar"/>
        </w:rPr>
        <w:t>  &lt;/xs:complexContent&gt;</w:t>
      </w:r>
    </w:p>
    <w:p w14:paraId="5A82B5CF" w14:textId="5C0A29E9" w:rsidR="005B5CFD" w:rsidRDefault="005B5CFD" w:rsidP="00A86060">
      <w:pPr>
        <w:pStyle w:val="SourceCode"/>
      </w:pPr>
      <w:r w:rsidRPr="005B5CFD">
        <w:rPr>
          <w:rStyle w:val="VerbatimChar"/>
        </w:rPr>
        <w:t>&lt;/complexType&gt;</w:t>
      </w:r>
    </w:p>
    <w:p w14:paraId="3E2F5253" w14:textId="77777777" w:rsidR="00BB0129" w:rsidRDefault="00E83E4F">
      <w:pPr>
        <w:pStyle w:val="Heading4"/>
      </w:pPr>
      <w:bookmarkStart w:id="642" w:name="namespace-xml"/>
      <w:bookmarkEnd w:id="642"/>
      <w:r>
        <w:t>Namespace</w:t>
      </w:r>
    </w:p>
    <w:p w14:paraId="3876174A" w14:textId="77777777" w:rsidR="00BB0129" w:rsidRDefault="00E83E4F" w:rsidP="00A86060">
      <w:pPr>
        <w:pStyle w:val="SourceCode"/>
      </w:pPr>
      <w:r>
        <w:rPr>
          <w:rStyle w:val="VerbatimChar"/>
        </w:rPr>
        <w:t>&lt;xs:complexType name="Namespace"&gt;</w:t>
      </w:r>
      <w:r>
        <w:br/>
      </w:r>
      <w:r>
        <w:rPr>
          <w:rStyle w:val="VerbatimChar"/>
        </w:rPr>
        <w:t xml:space="preserve">  &lt;xs:sequence&gt;</w:t>
      </w:r>
      <w:r>
        <w:br/>
      </w:r>
      <w:r>
        <w:rPr>
          <w:rStyle w:val="VerbatimChar"/>
        </w:rPr>
        <w:t xml:space="preserve">    &lt;xs:element minOccurs="1" maxOccurs="1" name="NamespacePrefix" type="xs:string"/&gt;</w:t>
      </w:r>
      <w:r>
        <w:br/>
      </w:r>
      <w:r>
        <w:rPr>
          <w:rStyle w:val="VerbatimChar"/>
        </w:rPr>
        <w:t xml:space="preserve">    &lt;xs:element minOccurs="1" maxOccurs="1" name="NamespaceName" type="xs:string"/&gt;</w:t>
      </w:r>
      <w:r>
        <w:br/>
      </w:r>
      <w:r>
        <w:rPr>
          <w:rStyle w:val="VerbatimChar"/>
        </w:rPr>
        <w:t xml:space="preserve">  &lt;/xs:sequence&gt;</w:t>
      </w:r>
      <w:r>
        <w:br/>
      </w:r>
      <w:r>
        <w:rPr>
          <w:rStyle w:val="VerbatimChar"/>
        </w:rPr>
        <w:t>&lt;/xs:complexType&gt;</w:t>
      </w:r>
    </w:p>
    <w:p w14:paraId="25684342" w14:textId="77777777" w:rsidR="00BB0129" w:rsidRDefault="00E83E4F">
      <w:pPr>
        <w:pStyle w:val="Heading4"/>
      </w:pPr>
      <w:bookmarkStart w:id="643" w:name="publication-message-xml"/>
      <w:bookmarkEnd w:id="643"/>
      <w:r>
        <w:t>PublicationMessage</w:t>
      </w:r>
    </w:p>
    <w:p w14:paraId="2BE8F87F" w14:textId="77777777" w:rsidR="00BB0129" w:rsidRDefault="00E83E4F" w:rsidP="00A86060">
      <w:pPr>
        <w:pStyle w:val="SourceCode"/>
      </w:pPr>
      <w:r>
        <w:rPr>
          <w:rStyle w:val="VerbatimChar"/>
        </w:rPr>
        <w:t>&lt;xs:complexType name="PublicationMessage"&gt;</w:t>
      </w:r>
      <w:r>
        <w:br/>
      </w:r>
      <w:r>
        <w:rPr>
          <w:rStyle w:val="VerbatimChar"/>
        </w:rPr>
        <w:t xml:space="preserve">  &lt;xs:sequence&gt;</w:t>
      </w:r>
      <w:r>
        <w:br/>
      </w:r>
      <w:r>
        <w:rPr>
          <w:rStyle w:val="VerbatimChar"/>
        </w:rPr>
        <w:t xml:space="preserve">    &lt;xs:element minOccurs="1" maxOccurs="1" name="MessageID" type="xs:string"/&gt;</w:t>
      </w:r>
      <w:r>
        <w:br/>
      </w:r>
      <w:r>
        <w:rPr>
          <w:rStyle w:val="VerbatimChar"/>
        </w:rPr>
        <w:t xml:space="preserve">    &lt;xs:element minOccurs="1" maxOccurs="1" name="MessageContent" type="isbm:MessageContent"/&gt;</w:t>
      </w:r>
      <w:r>
        <w:br/>
      </w:r>
      <w:r>
        <w:rPr>
          <w:rStyle w:val="VerbatimChar"/>
        </w:rPr>
        <w:t xml:space="preserve">    &lt;xs:element minOccurs="1" maxOccurs="unbounded" name="Topic" type="xs:string"/&gt;</w:t>
      </w:r>
      <w:r>
        <w:br/>
      </w:r>
      <w:r>
        <w:rPr>
          <w:rStyle w:val="VerbatimChar"/>
        </w:rPr>
        <w:t xml:space="preserve">  &lt;/xs:sequence&gt;</w:t>
      </w:r>
      <w:r>
        <w:br/>
      </w:r>
      <w:r>
        <w:rPr>
          <w:rStyle w:val="VerbatimChar"/>
        </w:rPr>
        <w:t>&lt;/xs:complexType&gt;</w:t>
      </w:r>
    </w:p>
    <w:p w14:paraId="2391D87C" w14:textId="77777777" w:rsidR="00BB0129" w:rsidRDefault="00E83E4F">
      <w:pPr>
        <w:pStyle w:val="Heading4"/>
      </w:pPr>
      <w:bookmarkStart w:id="644" w:name="request-message-xml"/>
      <w:bookmarkEnd w:id="644"/>
      <w:r>
        <w:t>RequestMessage</w:t>
      </w:r>
    </w:p>
    <w:p w14:paraId="2D2AD74D" w14:textId="77777777" w:rsidR="00BB0129" w:rsidRDefault="00E83E4F" w:rsidP="00A86060">
      <w:pPr>
        <w:pStyle w:val="SourceCode"/>
      </w:pPr>
      <w:r>
        <w:rPr>
          <w:rStyle w:val="VerbatimChar"/>
        </w:rPr>
        <w:t>&lt;xs:complexType name="RequestMessage"&gt;</w:t>
      </w:r>
      <w:r>
        <w:br/>
      </w:r>
      <w:r>
        <w:rPr>
          <w:rStyle w:val="VerbatimChar"/>
        </w:rPr>
        <w:t xml:space="preserve">  &lt;xs:sequence&gt;</w:t>
      </w:r>
      <w:r>
        <w:br/>
      </w:r>
      <w:r>
        <w:rPr>
          <w:rStyle w:val="VerbatimChar"/>
        </w:rPr>
        <w:t xml:space="preserve">    &lt;xs:element minOccurs="1" maxOccurs="1" name="MessageID" type="xs:string"/&gt;</w:t>
      </w:r>
      <w:r>
        <w:br/>
      </w:r>
      <w:r>
        <w:rPr>
          <w:rStyle w:val="VerbatimChar"/>
        </w:rPr>
        <w:t xml:space="preserve">    &lt;xs:element minOccurs="1" maxOccurs="1" name="MessageContent" type="isbm:MessageContent"/&gt;</w:t>
      </w:r>
      <w:r>
        <w:br/>
      </w:r>
      <w:r>
        <w:rPr>
          <w:rStyle w:val="VerbatimChar"/>
        </w:rPr>
        <w:t xml:space="preserve">    &lt;xs:element minOccurs="1" maxOccurs="1" name="Topic" type="xs:string"/&gt;</w:t>
      </w:r>
      <w:r>
        <w:br/>
      </w:r>
      <w:r>
        <w:rPr>
          <w:rStyle w:val="VerbatimChar"/>
        </w:rPr>
        <w:t xml:space="preserve">  &lt;/xs:sequence&gt;</w:t>
      </w:r>
      <w:r>
        <w:br/>
      </w:r>
      <w:r>
        <w:rPr>
          <w:rStyle w:val="VerbatimChar"/>
        </w:rPr>
        <w:t>&lt;/xs:complexType&gt;</w:t>
      </w:r>
    </w:p>
    <w:p w14:paraId="5F927F09" w14:textId="77777777" w:rsidR="00BB0129" w:rsidRDefault="00E83E4F">
      <w:pPr>
        <w:pStyle w:val="Heading4"/>
      </w:pPr>
      <w:bookmarkStart w:id="645" w:name="response-message-xml"/>
      <w:bookmarkEnd w:id="645"/>
      <w:r>
        <w:lastRenderedPageBreak/>
        <w:t>ResponseMessage</w:t>
      </w:r>
    </w:p>
    <w:p w14:paraId="122062D9" w14:textId="77777777" w:rsidR="00BB0129" w:rsidRDefault="00E83E4F" w:rsidP="00A86060">
      <w:pPr>
        <w:pStyle w:val="SourceCode"/>
      </w:pPr>
      <w:r>
        <w:rPr>
          <w:rStyle w:val="VerbatimChar"/>
        </w:rPr>
        <w:t>&lt;xs:complexType name="ResponseMessage"&gt;</w:t>
      </w:r>
      <w:r>
        <w:br/>
      </w:r>
      <w:r>
        <w:rPr>
          <w:rStyle w:val="VerbatimChar"/>
        </w:rPr>
        <w:t xml:space="preserve">  &lt;xs:sequence&gt;</w:t>
      </w:r>
      <w:r>
        <w:br/>
      </w:r>
      <w:r>
        <w:rPr>
          <w:rStyle w:val="VerbatimChar"/>
        </w:rPr>
        <w:t xml:space="preserve">    &lt;xs:element minOccurs="1" maxOccurs="1" name="MessageID" type="xs:string"/&gt;</w:t>
      </w:r>
      <w:r>
        <w:br/>
      </w:r>
      <w:r>
        <w:rPr>
          <w:rStyle w:val="VerbatimChar"/>
        </w:rPr>
        <w:t xml:space="preserve">    &lt;xs:element minOccurs="1" maxOccurs="1" name="MessageContent" type="isbm:MessageContent"/&gt;</w:t>
      </w:r>
      <w:r>
        <w:br/>
      </w:r>
      <w:r>
        <w:rPr>
          <w:rStyle w:val="VerbatimChar"/>
        </w:rPr>
        <w:t xml:space="preserve">  &lt;/xs:sequence&gt;</w:t>
      </w:r>
      <w:r>
        <w:br/>
      </w:r>
      <w:r>
        <w:rPr>
          <w:rStyle w:val="VerbatimChar"/>
        </w:rPr>
        <w:t>&lt;/xs:complexType&gt;</w:t>
      </w:r>
    </w:p>
    <w:p w14:paraId="7F7CEBDB" w14:textId="77777777" w:rsidR="00BB0129" w:rsidRDefault="00E83E4F">
      <w:pPr>
        <w:pStyle w:val="Heading4"/>
      </w:pPr>
      <w:bookmarkStart w:id="646" w:name="security-token-xml"/>
      <w:bookmarkEnd w:id="646"/>
      <w:r>
        <w:t>SecurityToken</w:t>
      </w:r>
    </w:p>
    <w:p w14:paraId="76712645" w14:textId="77777777" w:rsidR="00BB0129" w:rsidRPr="00A86060" w:rsidRDefault="00E83E4F" w:rsidP="00A86060">
      <w:pPr>
        <w:pStyle w:val="SourceCode"/>
      </w:pPr>
      <w:r w:rsidRPr="002B5B54">
        <w:rPr>
          <w:rStyle w:val="VerbatimChar"/>
        </w:rPr>
        <w:t>&lt;xs:complexType name="SecurityToken"&gt;</w:t>
      </w:r>
      <w:r w:rsidRPr="002B5B54">
        <w:br/>
      </w:r>
      <w:r w:rsidRPr="002B5B54">
        <w:rPr>
          <w:rStyle w:val="VerbatimChar"/>
        </w:rPr>
        <w:t xml:space="preserve">  &lt;xs:sequence&gt;</w:t>
      </w:r>
      <w:r w:rsidRPr="002B5B54">
        <w:br/>
      </w:r>
      <w:r w:rsidRPr="00A86060">
        <w:rPr>
          <w:rStyle w:val="VerbatimChar"/>
        </w:rPr>
        <w:t xml:space="preserve">    &lt;xs:any minOccurs="1" maxOccurs="1" namespace="##any" processContents="lax"/&gt;</w:t>
      </w:r>
      <w:r w:rsidRPr="00A86060">
        <w:br/>
      </w:r>
      <w:r w:rsidRPr="00A86060">
        <w:rPr>
          <w:rStyle w:val="VerbatimChar"/>
        </w:rPr>
        <w:t xml:space="preserve">  &lt;/xs:sequence&gt;</w:t>
      </w:r>
      <w:r w:rsidRPr="00A86060">
        <w:br/>
      </w:r>
      <w:r w:rsidRPr="00A86060">
        <w:rPr>
          <w:rStyle w:val="VerbatimChar"/>
        </w:rPr>
        <w:t>&lt;/xs:complexType&gt;</w:t>
      </w:r>
    </w:p>
    <w:p w14:paraId="243C953A" w14:textId="19EB2BD3" w:rsidR="00BF0136" w:rsidRDefault="00BF0136" w:rsidP="001936FB">
      <w:pPr>
        <w:pStyle w:val="Heading1"/>
      </w:pPr>
      <w:bookmarkStart w:id="647" w:name="conformance"/>
      <w:bookmarkStart w:id="648" w:name="_Toc25357205"/>
      <w:bookmarkStart w:id="649" w:name="_Toc25447215"/>
      <w:bookmarkEnd w:id="647"/>
      <w:commentRangeStart w:id="650"/>
      <w:r>
        <w:t>JSON Data Structures</w:t>
      </w:r>
      <w:commentRangeEnd w:id="650"/>
      <w:r w:rsidR="003C6788">
        <w:rPr>
          <w:rStyle w:val="CommentReference"/>
          <w:rFonts w:eastAsiaTheme="minorHAnsi" w:cstheme="minorBidi"/>
          <w:b w:val="0"/>
          <w:bCs w:val="0"/>
        </w:rPr>
        <w:commentReference w:id="650"/>
      </w:r>
      <w:bookmarkEnd w:id="648"/>
      <w:bookmarkEnd w:id="649"/>
    </w:p>
    <w:p w14:paraId="1383F97E" w14:textId="7B40EE4A" w:rsidR="00C53513" w:rsidRDefault="00C53513" w:rsidP="00C53513">
      <w:pPr>
        <w:pStyle w:val="BodyText"/>
      </w:pPr>
      <w:r>
        <w:t xml:space="preserve">The following data structures are used by the services defined in </w:t>
      </w:r>
      <w:hyperlink w:anchor="_3_Service_Definitions">
        <w:r>
          <w:rPr>
            <w:rStyle w:val="Hyperlink"/>
          </w:rPr>
          <w:t>Service Definitions</w:t>
        </w:r>
      </w:hyperlink>
      <w:r>
        <w:t xml:space="preserve"> and are defined using JSON Schema.</w:t>
      </w:r>
    </w:p>
    <w:p w14:paraId="6B22BAFE" w14:textId="5C2EDB69" w:rsidR="00C53513" w:rsidRDefault="00C53513" w:rsidP="00C53513">
      <w:pPr>
        <w:pStyle w:val="Heading4"/>
      </w:pPr>
      <w:bookmarkStart w:id="651" w:name="_Channel"/>
      <w:bookmarkEnd w:id="651"/>
      <w:r>
        <w:t>Channel</w:t>
      </w:r>
    </w:p>
    <w:p w14:paraId="4F038AA6" w14:textId="77777777" w:rsidR="00781238" w:rsidRPr="002B5B54" w:rsidRDefault="00781238" w:rsidP="00A86060">
      <w:pPr>
        <w:pStyle w:val="SourceCode"/>
        <w:rPr>
          <w:rStyle w:val="VerbatimChar"/>
        </w:rPr>
      </w:pPr>
      <w:r w:rsidRPr="002B5B54">
        <w:rPr>
          <w:rStyle w:val="VerbatimChar"/>
        </w:rPr>
        <w:t>"Channel": {</w:t>
      </w:r>
    </w:p>
    <w:p w14:paraId="55EAD912" w14:textId="77777777" w:rsidR="00781238" w:rsidRPr="002B5B54" w:rsidRDefault="00781238" w:rsidP="00A86060">
      <w:pPr>
        <w:pStyle w:val="SourceCode"/>
        <w:rPr>
          <w:rStyle w:val="VerbatimChar"/>
        </w:rPr>
        <w:pPrChange w:id="652" w:author="Dennis Brandl" w:date="2019-11-25T19:17:00Z">
          <w:pPr>
            <w:pStyle w:val="SourceCode"/>
          </w:pPr>
        </w:pPrChange>
      </w:pPr>
      <w:r w:rsidRPr="002B5B54">
        <w:rPr>
          <w:rStyle w:val="VerbatimChar"/>
        </w:rPr>
        <w:t xml:space="preserve">        "type": "object",</w:t>
      </w:r>
    </w:p>
    <w:p w14:paraId="2D966E6B" w14:textId="77777777" w:rsidR="00781238" w:rsidRPr="002B5B54" w:rsidRDefault="00781238" w:rsidP="00A86060">
      <w:pPr>
        <w:pStyle w:val="SourceCode"/>
        <w:rPr>
          <w:rStyle w:val="VerbatimChar"/>
        </w:rPr>
        <w:pPrChange w:id="653" w:author="Dennis Brandl" w:date="2019-11-25T19:17:00Z">
          <w:pPr>
            <w:pStyle w:val="SourceCode"/>
          </w:pPr>
        </w:pPrChange>
      </w:pPr>
      <w:r w:rsidRPr="002B5B54">
        <w:rPr>
          <w:rStyle w:val="VerbatimChar"/>
        </w:rPr>
        <w:t xml:space="preserve">        "properties": {</w:t>
      </w:r>
    </w:p>
    <w:p w14:paraId="7F16C167" w14:textId="77777777" w:rsidR="00781238" w:rsidRPr="00A86060" w:rsidRDefault="00781238" w:rsidP="00A86060">
      <w:pPr>
        <w:pStyle w:val="SourceCode"/>
        <w:rPr>
          <w:rStyle w:val="VerbatimChar"/>
        </w:rPr>
        <w:pPrChange w:id="654" w:author="Dennis Brandl" w:date="2019-11-25T19:17:00Z">
          <w:pPr>
            <w:pStyle w:val="SourceCode"/>
          </w:pPr>
        </w:pPrChange>
      </w:pPr>
      <w:r w:rsidRPr="00A86060">
        <w:rPr>
          <w:rStyle w:val="VerbatimChar"/>
        </w:rPr>
        <w:t xml:space="preserve">          "uri": {</w:t>
      </w:r>
    </w:p>
    <w:p w14:paraId="27069803" w14:textId="77777777" w:rsidR="00781238" w:rsidRPr="00A86060" w:rsidRDefault="00781238" w:rsidP="00A86060">
      <w:pPr>
        <w:pStyle w:val="SourceCode"/>
        <w:rPr>
          <w:rStyle w:val="VerbatimChar"/>
        </w:rPr>
        <w:pPrChange w:id="655" w:author="Dennis Brandl" w:date="2019-11-25T19:17:00Z">
          <w:pPr>
            <w:pStyle w:val="SourceCode"/>
          </w:pPr>
        </w:pPrChange>
      </w:pPr>
      <w:r w:rsidRPr="00A86060">
        <w:rPr>
          <w:rStyle w:val="VerbatimChar"/>
        </w:rPr>
        <w:t xml:space="preserve">            "type": "string",</w:t>
      </w:r>
    </w:p>
    <w:p w14:paraId="43026DDA" w14:textId="77777777" w:rsidR="00781238" w:rsidRPr="00A86060" w:rsidRDefault="00781238" w:rsidP="00A86060">
      <w:pPr>
        <w:pStyle w:val="SourceCode"/>
        <w:rPr>
          <w:rStyle w:val="VerbatimChar"/>
        </w:rPr>
        <w:pPrChange w:id="656" w:author="Dennis Brandl" w:date="2019-11-25T19:17:00Z">
          <w:pPr>
            <w:pStyle w:val="SourceCode"/>
          </w:pPr>
        </w:pPrChange>
      </w:pPr>
      <w:r w:rsidRPr="00A86060">
        <w:rPr>
          <w:rStyle w:val="VerbatimChar"/>
        </w:rPr>
        <w:t xml:space="preserve">            "format": "uri"</w:t>
      </w:r>
    </w:p>
    <w:p w14:paraId="4F3D17F7" w14:textId="77777777" w:rsidR="00781238" w:rsidRPr="00A86060" w:rsidRDefault="00781238" w:rsidP="00A86060">
      <w:pPr>
        <w:pStyle w:val="SourceCode"/>
        <w:rPr>
          <w:rStyle w:val="VerbatimChar"/>
        </w:rPr>
        <w:pPrChange w:id="657" w:author="Dennis Brandl" w:date="2019-11-25T19:17:00Z">
          <w:pPr>
            <w:pStyle w:val="SourceCode"/>
          </w:pPr>
        </w:pPrChange>
      </w:pPr>
      <w:r w:rsidRPr="00A86060">
        <w:rPr>
          <w:rStyle w:val="VerbatimChar"/>
        </w:rPr>
        <w:t xml:space="preserve">          },</w:t>
      </w:r>
    </w:p>
    <w:p w14:paraId="75CD3B6A" w14:textId="77777777" w:rsidR="00781238" w:rsidRPr="00A86060" w:rsidRDefault="00781238" w:rsidP="00A86060">
      <w:pPr>
        <w:pStyle w:val="SourceCode"/>
        <w:rPr>
          <w:rStyle w:val="VerbatimChar"/>
        </w:rPr>
        <w:pPrChange w:id="658" w:author="Dennis Brandl" w:date="2019-11-25T19:17:00Z">
          <w:pPr>
            <w:pStyle w:val="SourceCode"/>
          </w:pPr>
        </w:pPrChange>
      </w:pPr>
      <w:r w:rsidRPr="00A86060">
        <w:rPr>
          <w:rStyle w:val="VerbatimChar"/>
        </w:rPr>
        <w:t xml:space="preserve">          "channelType": {</w:t>
      </w:r>
    </w:p>
    <w:p w14:paraId="5D6D45CC" w14:textId="77777777" w:rsidR="00781238" w:rsidRPr="00A86060" w:rsidRDefault="00781238" w:rsidP="00A86060">
      <w:pPr>
        <w:pStyle w:val="SourceCode"/>
        <w:rPr>
          <w:rStyle w:val="VerbatimChar"/>
        </w:rPr>
        <w:pPrChange w:id="659" w:author="Dennis Brandl" w:date="2019-11-25T19:17:00Z">
          <w:pPr>
            <w:pStyle w:val="SourceCode"/>
          </w:pPr>
        </w:pPrChange>
      </w:pPr>
      <w:r w:rsidRPr="00A86060">
        <w:rPr>
          <w:rStyle w:val="VerbatimChar"/>
        </w:rPr>
        <w:t xml:space="preserve">            "$ref": "#/components/schemas/ChannelType"</w:t>
      </w:r>
    </w:p>
    <w:p w14:paraId="441B795A" w14:textId="77777777" w:rsidR="00781238" w:rsidRPr="00A86060" w:rsidRDefault="00781238" w:rsidP="00A86060">
      <w:pPr>
        <w:pStyle w:val="SourceCode"/>
        <w:rPr>
          <w:rStyle w:val="VerbatimChar"/>
        </w:rPr>
        <w:pPrChange w:id="660" w:author="Dennis Brandl" w:date="2019-11-25T19:17:00Z">
          <w:pPr>
            <w:pStyle w:val="SourceCode"/>
          </w:pPr>
        </w:pPrChange>
      </w:pPr>
      <w:r w:rsidRPr="00A86060">
        <w:rPr>
          <w:rStyle w:val="VerbatimChar"/>
        </w:rPr>
        <w:t xml:space="preserve">          },</w:t>
      </w:r>
    </w:p>
    <w:p w14:paraId="6D0B4E28" w14:textId="77777777" w:rsidR="00781238" w:rsidRPr="00A86060" w:rsidRDefault="00781238" w:rsidP="00A86060">
      <w:pPr>
        <w:pStyle w:val="SourceCode"/>
        <w:rPr>
          <w:rStyle w:val="VerbatimChar"/>
        </w:rPr>
        <w:pPrChange w:id="661" w:author="Dennis Brandl" w:date="2019-11-25T19:17:00Z">
          <w:pPr>
            <w:pStyle w:val="SourceCode"/>
          </w:pPr>
        </w:pPrChange>
      </w:pPr>
      <w:r w:rsidRPr="00A86060">
        <w:rPr>
          <w:rStyle w:val="VerbatimChar"/>
        </w:rPr>
        <w:t xml:space="preserve">          "description": {</w:t>
      </w:r>
    </w:p>
    <w:p w14:paraId="65C233EA" w14:textId="77777777" w:rsidR="00781238" w:rsidRPr="00A86060" w:rsidRDefault="00781238" w:rsidP="00A86060">
      <w:pPr>
        <w:pStyle w:val="SourceCode"/>
        <w:rPr>
          <w:rStyle w:val="VerbatimChar"/>
        </w:rPr>
        <w:pPrChange w:id="662" w:author="Dennis Brandl" w:date="2019-11-25T19:17:00Z">
          <w:pPr>
            <w:pStyle w:val="SourceCode"/>
          </w:pPr>
        </w:pPrChange>
      </w:pPr>
      <w:r w:rsidRPr="00A86060">
        <w:rPr>
          <w:rStyle w:val="VerbatimChar"/>
        </w:rPr>
        <w:t xml:space="preserve">            "type": "string"</w:t>
      </w:r>
    </w:p>
    <w:p w14:paraId="664E7AB0" w14:textId="77777777" w:rsidR="00781238" w:rsidRPr="00A86060" w:rsidRDefault="00781238" w:rsidP="00A86060">
      <w:pPr>
        <w:pStyle w:val="SourceCode"/>
        <w:rPr>
          <w:rStyle w:val="VerbatimChar"/>
        </w:rPr>
        <w:pPrChange w:id="663" w:author="Dennis Brandl" w:date="2019-11-25T19:17:00Z">
          <w:pPr>
            <w:pStyle w:val="SourceCode"/>
          </w:pPr>
        </w:pPrChange>
      </w:pPr>
      <w:r w:rsidRPr="00A86060">
        <w:rPr>
          <w:rStyle w:val="VerbatimChar"/>
        </w:rPr>
        <w:t xml:space="preserve">          },</w:t>
      </w:r>
    </w:p>
    <w:p w14:paraId="6BC5943E" w14:textId="77777777" w:rsidR="00781238" w:rsidRPr="00A86060" w:rsidRDefault="00781238" w:rsidP="00A86060">
      <w:pPr>
        <w:pStyle w:val="SourceCode"/>
        <w:rPr>
          <w:rStyle w:val="VerbatimChar"/>
        </w:rPr>
        <w:pPrChange w:id="664" w:author="Dennis Brandl" w:date="2019-11-25T19:17:00Z">
          <w:pPr>
            <w:pStyle w:val="SourceCode"/>
          </w:pPr>
        </w:pPrChange>
      </w:pPr>
      <w:r w:rsidRPr="00A86060">
        <w:rPr>
          <w:rStyle w:val="VerbatimChar"/>
        </w:rPr>
        <w:t xml:space="preserve">          "securityTokens": {</w:t>
      </w:r>
    </w:p>
    <w:p w14:paraId="15D4F45B" w14:textId="77777777" w:rsidR="00781238" w:rsidRPr="00A86060" w:rsidRDefault="00781238" w:rsidP="00A86060">
      <w:pPr>
        <w:pStyle w:val="SourceCode"/>
        <w:rPr>
          <w:rStyle w:val="VerbatimChar"/>
        </w:rPr>
        <w:pPrChange w:id="665" w:author="Dennis Brandl" w:date="2019-11-25T19:17:00Z">
          <w:pPr>
            <w:pStyle w:val="SourceCode"/>
          </w:pPr>
        </w:pPrChange>
      </w:pPr>
      <w:r w:rsidRPr="00A86060">
        <w:rPr>
          <w:rStyle w:val="VerbatimChar"/>
        </w:rPr>
        <w:t xml:space="preserve">            "description": "This can be provided when creating a channel but should never be returned.",</w:t>
      </w:r>
    </w:p>
    <w:p w14:paraId="25AEF4D7" w14:textId="77777777" w:rsidR="00781238" w:rsidRPr="00A86060" w:rsidRDefault="00781238" w:rsidP="00A86060">
      <w:pPr>
        <w:pStyle w:val="SourceCode"/>
        <w:rPr>
          <w:rStyle w:val="VerbatimChar"/>
        </w:rPr>
        <w:pPrChange w:id="666" w:author="Dennis Brandl" w:date="2019-11-25T19:17:00Z">
          <w:pPr>
            <w:pStyle w:val="SourceCode"/>
          </w:pPr>
        </w:pPrChange>
      </w:pPr>
      <w:r w:rsidRPr="00A86060">
        <w:rPr>
          <w:rStyle w:val="VerbatimChar"/>
        </w:rPr>
        <w:t xml:space="preserve">            "type": "array",</w:t>
      </w:r>
    </w:p>
    <w:p w14:paraId="43F3B545" w14:textId="77777777" w:rsidR="00781238" w:rsidRPr="00A86060" w:rsidRDefault="00781238" w:rsidP="00A86060">
      <w:pPr>
        <w:pStyle w:val="SourceCode"/>
        <w:rPr>
          <w:rStyle w:val="VerbatimChar"/>
        </w:rPr>
        <w:pPrChange w:id="667" w:author="Dennis Brandl" w:date="2019-11-25T19:17:00Z">
          <w:pPr>
            <w:pStyle w:val="SourceCode"/>
          </w:pPr>
        </w:pPrChange>
      </w:pPr>
      <w:r w:rsidRPr="00A86060">
        <w:rPr>
          <w:rStyle w:val="VerbatimChar"/>
        </w:rPr>
        <w:t xml:space="preserve">            "items": {</w:t>
      </w:r>
    </w:p>
    <w:p w14:paraId="777DF7BF" w14:textId="77777777" w:rsidR="00781238" w:rsidRPr="00A86060" w:rsidRDefault="00781238" w:rsidP="00A86060">
      <w:pPr>
        <w:pStyle w:val="SourceCode"/>
        <w:rPr>
          <w:rStyle w:val="VerbatimChar"/>
        </w:rPr>
        <w:pPrChange w:id="668" w:author="Dennis Brandl" w:date="2019-11-25T19:17:00Z">
          <w:pPr>
            <w:pStyle w:val="SourceCode"/>
          </w:pPr>
        </w:pPrChange>
      </w:pPr>
      <w:r w:rsidRPr="00A86060">
        <w:rPr>
          <w:rStyle w:val="VerbatimChar"/>
        </w:rPr>
        <w:t xml:space="preserve">              "$ref": "#/components/schemas/SecurityToken"</w:t>
      </w:r>
    </w:p>
    <w:p w14:paraId="369658DE" w14:textId="77777777" w:rsidR="00781238" w:rsidRPr="00A86060" w:rsidRDefault="00781238" w:rsidP="00A86060">
      <w:pPr>
        <w:pStyle w:val="SourceCode"/>
        <w:rPr>
          <w:rStyle w:val="VerbatimChar"/>
        </w:rPr>
        <w:pPrChange w:id="669" w:author="Dennis Brandl" w:date="2019-11-25T19:17:00Z">
          <w:pPr>
            <w:pStyle w:val="SourceCode"/>
          </w:pPr>
        </w:pPrChange>
      </w:pPr>
      <w:r w:rsidRPr="00A86060">
        <w:rPr>
          <w:rStyle w:val="VerbatimChar"/>
        </w:rPr>
        <w:t xml:space="preserve">            }</w:t>
      </w:r>
    </w:p>
    <w:p w14:paraId="40DC0781" w14:textId="77777777" w:rsidR="00781238" w:rsidRPr="00A86060" w:rsidRDefault="00781238" w:rsidP="00A86060">
      <w:pPr>
        <w:pStyle w:val="SourceCode"/>
        <w:rPr>
          <w:rStyle w:val="VerbatimChar"/>
        </w:rPr>
        <w:pPrChange w:id="670" w:author="Dennis Brandl" w:date="2019-11-25T19:17:00Z">
          <w:pPr>
            <w:pStyle w:val="SourceCode"/>
          </w:pPr>
        </w:pPrChange>
      </w:pPr>
      <w:r w:rsidRPr="00A86060">
        <w:rPr>
          <w:rStyle w:val="VerbatimChar"/>
        </w:rPr>
        <w:t xml:space="preserve">          }</w:t>
      </w:r>
    </w:p>
    <w:p w14:paraId="5418A4F2" w14:textId="77777777" w:rsidR="00781238" w:rsidRPr="00A86060" w:rsidRDefault="00781238" w:rsidP="00A86060">
      <w:pPr>
        <w:pStyle w:val="SourceCode"/>
        <w:rPr>
          <w:rStyle w:val="VerbatimChar"/>
        </w:rPr>
        <w:pPrChange w:id="671" w:author="Dennis Brandl" w:date="2019-11-25T19:17:00Z">
          <w:pPr>
            <w:pStyle w:val="SourceCode"/>
          </w:pPr>
        </w:pPrChange>
      </w:pPr>
      <w:r w:rsidRPr="00A86060">
        <w:rPr>
          <w:rStyle w:val="VerbatimChar"/>
        </w:rPr>
        <w:t xml:space="preserve">        },</w:t>
      </w:r>
    </w:p>
    <w:p w14:paraId="507CC3E3" w14:textId="77777777" w:rsidR="00781238" w:rsidRPr="00A86060" w:rsidRDefault="00781238" w:rsidP="00A86060">
      <w:pPr>
        <w:pStyle w:val="SourceCode"/>
        <w:rPr>
          <w:rStyle w:val="VerbatimChar"/>
        </w:rPr>
        <w:pPrChange w:id="672" w:author="Dennis Brandl" w:date="2019-11-25T19:17:00Z">
          <w:pPr>
            <w:pStyle w:val="SourceCode"/>
          </w:pPr>
        </w:pPrChange>
      </w:pPr>
      <w:r w:rsidRPr="00A86060">
        <w:rPr>
          <w:rStyle w:val="VerbatimChar"/>
        </w:rPr>
        <w:t xml:space="preserve">        "required": [</w:t>
      </w:r>
    </w:p>
    <w:p w14:paraId="5D73AB7D" w14:textId="77777777" w:rsidR="00781238" w:rsidRPr="00A86060" w:rsidRDefault="00781238" w:rsidP="00A86060">
      <w:pPr>
        <w:pStyle w:val="SourceCode"/>
        <w:rPr>
          <w:rStyle w:val="VerbatimChar"/>
        </w:rPr>
        <w:pPrChange w:id="673" w:author="Dennis Brandl" w:date="2019-11-25T19:17:00Z">
          <w:pPr>
            <w:pStyle w:val="SourceCode"/>
          </w:pPr>
        </w:pPrChange>
      </w:pPr>
      <w:r w:rsidRPr="00A86060">
        <w:rPr>
          <w:rStyle w:val="VerbatimChar"/>
        </w:rPr>
        <w:t xml:space="preserve">          "uri",</w:t>
      </w:r>
    </w:p>
    <w:p w14:paraId="3986B3F3" w14:textId="77777777" w:rsidR="00781238" w:rsidRPr="00A86060" w:rsidRDefault="00781238" w:rsidP="00A86060">
      <w:pPr>
        <w:pStyle w:val="SourceCode"/>
        <w:rPr>
          <w:rStyle w:val="VerbatimChar"/>
        </w:rPr>
        <w:pPrChange w:id="674" w:author="Dennis Brandl" w:date="2019-11-25T19:17:00Z">
          <w:pPr>
            <w:pStyle w:val="SourceCode"/>
          </w:pPr>
        </w:pPrChange>
      </w:pPr>
      <w:r w:rsidRPr="00A86060">
        <w:rPr>
          <w:rStyle w:val="VerbatimChar"/>
        </w:rPr>
        <w:t xml:space="preserve">          "channelType"</w:t>
      </w:r>
    </w:p>
    <w:p w14:paraId="7FB24D70" w14:textId="77777777" w:rsidR="00781238" w:rsidRPr="00A86060" w:rsidRDefault="00781238" w:rsidP="00A86060">
      <w:pPr>
        <w:pStyle w:val="SourceCode"/>
        <w:rPr>
          <w:rStyle w:val="VerbatimChar"/>
        </w:rPr>
        <w:pPrChange w:id="675" w:author="Dennis Brandl" w:date="2019-11-25T19:17:00Z">
          <w:pPr>
            <w:pStyle w:val="SourceCode"/>
          </w:pPr>
        </w:pPrChange>
      </w:pPr>
      <w:r w:rsidRPr="00A86060">
        <w:rPr>
          <w:rStyle w:val="VerbatimChar"/>
        </w:rPr>
        <w:t xml:space="preserve">        ]</w:t>
      </w:r>
    </w:p>
    <w:p w14:paraId="0CA44428" w14:textId="7651AB8F" w:rsidR="00781238" w:rsidRPr="00A86060" w:rsidRDefault="00781238" w:rsidP="00A86060">
      <w:pPr>
        <w:pStyle w:val="SourceCode"/>
        <w:rPr>
          <w:rStyle w:val="VerbatimChar"/>
        </w:rPr>
        <w:pPrChange w:id="676" w:author="Dennis Brandl" w:date="2019-11-25T19:17:00Z">
          <w:pPr>
            <w:pStyle w:val="SourceCode"/>
          </w:pPr>
        </w:pPrChange>
      </w:pPr>
      <w:r w:rsidRPr="00A86060">
        <w:rPr>
          <w:rStyle w:val="VerbatimChar"/>
        </w:rPr>
        <w:t xml:space="preserve">      }</w:t>
      </w:r>
    </w:p>
    <w:p w14:paraId="553EF0CF" w14:textId="1BA01265" w:rsidR="00C53513" w:rsidRDefault="00C53513" w:rsidP="00C53513">
      <w:pPr>
        <w:pStyle w:val="Heading4"/>
      </w:pPr>
      <w:bookmarkStart w:id="677" w:name="_ChannelType_1"/>
      <w:bookmarkEnd w:id="677"/>
      <w:r>
        <w:t>ChannelType</w:t>
      </w:r>
    </w:p>
    <w:p w14:paraId="76A1170C" w14:textId="77777777" w:rsidR="00781238" w:rsidRPr="00781238" w:rsidRDefault="00781238" w:rsidP="00A86060">
      <w:pPr>
        <w:pStyle w:val="SourceCode"/>
        <w:rPr>
          <w:rStyle w:val="VerbatimChar"/>
        </w:rPr>
        <w:pPrChange w:id="678" w:author="Dennis Brandl" w:date="2019-11-25T19:18:00Z">
          <w:pPr>
            <w:pStyle w:val="BodyText"/>
          </w:pPr>
        </w:pPrChange>
      </w:pPr>
      <w:r w:rsidRPr="00781238">
        <w:rPr>
          <w:rStyle w:val="VerbatimChar"/>
        </w:rPr>
        <w:t>"ChannelType": {</w:t>
      </w:r>
    </w:p>
    <w:p w14:paraId="1CFE1522" w14:textId="77777777" w:rsidR="00781238" w:rsidRPr="00781238" w:rsidRDefault="00781238" w:rsidP="00A86060">
      <w:pPr>
        <w:pStyle w:val="SourceCode"/>
        <w:rPr>
          <w:rStyle w:val="VerbatimChar"/>
        </w:rPr>
        <w:pPrChange w:id="679" w:author="Dennis Brandl" w:date="2019-11-25T19:18:00Z">
          <w:pPr>
            <w:pStyle w:val="BodyText"/>
          </w:pPr>
        </w:pPrChange>
      </w:pPr>
      <w:r w:rsidRPr="00781238">
        <w:rPr>
          <w:rStyle w:val="VerbatimChar"/>
        </w:rPr>
        <w:t xml:space="preserve">        "type": "string",</w:t>
      </w:r>
    </w:p>
    <w:p w14:paraId="5A7D70DF" w14:textId="77777777" w:rsidR="00781238" w:rsidRPr="00781238" w:rsidRDefault="00781238" w:rsidP="00A86060">
      <w:pPr>
        <w:pStyle w:val="SourceCode"/>
        <w:rPr>
          <w:rStyle w:val="VerbatimChar"/>
        </w:rPr>
        <w:pPrChange w:id="680" w:author="Dennis Brandl" w:date="2019-11-25T19:18:00Z">
          <w:pPr>
            <w:pStyle w:val="BodyText"/>
          </w:pPr>
        </w:pPrChange>
      </w:pPr>
      <w:r w:rsidRPr="00781238">
        <w:rPr>
          <w:rStyle w:val="VerbatimChar"/>
        </w:rPr>
        <w:lastRenderedPageBreak/>
        <w:t xml:space="preserve">        "enum": [</w:t>
      </w:r>
    </w:p>
    <w:p w14:paraId="19600BB5" w14:textId="77777777" w:rsidR="00781238" w:rsidRPr="00781238" w:rsidRDefault="00781238" w:rsidP="00A86060">
      <w:pPr>
        <w:pStyle w:val="SourceCode"/>
        <w:rPr>
          <w:rStyle w:val="VerbatimChar"/>
        </w:rPr>
        <w:pPrChange w:id="681" w:author="Dennis Brandl" w:date="2019-11-25T19:18:00Z">
          <w:pPr>
            <w:pStyle w:val="BodyText"/>
          </w:pPr>
        </w:pPrChange>
      </w:pPr>
      <w:r w:rsidRPr="00781238">
        <w:rPr>
          <w:rStyle w:val="VerbatimChar"/>
        </w:rPr>
        <w:t xml:space="preserve">          "Publication",</w:t>
      </w:r>
    </w:p>
    <w:p w14:paraId="14ADD96D" w14:textId="77777777" w:rsidR="00781238" w:rsidRPr="00781238" w:rsidRDefault="00781238" w:rsidP="00A86060">
      <w:pPr>
        <w:pStyle w:val="SourceCode"/>
        <w:rPr>
          <w:rStyle w:val="VerbatimChar"/>
        </w:rPr>
        <w:pPrChange w:id="682" w:author="Dennis Brandl" w:date="2019-11-25T19:18:00Z">
          <w:pPr>
            <w:pStyle w:val="BodyText"/>
          </w:pPr>
        </w:pPrChange>
      </w:pPr>
      <w:r w:rsidRPr="00781238">
        <w:rPr>
          <w:rStyle w:val="VerbatimChar"/>
        </w:rPr>
        <w:t xml:space="preserve">          "Request"</w:t>
      </w:r>
    </w:p>
    <w:p w14:paraId="6C7AE6B0" w14:textId="77777777" w:rsidR="00781238" w:rsidRPr="00781238" w:rsidRDefault="00781238" w:rsidP="00A86060">
      <w:pPr>
        <w:pStyle w:val="SourceCode"/>
        <w:rPr>
          <w:rStyle w:val="VerbatimChar"/>
        </w:rPr>
        <w:pPrChange w:id="683" w:author="Dennis Brandl" w:date="2019-11-25T19:18:00Z">
          <w:pPr>
            <w:pStyle w:val="BodyText"/>
          </w:pPr>
        </w:pPrChange>
      </w:pPr>
      <w:r w:rsidRPr="00781238">
        <w:rPr>
          <w:rStyle w:val="VerbatimChar"/>
        </w:rPr>
        <w:t xml:space="preserve">        ]</w:t>
      </w:r>
    </w:p>
    <w:p w14:paraId="66EE5BF8" w14:textId="73F61449" w:rsidR="00781238" w:rsidRDefault="00781238" w:rsidP="00A86060">
      <w:pPr>
        <w:pStyle w:val="SourceCode"/>
        <w:rPr>
          <w:rStyle w:val="VerbatimChar"/>
        </w:rPr>
        <w:pPrChange w:id="684" w:author="Dennis Brandl" w:date="2019-11-25T19:18:00Z">
          <w:pPr>
            <w:pStyle w:val="BodyText"/>
          </w:pPr>
        </w:pPrChange>
      </w:pPr>
      <w:r w:rsidRPr="00781238">
        <w:rPr>
          <w:rStyle w:val="VerbatimChar"/>
        </w:rPr>
        <w:t xml:space="preserve">      }</w:t>
      </w:r>
    </w:p>
    <w:p w14:paraId="42753300" w14:textId="694F8FB6" w:rsidR="00384E57" w:rsidRDefault="00384E57" w:rsidP="00384E57">
      <w:pPr>
        <w:pStyle w:val="Heading4"/>
        <w:rPr>
          <w:rStyle w:val="VerbatimChar"/>
        </w:rPr>
      </w:pPr>
      <w:commentRangeStart w:id="685"/>
      <w:r>
        <w:t>Message</w:t>
      </w:r>
      <w:commentRangeEnd w:id="685"/>
      <w:r w:rsidR="00F44004">
        <w:rPr>
          <w:rStyle w:val="CommentReference"/>
          <w:rFonts w:eastAsiaTheme="minorHAnsi" w:cstheme="minorBidi"/>
          <w:b w:val="0"/>
          <w:bCs w:val="0"/>
          <w:i w:val="0"/>
        </w:rPr>
        <w:commentReference w:id="685"/>
      </w:r>
    </w:p>
    <w:p w14:paraId="55126D35" w14:textId="77777777" w:rsidR="00384E57" w:rsidRPr="00384E57" w:rsidRDefault="00384E57" w:rsidP="002B5B54">
      <w:pPr>
        <w:pStyle w:val="BodyText"/>
        <w:spacing w:before="0"/>
        <w:contextualSpacing/>
        <w:rPr>
          <w:rStyle w:val="VerbatimChar"/>
        </w:rPr>
        <w:pPrChange w:id="686" w:author="Dennis Brandl" w:date="2019-11-25T19:04:00Z">
          <w:pPr>
            <w:pStyle w:val="BodyText"/>
          </w:pPr>
        </w:pPrChange>
      </w:pPr>
      <w:r w:rsidRPr="00384E57">
        <w:rPr>
          <w:rStyle w:val="VerbatimChar"/>
        </w:rPr>
        <w:t>"Message": {</w:t>
      </w:r>
    </w:p>
    <w:p w14:paraId="3EF45F73" w14:textId="77777777" w:rsidR="00384E57" w:rsidRPr="00384E57" w:rsidRDefault="00384E57" w:rsidP="002B5B54">
      <w:pPr>
        <w:pStyle w:val="BodyText"/>
        <w:spacing w:before="0"/>
        <w:contextualSpacing/>
        <w:rPr>
          <w:rStyle w:val="VerbatimChar"/>
        </w:rPr>
        <w:pPrChange w:id="687" w:author="Dennis Brandl" w:date="2019-11-25T19:04:00Z">
          <w:pPr>
            <w:pStyle w:val="BodyText"/>
          </w:pPr>
        </w:pPrChange>
      </w:pPr>
      <w:r w:rsidRPr="00384E57">
        <w:rPr>
          <w:rStyle w:val="VerbatimChar"/>
        </w:rPr>
        <w:t xml:space="preserve">        "type": "object",</w:t>
      </w:r>
    </w:p>
    <w:p w14:paraId="3FFE8669" w14:textId="66D42757" w:rsidR="00384E57" w:rsidRPr="00384E57" w:rsidRDefault="00384E57" w:rsidP="002B5B54">
      <w:pPr>
        <w:pStyle w:val="BodyText"/>
        <w:spacing w:before="0"/>
        <w:contextualSpacing/>
        <w:rPr>
          <w:rStyle w:val="VerbatimChar"/>
        </w:rPr>
        <w:pPrChange w:id="688" w:author="Dennis Brandl" w:date="2019-11-25T19:04:00Z">
          <w:pPr>
            <w:pStyle w:val="BodyText"/>
          </w:pPr>
        </w:pPrChange>
      </w:pPr>
      <w:r w:rsidRPr="00384E57">
        <w:rPr>
          <w:rStyle w:val="VerbatimChar"/>
        </w:rPr>
        <w:t xml:space="preserve">        "description": "Message Content may be XML, JSON, or possibly an arbitrary type. However, XML and JSON must be supported.</w:t>
      </w:r>
      <w:r>
        <w:rPr>
          <w:rStyle w:val="VerbatimChar"/>
        </w:rPr>
        <w:t xml:space="preserve"> </w:t>
      </w:r>
      <w:r w:rsidRPr="00384E57">
        <w:rPr>
          <w:rStyle w:val="VerbatimChar"/>
        </w:rPr>
        <w:t>When receiving a Message object as the result of a POST, MUST only include the message ID confirming the creation of the Message.The message type is implicit based on the context and MUST NOT appear in request/response bodies.",</w:t>
      </w:r>
    </w:p>
    <w:p w14:paraId="22773680" w14:textId="77777777" w:rsidR="00384E57" w:rsidRPr="00384E57" w:rsidRDefault="00384E57" w:rsidP="00A86060">
      <w:pPr>
        <w:pStyle w:val="SourceCode"/>
        <w:rPr>
          <w:rStyle w:val="VerbatimChar"/>
        </w:rPr>
        <w:pPrChange w:id="689" w:author="Dennis Brandl" w:date="2019-11-25T19:18:00Z">
          <w:pPr>
            <w:pStyle w:val="BodyText"/>
          </w:pPr>
        </w:pPrChange>
      </w:pPr>
      <w:r w:rsidRPr="00384E57">
        <w:rPr>
          <w:rStyle w:val="VerbatimChar"/>
        </w:rPr>
        <w:t xml:space="preserve">        "properties": {</w:t>
      </w:r>
    </w:p>
    <w:p w14:paraId="5272837F" w14:textId="77777777" w:rsidR="00384E57" w:rsidRPr="00384E57" w:rsidRDefault="00384E57" w:rsidP="00A86060">
      <w:pPr>
        <w:pStyle w:val="SourceCode"/>
        <w:rPr>
          <w:rStyle w:val="VerbatimChar"/>
        </w:rPr>
        <w:pPrChange w:id="690" w:author="Dennis Brandl" w:date="2019-11-25T19:18:00Z">
          <w:pPr>
            <w:pStyle w:val="BodyText"/>
          </w:pPr>
        </w:pPrChange>
      </w:pPr>
      <w:r w:rsidRPr="00384E57">
        <w:rPr>
          <w:rStyle w:val="VerbatimChar"/>
        </w:rPr>
        <w:t xml:space="preserve">          "messageId": {</w:t>
      </w:r>
    </w:p>
    <w:p w14:paraId="0E2B856B" w14:textId="77777777" w:rsidR="00384E57" w:rsidRPr="00384E57" w:rsidRDefault="00384E57" w:rsidP="00A86060">
      <w:pPr>
        <w:pStyle w:val="SourceCode"/>
        <w:rPr>
          <w:rStyle w:val="VerbatimChar"/>
        </w:rPr>
        <w:pPrChange w:id="691" w:author="Dennis Brandl" w:date="2019-11-25T19:18:00Z">
          <w:pPr>
            <w:pStyle w:val="BodyText"/>
          </w:pPr>
        </w:pPrChange>
      </w:pPr>
      <w:r w:rsidRPr="00384E57">
        <w:rPr>
          <w:rStyle w:val="VerbatimChar"/>
        </w:rPr>
        <w:t xml:space="preserve">            "type": "string"</w:t>
      </w:r>
    </w:p>
    <w:p w14:paraId="36AA0B06" w14:textId="77777777" w:rsidR="00384E57" w:rsidRPr="00384E57" w:rsidRDefault="00384E57" w:rsidP="00A86060">
      <w:pPr>
        <w:pStyle w:val="SourceCode"/>
        <w:rPr>
          <w:rStyle w:val="VerbatimChar"/>
        </w:rPr>
        <w:pPrChange w:id="692" w:author="Dennis Brandl" w:date="2019-11-25T19:18:00Z">
          <w:pPr>
            <w:pStyle w:val="BodyText"/>
          </w:pPr>
        </w:pPrChange>
      </w:pPr>
      <w:r w:rsidRPr="00384E57">
        <w:rPr>
          <w:rStyle w:val="VerbatimChar"/>
        </w:rPr>
        <w:t xml:space="preserve">          },</w:t>
      </w:r>
    </w:p>
    <w:p w14:paraId="3475C504" w14:textId="77777777" w:rsidR="00384E57" w:rsidRPr="00384E57" w:rsidRDefault="00384E57" w:rsidP="00A86060">
      <w:pPr>
        <w:pStyle w:val="SourceCode"/>
        <w:rPr>
          <w:rStyle w:val="VerbatimChar"/>
        </w:rPr>
        <w:pPrChange w:id="693" w:author="Dennis Brandl" w:date="2019-11-25T19:18:00Z">
          <w:pPr>
            <w:pStyle w:val="BodyText"/>
          </w:pPr>
        </w:pPrChange>
      </w:pPr>
      <w:r w:rsidRPr="00384E57">
        <w:rPr>
          <w:rStyle w:val="VerbatimChar"/>
        </w:rPr>
        <w:t xml:space="preserve">          "messageType": {</w:t>
      </w:r>
    </w:p>
    <w:p w14:paraId="2513EA25" w14:textId="77777777" w:rsidR="00384E57" w:rsidRPr="00384E57" w:rsidRDefault="00384E57" w:rsidP="00A86060">
      <w:pPr>
        <w:pStyle w:val="SourceCode"/>
        <w:rPr>
          <w:rStyle w:val="VerbatimChar"/>
        </w:rPr>
        <w:pPrChange w:id="694" w:author="Dennis Brandl" w:date="2019-11-25T19:18:00Z">
          <w:pPr>
            <w:pStyle w:val="BodyText"/>
          </w:pPr>
        </w:pPrChange>
      </w:pPr>
      <w:r w:rsidRPr="00384E57">
        <w:rPr>
          <w:rStyle w:val="VerbatimChar"/>
        </w:rPr>
        <w:t xml:space="preserve">            "$ref": "#/components/schemas/MessageType"</w:t>
      </w:r>
    </w:p>
    <w:p w14:paraId="080A500E" w14:textId="77777777" w:rsidR="00384E57" w:rsidRPr="00384E57" w:rsidRDefault="00384E57" w:rsidP="00A86060">
      <w:pPr>
        <w:pStyle w:val="SourceCode"/>
        <w:rPr>
          <w:rStyle w:val="VerbatimChar"/>
        </w:rPr>
        <w:pPrChange w:id="695" w:author="Dennis Brandl" w:date="2019-11-25T19:18:00Z">
          <w:pPr>
            <w:pStyle w:val="BodyText"/>
          </w:pPr>
        </w:pPrChange>
      </w:pPr>
      <w:r w:rsidRPr="00384E57">
        <w:rPr>
          <w:rStyle w:val="VerbatimChar"/>
        </w:rPr>
        <w:t xml:space="preserve">          },</w:t>
      </w:r>
    </w:p>
    <w:p w14:paraId="0EADEEEC" w14:textId="77777777" w:rsidR="00384E57" w:rsidRPr="00384E57" w:rsidRDefault="00384E57" w:rsidP="00A86060">
      <w:pPr>
        <w:pStyle w:val="SourceCode"/>
        <w:rPr>
          <w:rStyle w:val="VerbatimChar"/>
        </w:rPr>
        <w:pPrChange w:id="696" w:author="Dennis Brandl" w:date="2019-11-25T19:18:00Z">
          <w:pPr>
            <w:pStyle w:val="BodyText"/>
          </w:pPr>
        </w:pPrChange>
      </w:pPr>
      <w:r w:rsidRPr="00384E57">
        <w:rPr>
          <w:rStyle w:val="VerbatimChar"/>
        </w:rPr>
        <w:t xml:space="preserve">          "messageContent": {</w:t>
      </w:r>
    </w:p>
    <w:p w14:paraId="41B3924D" w14:textId="77777777" w:rsidR="00384E57" w:rsidRPr="00384E57" w:rsidRDefault="00384E57" w:rsidP="00A86060">
      <w:pPr>
        <w:pStyle w:val="SourceCode"/>
        <w:rPr>
          <w:rStyle w:val="VerbatimChar"/>
        </w:rPr>
        <w:pPrChange w:id="697" w:author="Dennis Brandl" w:date="2019-11-25T19:18:00Z">
          <w:pPr>
            <w:pStyle w:val="BodyText"/>
          </w:pPr>
        </w:pPrChange>
      </w:pPr>
      <w:r w:rsidRPr="00384E57">
        <w:rPr>
          <w:rStyle w:val="VerbatimChar"/>
        </w:rPr>
        <w:t xml:space="preserve">            "$ref": "#/components/schemas/MessageContent"</w:t>
      </w:r>
    </w:p>
    <w:p w14:paraId="21006127" w14:textId="77777777" w:rsidR="00384E57" w:rsidRPr="00384E57" w:rsidRDefault="00384E57" w:rsidP="00A86060">
      <w:pPr>
        <w:pStyle w:val="SourceCode"/>
        <w:rPr>
          <w:rStyle w:val="VerbatimChar"/>
        </w:rPr>
        <w:pPrChange w:id="698" w:author="Dennis Brandl" w:date="2019-11-25T19:18:00Z">
          <w:pPr>
            <w:pStyle w:val="BodyText"/>
          </w:pPr>
        </w:pPrChange>
      </w:pPr>
      <w:r w:rsidRPr="00384E57">
        <w:rPr>
          <w:rStyle w:val="VerbatimChar"/>
        </w:rPr>
        <w:t xml:space="preserve">          },</w:t>
      </w:r>
    </w:p>
    <w:p w14:paraId="269BCC18" w14:textId="77777777" w:rsidR="00384E57" w:rsidRPr="00384E57" w:rsidRDefault="00384E57" w:rsidP="00A86060">
      <w:pPr>
        <w:pStyle w:val="SourceCode"/>
        <w:rPr>
          <w:rStyle w:val="VerbatimChar"/>
        </w:rPr>
        <w:pPrChange w:id="699" w:author="Dennis Brandl" w:date="2019-11-25T19:18:00Z">
          <w:pPr>
            <w:pStyle w:val="BodyText"/>
          </w:pPr>
        </w:pPrChange>
      </w:pPr>
      <w:r w:rsidRPr="00384E57">
        <w:rPr>
          <w:rStyle w:val="VerbatimChar"/>
        </w:rPr>
        <w:t xml:space="preserve">          "topics": {</w:t>
      </w:r>
    </w:p>
    <w:p w14:paraId="41F16DAA" w14:textId="77777777" w:rsidR="00384E57" w:rsidRPr="00384E57" w:rsidRDefault="00384E57" w:rsidP="00A86060">
      <w:pPr>
        <w:pStyle w:val="SourceCode"/>
        <w:rPr>
          <w:rStyle w:val="VerbatimChar"/>
        </w:rPr>
        <w:pPrChange w:id="700" w:author="Dennis Brandl" w:date="2019-11-25T19:18:00Z">
          <w:pPr>
            <w:pStyle w:val="BodyText"/>
          </w:pPr>
        </w:pPrChange>
      </w:pPr>
      <w:r w:rsidRPr="00384E57">
        <w:rPr>
          <w:rStyle w:val="VerbatimChar"/>
        </w:rPr>
        <w:t xml:space="preserve">            "description": "The Topic(s) to which the message will be posted.",</w:t>
      </w:r>
    </w:p>
    <w:p w14:paraId="6608EE65" w14:textId="77777777" w:rsidR="00384E57" w:rsidRPr="00384E57" w:rsidRDefault="00384E57" w:rsidP="00A86060">
      <w:pPr>
        <w:pStyle w:val="SourceCode"/>
        <w:rPr>
          <w:rStyle w:val="VerbatimChar"/>
        </w:rPr>
        <w:pPrChange w:id="701" w:author="Dennis Brandl" w:date="2019-11-25T19:18:00Z">
          <w:pPr>
            <w:pStyle w:val="BodyText"/>
          </w:pPr>
        </w:pPrChange>
      </w:pPr>
      <w:r w:rsidRPr="00384E57">
        <w:rPr>
          <w:rStyle w:val="VerbatimChar"/>
        </w:rPr>
        <w:t xml:space="preserve">            "type": "array",</w:t>
      </w:r>
    </w:p>
    <w:p w14:paraId="7FAE7826" w14:textId="77777777" w:rsidR="00384E57" w:rsidRPr="00384E57" w:rsidRDefault="00384E57" w:rsidP="00A86060">
      <w:pPr>
        <w:pStyle w:val="SourceCode"/>
        <w:rPr>
          <w:rStyle w:val="VerbatimChar"/>
        </w:rPr>
        <w:pPrChange w:id="702" w:author="Dennis Brandl" w:date="2019-11-25T19:18:00Z">
          <w:pPr>
            <w:pStyle w:val="BodyText"/>
          </w:pPr>
        </w:pPrChange>
      </w:pPr>
      <w:r w:rsidRPr="00384E57">
        <w:rPr>
          <w:rStyle w:val="VerbatimChar"/>
        </w:rPr>
        <w:t xml:space="preserve">            "items": {</w:t>
      </w:r>
    </w:p>
    <w:p w14:paraId="63443360" w14:textId="77777777" w:rsidR="00384E57" w:rsidRPr="00384E57" w:rsidRDefault="00384E57" w:rsidP="00A86060">
      <w:pPr>
        <w:pStyle w:val="SourceCode"/>
        <w:rPr>
          <w:rStyle w:val="VerbatimChar"/>
        </w:rPr>
        <w:pPrChange w:id="703" w:author="Dennis Brandl" w:date="2019-11-25T19:18:00Z">
          <w:pPr>
            <w:pStyle w:val="BodyText"/>
          </w:pPr>
        </w:pPrChange>
      </w:pPr>
      <w:r w:rsidRPr="00384E57">
        <w:rPr>
          <w:rStyle w:val="VerbatimChar"/>
        </w:rPr>
        <w:t xml:space="preserve">              "type": "string"</w:t>
      </w:r>
    </w:p>
    <w:p w14:paraId="4A73E788" w14:textId="77777777" w:rsidR="00384E57" w:rsidRPr="00384E57" w:rsidRDefault="00384E57" w:rsidP="00A86060">
      <w:pPr>
        <w:pStyle w:val="SourceCode"/>
        <w:rPr>
          <w:rStyle w:val="VerbatimChar"/>
        </w:rPr>
        <w:pPrChange w:id="704" w:author="Dennis Brandl" w:date="2019-11-25T19:18:00Z">
          <w:pPr>
            <w:pStyle w:val="BodyText"/>
          </w:pPr>
        </w:pPrChange>
      </w:pPr>
      <w:r w:rsidRPr="00384E57">
        <w:rPr>
          <w:rStyle w:val="VerbatimChar"/>
        </w:rPr>
        <w:t xml:space="preserve">            },</w:t>
      </w:r>
    </w:p>
    <w:p w14:paraId="5B861755" w14:textId="77777777" w:rsidR="00384E57" w:rsidRPr="00384E57" w:rsidRDefault="00384E57" w:rsidP="00A86060">
      <w:pPr>
        <w:pStyle w:val="SourceCode"/>
        <w:rPr>
          <w:rStyle w:val="VerbatimChar"/>
        </w:rPr>
        <w:pPrChange w:id="705" w:author="Dennis Brandl" w:date="2019-11-25T19:18:00Z">
          <w:pPr>
            <w:pStyle w:val="BodyText"/>
          </w:pPr>
        </w:pPrChange>
      </w:pPr>
      <w:r w:rsidRPr="00384E57">
        <w:rPr>
          <w:rStyle w:val="VerbatimChar"/>
        </w:rPr>
        <w:t xml:space="preserve">            "minItems": 1</w:t>
      </w:r>
    </w:p>
    <w:p w14:paraId="423A0A4B" w14:textId="77777777" w:rsidR="00384E57" w:rsidRPr="00384E57" w:rsidRDefault="00384E57" w:rsidP="00A86060">
      <w:pPr>
        <w:pStyle w:val="SourceCode"/>
        <w:rPr>
          <w:rStyle w:val="VerbatimChar"/>
        </w:rPr>
        <w:pPrChange w:id="706" w:author="Dennis Brandl" w:date="2019-11-25T19:18:00Z">
          <w:pPr>
            <w:pStyle w:val="BodyText"/>
          </w:pPr>
        </w:pPrChange>
      </w:pPr>
      <w:r w:rsidRPr="00384E57">
        <w:rPr>
          <w:rStyle w:val="VerbatimChar"/>
        </w:rPr>
        <w:t xml:space="preserve">          },</w:t>
      </w:r>
    </w:p>
    <w:p w14:paraId="47A9C719" w14:textId="77777777" w:rsidR="00384E57" w:rsidRPr="00384E57" w:rsidRDefault="00384E57" w:rsidP="00A86060">
      <w:pPr>
        <w:pStyle w:val="SourceCode"/>
        <w:rPr>
          <w:rStyle w:val="VerbatimChar"/>
        </w:rPr>
        <w:pPrChange w:id="707" w:author="Dennis Brandl" w:date="2019-11-25T19:18:00Z">
          <w:pPr>
            <w:pStyle w:val="BodyText"/>
          </w:pPr>
        </w:pPrChange>
      </w:pPr>
      <w:r w:rsidRPr="00384E57">
        <w:rPr>
          <w:rStyle w:val="VerbatimChar"/>
        </w:rPr>
        <w:t xml:space="preserve">          "expiry": {</w:t>
      </w:r>
    </w:p>
    <w:p w14:paraId="5747DA7B" w14:textId="77777777" w:rsidR="00384E57" w:rsidRPr="00384E57" w:rsidRDefault="00384E57" w:rsidP="00A86060">
      <w:pPr>
        <w:pStyle w:val="SourceCode"/>
        <w:rPr>
          <w:rStyle w:val="VerbatimChar"/>
        </w:rPr>
        <w:pPrChange w:id="708" w:author="Dennis Brandl" w:date="2019-11-25T19:18:00Z">
          <w:pPr>
            <w:pStyle w:val="BodyText"/>
          </w:pPr>
        </w:pPrChange>
      </w:pPr>
      <w:r w:rsidRPr="00384E57">
        <w:rPr>
          <w:rStyle w:val="VerbatimChar"/>
        </w:rPr>
        <w:t xml:space="preserve">            "type": "string",</w:t>
      </w:r>
    </w:p>
    <w:p w14:paraId="7A9576B3" w14:textId="77777777" w:rsidR="00384E57" w:rsidRPr="00384E57" w:rsidRDefault="00384E57" w:rsidP="00A86060">
      <w:pPr>
        <w:pStyle w:val="SourceCode"/>
        <w:rPr>
          <w:rStyle w:val="VerbatimChar"/>
        </w:rPr>
        <w:pPrChange w:id="709" w:author="Dennis Brandl" w:date="2019-11-25T19:18:00Z">
          <w:pPr>
            <w:pStyle w:val="BodyText"/>
          </w:pPr>
        </w:pPrChange>
      </w:pPr>
      <w:r w:rsidRPr="00384E57">
        <w:rPr>
          <w:rStyle w:val="VerbatimChar"/>
        </w:rPr>
        <w:t xml:space="preserve">            "format": "duration",</w:t>
      </w:r>
    </w:p>
    <w:p w14:paraId="52F79EF2" w14:textId="77777777" w:rsidR="00384E57" w:rsidRPr="002B5B54" w:rsidRDefault="00384E57" w:rsidP="00A86060">
      <w:pPr>
        <w:pStyle w:val="SourceCode"/>
        <w:rPr>
          <w:rStyle w:val="VerbatimChar"/>
        </w:rPr>
        <w:pPrChange w:id="710" w:author="Dennis Brandl" w:date="2019-11-25T19:18:00Z">
          <w:pPr>
            <w:pStyle w:val="BodyText"/>
          </w:pPr>
        </w:pPrChange>
      </w:pPr>
      <w:r w:rsidRPr="002B5B54">
        <w:rPr>
          <w:rStyle w:val="VerbatimChar"/>
        </w:rPr>
        <w:t xml:space="preserve">            "description": "The duration after which the message will be automatically expired. Negative duration is no duration. Duration as defined by XML Schema xs:duration, http://w3c.org/TR/xmlschema-2/#duration",</w:t>
      </w:r>
    </w:p>
    <w:p w14:paraId="009995BD" w14:textId="77777777" w:rsidR="00384E57" w:rsidRPr="00384E57" w:rsidRDefault="00384E57" w:rsidP="00A86060">
      <w:pPr>
        <w:pStyle w:val="SourceCode"/>
        <w:rPr>
          <w:rStyle w:val="VerbatimChar"/>
        </w:rPr>
        <w:pPrChange w:id="711" w:author="Dennis Brandl" w:date="2019-11-25T19:18:00Z">
          <w:pPr>
            <w:pStyle w:val="BodyText"/>
          </w:pPr>
        </w:pPrChange>
      </w:pPr>
      <w:r w:rsidRPr="00384E57">
        <w:rPr>
          <w:rStyle w:val="VerbatimChar"/>
        </w:rPr>
        <w:t xml:space="preserve">            "pattern": "[-]?P([0-9]+Y)?([0-9]+M)?([0-9]+D)?(T([0-9]+H)?([0-9]+M)?([0-9]+([.][0-9]+)?S)?)?"</w:t>
      </w:r>
    </w:p>
    <w:p w14:paraId="1F1235C0" w14:textId="77777777" w:rsidR="00384E57" w:rsidRPr="00384E57" w:rsidRDefault="00384E57" w:rsidP="00A86060">
      <w:pPr>
        <w:pStyle w:val="SourceCode"/>
        <w:rPr>
          <w:rStyle w:val="VerbatimChar"/>
        </w:rPr>
        <w:pPrChange w:id="712" w:author="Dennis Brandl" w:date="2019-11-25T19:18:00Z">
          <w:pPr>
            <w:pStyle w:val="BodyText"/>
          </w:pPr>
        </w:pPrChange>
      </w:pPr>
      <w:r w:rsidRPr="00384E57">
        <w:rPr>
          <w:rStyle w:val="VerbatimChar"/>
        </w:rPr>
        <w:t xml:space="preserve">          },</w:t>
      </w:r>
    </w:p>
    <w:p w14:paraId="18A4C22C" w14:textId="77777777" w:rsidR="00384E57" w:rsidRPr="00384E57" w:rsidRDefault="00384E57" w:rsidP="00A86060">
      <w:pPr>
        <w:pStyle w:val="SourceCode"/>
        <w:rPr>
          <w:rStyle w:val="VerbatimChar"/>
        </w:rPr>
        <w:pPrChange w:id="713" w:author="Dennis Brandl" w:date="2019-11-25T19:18:00Z">
          <w:pPr>
            <w:pStyle w:val="BodyText"/>
          </w:pPr>
        </w:pPrChange>
      </w:pPr>
      <w:r w:rsidRPr="00384E57">
        <w:rPr>
          <w:rStyle w:val="VerbatimChar"/>
        </w:rPr>
        <w:t xml:space="preserve">          "requestMessageId": {</w:t>
      </w:r>
    </w:p>
    <w:p w14:paraId="03B9D28A" w14:textId="77777777" w:rsidR="00384E57" w:rsidRPr="00384E57" w:rsidRDefault="00384E57" w:rsidP="00A86060">
      <w:pPr>
        <w:pStyle w:val="SourceCode"/>
        <w:rPr>
          <w:rStyle w:val="VerbatimChar"/>
        </w:rPr>
        <w:pPrChange w:id="714" w:author="Dennis Brandl" w:date="2019-11-25T19:18:00Z">
          <w:pPr>
            <w:pStyle w:val="BodyText"/>
          </w:pPr>
        </w:pPrChange>
      </w:pPr>
      <w:r w:rsidRPr="00384E57">
        <w:rPr>
          <w:rStyle w:val="VerbatimChar"/>
        </w:rPr>
        <w:t xml:space="preserve">            "type": "string",</w:t>
      </w:r>
    </w:p>
    <w:p w14:paraId="0ACEAAFA" w14:textId="77777777" w:rsidR="00384E57" w:rsidRPr="00384E57" w:rsidRDefault="00384E57" w:rsidP="00A86060">
      <w:pPr>
        <w:pStyle w:val="SourceCode"/>
        <w:rPr>
          <w:rStyle w:val="VerbatimChar"/>
        </w:rPr>
        <w:pPrChange w:id="715" w:author="Dennis Brandl" w:date="2019-11-25T19:18:00Z">
          <w:pPr>
            <w:pStyle w:val="BodyText"/>
          </w:pPr>
        </w:pPrChange>
      </w:pPr>
      <w:r w:rsidRPr="00384E57">
        <w:rPr>
          <w:rStyle w:val="VerbatimChar"/>
        </w:rPr>
        <w:t xml:space="preserve">            "description": "Only valid for Response messages; refers to the original Request message."</w:t>
      </w:r>
    </w:p>
    <w:p w14:paraId="3581E272" w14:textId="77777777" w:rsidR="00384E57" w:rsidRPr="00384E57" w:rsidRDefault="00384E57" w:rsidP="00A86060">
      <w:pPr>
        <w:pStyle w:val="SourceCode"/>
        <w:rPr>
          <w:rStyle w:val="VerbatimChar"/>
        </w:rPr>
        <w:pPrChange w:id="716" w:author="Dennis Brandl" w:date="2019-11-25T19:18:00Z">
          <w:pPr>
            <w:pStyle w:val="BodyText"/>
          </w:pPr>
        </w:pPrChange>
      </w:pPr>
      <w:r w:rsidRPr="00384E57">
        <w:rPr>
          <w:rStyle w:val="VerbatimChar"/>
        </w:rPr>
        <w:t xml:space="preserve">          }</w:t>
      </w:r>
    </w:p>
    <w:p w14:paraId="52D8F249" w14:textId="77777777" w:rsidR="00384E57" w:rsidRPr="00384E57" w:rsidRDefault="00384E57" w:rsidP="00A86060">
      <w:pPr>
        <w:pStyle w:val="SourceCode"/>
        <w:rPr>
          <w:rStyle w:val="VerbatimChar"/>
        </w:rPr>
        <w:pPrChange w:id="717" w:author="Dennis Brandl" w:date="2019-11-25T19:18:00Z">
          <w:pPr>
            <w:pStyle w:val="BodyText"/>
          </w:pPr>
        </w:pPrChange>
      </w:pPr>
      <w:r w:rsidRPr="00384E57">
        <w:rPr>
          <w:rStyle w:val="VerbatimChar"/>
        </w:rPr>
        <w:t xml:space="preserve">        }</w:t>
      </w:r>
    </w:p>
    <w:p w14:paraId="5C787F68" w14:textId="35E28572" w:rsidR="00384E57" w:rsidRDefault="00384E57" w:rsidP="00A86060">
      <w:pPr>
        <w:pStyle w:val="SourceCode"/>
        <w:rPr>
          <w:rStyle w:val="VerbatimChar"/>
        </w:rPr>
        <w:pPrChange w:id="718" w:author="Dennis Brandl" w:date="2019-11-25T19:18:00Z">
          <w:pPr>
            <w:pStyle w:val="BodyText"/>
          </w:pPr>
        </w:pPrChange>
      </w:pPr>
      <w:r w:rsidRPr="00384E57">
        <w:rPr>
          <w:rStyle w:val="VerbatimChar"/>
        </w:rPr>
        <w:t xml:space="preserve">      }      </w:t>
      </w:r>
    </w:p>
    <w:p w14:paraId="26E045AB" w14:textId="77777777" w:rsidR="00384E57" w:rsidRDefault="00384E57" w:rsidP="00384E57">
      <w:pPr>
        <w:pStyle w:val="Heading4"/>
      </w:pPr>
      <w:bookmarkStart w:id="719" w:name="_MessageContent_1"/>
      <w:bookmarkEnd w:id="719"/>
      <w:r>
        <w:t>MessageContent</w:t>
      </w:r>
    </w:p>
    <w:p w14:paraId="1A600D44" w14:textId="77777777" w:rsidR="00384E57" w:rsidRPr="00384E57" w:rsidRDefault="00384E57" w:rsidP="00A86060">
      <w:pPr>
        <w:pStyle w:val="SourceCode"/>
        <w:rPr>
          <w:rStyle w:val="VerbatimChar"/>
        </w:rPr>
        <w:pPrChange w:id="720" w:author="Dennis Brandl" w:date="2019-11-25T19:17:00Z">
          <w:pPr>
            <w:pStyle w:val="BodyText"/>
          </w:pPr>
        </w:pPrChange>
      </w:pPr>
      <w:r w:rsidRPr="00384E57">
        <w:rPr>
          <w:rStyle w:val="VerbatimChar"/>
        </w:rPr>
        <w:t>"MessageContent": {</w:t>
      </w:r>
    </w:p>
    <w:p w14:paraId="71E9AB3A" w14:textId="77777777" w:rsidR="00384E57" w:rsidRPr="00384E57" w:rsidRDefault="00384E57" w:rsidP="00A86060">
      <w:pPr>
        <w:pStyle w:val="SourceCode"/>
        <w:rPr>
          <w:rStyle w:val="VerbatimChar"/>
        </w:rPr>
        <w:pPrChange w:id="721" w:author="Dennis Brandl" w:date="2019-11-25T19:17:00Z">
          <w:pPr>
            <w:pStyle w:val="BodyText"/>
          </w:pPr>
        </w:pPrChange>
      </w:pPr>
      <w:r w:rsidRPr="00384E57">
        <w:rPr>
          <w:rStyle w:val="VerbatimChar"/>
        </w:rPr>
        <w:t xml:space="preserve">        "type": "object",</w:t>
      </w:r>
    </w:p>
    <w:p w14:paraId="2C5AB723" w14:textId="77777777" w:rsidR="00384E57" w:rsidRPr="00384E57" w:rsidRDefault="00384E57" w:rsidP="00A86060">
      <w:pPr>
        <w:pStyle w:val="SourceCode"/>
        <w:rPr>
          <w:rStyle w:val="VerbatimChar"/>
        </w:rPr>
        <w:pPrChange w:id="722" w:author="Dennis Brandl" w:date="2019-11-25T19:17:00Z">
          <w:pPr>
            <w:pStyle w:val="BodyText"/>
          </w:pPr>
        </w:pPrChange>
      </w:pPr>
      <w:r w:rsidRPr="00384E57">
        <w:rPr>
          <w:rStyle w:val="VerbatimChar"/>
        </w:rPr>
        <w:t xml:space="preserve">        "properties": {</w:t>
      </w:r>
    </w:p>
    <w:p w14:paraId="2F307A87" w14:textId="77777777" w:rsidR="00384E57" w:rsidRPr="00384E57" w:rsidRDefault="00384E57" w:rsidP="00A86060">
      <w:pPr>
        <w:pStyle w:val="SourceCode"/>
        <w:rPr>
          <w:rStyle w:val="VerbatimChar"/>
        </w:rPr>
        <w:pPrChange w:id="723" w:author="Dennis Brandl" w:date="2019-11-25T19:17:00Z">
          <w:pPr>
            <w:pStyle w:val="BodyText"/>
          </w:pPr>
        </w:pPrChange>
      </w:pPr>
      <w:r w:rsidRPr="00384E57">
        <w:rPr>
          <w:rStyle w:val="VerbatimChar"/>
        </w:rPr>
        <w:t xml:space="preserve">          "mediaType": {</w:t>
      </w:r>
    </w:p>
    <w:p w14:paraId="71D96B73" w14:textId="77777777" w:rsidR="00384E57" w:rsidRPr="00384E57" w:rsidRDefault="00384E57" w:rsidP="00A86060">
      <w:pPr>
        <w:pStyle w:val="SourceCode"/>
        <w:rPr>
          <w:rStyle w:val="VerbatimChar"/>
        </w:rPr>
        <w:pPrChange w:id="724" w:author="Dennis Brandl" w:date="2019-11-25T19:17:00Z">
          <w:pPr>
            <w:pStyle w:val="BodyText"/>
          </w:pPr>
        </w:pPrChange>
      </w:pPr>
      <w:r w:rsidRPr="00384E57">
        <w:rPr>
          <w:rStyle w:val="VerbatimChar"/>
        </w:rPr>
        <w:t xml:space="preserve">            "type": "string",</w:t>
      </w:r>
    </w:p>
    <w:p w14:paraId="3CFC15E3" w14:textId="77777777" w:rsidR="00384E57" w:rsidRPr="00384E57" w:rsidRDefault="00384E57" w:rsidP="00A86060">
      <w:pPr>
        <w:pStyle w:val="SourceCode"/>
        <w:rPr>
          <w:rStyle w:val="VerbatimChar"/>
        </w:rPr>
        <w:pPrChange w:id="725" w:author="Dennis Brandl" w:date="2019-11-25T19:17:00Z">
          <w:pPr>
            <w:pStyle w:val="BodyText"/>
          </w:pPr>
        </w:pPrChange>
      </w:pPr>
      <w:r w:rsidRPr="00384E57">
        <w:rPr>
          <w:rStyle w:val="VerbatimChar"/>
        </w:rPr>
        <w:t xml:space="preserve">            "description": "The MIME type of the content. If not present, it is assumed to be the same as the Content-Type of the request/response body."</w:t>
      </w:r>
    </w:p>
    <w:p w14:paraId="2DE069BA" w14:textId="77777777" w:rsidR="00384E57" w:rsidRPr="00384E57" w:rsidRDefault="00384E57" w:rsidP="00A86060">
      <w:pPr>
        <w:pStyle w:val="SourceCode"/>
        <w:rPr>
          <w:rStyle w:val="VerbatimChar"/>
        </w:rPr>
        <w:pPrChange w:id="726" w:author="Dennis Brandl" w:date="2019-11-25T19:17:00Z">
          <w:pPr>
            <w:pStyle w:val="BodyText"/>
          </w:pPr>
        </w:pPrChange>
      </w:pPr>
      <w:r w:rsidRPr="00384E57">
        <w:rPr>
          <w:rStyle w:val="VerbatimChar"/>
        </w:rPr>
        <w:t xml:space="preserve">          },</w:t>
      </w:r>
    </w:p>
    <w:p w14:paraId="1544CA42" w14:textId="77777777" w:rsidR="00384E57" w:rsidRPr="00384E57" w:rsidRDefault="00384E57" w:rsidP="00A86060">
      <w:pPr>
        <w:pStyle w:val="SourceCode"/>
        <w:rPr>
          <w:rStyle w:val="VerbatimChar"/>
        </w:rPr>
        <w:pPrChange w:id="727" w:author="Dennis Brandl" w:date="2019-11-25T19:17:00Z">
          <w:pPr>
            <w:pStyle w:val="BodyText"/>
          </w:pPr>
        </w:pPrChange>
      </w:pPr>
      <w:r w:rsidRPr="00384E57">
        <w:rPr>
          <w:rStyle w:val="VerbatimChar"/>
        </w:rPr>
        <w:lastRenderedPageBreak/>
        <w:t xml:space="preserve">          "content": {</w:t>
      </w:r>
    </w:p>
    <w:p w14:paraId="0B0FF69C" w14:textId="77777777" w:rsidR="00384E57" w:rsidRPr="00384E57" w:rsidRDefault="00384E57" w:rsidP="00A86060">
      <w:pPr>
        <w:pStyle w:val="SourceCode"/>
        <w:rPr>
          <w:rStyle w:val="VerbatimChar"/>
        </w:rPr>
        <w:pPrChange w:id="728" w:author="Dennis Brandl" w:date="2019-11-25T19:17:00Z">
          <w:pPr>
            <w:pStyle w:val="BodyText"/>
          </w:pPr>
        </w:pPrChange>
      </w:pPr>
      <w:r w:rsidRPr="00384E57">
        <w:rPr>
          <w:rStyle w:val="VerbatimChar"/>
        </w:rPr>
        <w:t xml:space="preserve">            "type": "object",</w:t>
      </w:r>
    </w:p>
    <w:p w14:paraId="7E746DB9" w14:textId="77777777" w:rsidR="00384E57" w:rsidRPr="00384E57" w:rsidRDefault="00384E57" w:rsidP="00A86060">
      <w:pPr>
        <w:pStyle w:val="SourceCode"/>
        <w:rPr>
          <w:rStyle w:val="VerbatimChar"/>
        </w:rPr>
        <w:pPrChange w:id="729" w:author="Dennis Brandl" w:date="2019-11-25T19:17:00Z">
          <w:pPr>
            <w:pStyle w:val="BodyText"/>
          </w:pPr>
        </w:pPrChange>
      </w:pPr>
      <w:r w:rsidRPr="00384E57">
        <w:rPr>
          <w:rStyle w:val="VerbatimChar"/>
        </w:rPr>
        <w:t xml:space="preserve">            "additionalProperties": true</w:t>
      </w:r>
    </w:p>
    <w:p w14:paraId="53A2551B" w14:textId="77777777" w:rsidR="00384E57" w:rsidRPr="00384E57" w:rsidRDefault="00384E57" w:rsidP="00A86060">
      <w:pPr>
        <w:pStyle w:val="SourceCode"/>
        <w:rPr>
          <w:rStyle w:val="VerbatimChar"/>
        </w:rPr>
        <w:pPrChange w:id="730" w:author="Dennis Brandl" w:date="2019-11-25T19:17:00Z">
          <w:pPr>
            <w:pStyle w:val="BodyText"/>
          </w:pPr>
        </w:pPrChange>
      </w:pPr>
      <w:r w:rsidRPr="00384E57">
        <w:rPr>
          <w:rStyle w:val="VerbatimChar"/>
        </w:rPr>
        <w:t xml:space="preserve">          }</w:t>
      </w:r>
    </w:p>
    <w:p w14:paraId="15A7D33D" w14:textId="77777777" w:rsidR="00384E57" w:rsidRPr="00384E57" w:rsidRDefault="00384E57" w:rsidP="00A86060">
      <w:pPr>
        <w:pStyle w:val="SourceCode"/>
        <w:rPr>
          <w:rStyle w:val="VerbatimChar"/>
        </w:rPr>
        <w:pPrChange w:id="731" w:author="Dennis Brandl" w:date="2019-11-25T19:17:00Z">
          <w:pPr>
            <w:pStyle w:val="BodyText"/>
          </w:pPr>
        </w:pPrChange>
      </w:pPr>
      <w:r w:rsidRPr="00384E57">
        <w:rPr>
          <w:rStyle w:val="VerbatimChar"/>
        </w:rPr>
        <w:t xml:space="preserve">        },</w:t>
      </w:r>
    </w:p>
    <w:p w14:paraId="625F8A3F" w14:textId="77777777" w:rsidR="00384E57" w:rsidRPr="00384E57" w:rsidRDefault="00384E57" w:rsidP="00A86060">
      <w:pPr>
        <w:pStyle w:val="SourceCode"/>
        <w:rPr>
          <w:rStyle w:val="VerbatimChar"/>
        </w:rPr>
        <w:pPrChange w:id="732" w:author="Dennis Brandl" w:date="2019-11-25T19:17:00Z">
          <w:pPr>
            <w:pStyle w:val="BodyText"/>
          </w:pPr>
        </w:pPrChange>
      </w:pPr>
      <w:r w:rsidRPr="00384E57">
        <w:rPr>
          <w:rStyle w:val="VerbatimChar"/>
        </w:rPr>
        <w:t xml:space="preserve">        "required": [</w:t>
      </w:r>
    </w:p>
    <w:p w14:paraId="064790D8" w14:textId="77777777" w:rsidR="00384E57" w:rsidRPr="00384E57" w:rsidRDefault="00384E57" w:rsidP="00A86060">
      <w:pPr>
        <w:pStyle w:val="SourceCode"/>
        <w:rPr>
          <w:rStyle w:val="VerbatimChar"/>
        </w:rPr>
        <w:pPrChange w:id="733" w:author="Dennis Brandl" w:date="2019-11-25T19:17:00Z">
          <w:pPr>
            <w:pStyle w:val="BodyText"/>
          </w:pPr>
        </w:pPrChange>
      </w:pPr>
      <w:r w:rsidRPr="00384E57">
        <w:rPr>
          <w:rStyle w:val="VerbatimChar"/>
        </w:rPr>
        <w:t xml:space="preserve">          "content"</w:t>
      </w:r>
    </w:p>
    <w:p w14:paraId="028C6EE9" w14:textId="77777777" w:rsidR="00384E57" w:rsidRPr="00384E57" w:rsidRDefault="00384E57" w:rsidP="00A86060">
      <w:pPr>
        <w:pStyle w:val="SourceCode"/>
        <w:rPr>
          <w:rStyle w:val="VerbatimChar"/>
        </w:rPr>
        <w:pPrChange w:id="734" w:author="Dennis Brandl" w:date="2019-11-25T19:17:00Z">
          <w:pPr>
            <w:pStyle w:val="BodyText"/>
          </w:pPr>
        </w:pPrChange>
      </w:pPr>
      <w:r w:rsidRPr="00384E57">
        <w:rPr>
          <w:rStyle w:val="VerbatimChar"/>
        </w:rPr>
        <w:t xml:space="preserve">        ]</w:t>
      </w:r>
    </w:p>
    <w:p w14:paraId="47F0A204" w14:textId="4973A9DC" w:rsidR="00384E57" w:rsidRDefault="00384E57" w:rsidP="00A86060">
      <w:pPr>
        <w:pStyle w:val="SourceCode"/>
        <w:rPr>
          <w:rStyle w:val="VerbatimChar"/>
        </w:rPr>
        <w:pPrChange w:id="735" w:author="Dennis Brandl" w:date="2019-11-25T19:17:00Z">
          <w:pPr>
            <w:pStyle w:val="BodyText"/>
          </w:pPr>
        </w:pPrChange>
      </w:pPr>
      <w:r w:rsidRPr="00384E57">
        <w:rPr>
          <w:rStyle w:val="VerbatimChar"/>
        </w:rPr>
        <w:t xml:space="preserve">      }</w:t>
      </w:r>
    </w:p>
    <w:p w14:paraId="75484418" w14:textId="13DB0821" w:rsidR="00384E57" w:rsidRDefault="00384E57" w:rsidP="00384E57">
      <w:pPr>
        <w:pStyle w:val="Heading4"/>
        <w:rPr>
          <w:rStyle w:val="VerbatimChar"/>
        </w:rPr>
      </w:pPr>
      <w:r>
        <w:t>MessageType</w:t>
      </w:r>
    </w:p>
    <w:p w14:paraId="22C5FBBE" w14:textId="77777777" w:rsidR="00384E57" w:rsidRPr="00384E57" w:rsidRDefault="00384E57" w:rsidP="00A86060">
      <w:pPr>
        <w:pStyle w:val="SourceCode"/>
        <w:rPr>
          <w:rStyle w:val="VerbatimChar"/>
        </w:rPr>
        <w:pPrChange w:id="736" w:author="Dennis Brandl" w:date="2019-11-25T19:17:00Z">
          <w:pPr>
            <w:pStyle w:val="BodyText"/>
          </w:pPr>
        </w:pPrChange>
      </w:pPr>
      <w:r w:rsidRPr="00384E57">
        <w:rPr>
          <w:rStyle w:val="VerbatimChar"/>
        </w:rPr>
        <w:t>"MessageType": {</w:t>
      </w:r>
    </w:p>
    <w:p w14:paraId="20575AC1" w14:textId="77777777" w:rsidR="00384E57" w:rsidRPr="00384E57" w:rsidRDefault="00384E57" w:rsidP="00A86060">
      <w:pPr>
        <w:pStyle w:val="SourceCode"/>
        <w:rPr>
          <w:rStyle w:val="VerbatimChar"/>
        </w:rPr>
        <w:pPrChange w:id="737" w:author="Dennis Brandl" w:date="2019-11-25T19:17:00Z">
          <w:pPr>
            <w:pStyle w:val="BodyText"/>
          </w:pPr>
        </w:pPrChange>
      </w:pPr>
      <w:r w:rsidRPr="00384E57">
        <w:rPr>
          <w:rStyle w:val="VerbatimChar"/>
        </w:rPr>
        <w:t xml:space="preserve">        "type": "string",</w:t>
      </w:r>
    </w:p>
    <w:p w14:paraId="52415077" w14:textId="77777777" w:rsidR="00384E57" w:rsidRPr="00384E57" w:rsidRDefault="00384E57" w:rsidP="00A86060">
      <w:pPr>
        <w:pStyle w:val="SourceCode"/>
        <w:rPr>
          <w:rStyle w:val="VerbatimChar"/>
        </w:rPr>
        <w:pPrChange w:id="738" w:author="Dennis Brandl" w:date="2019-11-25T19:17:00Z">
          <w:pPr>
            <w:pStyle w:val="BodyText"/>
          </w:pPr>
        </w:pPrChange>
      </w:pPr>
      <w:r w:rsidRPr="00384E57">
        <w:rPr>
          <w:rStyle w:val="VerbatimChar"/>
        </w:rPr>
        <w:t xml:space="preserve">        "enum": [</w:t>
      </w:r>
    </w:p>
    <w:p w14:paraId="2EB8C178" w14:textId="77777777" w:rsidR="00384E57" w:rsidRPr="00384E57" w:rsidRDefault="00384E57" w:rsidP="00A86060">
      <w:pPr>
        <w:pStyle w:val="SourceCode"/>
        <w:rPr>
          <w:rStyle w:val="VerbatimChar"/>
        </w:rPr>
        <w:pPrChange w:id="739" w:author="Dennis Brandl" w:date="2019-11-25T19:17:00Z">
          <w:pPr>
            <w:pStyle w:val="BodyText"/>
          </w:pPr>
        </w:pPrChange>
      </w:pPr>
      <w:r w:rsidRPr="00384E57">
        <w:rPr>
          <w:rStyle w:val="VerbatimChar"/>
        </w:rPr>
        <w:t xml:space="preserve">          "Request",</w:t>
      </w:r>
    </w:p>
    <w:p w14:paraId="00E2E314" w14:textId="77777777" w:rsidR="00384E57" w:rsidRPr="00384E57" w:rsidRDefault="00384E57" w:rsidP="00A86060">
      <w:pPr>
        <w:pStyle w:val="SourceCode"/>
        <w:rPr>
          <w:rStyle w:val="VerbatimChar"/>
        </w:rPr>
        <w:pPrChange w:id="740" w:author="Dennis Brandl" w:date="2019-11-25T19:17:00Z">
          <w:pPr>
            <w:pStyle w:val="BodyText"/>
          </w:pPr>
        </w:pPrChange>
      </w:pPr>
      <w:r w:rsidRPr="00384E57">
        <w:rPr>
          <w:rStyle w:val="VerbatimChar"/>
        </w:rPr>
        <w:t xml:space="preserve">          "Response",</w:t>
      </w:r>
    </w:p>
    <w:p w14:paraId="1B2E1883" w14:textId="77777777" w:rsidR="00384E57" w:rsidRPr="00384E57" w:rsidRDefault="00384E57" w:rsidP="00A86060">
      <w:pPr>
        <w:pStyle w:val="SourceCode"/>
        <w:rPr>
          <w:rStyle w:val="VerbatimChar"/>
        </w:rPr>
        <w:pPrChange w:id="741" w:author="Dennis Brandl" w:date="2019-11-25T19:17:00Z">
          <w:pPr>
            <w:pStyle w:val="BodyText"/>
          </w:pPr>
        </w:pPrChange>
      </w:pPr>
      <w:r w:rsidRPr="00384E57">
        <w:rPr>
          <w:rStyle w:val="VerbatimChar"/>
        </w:rPr>
        <w:t xml:space="preserve">          "Publication"</w:t>
      </w:r>
    </w:p>
    <w:p w14:paraId="526F0D71" w14:textId="77777777" w:rsidR="00384E57" w:rsidRPr="00384E57" w:rsidRDefault="00384E57" w:rsidP="00A86060">
      <w:pPr>
        <w:pStyle w:val="SourceCode"/>
        <w:rPr>
          <w:rStyle w:val="VerbatimChar"/>
        </w:rPr>
        <w:pPrChange w:id="742" w:author="Dennis Brandl" w:date="2019-11-25T19:17:00Z">
          <w:pPr>
            <w:pStyle w:val="BodyText"/>
          </w:pPr>
        </w:pPrChange>
      </w:pPr>
      <w:r w:rsidRPr="00384E57">
        <w:rPr>
          <w:rStyle w:val="VerbatimChar"/>
        </w:rPr>
        <w:t xml:space="preserve">        ]</w:t>
      </w:r>
    </w:p>
    <w:p w14:paraId="096381B5" w14:textId="77777777" w:rsidR="00384E57" w:rsidRDefault="00384E57" w:rsidP="00A86060">
      <w:pPr>
        <w:pStyle w:val="SourceCode"/>
        <w:rPr>
          <w:rStyle w:val="VerbatimChar"/>
        </w:rPr>
        <w:pPrChange w:id="743" w:author="Dennis Brandl" w:date="2019-11-25T19:17:00Z">
          <w:pPr>
            <w:pStyle w:val="BodyText"/>
          </w:pPr>
        </w:pPrChange>
      </w:pPr>
      <w:r w:rsidRPr="00384E57">
        <w:rPr>
          <w:rStyle w:val="VerbatimChar"/>
        </w:rPr>
        <w:t xml:space="preserve">      }</w:t>
      </w:r>
    </w:p>
    <w:p w14:paraId="2C1E8F2B" w14:textId="1C646A8A" w:rsidR="00CE30F5" w:rsidRDefault="00CE30F5" w:rsidP="00CE30F5">
      <w:pPr>
        <w:pStyle w:val="Heading4"/>
      </w:pPr>
      <w:bookmarkStart w:id="744" w:name="_SecurityToken"/>
      <w:bookmarkEnd w:id="744"/>
      <w:r>
        <w:t>SecurityToken</w:t>
      </w:r>
    </w:p>
    <w:p w14:paraId="34B3E5A4" w14:textId="77777777" w:rsidR="00384E57" w:rsidRPr="00384E57" w:rsidRDefault="00384E57" w:rsidP="00A86060">
      <w:pPr>
        <w:pStyle w:val="SourceCode"/>
        <w:rPr>
          <w:rStyle w:val="VerbatimChar"/>
        </w:rPr>
        <w:pPrChange w:id="745" w:author="Dennis Brandl" w:date="2019-11-25T19:17:00Z">
          <w:pPr>
            <w:pStyle w:val="BodyText"/>
          </w:pPr>
        </w:pPrChange>
      </w:pPr>
      <w:r w:rsidRPr="00384E57">
        <w:rPr>
          <w:rStyle w:val="VerbatimChar"/>
        </w:rPr>
        <w:t>"SecurityToken": {</w:t>
      </w:r>
    </w:p>
    <w:p w14:paraId="747D89CF" w14:textId="77777777" w:rsidR="00384E57" w:rsidRPr="00384E57" w:rsidRDefault="00384E57" w:rsidP="00A86060">
      <w:pPr>
        <w:pStyle w:val="SourceCode"/>
        <w:rPr>
          <w:rStyle w:val="VerbatimChar"/>
        </w:rPr>
        <w:pPrChange w:id="746" w:author="Dennis Brandl" w:date="2019-11-25T19:17:00Z">
          <w:pPr>
            <w:pStyle w:val="BodyText"/>
          </w:pPr>
        </w:pPrChange>
      </w:pPr>
      <w:r w:rsidRPr="00384E57">
        <w:rPr>
          <w:rStyle w:val="VerbatimChar"/>
        </w:rPr>
        <w:t xml:space="preserve">        "type": "object",</w:t>
      </w:r>
    </w:p>
    <w:p w14:paraId="0F1CC41C" w14:textId="77777777" w:rsidR="00384E57" w:rsidRPr="00384E57" w:rsidRDefault="00384E57" w:rsidP="00A86060">
      <w:pPr>
        <w:pStyle w:val="SourceCode"/>
        <w:rPr>
          <w:rStyle w:val="VerbatimChar"/>
        </w:rPr>
        <w:pPrChange w:id="747" w:author="Dennis Brandl" w:date="2019-11-25T19:17:00Z">
          <w:pPr>
            <w:pStyle w:val="BodyText"/>
          </w:pPr>
        </w:pPrChange>
      </w:pPr>
      <w:r w:rsidRPr="00384E57">
        <w:rPr>
          <w:rStyle w:val="VerbatimChar"/>
        </w:rPr>
        <w:t xml:space="preserve">        "description": "Exact security token types are implementation specific. Support must be provided for at least UsernameToken.",</w:t>
      </w:r>
    </w:p>
    <w:p w14:paraId="5D9C2E07" w14:textId="77777777" w:rsidR="00384E57" w:rsidRPr="00384E57" w:rsidRDefault="00384E57" w:rsidP="00A86060">
      <w:pPr>
        <w:pStyle w:val="SourceCode"/>
        <w:rPr>
          <w:rStyle w:val="VerbatimChar"/>
        </w:rPr>
        <w:pPrChange w:id="748" w:author="Dennis Brandl" w:date="2019-11-25T19:17:00Z">
          <w:pPr>
            <w:pStyle w:val="BodyText"/>
          </w:pPr>
        </w:pPrChange>
      </w:pPr>
      <w:r w:rsidRPr="00384E57">
        <w:rPr>
          <w:rStyle w:val="VerbatimChar"/>
        </w:rPr>
        <w:t xml:space="preserve">        "anyOf": [</w:t>
      </w:r>
    </w:p>
    <w:p w14:paraId="4B9EA3CD" w14:textId="77777777" w:rsidR="00384E57" w:rsidRPr="00384E57" w:rsidRDefault="00384E57" w:rsidP="00A86060">
      <w:pPr>
        <w:pStyle w:val="SourceCode"/>
        <w:rPr>
          <w:rStyle w:val="VerbatimChar"/>
        </w:rPr>
        <w:pPrChange w:id="749" w:author="Dennis Brandl" w:date="2019-11-25T19:17:00Z">
          <w:pPr>
            <w:pStyle w:val="BodyText"/>
          </w:pPr>
        </w:pPrChange>
      </w:pPr>
      <w:r w:rsidRPr="00384E57">
        <w:rPr>
          <w:rStyle w:val="VerbatimChar"/>
        </w:rPr>
        <w:t xml:space="preserve">          {</w:t>
      </w:r>
    </w:p>
    <w:p w14:paraId="1FFEC079" w14:textId="77777777" w:rsidR="00384E57" w:rsidRPr="00384E57" w:rsidRDefault="00384E57" w:rsidP="00A86060">
      <w:pPr>
        <w:pStyle w:val="SourceCode"/>
        <w:rPr>
          <w:rStyle w:val="VerbatimChar"/>
        </w:rPr>
        <w:pPrChange w:id="750" w:author="Dennis Brandl" w:date="2019-11-25T19:17:00Z">
          <w:pPr>
            <w:pStyle w:val="BodyText"/>
          </w:pPr>
        </w:pPrChange>
      </w:pPr>
      <w:r w:rsidRPr="00384E57">
        <w:rPr>
          <w:rStyle w:val="VerbatimChar"/>
        </w:rPr>
        <w:t xml:space="preserve">            "$ref": "#/components/schemas/UsernameToken"</w:t>
      </w:r>
    </w:p>
    <w:p w14:paraId="0B2AA300" w14:textId="77777777" w:rsidR="00384E57" w:rsidRPr="00384E57" w:rsidRDefault="00384E57" w:rsidP="00A86060">
      <w:pPr>
        <w:pStyle w:val="SourceCode"/>
        <w:rPr>
          <w:rStyle w:val="VerbatimChar"/>
        </w:rPr>
        <w:pPrChange w:id="751" w:author="Dennis Brandl" w:date="2019-11-25T19:17:00Z">
          <w:pPr>
            <w:pStyle w:val="BodyText"/>
          </w:pPr>
        </w:pPrChange>
      </w:pPr>
      <w:r w:rsidRPr="00384E57">
        <w:rPr>
          <w:rStyle w:val="VerbatimChar"/>
        </w:rPr>
        <w:t xml:space="preserve">          }</w:t>
      </w:r>
    </w:p>
    <w:p w14:paraId="7DBBDD96" w14:textId="77777777" w:rsidR="00384E57" w:rsidRPr="00384E57" w:rsidRDefault="00384E57" w:rsidP="00A86060">
      <w:pPr>
        <w:pStyle w:val="SourceCode"/>
        <w:rPr>
          <w:rStyle w:val="VerbatimChar"/>
        </w:rPr>
        <w:pPrChange w:id="752" w:author="Dennis Brandl" w:date="2019-11-25T19:17:00Z">
          <w:pPr>
            <w:pStyle w:val="BodyText"/>
          </w:pPr>
        </w:pPrChange>
      </w:pPr>
      <w:r w:rsidRPr="00384E57">
        <w:rPr>
          <w:rStyle w:val="VerbatimChar"/>
        </w:rPr>
        <w:t xml:space="preserve">        ],</w:t>
      </w:r>
    </w:p>
    <w:p w14:paraId="2B30B23D" w14:textId="77777777" w:rsidR="00384E57" w:rsidRPr="00384E57" w:rsidRDefault="00384E57" w:rsidP="00A86060">
      <w:pPr>
        <w:pStyle w:val="SourceCode"/>
        <w:rPr>
          <w:rStyle w:val="VerbatimChar"/>
        </w:rPr>
        <w:pPrChange w:id="753" w:author="Dennis Brandl" w:date="2019-11-25T19:17:00Z">
          <w:pPr>
            <w:pStyle w:val="BodyText"/>
          </w:pPr>
        </w:pPrChange>
      </w:pPr>
      <w:r w:rsidRPr="00384E57">
        <w:rPr>
          <w:rStyle w:val="VerbatimChar"/>
        </w:rPr>
        <w:t xml:space="preserve">        "additionalProperties": true</w:t>
      </w:r>
    </w:p>
    <w:p w14:paraId="0632939F" w14:textId="34B32FE3" w:rsidR="00384E57" w:rsidRPr="00384E57" w:rsidRDefault="00384E57" w:rsidP="00A86060">
      <w:pPr>
        <w:pStyle w:val="SourceCode"/>
        <w:rPr>
          <w:rStyle w:val="VerbatimChar"/>
        </w:rPr>
        <w:pPrChange w:id="754" w:author="Dennis Brandl" w:date="2019-11-25T19:17:00Z">
          <w:pPr>
            <w:pStyle w:val="BodyText"/>
          </w:pPr>
        </w:pPrChange>
      </w:pPr>
      <w:r w:rsidRPr="00384E57">
        <w:rPr>
          <w:rStyle w:val="VerbatimChar"/>
        </w:rPr>
        <w:t xml:space="preserve">      }</w:t>
      </w:r>
    </w:p>
    <w:p w14:paraId="5D55FCD9" w14:textId="77777777" w:rsidR="00384E57" w:rsidRPr="00384E57" w:rsidRDefault="00384E57" w:rsidP="00A86060">
      <w:pPr>
        <w:pStyle w:val="SourceCode"/>
        <w:rPr>
          <w:rStyle w:val="VerbatimChar"/>
        </w:rPr>
        <w:pPrChange w:id="755" w:author="Dennis Brandl" w:date="2019-11-25T19:17:00Z">
          <w:pPr>
            <w:pStyle w:val="BodyText"/>
            <w:spacing w:before="0"/>
          </w:pPr>
        </w:pPrChange>
      </w:pPr>
      <w:r w:rsidRPr="00384E57">
        <w:rPr>
          <w:rStyle w:val="VerbatimChar"/>
        </w:rPr>
        <w:t xml:space="preserve">      "</w:t>
      </w:r>
      <w:commentRangeStart w:id="756"/>
      <w:r w:rsidRPr="00384E57">
        <w:rPr>
          <w:rStyle w:val="VerbatimChar"/>
        </w:rPr>
        <w:t>UsernameToken</w:t>
      </w:r>
      <w:commentRangeEnd w:id="756"/>
      <w:r w:rsidR="00526099">
        <w:rPr>
          <w:rStyle w:val="CommentReference"/>
        </w:rPr>
        <w:commentReference w:id="756"/>
      </w:r>
      <w:r w:rsidRPr="00384E57">
        <w:rPr>
          <w:rStyle w:val="VerbatimChar"/>
        </w:rPr>
        <w:t>": {</w:t>
      </w:r>
    </w:p>
    <w:p w14:paraId="46D1F29D" w14:textId="77777777" w:rsidR="00384E57" w:rsidRPr="00384E57" w:rsidRDefault="00384E57" w:rsidP="00A86060">
      <w:pPr>
        <w:pStyle w:val="SourceCode"/>
        <w:rPr>
          <w:rStyle w:val="VerbatimChar"/>
        </w:rPr>
        <w:pPrChange w:id="757" w:author="Dennis Brandl" w:date="2019-11-25T19:17:00Z">
          <w:pPr>
            <w:pStyle w:val="BodyText"/>
            <w:spacing w:before="0"/>
          </w:pPr>
        </w:pPrChange>
      </w:pPr>
      <w:r w:rsidRPr="00384E57">
        <w:rPr>
          <w:rStyle w:val="VerbatimChar"/>
        </w:rPr>
        <w:t xml:space="preserve">        "type": "object",</w:t>
      </w:r>
    </w:p>
    <w:p w14:paraId="7F554C72" w14:textId="77777777" w:rsidR="00384E57" w:rsidRPr="00384E57" w:rsidRDefault="00384E57" w:rsidP="00A86060">
      <w:pPr>
        <w:pStyle w:val="SourceCode"/>
        <w:rPr>
          <w:rStyle w:val="VerbatimChar"/>
        </w:rPr>
        <w:pPrChange w:id="758" w:author="Dennis Brandl" w:date="2019-11-25T19:17:00Z">
          <w:pPr>
            <w:pStyle w:val="BodyText"/>
            <w:spacing w:before="0"/>
          </w:pPr>
        </w:pPrChange>
      </w:pPr>
      <w:r w:rsidRPr="00384E57">
        <w:rPr>
          <w:rStyle w:val="VerbatimChar"/>
        </w:rPr>
        <w:t xml:space="preserve">        "properties": {</w:t>
      </w:r>
    </w:p>
    <w:p w14:paraId="0662A256" w14:textId="77777777" w:rsidR="00384E57" w:rsidRPr="00384E57" w:rsidRDefault="00384E57" w:rsidP="00A86060">
      <w:pPr>
        <w:pStyle w:val="SourceCode"/>
        <w:rPr>
          <w:rStyle w:val="VerbatimChar"/>
        </w:rPr>
        <w:pPrChange w:id="759" w:author="Dennis Brandl" w:date="2019-11-25T19:17:00Z">
          <w:pPr>
            <w:pStyle w:val="BodyText"/>
            <w:spacing w:before="0"/>
          </w:pPr>
        </w:pPrChange>
      </w:pPr>
      <w:r w:rsidRPr="00384E57">
        <w:rPr>
          <w:rStyle w:val="VerbatimChar"/>
        </w:rPr>
        <w:t xml:space="preserve">          "username": {</w:t>
      </w:r>
    </w:p>
    <w:p w14:paraId="10FA6688" w14:textId="77777777" w:rsidR="00384E57" w:rsidRPr="00384E57" w:rsidRDefault="00384E57" w:rsidP="00A86060">
      <w:pPr>
        <w:pStyle w:val="SourceCode"/>
        <w:rPr>
          <w:rStyle w:val="VerbatimChar"/>
        </w:rPr>
        <w:pPrChange w:id="760" w:author="Dennis Brandl" w:date="2019-11-25T19:17:00Z">
          <w:pPr>
            <w:pStyle w:val="BodyText"/>
            <w:spacing w:before="0"/>
          </w:pPr>
        </w:pPrChange>
      </w:pPr>
      <w:r w:rsidRPr="00384E57">
        <w:rPr>
          <w:rStyle w:val="VerbatimChar"/>
        </w:rPr>
        <w:t xml:space="preserve">            "type": "string"</w:t>
      </w:r>
    </w:p>
    <w:p w14:paraId="713C261A" w14:textId="77777777" w:rsidR="00384E57" w:rsidRPr="00384E57" w:rsidRDefault="00384E57" w:rsidP="00A86060">
      <w:pPr>
        <w:pStyle w:val="SourceCode"/>
        <w:rPr>
          <w:rStyle w:val="VerbatimChar"/>
        </w:rPr>
        <w:pPrChange w:id="761" w:author="Dennis Brandl" w:date="2019-11-25T19:17:00Z">
          <w:pPr>
            <w:pStyle w:val="BodyText"/>
            <w:spacing w:before="0"/>
          </w:pPr>
        </w:pPrChange>
      </w:pPr>
      <w:r w:rsidRPr="00384E57">
        <w:rPr>
          <w:rStyle w:val="VerbatimChar"/>
        </w:rPr>
        <w:t xml:space="preserve">          },</w:t>
      </w:r>
    </w:p>
    <w:p w14:paraId="2B8EA437" w14:textId="77777777" w:rsidR="00384E57" w:rsidRPr="00384E57" w:rsidRDefault="00384E57" w:rsidP="00A86060">
      <w:pPr>
        <w:pStyle w:val="SourceCode"/>
        <w:rPr>
          <w:rStyle w:val="VerbatimChar"/>
        </w:rPr>
        <w:pPrChange w:id="762" w:author="Dennis Brandl" w:date="2019-11-25T19:17:00Z">
          <w:pPr>
            <w:pStyle w:val="BodyText"/>
            <w:spacing w:before="0"/>
          </w:pPr>
        </w:pPrChange>
      </w:pPr>
      <w:r w:rsidRPr="00384E57">
        <w:rPr>
          <w:rStyle w:val="VerbatimChar"/>
        </w:rPr>
        <w:t xml:space="preserve">          "password": {</w:t>
      </w:r>
    </w:p>
    <w:p w14:paraId="1A3E93B2" w14:textId="77777777" w:rsidR="00384E57" w:rsidRPr="00384E57" w:rsidRDefault="00384E57" w:rsidP="00A86060">
      <w:pPr>
        <w:pStyle w:val="SourceCode"/>
        <w:rPr>
          <w:rStyle w:val="VerbatimChar"/>
        </w:rPr>
        <w:pPrChange w:id="763" w:author="Dennis Brandl" w:date="2019-11-25T19:17:00Z">
          <w:pPr>
            <w:pStyle w:val="BodyText"/>
            <w:spacing w:before="0"/>
          </w:pPr>
        </w:pPrChange>
      </w:pPr>
      <w:r w:rsidRPr="00384E57">
        <w:rPr>
          <w:rStyle w:val="VerbatimChar"/>
        </w:rPr>
        <w:t xml:space="preserve">            "type": "string",</w:t>
      </w:r>
    </w:p>
    <w:p w14:paraId="6DB4D29A" w14:textId="77777777" w:rsidR="00384E57" w:rsidRPr="00384E57" w:rsidRDefault="00384E57" w:rsidP="00A86060">
      <w:pPr>
        <w:pStyle w:val="SourceCode"/>
        <w:rPr>
          <w:rStyle w:val="VerbatimChar"/>
        </w:rPr>
        <w:pPrChange w:id="764" w:author="Dennis Brandl" w:date="2019-11-25T19:17:00Z">
          <w:pPr>
            <w:pStyle w:val="BodyText"/>
            <w:spacing w:before="0"/>
          </w:pPr>
        </w:pPrChange>
      </w:pPr>
      <w:r w:rsidRPr="00384E57">
        <w:rPr>
          <w:rStyle w:val="VerbatimChar"/>
        </w:rPr>
        <w:t xml:space="preserve">            "format": "password"</w:t>
      </w:r>
    </w:p>
    <w:p w14:paraId="4D004DF6" w14:textId="77777777" w:rsidR="00384E57" w:rsidRPr="00384E57" w:rsidRDefault="00384E57" w:rsidP="00A86060">
      <w:pPr>
        <w:pStyle w:val="SourceCode"/>
        <w:rPr>
          <w:rStyle w:val="VerbatimChar"/>
        </w:rPr>
        <w:pPrChange w:id="765" w:author="Dennis Brandl" w:date="2019-11-25T19:17:00Z">
          <w:pPr>
            <w:pStyle w:val="BodyText"/>
            <w:spacing w:before="0"/>
          </w:pPr>
        </w:pPrChange>
      </w:pPr>
      <w:r w:rsidRPr="00384E57">
        <w:rPr>
          <w:rStyle w:val="VerbatimChar"/>
        </w:rPr>
        <w:t xml:space="preserve">          }</w:t>
      </w:r>
    </w:p>
    <w:p w14:paraId="1FBBC57D" w14:textId="77777777" w:rsidR="00384E57" w:rsidRPr="00384E57" w:rsidRDefault="00384E57" w:rsidP="00A86060">
      <w:pPr>
        <w:pStyle w:val="SourceCode"/>
        <w:rPr>
          <w:rStyle w:val="VerbatimChar"/>
        </w:rPr>
        <w:pPrChange w:id="766" w:author="Dennis Brandl" w:date="2019-11-25T19:17:00Z">
          <w:pPr>
            <w:pStyle w:val="BodyText"/>
            <w:spacing w:before="0"/>
          </w:pPr>
        </w:pPrChange>
      </w:pPr>
      <w:r w:rsidRPr="00384E57">
        <w:rPr>
          <w:rStyle w:val="VerbatimChar"/>
        </w:rPr>
        <w:t xml:space="preserve">        },</w:t>
      </w:r>
    </w:p>
    <w:p w14:paraId="01940E34" w14:textId="77777777" w:rsidR="00384E57" w:rsidRPr="00384E57" w:rsidRDefault="00384E57" w:rsidP="00A86060">
      <w:pPr>
        <w:pStyle w:val="SourceCode"/>
        <w:rPr>
          <w:rStyle w:val="VerbatimChar"/>
        </w:rPr>
        <w:pPrChange w:id="767" w:author="Dennis Brandl" w:date="2019-11-25T19:17:00Z">
          <w:pPr>
            <w:pStyle w:val="BodyText"/>
            <w:spacing w:before="0"/>
          </w:pPr>
        </w:pPrChange>
      </w:pPr>
      <w:r w:rsidRPr="00384E57">
        <w:rPr>
          <w:rStyle w:val="VerbatimChar"/>
        </w:rPr>
        <w:t xml:space="preserve">        "required": [</w:t>
      </w:r>
    </w:p>
    <w:p w14:paraId="27F18070" w14:textId="77777777" w:rsidR="00384E57" w:rsidRPr="00384E57" w:rsidRDefault="00384E57" w:rsidP="00A86060">
      <w:pPr>
        <w:pStyle w:val="SourceCode"/>
        <w:rPr>
          <w:rStyle w:val="VerbatimChar"/>
        </w:rPr>
        <w:pPrChange w:id="768" w:author="Dennis Brandl" w:date="2019-11-25T19:17:00Z">
          <w:pPr>
            <w:pStyle w:val="BodyText"/>
            <w:spacing w:before="0"/>
          </w:pPr>
        </w:pPrChange>
      </w:pPr>
      <w:r w:rsidRPr="00384E57">
        <w:rPr>
          <w:rStyle w:val="VerbatimChar"/>
        </w:rPr>
        <w:t xml:space="preserve">          "password",</w:t>
      </w:r>
    </w:p>
    <w:p w14:paraId="76D90E38" w14:textId="77777777" w:rsidR="00384E57" w:rsidRPr="00384E57" w:rsidRDefault="00384E57" w:rsidP="00A86060">
      <w:pPr>
        <w:pStyle w:val="SourceCode"/>
        <w:rPr>
          <w:rStyle w:val="VerbatimChar"/>
        </w:rPr>
        <w:pPrChange w:id="769" w:author="Dennis Brandl" w:date="2019-11-25T19:17:00Z">
          <w:pPr>
            <w:pStyle w:val="BodyText"/>
            <w:spacing w:before="0"/>
          </w:pPr>
        </w:pPrChange>
      </w:pPr>
      <w:r w:rsidRPr="00384E57">
        <w:rPr>
          <w:rStyle w:val="VerbatimChar"/>
        </w:rPr>
        <w:t xml:space="preserve">          "username"</w:t>
      </w:r>
    </w:p>
    <w:p w14:paraId="00037545" w14:textId="77777777" w:rsidR="00384E57" w:rsidRPr="00384E57" w:rsidRDefault="00384E57" w:rsidP="00A86060">
      <w:pPr>
        <w:pStyle w:val="SourceCode"/>
        <w:rPr>
          <w:rStyle w:val="VerbatimChar"/>
        </w:rPr>
        <w:pPrChange w:id="770" w:author="Dennis Brandl" w:date="2019-11-25T19:17:00Z">
          <w:pPr>
            <w:pStyle w:val="BodyText"/>
            <w:spacing w:before="0"/>
          </w:pPr>
        </w:pPrChange>
      </w:pPr>
      <w:r w:rsidRPr="00384E57">
        <w:rPr>
          <w:rStyle w:val="VerbatimChar"/>
        </w:rPr>
        <w:t xml:space="preserve">        ]</w:t>
      </w:r>
    </w:p>
    <w:p w14:paraId="5357DF09" w14:textId="1FB677C3" w:rsidR="00781238" w:rsidRPr="00384E57" w:rsidRDefault="00384E57" w:rsidP="00A86060">
      <w:pPr>
        <w:pStyle w:val="SourceCode"/>
        <w:rPr>
          <w:rStyle w:val="VerbatimChar"/>
        </w:rPr>
        <w:pPrChange w:id="771" w:author="Dennis Brandl" w:date="2019-11-25T19:17:00Z">
          <w:pPr>
            <w:pStyle w:val="BodyText"/>
            <w:spacing w:before="0"/>
          </w:pPr>
        </w:pPrChange>
      </w:pPr>
      <w:r w:rsidRPr="00384E57">
        <w:rPr>
          <w:rStyle w:val="VerbatimChar"/>
        </w:rPr>
        <w:t xml:space="preserve">      }</w:t>
      </w:r>
    </w:p>
    <w:p w14:paraId="1D4B0A1D" w14:textId="1EC2C1AE" w:rsidR="00811CC4" w:rsidRDefault="00497EE1" w:rsidP="001936FB">
      <w:pPr>
        <w:pStyle w:val="Heading1"/>
      </w:pPr>
      <w:bookmarkStart w:id="772" w:name="_Toc25357206"/>
      <w:bookmarkStart w:id="773" w:name="_Toc25447216"/>
      <w:r>
        <w:t>Security Architecture</w:t>
      </w:r>
      <w:bookmarkEnd w:id="772"/>
      <w:bookmarkEnd w:id="773"/>
    </w:p>
    <w:p w14:paraId="57F514E0" w14:textId="017DCA0F" w:rsidR="00967C82" w:rsidRDefault="00B03EA3" w:rsidP="00967C82">
      <w:pPr>
        <w:pStyle w:val="BodyText"/>
      </w:pPr>
      <w:r>
        <w:t>The general Service Requirements only provide security requirements related to authenticating operations against the channels on which they will be performed. This section considers security from an inter-enterprise context</w:t>
      </w:r>
      <w:r w:rsidR="00B36AD0">
        <w:t>.</w:t>
      </w:r>
      <w:r>
        <w:t xml:space="preserve"> It </w:t>
      </w:r>
      <w:r>
        <w:lastRenderedPageBreak/>
        <w:t>defines 4 levels of security to which ws-ISBM implementations may conform.</w:t>
      </w:r>
      <w:r w:rsidR="00B36AD0">
        <w:t xml:space="preserve"> In this version of </w:t>
      </w:r>
      <w:r>
        <w:t xml:space="preserve">the </w:t>
      </w:r>
      <w:r w:rsidR="00B36AD0">
        <w:t xml:space="preserve">specification, these security levels are introduced and briefly discussed. In </w:t>
      </w:r>
      <w:r>
        <w:t xml:space="preserve">future revisions </w:t>
      </w:r>
      <w:r w:rsidR="00B36AD0">
        <w:t xml:space="preserve">of </w:t>
      </w:r>
      <w:r>
        <w:t xml:space="preserve">this </w:t>
      </w:r>
      <w:r w:rsidR="00B36AD0">
        <w:t xml:space="preserve">specification, the following security levels will be </w:t>
      </w:r>
      <w:r>
        <w:t xml:space="preserve">associated with concrete requirements </w:t>
      </w:r>
      <w:r w:rsidR="00ED0A6C">
        <w:t>for the services in general and requirements for specific services where necessary</w:t>
      </w:r>
      <w:r w:rsidR="00B36AD0">
        <w:t>.</w:t>
      </w:r>
    </w:p>
    <w:p w14:paraId="0C0262C4" w14:textId="62C94544" w:rsidR="00B36AD0" w:rsidRDefault="00B36AD0" w:rsidP="00B36AD0">
      <w:pPr>
        <w:pStyle w:val="Heading2"/>
      </w:pPr>
      <w:bookmarkStart w:id="774" w:name="_Toc25357207"/>
      <w:bookmarkStart w:id="775" w:name="_Toc25447217"/>
      <w:r>
        <w:t>Security Level 1</w:t>
      </w:r>
      <w:bookmarkEnd w:id="774"/>
      <w:r w:rsidR="00B03EA3">
        <w:t xml:space="preserve"> – None</w:t>
      </w:r>
      <w:bookmarkEnd w:id="775"/>
    </w:p>
    <w:p w14:paraId="6978225C" w14:textId="6F378179" w:rsidR="00ED0A6C" w:rsidRDefault="00ED0A6C" w:rsidP="00ED0A6C">
      <w:pPr>
        <w:pStyle w:val="BodyText"/>
      </w:pPr>
      <w:r>
        <w:t>Security Level 1 is characterized by fulfilling no security criteria. That is:</w:t>
      </w:r>
    </w:p>
    <w:p w14:paraId="3F6EE0D0" w14:textId="7C601307" w:rsidR="00ED0A6C" w:rsidRDefault="00ED0A6C" w:rsidP="00ED0A6C">
      <w:pPr>
        <w:pStyle w:val="BodyText"/>
        <w:numPr>
          <w:ilvl w:val="0"/>
          <w:numId w:val="29"/>
        </w:numPr>
      </w:pPr>
      <w:r>
        <w:t>SSL/TLS are NOT used for transport layer security</w:t>
      </w:r>
    </w:p>
    <w:p w14:paraId="0CC6F745" w14:textId="520AC5D4" w:rsidR="00ED0A6C" w:rsidRDefault="00ED0A6C" w:rsidP="00ED0A6C">
      <w:pPr>
        <w:pStyle w:val="BodyText"/>
        <w:numPr>
          <w:ilvl w:val="0"/>
          <w:numId w:val="29"/>
        </w:numPr>
      </w:pPr>
      <w:r>
        <w:t>Security tokens are NOT used to secure channels, or tokens are exchanged in the clear without encryption</w:t>
      </w:r>
    </w:p>
    <w:p w14:paraId="02543BEC" w14:textId="677EBD48" w:rsidR="00A14411" w:rsidRDefault="00A14411" w:rsidP="00ED0A6C">
      <w:pPr>
        <w:pStyle w:val="BodyText"/>
        <w:numPr>
          <w:ilvl w:val="0"/>
          <w:numId w:val="29"/>
        </w:numPr>
      </w:pPr>
      <w:r>
        <w:t>Security tokens MAY or MAY NOT be stored encrypted, if used</w:t>
      </w:r>
    </w:p>
    <w:p w14:paraId="5CD5089C" w14:textId="5733D84A" w:rsidR="00ED0A6C" w:rsidRDefault="00ED0A6C" w:rsidP="00ED0A6C">
      <w:pPr>
        <w:pStyle w:val="BodyText"/>
        <w:numPr>
          <w:ilvl w:val="0"/>
          <w:numId w:val="29"/>
        </w:numPr>
      </w:pPr>
      <w:r>
        <w:t>Certificates are NOT used for confirming identity</w:t>
      </w:r>
    </w:p>
    <w:p w14:paraId="7AFD8019" w14:textId="26B2D70A" w:rsidR="00ED0A6C" w:rsidRDefault="00ED0A6C" w:rsidP="00ED0A6C">
      <w:pPr>
        <w:pStyle w:val="Heading3"/>
      </w:pPr>
      <w:bookmarkStart w:id="776" w:name="_Toc25447218"/>
      <w:r>
        <w:t>Usage Scenarios</w:t>
      </w:r>
      <w:bookmarkEnd w:id="776"/>
    </w:p>
    <w:p w14:paraId="68692159" w14:textId="520F21EF" w:rsidR="00F774B2" w:rsidRDefault="00F774B2" w:rsidP="00ED0A6C">
      <w:pPr>
        <w:pStyle w:val="BodyText"/>
      </w:pPr>
      <w:r>
        <w:t xml:space="preserve">This security level is </w:t>
      </w:r>
      <w:r w:rsidR="00A14411">
        <w:t>NOT RECOMMENDED</w:t>
      </w:r>
      <w:r w:rsidR="00967C82" w:rsidRPr="00967C82">
        <w:t xml:space="preserve"> for </w:t>
      </w:r>
      <w:r w:rsidRPr="00967C82">
        <w:t>production</w:t>
      </w:r>
      <w:r>
        <w:t xml:space="preserve"> environment</w:t>
      </w:r>
      <w:r w:rsidR="00A14411">
        <w:t xml:space="preserve">s. However, it MAY be suitable for use </w:t>
      </w:r>
      <w:r>
        <w:t>in</w:t>
      </w:r>
      <w:r w:rsidR="00967C82" w:rsidRPr="00967C82">
        <w:t xml:space="preserve"> development and testing </w:t>
      </w:r>
      <w:r>
        <w:t>environment</w:t>
      </w:r>
      <w:r w:rsidR="00A14411">
        <w:t>s</w:t>
      </w:r>
      <w:r w:rsidR="00967C82" w:rsidRPr="00967C82">
        <w:t xml:space="preserve">. </w:t>
      </w:r>
      <w:r>
        <w:t xml:space="preserve">It </w:t>
      </w:r>
      <w:r w:rsidR="00A14411">
        <w:t>MAY</w:t>
      </w:r>
      <w:r w:rsidR="00967C82" w:rsidRPr="00967C82">
        <w:t xml:space="preserve"> </w:t>
      </w:r>
      <w:r>
        <w:t xml:space="preserve">also be </w:t>
      </w:r>
      <w:r w:rsidR="00967C82" w:rsidRPr="00967C82">
        <w:t>use</w:t>
      </w:r>
      <w:r>
        <w:t>d</w:t>
      </w:r>
      <w:r w:rsidR="00967C82" w:rsidRPr="00967C82">
        <w:t xml:space="preserve"> in known restricted environments, </w:t>
      </w:r>
      <w:r w:rsidR="00A14411">
        <w:t>such as</w:t>
      </w:r>
      <w:r w:rsidR="00967C82" w:rsidRPr="00967C82">
        <w:t xml:space="preserve"> isolated networks.</w:t>
      </w:r>
    </w:p>
    <w:p w14:paraId="6AE170FA" w14:textId="31096F97" w:rsidR="00F774B2" w:rsidRDefault="00F774B2" w:rsidP="00F774B2">
      <w:pPr>
        <w:pStyle w:val="Heading2"/>
      </w:pPr>
      <w:bookmarkStart w:id="777" w:name="_Toc25357208"/>
      <w:bookmarkStart w:id="778" w:name="_Toc25447219"/>
      <w:r>
        <w:t>Security Level 2</w:t>
      </w:r>
      <w:bookmarkEnd w:id="777"/>
      <w:r w:rsidR="00A14411">
        <w:t xml:space="preserve"> – Core Security</w:t>
      </w:r>
      <w:bookmarkEnd w:id="778"/>
    </w:p>
    <w:p w14:paraId="0466933F" w14:textId="6CCBE198" w:rsidR="00A14411" w:rsidRDefault="00A14411" w:rsidP="00ED0A6C">
      <w:pPr>
        <w:pStyle w:val="BodyText"/>
      </w:pPr>
      <w:r>
        <w:t xml:space="preserve">Security Level 2, Core Security, provides a basic set of security requirements. </w:t>
      </w:r>
      <w:r w:rsidRPr="00ED0A6C">
        <w:t xml:space="preserve">In contrast to Security level 1, </w:t>
      </w:r>
      <w:r>
        <w:t>this security level is characterized by providing transport layer security and securing tokens at rest, that is:</w:t>
      </w:r>
    </w:p>
    <w:p w14:paraId="7C228722" w14:textId="77777777" w:rsidR="00A14411" w:rsidRDefault="00F774B2" w:rsidP="00A14411">
      <w:pPr>
        <w:pStyle w:val="BodyText"/>
        <w:numPr>
          <w:ilvl w:val="0"/>
          <w:numId w:val="30"/>
        </w:numPr>
      </w:pPr>
      <w:r>
        <w:t>A</w:t>
      </w:r>
      <w:r w:rsidR="00967C82" w:rsidRPr="00967C82">
        <w:t xml:space="preserve">ll </w:t>
      </w:r>
      <w:r>
        <w:t xml:space="preserve">the </w:t>
      </w:r>
      <w:r w:rsidR="00967C82" w:rsidRPr="00967C82">
        <w:t xml:space="preserve">communications </w:t>
      </w:r>
      <w:r w:rsidR="00A14411">
        <w:t xml:space="preserve">MUST use transport layer security, e.g., </w:t>
      </w:r>
      <w:r w:rsidR="00967C82" w:rsidRPr="00967C82">
        <w:t>SSL/TLS</w:t>
      </w:r>
    </w:p>
    <w:p w14:paraId="5B3B6AE4" w14:textId="0D2272B9" w:rsidR="00A14411" w:rsidRDefault="00F774B2" w:rsidP="00A14411">
      <w:pPr>
        <w:pStyle w:val="BodyText"/>
        <w:numPr>
          <w:ilvl w:val="0"/>
          <w:numId w:val="30"/>
        </w:numPr>
      </w:pPr>
      <w:r>
        <w:t xml:space="preserve">Security tokens </w:t>
      </w:r>
      <w:r w:rsidR="00A14411">
        <w:t>MAY be used but MUST be are stored encrypted by the ws-ISBM Service Provider</w:t>
      </w:r>
    </w:p>
    <w:p w14:paraId="3FBD06EC" w14:textId="77777777" w:rsidR="00A14411" w:rsidRDefault="00A14411" w:rsidP="00A14411">
      <w:pPr>
        <w:pStyle w:val="BodyText"/>
        <w:numPr>
          <w:ilvl w:val="0"/>
          <w:numId w:val="30"/>
        </w:numPr>
      </w:pPr>
      <w:r>
        <w:t>B</w:t>
      </w:r>
      <w:r w:rsidR="00967C82" w:rsidRPr="00967C82">
        <w:t xml:space="preserve">est practices are used to exchange/configure security tokens </w:t>
      </w:r>
      <w:r>
        <w:t>out-of-band</w:t>
      </w:r>
    </w:p>
    <w:p w14:paraId="487BBD5B" w14:textId="1C1CC0C8" w:rsidR="00F774B2" w:rsidRDefault="00582953" w:rsidP="00582953">
      <w:pPr>
        <w:pStyle w:val="BodyText"/>
      </w:pPr>
      <w:r>
        <w:t>The Core Security level MAY also utilize Role-Based Access Control for configuring the services and performing their operations.</w:t>
      </w:r>
    </w:p>
    <w:p w14:paraId="37433DDE" w14:textId="02B251A4" w:rsidR="00582953" w:rsidRDefault="00582953" w:rsidP="00582953">
      <w:pPr>
        <w:pStyle w:val="Heading3"/>
      </w:pPr>
      <w:bookmarkStart w:id="779" w:name="_Toc25447220"/>
      <w:r>
        <w:t>Usage Scenarios</w:t>
      </w:r>
      <w:bookmarkEnd w:id="779"/>
    </w:p>
    <w:p w14:paraId="09717293" w14:textId="082D4EFA" w:rsidR="0060601E" w:rsidRDefault="00582953" w:rsidP="00582953">
      <w:pPr>
        <w:pStyle w:val="BodyText"/>
      </w:pPr>
      <w:r>
        <w:t xml:space="preserve">The Core Security level MAY be used for production environments and is most appropriate for </w:t>
      </w:r>
      <w:r w:rsidRPr="00582953">
        <w:rPr>
          <w:i/>
          <w:iCs/>
        </w:rPr>
        <w:t>intra</w:t>
      </w:r>
      <w:r>
        <w:t xml:space="preserve">-enterprise connectivity. It is NOT RECOMMENDED for environments, even intra-enterprise environments, that </w:t>
      </w:r>
      <w:del w:id="780" w:author="Dennis Brandl" w:date="2019-11-25T19:05:00Z">
        <w:r w:rsidDel="002B5B54">
          <w:delText xml:space="preserve">need </w:delText>
        </w:r>
      </w:del>
      <w:ins w:id="781" w:author="Dennis Brandl" w:date="2019-11-25T19:05:00Z">
        <w:r w:rsidR="002B5B54">
          <w:t xml:space="preserve">require </w:t>
        </w:r>
      </w:ins>
      <w:del w:id="782" w:author="Dennis Brandl" w:date="2019-11-25T19:05:00Z">
        <w:r w:rsidDel="002B5B54">
          <w:delText>be “</w:delText>
        </w:r>
        <w:commentRangeStart w:id="783"/>
        <w:r w:rsidDel="002B5B54">
          <w:delText>secure</w:delText>
        </w:r>
        <w:commentRangeEnd w:id="783"/>
        <w:r w:rsidDel="002B5B54">
          <w:rPr>
            <w:rStyle w:val="CommentReference"/>
          </w:rPr>
          <w:commentReference w:id="783"/>
        </w:r>
        <w:r w:rsidDel="002B5B54">
          <w:delText>”</w:delText>
        </w:r>
      </w:del>
      <w:ins w:id="784" w:author="Dennis Brandl" w:date="2019-11-25T19:05:00Z">
        <w:r w:rsidR="002B5B54">
          <w:t>a higher level of security</w:t>
        </w:r>
      </w:ins>
      <w:r>
        <w:t>.</w:t>
      </w:r>
    </w:p>
    <w:p w14:paraId="5C21577F" w14:textId="70C0A43E" w:rsidR="0060601E" w:rsidRDefault="0060601E" w:rsidP="0060601E">
      <w:pPr>
        <w:pStyle w:val="Heading2"/>
      </w:pPr>
      <w:bookmarkStart w:id="785" w:name="_Toc25357209"/>
      <w:bookmarkStart w:id="786" w:name="_Toc25447221"/>
      <w:r>
        <w:t>Security Level 3</w:t>
      </w:r>
      <w:bookmarkEnd w:id="785"/>
      <w:r w:rsidR="00582953">
        <w:t xml:space="preserve"> – Inter-Enterprise Security</w:t>
      </w:r>
      <w:bookmarkEnd w:id="786"/>
    </w:p>
    <w:p w14:paraId="5CB22167" w14:textId="067B541E" w:rsidR="00582953" w:rsidRDefault="00582953" w:rsidP="00582953">
      <w:pPr>
        <w:pStyle w:val="BodyText"/>
      </w:pPr>
      <w:r>
        <w:t>Security Level 3, or Inter-Enterprise Security, includes all the requirements of Core Security and adds requirements suitable for an inter-enterprise context. In particular, this level of security is characterized by confirming the identity of interacting systems. The additional requirements to the meet the Inter-Enterprise Security level include:</w:t>
      </w:r>
    </w:p>
    <w:p w14:paraId="0E44F969" w14:textId="755C5DDA" w:rsidR="00582953" w:rsidRDefault="00582953" w:rsidP="00582953">
      <w:pPr>
        <w:pStyle w:val="BodyText"/>
        <w:numPr>
          <w:ilvl w:val="0"/>
          <w:numId w:val="31"/>
        </w:numPr>
      </w:pPr>
      <w:r>
        <w:t>Certificates (or other mechanisms) MUST be used to identify ws-ISBM Service Providers and Clients, including Notification endpoints specified by subscription sessions.</w:t>
      </w:r>
    </w:p>
    <w:p w14:paraId="73897837" w14:textId="28783FBD" w:rsidR="00582953" w:rsidRDefault="00582953" w:rsidP="00582953">
      <w:pPr>
        <w:pStyle w:val="BodyText"/>
        <w:numPr>
          <w:ilvl w:val="0"/>
          <w:numId w:val="31"/>
        </w:numPr>
      </w:pPr>
      <w:r>
        <w:t xml:space="preserve">Role-Based Access Control </w:t>
      </w:r>
      <w:r w:rsidR="007A2F0D">
        <w:t>MUST</w:t>
      </w:r>
      <w:r>
        <w:t xml:space="preserve"> </w:t>
      </w:r>
      <w:r w:rsidR="007A2F0D">
        <w:t xml:space="preserve">be used </w:t>
      </w:r>
      <w:r>
        <w:t>for configuration of the Service Provider and performing  the operations on the Services.</w:t>
      </w:r>
    </w:p>
    <w:p w14:paraId="30BBC42B" w14:textId="64901E4D" w:rsidR="007A2F0D" w:rsidRDefault="007A2F0D" w:rsidP="00582953">
      <w:pPr>
        <w:pStyle w:val="BodyText"/>
        <w:numPr>
          <w:ilvl w:val="0"/>
          <w:numId w:val="31"/>
        </w:numPr>
      </w:pPr>
      <w:r>
        <w:lastRenderedPageBreak/>
        <w:t>All channels MUST be configured with security tokens and non-authenticated operations (GetChannels and CreateChannel) only respond to recognized systems based on the identity check (such as checking their certificates).</w:t>
      </w:r>
    </w:p>
    <w:p w14:paraId="07E76829" w14:textId="1733D2D9" w:rsidR="007A2F0D" w:rsidRDefault="007A2F0D" w:rsidP="007A2F0D">
      <w:pPr>
        <w:pStyle w:val="BodyText"/>
      </w:pPr>
      <w:r>
        <w:t>At this level of security, ws-ISBM Service Providers MAY use 3</w:t>
      </w:r>
      <w:r w:rsidRPr="007A2F0D">
        <w:rPr>
          <w:vertAlign w:val="superscript"/>
        </w:rPr>
        <w:t>rd</w:t>
      </w:r>
      <w:r>
        <w:t xml:space="preserve"> party services (</w:t>
      </w:r>
      <w:r w:rsidR="00B70306">
        <w:t xml:space="preserve">Key Management Services) </w:t>
      </w:r>
      <w:r w:rsidR="00823DFF">
        <w:t>to encrypt/decrypt security tokens on demand.</w:t>
      </w:r>
    </w:p>
    <w:p w14:paraId="28320F34" w14:textId="7FCB2F0A" w:rsidR="007A2F0D" w:rsidRDefault="007A2F0D" w:rsidP="007A2F0D">
      <w:pPr>
        <w:pStyle w:val="Heading3"/>
      </w:pPr>
      <w:bookmarkStart w:id="787" w:name="_Toc25447222"/>
      <w:r>
        <w:t>Usage Scenarios</w:t>
      </w:r>
      <w:bookmarkEnd w:id="787"/>
    </w:p>
    <w:p w14:paraId="5023C8F8" w14:textId="58998797" w:rsidR="007C75C7" w:rsidRPr="00967C82" w:rsidRDefault="007A2F0D" w:rsidP="00ED0A6C">
      <w:pPr>
        <w:pStyle w:val="BodyText"/>
      </w:pPr>
      <w:r>
        <w:t xml:space="preserve">The Inter-Enterprise Security Level is RECOMMENDED for </w:t>
      </w:r>
      <w:r w:rsidR="00823DFF">
        <w:t xml:space="preserve">most </w:t>
      </w:r>
      <w:r w:rsidR="00967C82" w:rsidRPr="00967C82">
        <w:t>Inter-Enterprise scenarios</w:t>
      </w:r>
      <w:r w:rsidR="007C75C7">
        <w:t>.</w:t>
      </w:r>
      <w:r w:rsidR="00823DFF">
        <w:t xml:space="preserve"> It is NOT RECOMMENDED for use in highly secure environments that require additional security guarantees.</w:t>
      </w:r>
    </w:p>
    <w:p w14:paraId="46BD9D05" w14:textId="34A622C1" w:rsidR="00AA266C" w:rsidRDefault="00AA266C" w:rsidP="00AA266C">
      <w:pPr>
        <w:pStyle w:val="Heading2"/>
      </w:pPr>
      <w:bookmarkStart w:id="788" w:name="_Toc25357210"/>
      <w:bookmarkStart w:id="789" w:name="_Toc25447223"/>
      <w:r>
        <w:t>Security Level 4</w:t>
      </w:r>
      <w:bookmarkEnd w:id="788"/>
      <w:r w:rsidR="007A2F0D">
        <w:t xml:space="preserve"> – Defense</w:t>
      </w:r>
      <w:bookmarkEnd w:id="789"/>
    </w:p>
    <w:p w14:paraId="0A7721EC" w14:textId="0ACD5A2F" w:rsidR="00823DFF" w:rsidRDefault="00823DFF" w:rsidP="00ED0A6C">
      <w:pPr>
        <w:pStyle w:val="BodyText"/>
      </w:pPr>
      <w:r>
        <w:t xml:space="preserve">The Defense Security Level, Security Level 4, includes all the requirements of Inter-Enterprise Security (and Core Security) with the addition of requirements necessary for highly secure environments, such as </w:t>
      </w:r>
      <w:commentRangeStart w:id="790"/>
      <w:r>
        <w:t>Defense</w:t>
      </w:r>
      <w:commentRangeEnd w:id="790"/>
      <w:r w:rsidR="002B5B54">
        <w:rPr>
          <w:rStyle w:val="CommentReference"/>
        </w:rPr>
        <w:commentReference w:id="790"/>
      </w:r>
      <w:r>
        <w:t>. This level of security is characterized by securing the messages and other data within the ws-ISBM Service Provider. Additional requirements for the Defense Security Level include:</w:t>
      </w:r>
    </w:p>
    <w:p w14:paraId="03096324" w14:textId="76539126" w:rsidR="00823DFF" w:rsidRDefault="00823DFF" w:rsidP="00823DFF">
      <w:pPr>
        <w:pStyle w:val="BodyText"/>
        <w:numPr>
          <w:ilvl w:val="0"/>
          <w:numId w:val="32"/>
        </w:numPr>
      </w:pPr>
      <w:r>
        <w:t xml:space="preserve">Full end-to-end encryption of messages MUST be performed, that is, the message content is encrypted </w:t>
      </w:r>
      <w:r w:rsidR="001E3705">
        <w:t>on the server/s of the ws-ISBM Service Provider</w:t>
      </w:r>
    </w:p>
    <w:p w14:paraId="7EF46107" w14:textId="1DE70B44" w:rsidR="001E3705" w:rsidRDefault="001E3705" w:rsidP="00823DFF">
      <w:pPr>
        <w:pStyle w:val="BodyText"/>
        <w:numPr>
          <w:ilvl w:val="0"/>
          <w:numId w:val="32"/>
        </w:numPr>
      </w:pPr>
      <w:r>
        <w:t>Security keys (for messages encryption) and security tokens (for channel access) MUST be stored encrypted</w:t>
      </w:r>
    </w:p>
    <w:p w14:paraId="43A7EF78" w14:textId="4A444516" w:rsidR="001E3705" w:rsidRDefault="001E3705" w:rsidP="00823DFF">
      <w:pPr>
        <w:pStyle w:val="BodyText"/>
        <w:numPr>
          <w:ilvl w:val="0"/>
          <w:numId w:val="32"/>
        </w:numPr>
      </w:pPr>
      <w:r>
        <w:t>It is RECOMMENDED that 3</w:t>
      </w:r>
      <w:r w:rsidRPr="001E3705">
        <w:rPr>
          <w:vertAlign w:val="superscript"/>
        </w:rPr>
        <w:t>rd</w:t>
      </w:r>
      <w:r>
        <w:t xml:space="preserve"> party KMSs (Key Management Services) be used to encrypt/decrypt the security keys and tokens.</w:t>
      </w:r>
    </w:p>
    <w:p w14:paraId="381B33E9" w14:textId="4E5E496B" w:rsidR="001E3705" w:rsidRDefault="001E3705" w:rsidP="00823DFF">
      <w:pPr>
        <w:pStyle w:val="BodyText"/>
        <w:numPr>
          <w:ilvl w:val="0"/>
          <w:numId w:val="32"/>
        </w:numPr>
      </w:pPr>
      <w:r>
        <w:t>Access to a ws-ISBM Service Provider at this level of security by systems of lower-security levels MUST be performed using appropriate negotiation protocols.</w:t>
      </w:r>
    </w:p>
    <w:p w14:paraId="6178125A" w14:textId="6F5E5AF1" w:rsidR="001E3705" w:rsidRDefault="001E3705" w:rsidP="002B5B54">
      <w:pPr>
        <w:pStyle w:val="Note"/>
        <w:pPrChange w:id="791" w:author="Dennis Brandl" w:date="2019-11-25T19:06:00Z">
          <w:pPr>
            <w:pStyle w:val="BodyText"/>
          </w:pPr>
        </w:pPrChange>
      </w:pPr>
      <w:del w:id="792" w:author="Dennis Brandl" w:date="2019-11-25T19:05:00Z">
        <w:r w:rsidRPr="001E3705" w:rsidDel="002B5B54">
          <w:rPr>
            <w:rStyle w:val="label-info"/>
          </w:rPr>
          <w:delText>Note</w:delText>
        </w:r>
        <w:r w:rsidDel="002B5B54">
          <w:delText xml:space="preserve"> </w:delText>
        </w:r>
      </w:del>
      <w:ins w:id="793" w:author="Dennis Brandl" w:date="2019-11-25T19:06:00Z">
        <w:r w:rsidR="002B5B54">
          <w:t>NOTE</w:t>
        </w:r>
        <w:r w:rsidR="002B5B54">
          <w:tab/>
        </w:r>
      </w:ins>
      <w:r>
        <w:t>A typical approach to encrypting a message may be as follows: a random encryption key is created for each message; the message is encrypted using its key and the encrypted message is stored; the key is encrypted using a 3</w:t>
      </w:r>
      <w:r w:rsidRPr="001E3705">
        <w:rPr>
          <w:vertAlign w:val="superscript"/>
        </w:rPr>
        <w:t>rd</w:t>
      </w:r>
      <w:r>
        <w:t xml:space="preserve"> party KMS (to prevent the 3</w:t>
      </w:r>
      <w:r w:rsidRPr="001E3705">
        <w:rPr>
          <w:vertAlign w:val="superscript"/>
        </w:rPr>
        <w:t>rd</w:t>
      </w:r>
      <w:r>
        <w:t xml:space="preserve"> party from the seeing the confidential messages); the encrypted key is then stored in the database.</w:t>
      </w:r>
    </w:p>
    <w:p w14:paraId="4DFADF51" w14:textId="7115B0C1" w:rsidR="001E3705" w:rsidRDefault="001E3705" w:rsidP="001E3705">
      <w:pPr>
        <w:pStyle w:val="Heading3"/>
      </w:pPr>
      <w:bookmarkStart w:id="794" w:name="_Toc25447224"/>
      <w:r>
        <w:t>Usage Scenarios</w:t>
      </w:r>
      <w:bookmarkEnd w:id="794"/>
    </w:p>
    <w:p w14:paraId="0A1E1C89" w14:textId="5475E7A3" w:rsidR="004D5247" w:rsidRDefault="001E3705" w:rsidP="00ED0A6C">
      <w:pPr>
        <w:pStyle w:val="BodyText"/>
      </w:pPr>
      <w:r>
        <w:t>The Defense Security Level is RECOMMENDED for highly secure environments such as those often required by Defense.</w:t>
      </w:r>
      <w:r w:rsidR="004C44E2">
        <w:t xml:space="preserve"> </w:t>
      </w:r>
      <w:r>
        <w:t>This may be both intra- and inter-enterprise scenarios depending on the requirements of the deployment.</w:t>
      </w:r>
    </w:p>
    <w:p w14:paraId="1D9850E2" w14:textId="66A3F808" w:rsidR="007A2F0D" w:rsidRDefault="007A2F0D" w:rsidP="007A2F0D">
      <w:pPr>
        <w:pStyle w:val="Heading2"/>
      </w:pPr>
      <w:bookmarkStart w:id="795" w:name="_Toc25447225"/>
      <w:r>
        <w:t>Security Level Matrix</w:t>
      </w:r>
      <w:bookmarkEnd w:id="795"/>
    </w:p>
    <w:p w14:paraId="2B85032E" w14:textId="77777777" w:rsidR="004D5247" w:rsidRPr="00967C82" w:rsidRDefault="004D5247" w:rsidP="00ED0A6C">
      <w:pPr>
        <w:pStyle w:val="BodyText"/>
      </w:pPr>
      <w:r>
        <w:t>The following table summarizes the four levels of security discussed above.</w:t>
      </w:r>
    </w:p>
    <w:tbl>
      <w:tblPr>
        <w:tblStyle w:val="GridTable3"/>
        <w:tblW w:w="0" w:type="auto"/>
        <w:tblLook w:val="04A0" w:firstRow="1" w:lastRow="0" w:firstColumn="1" w:lastColumn="0" w:noHBand="0" w:noVBand="1"/>
      </w:tblPr>
      <w:tblGrid>
        <w:gridCol w:w="1006"/>
        <w:gridCol w:w="1072"/>
        <w:gridCol w:w="993"/>
        <w:gridCol w:w="1268"/>
        <w:gridCol w:w="1168"/>
        <w:gridCol w:w="1089"/>
        <w:gridCol w:w="817"/>
        <w:gridCol w:w="1250"/>
        <w:gridCol w:w="1417"/>
      </w:tblGrid>
      <w:tr w:rsidR="00CA6F2C" w14:paraId="28464A45" w14:textId="6663C8C3" w:rsidTr="00CA6F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6" w:type="dxa"/>
          </w:tcPr>
          <w:p w14:paraId="768ABADC" w14:textId="77777777" w:rsidR="00CA6F2C" w:rsidRDefault="00CA6F2C" w:rsidP="004C44E2">
            <w:pPr>
              <w:pStyle w:val="Compact"/>
            </w:pPr>
          </w:p>
        </w:tc>
        <w:tc>
          <w:tcPr>
            <w:tcW w:w="1072" w:type="dxa"/>
          </w:tcPr>
          <w:p w14:paraId="432F8C26" w14:textId="0BB8C724"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Transport Layer Security</w:t>
            </w:r>
          </w:p>
        </w:tc>
        <w:tc>
          <w:tcPr>
            <w:tcW w:w="1016" w:type="dxa"/>
          </w:tcPr>
          <w:p w14:paraId="12205BF5" w14:textId="3D91539A"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Security Token</w:t>
            </w:r>
          </w:p>
        </w:tc>
        <w:tc>
          <w:tcPr>
            <w:tcW w:w="1388" w:type="dxa"/>
          </w:tcPr>
          <w:p w14:paraId="7E748AC9" w14:textId="0BDD117D"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Encrypt</w:t>
            </w:r>
            <w:r>
              <w:rPr>
                <w:b w:val="0"/>
              </w:rPr>
              <w:t>s</w:t>
            </w:r>
            <w:r w:rsidRPr="006F6695">
              <w:rPr>
                <w:b w:val="0"/>
              </w:rPr>
              <w:t xml:space="preserve"> Security Token</w:t>
            </w:r>
            <w:r>
              <w:rPr>
                <w:b w:val="0"/>
              </w:rPr>
              <w:t>s</w:t>
            </w:r>
          </w:p>
        </w:tc>
        <w:tc>
          <w:tcPr>
            <w:tcW w:w="1190" w:type="dxa"/>
          </w:tcPr>
          <w:p w14:paraId="57FD377B" w14:textId="3E544190"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Identity Certificate</w:t>
            </w:r>
          </w:p>
        </w:tc>
        <w:tc>
          <w:tcPr>
            <w:tcW w:w="1189" w:type="dxa"/>
          </w:tcPr>
          <w:p w14:paraId="4D734EB6" w14:textId="153F9A8F"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Role-</w:t>
            </w:r>
            <w:r>
              <w:rPr>
                <w:b w:val="0"/>
              </w:rPr>
              <w:t>B</w:t>
            </w:r>
            <w:r w:rsidRPr="006F6695">
              <w:rPr>
                <w:b w:val="0"/>
              </w:rPr>
              <w:t>ased Access Control</w:t>
            </w:r>
          </w:p>
        </w:tc>
        <w:tc>
          <w:tcPr>
            <w:tcW w:w="768" w:type="dxa"/>
          </w:tcPr>
          <w:p w14:paraId="7BCFCCE3" w14:textId="69647650" w:rsidR="00CA6F2C"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3</w:t>
            </w:r>
            <w:r w:rsidRPr="00CA6F2C">
              <w:rPr>
                <w:b w:val="0"/>
                <w:vertAlign w:val="superscript"/>
              </w:rPr>
              <w:t>rd</w:t>
            </w:r>
            <w:r>
              <w:rPr>
                <w:b w:val="0"/>
              </w:rPr>
              <w:t xml:space="preserve"> Party KMS</w:t>
            </w:r>
          </w:p>
        </w:tc>
        <w:tc>
          <w:tcPr>
            <w:tcW w:w="1250" w:type="dxa"/>
          </w:tcPr>
          <w:p w14:paraId="643DA814" w14:textId="223C3BD3"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E</w:t>
            </w:r>
            <w:r w:rsidRPr="006F6695">
              <w:rPr>
                <w:b w:val="0"/>
              </w:rPr>
              <w:t>nd-to-end encryption?</w:t>
            </w:r>
          </w:p>
        </w:tc>
        <w:tc>
          <w:tcPr>
            <w:tcW w:w="1417" w:type="dxa"/>
          </w:tcPr>
          <w:p w14:paraId="1D19E0AC" w14:textId="272F7F91" w:rsidR="00CA6F2C" w:rsidRPr="006F6695" w:rsidRDefault="00CA6F2C" w:rsidP="004C44E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Suitable for</w:t>
            </w:r>
          </w:p>
        </w:tc>
      </w:tr>
      <w:tr w:rsidR="00CA6F2C" w14:paraId="53760E3B" w14:textId="04CCD552" w:rsidTr="00CA6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2B9BF1B7" w14:textId="65052615" w:rsidR="00CA6F2C" w:rsidRPr="006F6695" w:rsidRDefault="00CA6F2C" w:rsidP="00D03886">
            <w:pPr>
              <w:pStyle w:val="Compact"/>
              <w:rPr>
                <w:b/>
              </w:rPr>
            </w:pPr>
            <w:r w:rsidRPr="006F6695">
              <w:rPr>
                <w:b/>
              </w:rPr>
              <w:t>Security Level 1</w:t>
            </w:r>
          </w:p>
        </w:tc>
        <w:tc>
          <w:tcPr>
            <w:tcW w:w="1072" w:type="dxa"/>
          </w:tcPr>
          <w:p w14:paraId="1894B93F" w14:textId="1B470C95"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016" w:type="dxa"/>
          </w:tcPr>
          <w:p w14:paraId="1C936F78" w14:textId="00E74420"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Maybe</w:t>
            </w:r>
          </w:p>
        </w:tc>
        <w:tc>
          <w:tcPr>
            <w:tcW w:w="1388" w:type="dxa"/>
          </w:tcPr>
          <w:p w14:paraId="5F28104E" w14:textId="4D4ACFF1"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190" w:type="dxa"/>
          </w:tcPr>
          <w:p w14:paraId="1F0665A4" w14:textId="01174486"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189" w:type="dxa"/>
          </w:tcPr>
          <w:p w14:paraId="117CB2A9" w14:textId="63FE3E9F"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768" w:type="dxa"/>
          </w:tcPr>
          <w:p w14:paraId="4B567DB1" w14:textId="3C21381D"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250" w:type="dxa"/>
          </w:tcPr>
          <w:p w14:paraId="5D98E209" w14:textId="6DF42C5A"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417" w:type="dxa"/>
          </w:tcPr>
          <w:p w14:paraId="41204C0F" w14:textId="10AA80B6" w:rsidR="00CA6F2C" w:rsidRDefault="00CA6F2C" w:rsidP="00D03886">
            <w:pPr>
              <w:pStyle w:val="Compact"/>
              <w:jc w:val="center"/>
              <w:cnfStyle w:val="000000100000" w:firstRow="0" w:lastRow="0" w:firstColumn="0" w:lastColumn="0" w:oddVBand="0" w:evenVBand="0" w:oddHBand="1" w:evenHBand="0" w:firstRowFirstColumn="0" w:firstRowLastColumn="0" w:lastRowFirstColumn="0" w:lastRowLastColumn="0"/>
            </w:pPr>
            <w:r>
              <w:t>Development and Testing environment</w:t>
            </w:r>
          </w:p>
        </w:tc>
      </w:tr>
      <w:tr w:rsidR="00CA6F2C" w14:paraId="06741F8A" w14:textId="0F12A7CE" w:rsidTr="00CA6F2C">
        <w:tc>
          <w:tcPr>
            <w:cnfStyle w:val="001000000000" w:firstRow="0" w:lastRow="0" w:firstColumn="1" w:lastColumn="0" w:oddVBand="0" w:evenVBand="0" w:oddHBand="0" w:evenHBand="0" w:firstRowFirstColumn="0" w:firstRowLastColumn="0" w:lastRowFirstColumn="0" w:lastRowLastColumn="0"/>
            <w:tcW w:w="1006" w:type="dxa"/>
          </w:tcPr>
          <w:p w14:paraId="730CDC79" w14:textId="144766DD" w:rsidR="00CA6F2C" w:rsidRPr="006F6695" w:rsidRDefault="00CA6F2C" w:rsidP="00571FD4">
            <w:pPr>
              <w:pStyle w:val="Compact"/>
              <w:rPr>
                <w:b/>
              </w:rPr>
            </w:pPr>
            <w:r w:rsidRPr="006F6695">
              <w:rPr>
                <w:b/>
              </w:rPr>
              <w:t>Security Level 2</w:t>
            </w:r>
          </w:p>
        </w:tc>
        <w:tc>
          <w:tcPr>
            <w:tcW w:w="1072" w:type="dxa"/>
          </w:tcPr>
          <w:p w14:paraId="4F731580" w14:textId="78C5197C"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 xml:space="preserve">Yes </w:t>
            </w:r>
          </w:p>
        </w:tc>
        <w:tc>
          <w:tcPr>
            <w:tcW w:w="1016" w:type="dxa"/>
          </w:tcPr>
          <w:p w14:paraId="0D0CBFF9" w14:textId="0BBA018E"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Yes</w:t>
            </w:r>
          </w:p>
        </w:tc>
        <w:tc>
          <w:tcPr>
            <w:tcW w:w="1388" w:type="dxa"/>
          </w:tcPr>
          <w:p w14:paraId="3D2D5939" w14:textId="3A97913E"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Yes</w:t>
            </w:r>
          </w:p>
        </w:tc>
        <w:tc>
          <w:tcPr>
            <w:tcW w:w="1190" w:type="dxa"/>
          </w:tcPr>
          <w:p w14:paraId="0FC4A82A" w14:textId="5288A313"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No</w:t>
            </w:r>
          </w:p>
        </w:tc>
        <w:tc>
          <w:tcPr>
            <w:tcW w:w="1189" w:type="dxa"/>
          </w:tcPr>
          <w:p w14:paraId="3470B57B" w14:textId="67AE5436"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Maybe</w:t>
            </w:r>
          </w:p>
        </w:tc>
        <w:tc>
          <w:tcPr>
            <w:tcW w:w="768" w:type="dxa"/>
          </w:tcPr>
          <w:p w14:paraId="1732A056" w14:textId="008CC990"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No</w:t>
            </w:r>
          </w:p>
        </w:tc>
        <w:tc>
          <w:tcPr>
            <w:tcW w:w="1250" w:type="dxa"/>
          </w:tcPr>
          <w:p w14:paraId="089FEF74" w14:textId="5020D906"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No</w:t>
            </w:r>
          </w:p>
        </w:tc>
        <w:tc>
          <w:tcPr>
            <w:tcW w:w="1417" w:type="dxa"/>
          </w:tcPr>
          <w:p w14:paraId="59BC40D5" w14:textId="0FDB0CBD"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Intra-enterprise connectivity</w:t>
            </w:r>
          </w:p>
        </w:tc>
      </w:tr>
      <w:tr w:rsidR="00CA6F2C" w14:paraId="6840314D" w14:textId="77777777" w:rsidTr="00CA6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177E4441" w14:textId="41E6E482" w:rsidR="00CA6F2C" w:rsidRPr="006F6695" w:rsidRDefault="00CA6F2C" w:rsidP="00571FD4">
            <w:pPr>
              <w:pStyle w:val="Compact"/>
              <w:rPr>
                <w:b/>
              </w:rPr>
            </w:pPr>
            <w:r w:rsidRPr="006F6695">
              <w:rPr>
                <w:b/>
              </w:rPr>
              <w:lastRenderedPageBreak/>
              <w:t>Security Level 3</w:t>
            </w:r>
          </w:p>
        </w:tc>
        <w:tc>
          <w:tcPr>
            <w:tcW w:w="1072" w:type="dxa"/>
          </w:tcPr>
          <w:p w14:paraId="620D405C" w14:textId="437E7EEB"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rsidRPr="00CD780D">
              <w:rPr>
                <w:rFonts w:cs="Arial"/>
              </w:rPr>
              <w:t xml:space="preserve">Yes </w:t>
            </w:r>
          </w:p>
        </w:tc>
        <w:tc>
          <w:tcPr>
            <w:tcW w:w="1016" w:type="dxa"/>
          </w:tcPr>
          <w:p w14:paraId="316B05F4" w14:textId="43B995EC"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rsidRPr="00CD780D">
              <w:rPr>
                <w:rFonts w:cs="Arial"/>
              </w:rPr>
              <w:t xml:space="preserve">Yes </w:t>
            </w:r>
          </w:p>
        </w:tc>
        <w:tc>
          <w:tcPr>
            <w:tcW w:w="1388" w:type="dxa"/>
          </w:tcPr>
          <w:p w14:paraId="71D03722" w14:textId="3D67E7BA"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t>Yes</w:t>
            </w:r>
          </w:p>
        </w:tc>
        <w:tc>
          <w:tcPr>
            <w:tcW w:w="1190" w:type="dxa"/>
          </w:tcPr>
          <w:p w14:paraId="5BDFF6DB" w14:textId="68800FE4"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t>Yes</w:t>
            </w:r>
          </w:p>
        </w:tc>
        <w:tc>
          <w:tcPr>
            <w:tcW w:w="1189" w:type="dxa"/>
          </w:tcPr>
          <w:p w14:paraId="3A0E11CA" w14:textId="4F1F9DF1"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t>Yes</w:t>
            </w:r>
          </w:p>
        </w:tc>
        <w:tc>
          <w:tcPr>
            <w:tcW w:w="768" w:type="dxa"/>
          </w:tcPr>
          <w:p w14:paraId="37D3B44A" w14:textId="169D4359"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t>Maybe</w:t>
            </w:r>
          </w:p>
        </w:tc>
        <w:tc>
          <w:tcPr>
            <w:tcW w:w="1250" w:type="dxa"/>
          </w:tcPr>
          <w:p w14:paraId="48CD513E" w14:textId="0C3DBEF7"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t>No</w:t>
            </w:r>
          </w:p>
        </w:tc>
        <w:tc>
          <w:tcPr>
            <w:tcW w:w="1417" w:type="dxa"/>
          </w:tcPr>
          <w:p w14:paraId="07B28FB8" w14:textId="4939472E" w:rsidR="00CA6F2C" w:rsidRDefault="00CA6F2C" w:rsidP="00571FD4">
            <w:pPr>
              <w:pStyle w:val="Compact"/>
              <w:jc w:val="center"/>
              <w:cnfStyle w:val="000000100000" w:firstRow="0" w:lastRow="0" w:firstColumn="0" w:lastColumn="0" w:oddVBand="0" w:evenVBand="0" w:oddHBand="1" w:evenHBand="0" w:firstRowFirstColumn="0" w:firstRowLastColumn="0" w:lastRowFirstColumn="0" w:lastRowLastColumn="0"/>
            </w:pPr>
            <w:r w:rsidRPr="00967C82">
              <w:t>Inter-Enterprise</w:t>
            </w:r>
            <w:r>
              <w:t xml:space="preserve"> connectivity</w:t>
            </w:r>
          </w:p>
        </w:tc>
      </w:tr>
      <w:tr w:rsidR="00CA6F2C" w14:paraId="4CE3E93B" w14:textId="77777777" w:rsidTr="00CA6F2C">
        <w:tc>
          <w:tcPr>
            <w:cnfStyle w:val="001000000000" w:firstRow="0" w:lastRow="0" w:firstColumn="1" w:lastColumn="0" w:oddVBand="0" w:evenVBand="0" w:oddHBand="0" w:evenHBand="0" w:firstRowFirstColumn="0" w:firstRowLastColumn="0" w:lastRowFirstColumn="0" w:lastRowLastColumn="0"/>
            <w:tcW w:w="1006" w:type="dxa"/>
          </w:tcPr>
          <w:p w14:paraId="22561275" w14:textId="1724F760" w:rsidR="00CA6F2C" w:rsidRPr="006F6695" w:rsidRDefault="00CA6F2C" w:rsidP="00571FD4">
            <w:pPr>
              <w:pStyle w:val="Compact"/>
              <w:rPr>
                <w:b/>
              </w:rPr>
            </w:pPr>
            <w:r w:rsidRPr="006F6695">
              <w:rPr>
                <w:b/>
              </w:rPr>
              <w:t>Security Level 4</w:t>
            </w:r>
          </w:p>
        </w:tc>
        <w:tc>
          <w:tcPr>
            <w:tcW w:w="1072" w:type="dxa"/>
          </w:tcPr>
          <w:p w14:paraId="5B0ED749" w14:textId="00DE0A80"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CD780D">
              <w:rPr>
                <w:rFonts w:cs="Arial"/>
              </w:rPr>
              <w:t xml:space="preserve">Yes </w:t>
            </w:r>
          </w:p>
        </w:tc>
        <w:tc>
          <w:tcPr>
            <w:tcW w:w="1016" w:type="dxa"/>
          </w:tcPr>
          <w:p w14:paraId="636601FB" w14:textId="00791AB4"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CD780D">
              <w:rPr>
                <w:rFonts w:cs="Arial"/>
              </w:rPr>
              <w:t xml:space="preserve">Yes </w:t>
            </w:r>
          </w:p>
        </w:tc>
        <w:tc>
          <w:tcPr>
            <w:tcW w:w="1388" w:type="dxa"/>
          </w:tcPr>
          <w:p w14:paraId="5B66DAB1" w14:textId="30901EA0"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B05E09">
              <w:rPr>
                <w:rFonts w:cs="Arial"/>
              </w:rPr>
              <w:t xml:space="preserve">Yes </w:t>
            </w:r>
          </w:p>
        </w:tc>
        <w:tc>
          <w:tcPr>
            <w:tcW w:w="1190" w:type="dxa"/>
          </w:tcPr>
          <w:p w14:paraId="13E09058" w14:textId="23F3B5B2"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B05E09">
              <w:rPr>
                <w:rFonts w:cs="Arial"/>
              </w:rPr>
              <w:t xml:space="preserve">Yes </w:t>
            </w:r>
          </w:p>
        </w:tc>
        <w:tc>
          <w:tcPr>
            <w:tcW w:w="1189" w:type="dxa"/>
          </w:tcPr>
          <w:p w14:paraId="290E43DB" w14:textId="578E31C6"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B05E09">
              <w:rPr>
                <w:rFonts w:cs="Arial"/>
              </w:rPr>
              <w:t xml:space="preserve">Yes </w:t>
            </w:r>
          </w:p>
        </w:tc>
        <w:tc>
          <w:tcPr>
            <w:tcW w:w="768" w:type="dxa"/>
          </w:tcPr>
          <w:p w14:paraId="6E94037F" w14:textId="34B7CE87" w:rsidR="00CA6F2C" w:rsidRPr="00B05E09"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Yes</w:t>
            </w:r>
          </w:p>
        </w:tc>
        <w:tc>
          <w:tcPr>
            <w:tcW w:w="1250" w:type="dxa"/>
          </w:tcPr>
          <w:p w14:paraId="234DF1C4" w14:textId="4FB85B51"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rsidRPr="00B05E09">
              <w:rPr>
                <w:rFonts w:cs="Arial"/>
              </w:rPr>
              <w:t xml:space="preserve">Yes </w:t>
            </w:r>
          </w:p>
        </w:tc>
        <w:tc>
          <w:tcPr>
            <w:tcW w:w="1417" w:type="dxa"/>
          </w:tcPr>
          <w:p w14:paraId="0040B171" w14:textId="65A1411A" w:rsidR="00CA6F2C" w:rsidRDefault="00CA6F2C" w:rsidP="00571FD4">
            <w:pPr>
              <w:pStyle w:val="Compact"/>
              <w:jc w:val="center"/>
              <w:cnfStyle w:val="000000000000" w:firstRow="0" w:lastRow="0" w:firstColumn="0" w:lastColumn="0" w:oddVBand="0" w:evenVBand="0" w:oddHBand="0" w:evenHBand="0" w:firstRowFirstColumn="0" w:firstRowLastColumn="0" w:lastRowFirstColumn="0" w:lastRowLastColumn="0"/>
            </w:pPr>
            <w:r>
              <w:t>Highly secure environments</w:t>
            </w:r>
          </w:p>
        </w:tc>
      </w:tr>
    </w:tbl>
    <w:p w14:paraId="486927AC" w14:textId="312A38D0" w:rsidR="00E47FB5" w:rsidRDefault="00E47FB5" w:rsidP="00ED0A6C">
      <w:pPr>
        <w:pStyle w:val="BodyText"/>
      </w:pPr>
    </w:p>
    <w:p w14:paraId="6DD60CB1" w14:textId="1FB6DAD5" w:rsidR="00BB0129" w:rsidRDefault="00E83E4F" w:rsidP="001936FB">
      <w:pPr>
        <w:pStyle w:val="Heading1"/>
      </w:pPr>
      <w:bookmarkStart w:id="796" w:name="_Toc25357211"/>
      <w:bookmarkStart w:id="797" w:name="_Toc25447226"/>
      <w:r>
        <w:t>Conformance</w:t>
      </w:r>
      <w:bookmarkEnd w:id="796"/>
      <w:bookmarkEnd w:id="797"/>
    </w:p>
    <w:p w14:paraId="47B1C43B" w14:textId="77777777" w:rsidR="00BB0129" w:rsidRDefault="00E83E4F" w:rsidP="00ED0A6C">
      <w:pPr>
        <w:pStyle w:val="BodyText"/>
      </w:pPr>
      <w:r>
        <w:t>Any assessment of conformance of a ws-ISBM implementation MUST be qualified by the following:</w:t>
      </w:r>
    </w:p>
    <w:p w14:paraId="09C1F4DD" w14:textId="77777777" w:rsidR="00BB0129" w:rsidRDefault="00E83E4F" w:rsidP="00ED0A6C">
      <w:pPr>
        <w:pStyle w:val="BodyText"/>
        <w:numPr>
          <w:ilvl w:val="0"/>
          <w:numId w:val="26"/>
        </w:numPr>
      </w:pPr>
      <w:r>
        <w:t>Support for the Channel Management Service</w:t>
      </w:r>
    </w:p>
    <w:p w14:paraId="70DB6533" w14:textId="77777777" w:rsidR="00BB0129" w:rsidRDefault="00E83E4F" w:rsidP="00ED0A6C">
      <w:pPr>
        <w:pStyle w:val="BodyText"/>
        <w:numPr>
          <w:ilvl w:val="0"/>
          <w:numId w:val="26"/>
        </w:numPr>
      </w:pPr>
      <w:r>
        <w:t>Support for the Notification Service</w:t>
      </w:r>
    </w:p>
    <w:p w14:paraId="2BC64818" w14:textId="77777777" w:rsidR="00BB0129" w:rsidRDefault="00E83E4F" w:rsidP="00ED0A6C">
      <w:pPr>
        <w:pStyle w:val="BodyText"/>
        <w:numPr>
          <w:ilvl w:val="0"/>
          <w:numId w:val="26"/>
        </w:numPr>
      </w:pPr>
      <w:r>
        <w:t>Support for the Provider Publication Service</w:t>
      </w:r>
    </w:p>
    <w:p w14:paraId="70C89037" w14:textId="77777777" w:rsidR="00BB0129" w:rsidRDefault="00E83E4F" w:rsidP="00ED0A6C">
      <w:pPr>
        <w:pStyle w:val="BodyText"/>
        <w:numPr>
          <w:ilvl w:val="0"/>
          <w:numId w:val="26"/>
        </w:numPr>
      </w:pPr>
      <w:r>
        <w:t>Support for the Consumer Publication Service</w:t>
      </w:r>
    </w:p>
    <w:p w14:paraId="59518378" w14:textId="77777777" w:rsidR="00BB0129" w:rsidRDefault="00E83E4F" w:rsidP="00ED0A6C">
      <w:pPr>
        <w:pStyle w:val="BodyText"/>
        <w:numPr>
          <w:ilvl w:val="0"/>
          <w:numId w:val="26"/>
        </w:numPr>
      </w:pPr>
      <w:r>
        <w:t>Support for the Provider Request Service</w:t>
      </w:r>
    </w:p>
    <w:p w14:paraId="272D653E" w14:textId="0AD91420" w:rsidR="00BB0129" w:rsidRDefault="00E83E4F" w:rsidP="00ED0A6C">
      <w:pPr>
        <w:pStyle w:val="BodyText"/>
        <w:numPr>
          <w:ilvl w:val="0"/>
          <w:numId w:val="26"/>
        </w:numPr>
      </w:pPr>
      <w:r>
        <w:t>Support for the Consumer Request Service</w:t>
      </w:r>
    </w:p>
    <w:p w14:paraId="3FC0494F" w14:textId="77777777" w:rsidR="009A7AE2" w:rsidRDefault="009A7AE2" w:rsidP="009A7AE2">
      <w:pPr>
        <w:pStyle w:val="BodyText"/>
        <w:numPr>
          <w:ilvl w:val="0"/>
          <w:numId w:val="26"/>
        </w:numPr>
      </w:pPr>
      <w:r>
        <w:t>Support for SOAP 1.1 and SOAP 1.2 services</w:t>
      </w:r>
    </w:p>
    <w:p w14:paraId="44E5C63F" w14:textId="0E19FE62" w:rsidR="001835D3" w:rsidRDefault="001835D3" w:rsidP="00ED0A6C">
      <w:pPr>
        <w:pStyle w:val="BodyText"/>
        <w:numPr>
          <w:ilvl w:val="0"/>
          <w:numId w:val="26"/>
        </w:numPr>
      </w:pPr>
      <w:r>
        <w:t xml:space="preserve">Support for HTTP 1.1 </w:t>
      </w:r>
    </w:p>
    <w:p w14:paraId="3235D5EB" w14:textId="77777777" w:rsidR="009A7AE2" w:rsidRDefault="009A7AE2" w:rsidP="009A7AE2">
      <w:pPr>
        <w:pStyle w:val="BodyText"/>
        <w:numPr>
          <w:ilvl w:val="0"/>
          <w:numId w:val="26"/>
        </w:numPr>
      </w:pPr>
      <w:r>
        <w:t>Support for OpenAPI 3.0.1 services</w:t>
      </w:r>
    </w:p>
    <w:p w14:paraId="7BF99870" w14:textId="77777777" w:rsidR="009A7AE2" w:rsidRDefault="009A7AE2" w:rsidP="009A7AE2">
      <w:pPr>
        <w:pStyle w:val="BodyText"/>
        <w:numPr>
          <w:ilvl w:val="0"/>
          <w:numId w:val="26"/>
        </w:numPr>
      </w:pPr>
      <w:r>
        <w:t>Support for Filter Expressions in an XPath 1.0 format for XML content</w:t>
      </w:r>
    </w:p>
    <w:p w14:paraId="26E0B32F" w14:textId="77777777" w:rsidR="009A7AE2" w:rsidRDefault="009A7AE2" w:rsidP="009A7AE2">
      <w:pPr>
        <w:pStyle w:val="BodyText"/>
        <w:numPr>
          <w:ilvl w:val="0"/>
          <w:numId w:val="26"/>
        </w:numPr>
      </w:pPr>
      <w:r>
        <w:t>Support for Filter Expressions in an JSONPath format for JSON content</w:t>
      </w:r>
    </w:p>
    <w:p w14:paraId="33ABD5D6" w14:textId="1304C98D" w:rsidR="00045EBF" w:rsidRDefault="00045EBF" w:rsidP="00ED0A6C">
      <w:pPr>
        <w:pStyle w:val="BodyText"/>
        <w:numPr>
          <w:ilvl w:val="0"/>
          <w:numId w:val="26"/>
        </w:numPr>
      </w:pPr>
      <w:r>
        <w:t>Support for transport layer security (e.g. SSL/TLS) in order to secure tokens and messages, and to prevent replay attacks.</w:t>
      </w:r>
    </w:p>
    <w:p w14:paraId="65902637" w14:textId="77777777" w:rsidR="009A7AE2" w:rsidRDefault="009A7AE2" w:rsidP="009A7AE2">
      <w:pPr>
        <w:pStyle w:val="BodyText"/>
        <w:numPr>
          <w:ilvl w:val="0"/>
          <w:numId w:val="26"/>
        </w:numPr>
      </w:pPr>
      <w:r>
        <w:t>Support for Security Tokens using WS-Security UsernameToken</w:t>
      </w:r>
    </w:p>
    <w:p w14:paraId="5BE43EA6" w14:textId="6CDE7DB7" w:rsidR="009A7AE2" w:rsidRDefault="009A7AE2" w:rsidP="009A7AE2">
      <w:pPr>
        <w:pStyle w:val="BodyText"/>
        <w:numPr>
          <w:ilvl w:val="0"/>
          <w:numId w:val="26"/>
        </w:numPr>
      </w:pPr>
      <w:r>
        <w:t xml:space="preserve">Support for HTTP basic and/or digest authentication and authorization </w:t>
      </w:r>
    </w:p>
    <w:p w14:paraId="1419BAE6" w14:textId="59819A7E" w:rsidR="00BB0129" w:rsidRDefault="00E83E4F" w:rsidP="00ED0A6C">
      <w:pPr>
        <w:pStyle w:val="BodyText"/>
        <w:numPr>
          <w:ilvl w:val="0"/>
          <w:numId w:val="26"/>
        </w:numPr>
      </w:pPr>
      <w:r>
        <w:t>Support for other Security Tokens formats</w:t>
      </w:r>
      <w:r w:rsidR="009A7AE2">
        <w:t xml:space="preserve"> (including HTTP authentication/authorization token formats)</w:t>
      </w:r>
    </w:p>
    <w:p w14:paraId="3A23C4D3" w14:textId="4F44A522" w:rsidR="00BB0129" w:rsidRDefault="00E83E4F" w:rsidP="00ED0A6C">
      <w:pPr>
        <w:pStyle w:val="BodyText"/>
        <w:numPr>
          <w:ilvl w:val="0"/>
          <w:numId w:val="26"/>
        </w:numPr>
      </w:pPr>
      <w:r>
        <w:t>A statement of the total conformance concerning services and security methods supported or, in case of partial conformance, a statement identifying explicitly the areas of non-conformance</w:t>
      </w:r>
    </w:p>
    <w:p w14:paraId="177FF03B" w14:textId="77777777" w:rsidR="009A7AE2" w:rsidRDefault="009A7AE2" w:rsidP="009A7AE2">
      <w:pPr>
        <w:pStyle w:val="BodyText"/>
      </w:pPr>
    </w:p>
    <w:p w14:paraId="5AB29487" w14:textId="2F31F845" w:rsidR="00B62A7D" w:rsidRDefault="00B62A7D" w:rsidP="00D768E6">
      <w:pPr>
        <w:pStyle w:val="AppendixHeading1"/>
      </w:pPr>
      <w:bookmarkStart w:id="798" w:name="_Toc25357214"/>
      <w:bookmarkStart w:id="799" w:name="_Toc25447227"/>
      <w:r w:rsidRPr="00D768E6">
        <w:lastRenderedPageBreak/>
        <w:t>Specification</w:t>
      </w:r>
      <w:r>
        <w:t xml:space="preserve"> Files</w:t>
      </w:r>
      <w:bookmarkEnd w:id="798"/>
      <w:bookmarkEnd w:id="799"/>
    </w:p>
    <w:p w14:paraId="7DF82722" w14:textId="52E4FEA2" w:rsidR="00B62A7D" w:rsidRPr="00B62A7D" w:rsidRDefault="00ED0A6C" w:rsidP="00B62A7D">
      <w:pPr>
        <w:pStyle w:val="BodyText"/>
      </w:pPr>
      <w:r>
        <w:t>The following lists the files containing the Web Services descriptions for SOAP (WSDL format) and REST (OpenAPI format).</w:t>
      </w:r>
    </w:p>
    <w:p w14:paraId="7D2540D6" w14:textId="77777777" w:rsidR="00B62A7D" w:rsidRDefault="00B62A7D" w:rsidP="00253326">
      <w:pPr>
        <w:pStyle w:val="AppendixHeading2"/>
      </w:pPr>
      <w:bookmarkStart w:id="800" w:name="_Toc25357215"/>
      <w:bookmarkStart w:id="801" w:name="_Toc25447228"/>
      <w:commentRangeStart w:id="802"/>
      <w:r>
        <w:t>OpenAPI Definitions</w:t>
      </w:r>
      <w:commentRangeEnd w:id="802"/>
      <w:r>
        <w:rPr>
          <w:rStyle w:val="CommentReference"/>
          <w:rFonts w:eastAsiaTheme="minorHAnsi" w:cstheme="minorBidi"/>
          <w:b w:val="0"/>
          <w:bCs w:val="0"/>
        </w:rPr>
        <w:commentReference w:id="802"/>
      </w:r>
      <w:bookmarkEnd w:id="800"/>
      <w:bookmarkEnd w:id="801"/>
    </w:p>
    <w:p w14:paraId="19355F5C" w14:textId="77777777" w:rsidR="00B62A7D" w:rsidRDefault="000A3854" w:rsidP="00B62A7D">
      <w:pPr>
        <w:pStyle w:val="Definition"/>
      </w:pPr>
      <w:hyperlink r:id="rId157" w:history="1">
        <w:r w:rsidR="00B62A7D" w:rsidRPr="004532A2">
          <w:rPr>
            <w:rStyle w:val="Hyperlink"/>
          </w:rPr>
          <w:t>http://www.openoandm.org/ws-isbm/1.1/openapi/channel_management_service.yml</w:t>
        </w:r>
      </w:hyperlink>
    </w:p>
    <w:p w14:paraId="2F980B96" w14:textId="77777777" w:rsidR="00B62A7D" w:rsidRDefault="000A3854" w:rsidP="00B62A7D">
      <w:pPr>
        <w:pStyle w:val="Definition"/>
      </w:pPr>
      <w:hyperlink r:id="rId158" w:history="1">
        <w:r w:rsidR="00B62A7D" w:rsidRPr="004532A2">
          <w:rPr>
            <w:rStyle w:val="Hyperlink"/>
          </w:rPr>
          <w:t>http://www.openoandm.org/ws-isbm/1.1/openapi/channel_management_service.json</w:t>
        </w:r>
      </w:hyperlink>
    </w:p>
    <w:p w14:paraId="7701580C" w14:textId="77777777" w:rsidR="00B62A7D" w:rsidRDefault="000A3854" w:rsidP="00B62A7D">
      <w:pPr>
        <w:pStyle w:val="Definition"/>
      </w:pPr>
      <w:hyperlink r:id="rId159" w:history="1">
        <w:r w:rsidR="00B62A7D" w:rsidRPr="004532A2">
          <w:rPr>
            <w:rStyle w:val="Hyperlink"/>
          </w:rPr>
          <w:t>http://www.openoandm.org/ws-isbm/1.1/openapi/notification_service.yml</w:t>
        </w:r>
      </w:hyperlink>
    </w:p>
    <w:p w14:paraId="099BCD68" w14:textId="77777777" w:rsidR="00B62A7D" w:rsidRDefault="000A3854" w:rsidP="00B62A7D">
      <w:pPr>
        <w:pStyle w:val="Definition"/>
      </w:pPr>
      <w:hyperlink r:id="rId160" w:history="1">
        <w:r w:rsidR="00B62A7D" w:rsidRPr="004532A2">
          <w:rPr>
            <w:rStyle w:val="Hyperlink"/>
          </w:rPr>
          <w:t>http://www.openoandm.org/ws-isbm/1.1/openapi/notification_service.json</w:t>
        </w:r>
      </w:hyperlink>
    </w:p>
    <w:p w14:paraId="3923CACD" w14:textId="77777777" w:rsidR="00B62A7D" w:rsidRDefault="000A3854" w:rsidP="00B62A7D">
      <w:pPr>
        <w:pStyle w:val="Definition"/>
      </w:pPr>
      <w:hyperlink r:id="rId161" w:history="1">
        <w:r w:rsidR="00B62A7D" w:rsidRPr="004532A2">
          <w:rPr>
            <w:rStyle w:val="Hyperlink"/>
          </w:rPr>
          <w:t>http://www.openoandm.org/ws-isbm/1.1/openapi/provider_publication_service.yml</w:t>
        </w:r>
      </w:hyperlink>
    </w:p>
    <w:p w14:paraId="2D27E0E8" w14:textId="77777777" w:rsidR="00B62A7D" w:rsidRDefault="000A3854" w:rsidP="00B62A7D">
      <w:pPr>
        <w:pStyle w:val="Definition"/>
      </w:pPr>
      <w:hyperlink r:id="rId162" w:history="1">
        <w:r w:rsidR="00B62A7D" w:rsidRPr="004532A2">
          <w:rPr>
            <w:rStyle w:val="Hyperlink"/>
          </w:rPr>
          <w:t>http://www.openoandm.org/ws-isbm/1.1/openapi/provider_publication_service.json</w:t>
        </w:r>
      </w:hyperlink>
    </w:p>
    <w:p w14:paraId="6DEBF43A" w14:textId="77777777" w:rsidR="00B62A7D" w:rsidRDefault="000A3854" w:rsidP="00B62A7D">
      <w:pPr>
        <w:pStyle w:val="Definition"/>
      </w:pPr>
      <w:hyperlink r:id="rId163" w:history="1">
        <w:r w:rsidR="00B62A7D" w:rsidRPr="004532A2">
          <w:rPr>
            <w:rStyle w:val="Hyperlink"/>
          </w:rPr>
          <w:t>http://www.openoandm.org/ws-isbm/1.1/openapi/consumer_publication_service.yml</w:t>
        </w:r>
      </w:hyperlink>
    </w:p>
    <w:p w14:paraId="10054E02" w14:textId="77777777" w:rsidR="00B62A7D" w:rsidRDefault="000A3854" w:rsidP="00B62A7D">
      <w:pPr>
        <w:pStyle w:val="Definition"/>
      </w:pPr>
      <w:hyperlink r:id="rId164" w:history="1">
        <w:r w:rsidR="00B62A7D" w:rsidRPr="004532A2">
          <w:rPr>
            <w:rStyle w:val="Hyperlink"/>
          </w:rPr>
          <w:t>http://www.openoandm.org/ws-isbm/1.1/openapi/consumer_publication_service.json</w:t>
        </w:r>
      </w:hyperlink>
    </w:p>
    <w:p w14:paraId="368E5CCC" w14:textId="77777777" w:rsidR="00B62A7D" w:rsidRDefault="000A3854" w:rsidP="00B62A7D">
      <w:pPr>
        <w:pStyle w:val="Definition"/>
      </w:pPr>
      <w:hyperlink r:id="rId165" w:history="1">
        <w:r w:rsidR="00B62A7D" w:rsidRPr="004532A2">
          <w:rPr>
            <w:rStyle w:val="Hyperlink"/>
          </w:rPr>
          <w:t>http://www.openoandm.org/ws-isbm/1.1/openapi/provider_request_service.yml</w:t>
        </w:r>
      </w:hyperlink>
    </w:p>
    <w:p w14:paraId="0E8ACF2F" w14:textId="77777777" w:rsidR="00B62A7D" w:rsidRDefault="000A3854" w:rsidP="00B62A7D">
      <w:pPr>
        <w:pStyle w:val="Definition"/>
      </w:pPr>
      <w:hyperlink r:id="rId166" w:history="1">
        <w:r w:rsidR="00B62A7D" w:rsidRPr="004532A2">
          <w:rPr>
            <w:rStyle w:val="Hyperlink"/>
          </w:rPr>
          <w:t>http://www.openoandm.org/ws-isbm/1.1/openapi/provider_request_service.json</w:t>
        </w:r>
      </w:hyperlink>
    </w:p>
    <w:p w14:paraId="7E3B0614" w14:textId="77777777" w:rsidR="00B62A7D" w:rsidRDefault="000A3854" w:rsidP="00B62A7D">
      <w:pPr>
        <w:pStyle w:val="Definition"/>
      </w:pPr>
      <w:hyperlink r:id="rId167" w:history="1">
        <w:r w:rsidR="00B62A7D" w:rsidRPr="004532A2">
          <w:rPr>
            <w:rStyle w:val="Hyperlink"/>
          </w:rPr>
          <w:t>http://www.openoandm.org/ws-isbm/1.1/openapi/consumer_request_service.yml</w:t>
        </w:r>
      </w:hyperlink>
    </w:p>
    <w:p w14:paraId="39651C76" w14:textId="77777777" w:rsidR="00B62A7D" w:rsidRDefault="000A3854" w:rsidP="00B62A7D">
      <w:pPr>
        <w:pStyle w:val="Definition"/>
      </w:pPr>
      <w:hyperlink r:id="rId168" w:history="1">
        <w:r w:rsidR="00B62A7D" w:rsidRPr="004532A2">
          <w:rPr>
            <w:rStyle w:val="Hyperlink"/>
          </w:rPr>
          <w:t>http://www.openoandm.org/ws-isbm/1.1/openapi/consumer_request_service.json</w:t>
        </w:r>
      </w:hyperlink>
    </w:p>
    <w:p w14:paraId="7701A39F" w14:textId="77777777" w:rsidR="00B62A7D" w:rsidRDefault="000A3854" w:rsidP="00B62A7D">
      <w:pPr>
        <w:pStyle w:val="Definition"/>
      </w:pPr>
      <w:hyperlink r:id="rId169" w:history="1">
        <w:r w:rsidR="00B62A7D" w:rsidRPr="004532A2">
          <w:rPr>
            <w:rStyle w:val="Hyperlink"/>
          </w:rPr>
          <w:t>http://www.openoandm.org/ws-isbm/1.1/openapi/isbm_complete.yml</w:t>
        </w:r>
      </w:hyperlink>
    </w:p>
    <w:commentRangeStart w:id="803"/>
    <w:p w14:paraId="14EEF2EA" w14:textId="77777777" w:rsidR="00B62A7D" w:rsidRDefault="00B62A7D" w:rsidP="00B62A7D">
      <w:pPr>
        <w:pStyle w:val="Definition"/>
      </w:pPr>
      <w:r>
        <w:fldChar w:fldCharType="begin"/>
      </w:r>
      <w:r>
        <w:instrText xml:space="preserve"> HYPERLINK "</w:instrText>
      </w:r>
      <w:r w:rsidRPr="00EC7AA7">
        <w:instrText>http://www.openoandm.org/ws-isbm/1.</w:instrText>
      </w:r>
      <w:r>
        <w:instrText>1</w:instrText>
      </w:r>
      <w:r w:rsidRPr="00EC7AA7">
        <w:instrText>/</w:instrText>
      </w:r>
      <w:r>
        <w:instrText>openapi</w:instrText>
      </w:r>
      <w:r w:rsidRPr="00EC7AA7">
        <w:instrText>/</w:instrText>
      </w:r>
      <w:r>
        <w:instrText>isbm_complete</w:instrText>
      </w:r>
      <w:r w:rsidRPr="00EC7AA7">
        <w:instrText>.</w:instrText>
      </w:r>
      <w:r>
        <w:instrText xml:space="preserve">json" </w:instrText>
      </w:r>
      <w:r>
        <w:fldChar w:fldCharType="separate"/>
      </w:r>
      <w:r w:rsidRPr="004532A2">
        <w:rPr>
          <w:rStyle w:val="Hyperlink"/>
        </w:rPr>
        <w:t>http://www.openoandm.org/ws-isbm/1.1/openapi/isbm_complete.json</w:t>
      </w:r>
      <w:r>
        <w:fldChar w:fldCharType="end"/>
      </w:r>
      <w:commentRangeEnd w:id="803"/>
      <w:r>
        <w:rPr>
          <w:rStyle w:val="CommentReference"/>
        </w:rPr>
        <w:commentReference w:id="803"/>
      </w:r>
    </w:p>
    <w:p w14:paraId="2DE9C111" w14:textId="77777777" w:rsidR="00B62A7D" w:rsidRDefault="00B62A7D" w:rsidP="00D768E6">
      <w:pPr>
        <w:pStyle w:val="AppendixHeading2"/>
      </w:pPr>
      <w:bookmarkStart w:id="804" w:name="_Toc25357216"/>
      <w:bookmarkStart w:id="805" w:name="_Toc25447229"/>
      <w:r>
        <w:t>WSDLs</w:t>
      </w:r>
      <w:bookmarkEnd w:id="804"/>
      <w:bookmarkEnd w:id="805"/>
    </w:p>
    <w:bookmarkStart w:id="806" w:name="example-http-flows"/>
    <w:bookmarkEnd w:id="806"/>
    <w:p w14:paraId="1A7E681B" w14:textId="20567182" w:rsidR="00BB0129" w:rsidRDefault="00F46284">
      <w:pPr>
        <w:pStyle w:val="Definition"/>
      </w:pPr>
      <w:r w:rsidRPr="00BF5A6C">
        <w:fldChar w:fldCharType="begin"/>
      </w:r>
      <w:r>
        <w:instrText xml:space="preserve"> HYPERLINK "</w:instrText>
      </w:r>
      <w:r w:rsidRPr="00F46284">
        <w:instrText>http://www.openoandm.org/ws-isbm/1.1/wsdl/ChannelManagementService.wsdl</w:instrText>
      </w:r>
      <w:r>
        <w:instrText xml:space="preserve">" </w:instrText>
      </w:r>
      <w:r w:rsidRPr="00BF5A6C">
        <w:fldChar w:fldCharType="separate"/>
      </w:r>
      <w:r w:rsidRPr="00030654">
        <w:rPr>
          <w:rStyle w:val="Hyperlink"/>
        </w:rPr>
        <w:t>http://www.openoandm.org/ws-isbm/1.1/wsdl/ChannelManagementService.wsdl</w:t>
      </w:r>
      <w:r w:rsidRPr="00BF5A6C">
        <w:rPr>
          <w:rStyle w:val="Hyperlink"/>
        </w:rPr>
        <w:fldChar w:fldCharType="end"/>
      </w:r>
    </w:p>
    <w:p w14:paraId="7E6C9CB6" w14:textId="77777777" w:rsidR="00BB0129" w:rsidRDefault="000A3854">
      <w:pPr>
        <w:pStyle w:val="Definition"/>
      </w:pPr>
      <w:hyperlink r:id="rId170" w:history="1">
        <w:r w:rsidR="00F46284" w:rsidRPr="00030654">
          <w:rPr>
            <w:rStyle w:val="Hyperlink"/>
          </w:rPr>
          <w:t>http://www.openoandm.org/ws-isbm/1.1/wsdl/NotificationService.wsdl</w:t>
        </w:r>
      </w:hyperlink>
    </w:p>
    <w:p w14:paraId="27C4FF35" w14:textId="77777777" w:rsidR="00BB0129" w:rsidRDefault="000A3854">
      <w:pPr>
        <w:pStyle w:val="Definition"/>
      </w:pPr>
      <w:hyperlink r:id="rId171" w:history="1">
        <w:r w:rsidR="00F46284" w:rsidRPr="00030654">
          <w:rPr>
            <w:rStyle w:val="Hyperlink"/>
          </w:rPr>
          <w:t>http://www.openoandm.org/ws-isbm/1.1/wsdl/ProviderPublicationService.wsdl</w:t>
        </w:r>
      </w:hyperlink>
    </w:p>
    <w:p w14:paraId="4B7F6F4B" w14:textId="77777777" w:rsidR="00BB0129" w:rsidRDefault="000A3854">
      <w:pPr>
        <w:pStyle w:val="Definition"/>
      </w:pPr>
      <w:hyperlink r:id="rId172" w:history="1">
        <w:r w:rsidR="00F46284" w:rsidRPr="00030654">
          <w:rPr>
            <w:rStyle w:val="Hyperlink"/>
          </w:rPr>
          <w:t>http://www.openoandm.org/ws-isbm/1.1/wsdl/ConsumerPublicationService.wsdl</w:t>
        </w:r>
      </w:hyperlink>
    </w:p>
    <w:p w14:paraId="72DD5E52" w14:textId="77777777" w:rsidR="00BB0129" w:rsidRDefault="000A3854">
      <w:pPr>
        <w:pStyle w:val="Definition"/>
      </w:pPr>
      <w:hyperlink r:id="rId173" w:history="1">
        <w:r w:rsidR="00F46284" w:rsidRPr="00030654">
          <w:rPr>
            <w:rStyle w:val="Hyperlink"/>
          </w:rPr>
          <w:t>http://www.openoandm.org/ws-isbm/1.1/wsdl/ProviderRequestService.wsdl</w:t>
        </w:r>
      </w:hyperlink>
    </w:p>
    <w:p w14:paraId="317853F8" w14:textId="77777777" w:rsidR="00BB0129" w:rsidRDefault="000A3854">
      <w:pPr>
        <w:pStyle w:val="Definition"/>
      </w:pPr>
      <w:hyperlink r:id="rId174" w:history="1">
        <w:r w:rsidR="005E5E0C" w:rsidRPr="00030654">
          <w:rPr>
            <w:rStyle w:val="Hyperlink"/>
          </w:rPr>
          <w:t>http://www.openoandm.org/ws-isbm/1.1/wsdl/ConsumerRequestService.wsdl</w:t>
        </w:r>
      </w:hyperlink>
    </w:p>
    <w:p w14:paraId="703A2563" w14:textId="77777777" w:rsidR="00BB0129" w:rsidRDefault="00E83E4F" w:rsidP="00BF5A6C">
      <w:pPr>
        <w:pStyle w:val="AppendixHeading2"/>
      </w:pPr>
      <w:bookmarkStart w:id="807" w:name="_Toc25357217"/>
      <w:bookmarkStart w:id="808" w:name="_Toc25447230"/>
      <w:r>
        <w:t>Packaged Specification</w:t>
      </w:r>
      <w:bookmarkEnd w:id="807"/>
      <w:bookmarkEnd w:id="808"/>
    </w:p>
    <w:p w14:paraId="08BB012E" w14:textId="6E256596" w:rsidR="00B62A7D" w:rsidRDefault="00B62A7D" w:rsidP="00B62A7D">
      <w:pPr>
        <w:pStyle w:val="Definition"/>
      </w:pPr>
      <w:commentRangeStart w:id="809"/>
      <w:r w:rsidRPr="00F133EE">
        <w:t>http://www.openoandm.org/ws-isbm</w:t>
      </w:r>
      <w:r w:rsidR="00253326">
        <w:t>/</w:t>
      </w:r>
      <w:r w:rsidRPr="00F133EE">
        <w:t>ws-isbm</w:t>
      </w:r>
      <w:r>
        <w:t>-soap</w:t>
      </w:r>
      <w:r w:rsidR="00253326">
        <w:t>-1.1</w:t>
      </w:r>
      <w:r w:rsidRPr="00F133EE">
        <w:t>.zip</w:t>
      </w:r>
    </w:p>
    <w:commentRangeEnd w:id="809"/>
    <w:p w14:paraId="0928FD48" w14:textId="0FD93CAA" w:rsidR="00B62A7D" w:rsidRDefault="00B62A7D" w:rsidP="00B62A7D">
      <w:pPr>
        <w:pStyle w:val="Definition"/>
      </w:pPr>
      <w:r w:rsidRPr="00F133EE">
        <w:rPr>
          <w:rStyle w:val="CommentReference"/>
        </w:rPr>
        <w:commentReference w:id="809"/>
      </w:r>
      <w:r w:rsidRPr="00F133EE">
        <w:t>http://www.openoandm.org/ws-isbm</w:t>
      </w:r>
      <w:r w:rsidR="00253326">
        <w:t>/</w:t>
      </w:r>
      <w:r w:rsidRPr="00F133EE">
        <w:t>ws-isbm</w:t>
      </w:r>
      <w:r>
        <w:t>-rest</w:t>
      </w:r>
      <w:r w:rsidRPr="00F133EE">
        <w:t>-1.</w:t>
      </w:r>
      <w:r>
        <w:t>1</w:t>
      </w:r>
      <w:r w:rsidRPr="00F133EE">
        <w:t>.zip</w:t>
      </w:r>
    </w:p>
    <w:p w14:paraId="04897625" w14:textId="18917E34" w:rsidR="00B62A7D" w:rsidRDefault="00B62A7D" w:rsidP="00B62A7D">
      <w:pPr>
        <w:pStyle w:val="Definition"/>
      </w:pPr>
      <w:r w:rsidRPr="00F133EE">
        <w:t>http://www.openoandm.org/ws-isbm/ws-isbm</w:t>
      </w:r>
      <w:r>
        <w:t>-all</w:t>
      </w:r>
      <w:r w:rsidRPr="00F133EE">
        <w:t>-1.</w:t>
      </w:r>
      <w:r>
        <w:t>1</w:t>
      </w:r>
      <w:r w:rsidRPr="00F133EE">
        <w:t>.zip</w:t>
      </w:r>
    </w:p>
    <w:p w14:paraId="62D17073" w14:textId="77777777" w:rsidR="00253326" w:rsidRPr="00F133EE" w:rsidRDefault="00253326" w:rsidP="00B62A7D">
      <w:pPr>
        <w:pStyle w:val="Definition"/>
      </w:pPr>
    </w:p>
    <w:p w14:paraId="0942A022" w14:textId="592A7FBB" w:rsidR="00BB0129" w:rsidRDefault="00E83E4F" w:rsidP="00BF5A6C">
      <w:pPr>
        <w:pStyle w:val="AppendixHeading1"/>
      </w:pPr>
      <w:bookmarkStart w:id="810" w:name="_Toc25357218"/>
      <w:bookmarkStart w:id="811" w:name="_Toc25447231"/>
      <w:commentRangeStart w:id="812"/>
      <w:r>
        <w:lastRenderedPageBreak/>
        <w:t xml:space="preserve">Example </w:t>
      </w:r>
      <w:commentRangeEnd w:id="812"/>
      <w:r w:rsidR="00ED0A6C">
        <w:rPr>
          <w:rStyle w:val="CommentReference"/>
          <w:rFonts w:eastAsiaTheme="minorHAnsi" w:cstheme="minorBidi"/>
          <w:b w:val="0"/>
          <w:bCs w:val="0"/>
        </w:rPr>
        <w:commentReference w:id="812"/>
      </w:r>
      <w:r>
        <w:t>HTTP Flows</w:t>
      </w:r>
      <w:bookmarkEnd w:id="810"/>
      <w:bookmarkEnd w:id="811"/>
    </w:p>
    <w:p w14:paraId="5C05E4C8" w14:textId="1CC1542C" w:rsidR="00BB0129" w:rsidRDefault="00E83E4F" w:rsidP="00BF5A6C">
      <w:pPr>
        <w:pStyle w:val="AppendixHeading2"/>
      </w:pPr>
      <w:bookmarkStart w:id="813" w:name="channel-management-example"/>
      <w:bookmarkStart w:id="814" w:name="_Toc25357219"/>
      <w:bookmarkStart w:id="815" w:name="_Toc25447232"/>
      <w:bookmarkEnd w:id="813"/>
      <w:r>
        <w:t>Channel Management Example</w:t>
      </w:r>
      <w:bookmarkEnd w:id="814"/>
      <w:bookmarkEnd w:id="815"/>
    </w:p>
    <w:p w14:paraId="6926C1D8" w14:textId="77777777" w:rsidR="00BB0129" w:rsidRDefault="00E83E4F">
      <w:pPr>
        <w:pStyle w:val="Compact"/>
      </w:pPr>
      <w:r>
        <w:rPr>
          <w:noProof/>
        </w:rPr>
        <w:drawing>
          <wp:inline distT="0" distB="0" distL="0" distR="0" wp14:anchorId="2804D5E8" wp14:editId="5C8EF9B9">
            <wp:extent cx="5105400" cy="5562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channel_management_example.png"/>
                    <pic:cNvPicPr>
                      <a:picLocks noChangeAspect="1" noChangeArrowheads="1"/>
                    </pic:cNvPicPr>
                  </pic:nvPicPr>
                  <pic:blipFill>
                    <a:blip r:embed="rId175"/>
                    <a:stretch>
                      <a:fillRect/>
                    </a:stretch>
                  </pic:blipFill>
                  <pic:spPr bwMode="auto">
                    <a:xfrm>
                      <a:off x="0" y="0"/>
                      <a:ext cx="5105400" cy="5562600"/>
                    </a:xfrm>
                    <a:prstGeom prst="rect">
                      <a:avLst/>
                    </a:prstGeom>
                    <a:noFill/>
                    <a:ln w="9525">
                      <a:noFill/>
                      <a:headEnd/>
                      <a:tailEnd/>
                    </a:ln>
                  </pic:spPr>
                </pic:pic>
              </a:graphicData>
            </a:graphic>
          </wp:inline>
        </w:drawing>
      </w:r>
    </w:p>
    <w:p w14:paraId="0EE7589C" w14:textId="62761C7B" w:rsidR="00BB0129" w:rsidRDefault="00E83E4F" w:rsidP="00BF5A6C">
      <w:pPr>
        <w:pStyle w:val="AppendixHeading3"/>
      </w:pPr>
      <w:bookmarkStart w:id="816" w:name="createchannel"/>
      <w:bookmarkStart w:id="817" w:name="_Toc25357220"/>
      <w:bookmarkStart w:id="818" w:name="_Toc25447233"/>
      <w:bookmarkEnd w:id="816"/>
      <w:r>
        <w:t>CreateChannel</w:t>
      </w:r>
      <w:bookmarkEnd w:id="817"/>
      <w:bookmarkEnd w:id="818"/>
    </w:p>
    <w:p w14:paraId="5C3F03AE" w14:textId="77777777" w:rsidR="00BB0129" w:rsidRDefault="00E83E4F" w:rsidP="003066DC">
      <w:pPr>
        <w:pStyle w:val="BodyText"/>
      </w:pPr>
      <w:r>
        <w:t>The Application creates a channel on the ISBM Service Provider and assigns a WS-Security security token.</w:t>
      </w:r>
    </w:p>
    <w:p w14:paraId="787D0E16" w14:textId="674A9418" w:rsidR="00BB0129" w:rsidRDefault="00E83E4F" w:rsidP="00A86060">
      <w:pPr>
        <w:pStyle w:val="Note"/>
        <w:pPrChange w:id="819" w:author="Dennis Brandl" w:date="2019-11-25T19:10:00Z">
          <w:pPr>
            <w:pStyle w:val="BodyText"/>
          </w:pPr>
        </w:pPrChange>
      </w:pPr>
      <w:del w:id="820" w:author="Dennis Brandl" w:date="2019-11-25T19:10:00Z">
        <w:r w:rsidRPr="003066DC" w:rsidDel="00A86060">
          <w:rPr>
            <w:rStyle w:val="label-info"/>
          </w:rPr>
          <w:delText>Note</w:delText>
        </w:r>
        <w:r w:rsidDel="00A86060">
          <w:delText xml:space="preserve"> </w:delText>
        </w:r>
      </w:del>
      <w:ins w:id="821" w:author="Dennis Brandl" w:date="2019-11-25T19:10:00Z">
        <w:r w:rsidR="00A86060">
          <w:t>NOTE</w:t>
        </w:r>
        <w:r w:rsidR="00A86060">
          <w:tab/>
        </w:r>
      </w:ins>
      <w:r>
        <w:t xml:space="preserve">XML special characters must be escaped, as seen with the </w:t>
      </w:r>
      <w:r>
        <w:rPr>
          <w:b/>
        </w:rPr>
        <w:t>&lt;</w:t>
      </w:r>
      <w:r>
        <w:t xml:space="preserve"> character in the </w:t>
      </w:r>
      <w:r>
        <w:rPr>
          <w:rStyle w:val="VerbatimChar"/>
        </w:rPr>
        <w:t>Password</w:t>
      </w:r>
      <w:r>
        <w:t xml:space="preserve"> element.</w:t>
      </w:r>
    </w:p>
    <w:p w14:paraId="70926710" w14:textId="77777777" w:rsidR="00BB0129" w:rsidRDefault="00E83E4F" w:rsidP="00A86060">
      <w:pPr>
        <w:pStyle w:val="AppendixHeading4"/>
        <w:pPrChange w:id="822" w:author="Dennis Brandl" w:date="2019-11-25T19:11:00Z">
          <w:pPr>
            <w:pStyle w:val="Heading5"/>
          </w:pPr>
        </w:pPrChange>
      </w:pPr>
      <w:bookmarkStart w:id="823" w:name="http-request"/>
      <w:bookmarkEnd w:id="823"/>
      <w:r>
        <w:t>HTTP Request</w:t>
      </w:r>
    </w:p>
    <w:p w14:paraId="3B88C16E" w14:textId="77777777" w:rsidR="00BB0129" w:rsidRDefault="00E83E4F" w:rsidP="00A86060">
      <w:pPr>
        <w:pStyle w:val="SourceCode"/>
        <w:pPrChange w:id="824" w:author="Dennis Brandl" w:date="2019-11-25T19:17:00Z">
          <w:pPr>
            <w:pStyle w:val="AppendixHeading4"/>
          </w:pPr>
        </w:pPrChange>
      </w:pPr>
      <w:r>
        <w:rPr>
          <w:rStyle w:val="VerbatimChar"/>
        </w:rPr>
        <w:t>POST /ChannelManagementService HTTP/1.1</w:t>
      </w:r>
      <w:r>
        <w:br/>
      </w:r>
      <w:r>
        <w:rPr>
          <w:rStyle w:val="VerbatimChar"/>
        </w:rPr>
        <w:t>Host: ws-isbm.example.com</w:t>
      </w:r>
      <w:r>
        <w:br/>
      </w:r>
      <w:r>
        <w:rPr>
          <w:rStyle w:val="VerbatimChar"/>
        </w:rPr>
        <w:t>Content-Type: text/xml; charset=utf-8</w:t>
      </w:r>
      <w:r>
        <w:br/>
      </w:r>
      <w:r>
        <w:rPr>
          <w:rStyle w:val="VerbatimChar"/>
        </w:rPr>
        <w:t>Content-Length: 705</w:t>
      </w:r>
      <w:r>
        <w:br/>
      </w:r>
      <w:r>
        <w:rPr>
          <w:rStyle w:val="VerbatimChar"/>
        </w:rPr>
        <w:t>SOAPAction: "http://www.openoandm.org/ws-isbm/CreateChannel"</w:t>
      </w:r>
      <w:r>
        <w:br/>
      </w:r>
      <w:r>
        <w:lastRenderedPageBreak/>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&lt;isbm:CreateChannel xmlns:isbm="http://www.openoandm.org/ws-isbm/"&gt;</w:t>
      </w:r>
      <w:r>
        <w:br/>
      </w:r>
      <w:r>
        <w:rPr>
          <w:rStyle w:val="VerbatimChar"/>
        </w:rPr>
        <w:t xml:space="preserve">      &lt;isbm:ChannelURI&gt;/Enterprise/Site/Area/WorkCenter&lt;/isbm:ChannelURI&gt;</w:t>
      </w:r>
      <w:r>
        <w:br/>
      </w:r>
      <w:r>
        <w:rPr>
          <w:rStyle w:val="VerbatimChar"/>
        </w:rPr>
        <w:t xml:space="preserve">      &lt;isbm:ChannelType&gt;Publication&lt;/isbm:ChannelType&gt;</w:t>
      </w:r>
      <w:r>
        <w:br/>
      </w:r>
      <w:r>
        <w:rPr>
          <w:rStyle w:val="VerbatimChar"/>
        </w:rPr>
        <w:t xml:space="preserve">      &lt;isbm:SecurityToken&gt;</w:t>
      </w:r>
      <w:r>
        <w:br/>
      </w:r>
      <w:r>
        <w:rPr>
          <w:rStyle w:val="VerbatimChar"/>
        </w:rPr>
        <w:t xml:space="preserve">        &lt;wsse:UsernameToken xmlns:wsse="http://docs.oasis-open.org/wss/2004/01/oasis-200401-wss-wssecurity-secext-1.0.xsd"&gt;</w:t>
      </w:r>
      <w:r>
        <w:br/>
      </w:r>
      <w:r>
        <w:rPr>
          <w:rStyle w:val="VerbatimChar"/>
        </w:rPr>
        <w:t xml:space="preserve">          &lt;wsse:Username&gt;Application1&lt;/wsse:Username&gt;</w:t>
      </w:r>
      <w:r>
        <w:br/>
      </w:r>
      <w:r>
        <w:rPr>
          <w:rStyle w:val="VerbatimChar"/>
        </w:rPr>
        <w:t xml:space="preserve">          &lt;wsse:Password&gt;&amp;lt;s9.vQfLDx9LgL&lt;/wsse:Password&gt;</w:t>
      </w:r>
      <w:r>
        <w:br/>
      </w:r>
      <w:r>
        <w:rPr>
          <w:rStyle w:val="VerbatimChar"/>
        </w:rPr>
        <w:t xml:space="preserve">        &lt;/wsse:UsernameToken&gt;</w:t>
      </w:r>
      <w:r>
        <w:br/>
      </w:r>
      <w:r>
        <w:rPr>
          <w:rStyle w:val="VerbatimChar"/>
        </w:rPr>
        <w:t xml:space="preserve">      &lt;/isbm:SecurityToken&gt;</w:t>
      </w:r>
      <w:r>
        <w:br/>
      </w:r>
      <w:r>
        <w:rPr>
          <w:rStyle w:val="VerbatimChar"/>
        </w:rPr>
        <w:t xml:space="preserve">    &lt;/isbm:CreateChannel&gt;</w:t>
      </w:r>
      <w:r>
        <w:br/>
      </w:r>
      <w:r>
        <w:rPr>
          <w:rStyle w:val="VerbatimChar"/>
        </w:rPr>
        <w:t xml:space="preserve">  &lt;/soap:Body&gt;</w:t>
      </w:r>
      <w:r>
        <w:br/>
      </w:r>
      <w:r>
        <w:rPr>
          <w:rStyle w:val="VerbatimChar"/>
        </w:rPr>
        <w:t>&lt;/soap:Envelope&gt;</w:t>
      </w:r>
    </w:p>
    <w:p w14:paraId="0871731A" w14:textId="77777777" w:rsidR="00BB0129" w:rsidRDefault="00E83E4F" w:rsidP="00A86060">
      <w:pPr>
        <w:pStyle w:val="AppendixHeading4"/>
        <w:pPrChange w:id="825" w:author="Dennis Brandl" w:date="2019-11-25T19:11:00Z">
          <w:pPr>
            <w:pStyle w:val="Heading5"/>
          </w:pPr>
        </w:pPrChange>
      </w:pPr>
      <w:bookmarkStart w:id="826" w:name="http-response"/>
      <w:bookmarkEnd w:id="826"/>
      <w:r>
        <w:t>HTTP Response</w:t>
      </w:r>
    </w:p>
    <w:p w14:paraId="035973A2" w14:textId="77777777" w:rsidR="00BB0129" w:rsidRDefault="00E83E4F" w:rsidP="00A86060">
      <w:pPr>
        <w:pStyle w:val="SourceCode"/>
        <w:pPrChange w:id="827"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238</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&lt;isbm:CreateChannelResponse xmlns:isbm="http://www.openoandm.org/ws-isbm/"/&gt;</w:t>
      </w:r>
      <w:r>
        <w:br/>
      </w:r>
      <w:r>
        <w:rPr>
          <w:rStyle w:val="VerbatimChar"/>
        </w:rPr>
        <w:t xml:space="preserve">  &lt;/soap:Body&gt;</w:t>
      </w:r>
      <w:r>
        <w:br/>
      </w:r>
      <w:r>
        <w:rPr>
          <w:rStyle w:val="VerbatimChar"/>
        </w:rPr>
        <w:t>&lt;/soap:Envelope&gt;</w:t>
      </w:r>
    </w:p>
    <w:p w14:paraId="19B5B065" w14:textId="4B3277C0" w:rsidR="00BB0129" w:rsidRDefault="00E83E4F" w:rsidP="00BF5A6C">
      <w:pPr>
        <w:pStyle w:val="AppendixHeading3"/>
      </w:pPr>
      <w:bookmarkStart w:id="828" w:name="addsecuritytoken"/>
      <w:bookmarkStart w:id="829" w:name="_Toc25357221"/>
      <w:bookmarkStart w:id="830" w:name="_Toc25447234"/>
      <w:bookmarkEnd w:id="828"/>
      <w:r>
        <w:t>AddSecurityToken</w:t>
      </w:r>
      <w:bookmarkEnd w:id="829"/>
      <w:bookmarkEnd w:id="830"/>
    </w:p>
    <w:p w14:paraId="6A3CE26A" w14:textId="77777777" w:rsidR="00BB0129" w:rsidRDefault="00E83E4F" w:rsidP="003066DC">
      <w:pPr>
        <w:pStyle w:val="BodyText"/>
      </w:pPr>
      <w:r>
        <w:t>The Application assigns an additional security token to the channel.</w:t>
      </w:r>
    </w:p>
    <w:p w14:paraId="3CC6E08A" w14:textId="77777777" w:rsidR="00BB0129" w:rsidRDefault="00E83E4F" w:rsidP="00A86060">
      <w:pPr>
        <w:pStyle w:val="AppendixHeading4"/>
        <w:pPrChange w:id="831" w:author="Dennis Brandl" w:date="2019-11-25T19:11:00Z">
          <w:pPr>
            <w:pStyle w:val="Heading5"/>
          </w:pPr>
        </w:pPrChange>
      </w:pPr>
      <w:bookmarkStart w:id="832" w:name="http-request-1"/>
      <w:bookmarkEnd w:id="832"/>
      <w:r>
        <w:t>HTTP Request</w:t>
      </w:r>
    </w:p>
    <w:p w14:paraId="34A0D46B" w14:textId="77777777" w:rsidR="00BB0129" w:rsidRDefault="00E83E4F" w:rsidP="00A86060">
      <w:pPr>
        <w:pStyle w:val="SourceCode"/>
        <w:pPrChange w:id="833" w:author="Dennis Brandl" w:date="2019-11-25T19:17:00Z">
          <w:pPr>
            <w:pStyle w:val="AppendixHeading4"/>
          </w:pPr>
        </w:pPrChange>
      </w:pPr>
      <w:r>
        <w:rPr>
          <w:rStyle w:val="VerbatimChar"/>
        </w:rPr>
        <w:t>POST /ChannelManagementService HTTP/1.1</w:t>
      </w:r>
      <w:r>
        <w:br/>
      </w:r>
      <w:r>
        <w:rPr>
          <w:rStyle w:val="VerbatimChar"/>
        </w:rPr>
        <w:t>Host: ws-isbm.example.com</w:t>
      </w:r>
      <w:r>
        <w:br/>
      </w:r>
      <w:r>
        <w:rPr>
          <w:rStyle w:val="VerbatimChar"/>
        </w:rPr>
        <w:t>Content-Type: text/xml; charset=utf-8</w:t>
      </w:r>
      <w:r>
        <w:br/>
      </w:r>
      <w:r>
        <w:rPr>
          <w:rStyle w:val="VerbatimChar"/>
        </w:rPr>
        <w:t>Content-Length: 892</w:t>
      </w:r>
      <w:r>
        <w:br/>
      </w:r>
      <w:r>
        <w:rPr>
          <w:rStyle w:val="VerbatimChar"/>
        </w:rPr>
        <w:t>SOAPAction: "http://www.openoandm.org/ws-isbm/AddSecurityToken"</w:t>
      </w:r>
      <w:r>
        <w:br/>
      </w:r>
      <w:r>
        <w:br/>
      </w:r>
      <w:r>
        <w:rPr>
          <w:rStyle w:val="VerbatimChar"/>
        </w:rPr>
        <w:t>&lt;?xml version="1.0" encoding="UTF-8"?&gt;</w:t>
      </w:r>
      <w:r>
        <w:br/>
      </w:r>
      <w:r>
        <w:rPr>
          <w:rStyle w:val="VerbatimChar"/>
        </w:rPr>
        <w:t>&lt;soap:Envelope xmlns:soap="http://schemas.xmlsoap.org/soap/envelope/" xmlns:wsse="http://docs.oasis-open.org/wss/2004/01/oasis-200401-wss-wssecurity-secext-1.0.xsd"&gt;</w:t>
      </w:r>
      <w:r>
        <w:br/>
      </w:r>
      <w:r>
        <w:rPr>
          <w:rStyle w:val="VerbatimChar"/>
        </w:rPr>
        <w:t xml:space="preserve">  &lt;soap:Header&gt;</w:t>
      </w:r>
      <w:r>
        <w:br/>
      </w:r>
      <w:r>
        <w:rPr>
          <w:rStyle w:val="VerbatimChar"/>
        </w:rPr>
        <w:t xml:space="preserve">    &lt;wsse:Security&gt;</w:t>
      </w:r>
      <w:r>
        <w:br/>
      </w:r>
      <w:r>
        <w:rPr>
          <w:rStyle w:val="VerbatimChar"/>
        </w:rPr>
        <w:t xml:space="preserve">      &lt;wsse:UsernameToken&gt;</w:t>
      </w:r>
      <w:r>
        <w:br/>
      </w:r>
      <w:r>
        <w:rPr>
          <w:rStyle w:val="VerbatimChar"/>
        </w:rPr>
        <w:t xml:space="preserve">        &lt;wsse:Username&gt;Application1&lt;/wsse:Username&gt;</w:t>
      </w:r>
      <w:r>
        <w:br/>
      </w:r>
      <w:r>
        <w:rPr>
          <w:rStyle w:val="VerbatimChar"/>
        </w:rPr>
        <w:t xml:space="preserve">        &lt;wsse:Password&gt;&amp;lt;s9.vQfLDx9LgL&lt;/wsse:Password&gt;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&lt;isbm:AddSecurityToken xmlns:isbm="http://www.openoandm.org/ws-isbm/"&gt;</w:t>
      </w:r>
      <w:r>
        <w:br/>
      </w:r>
      <w:r>
        <w:rPr>
          <w:rStyle w:val="VerbatimChar"/>
        </w:rPr>
        <w:lastRenderedPageBreak/>
        <w:t xml:space="preserve">      &lt;isbm:ChannelURI&gt;/Enterprise/Site/Area/WorkCenter&lt;/isbm:ChannelURI&gt;</w:t>
      </w:r>
      <w:r>
        <w:br/>
      </w:r>
      <w:r>
        <w:rPr>
          <w:rStyle w:val="VerbatimChar"/>
        </w:rPr>
        <w:t xml:space="preserve">      &lt;isbm:SecurityToken&gt;</w:t>
      </w:r>
      <w:r>
        <w:br/>
      </w:r>
      <w:r>
        <w:rPr>
          <w:rStyle w:val="VerbatimChar"/>
        </w:rPr>
        <w:t xml:space="preserve">        &lt;wsse:UsernameToken&gt;</w:t>
      </w:r>
      <w:r>
        <w:br/>
      </w:r>
      <w:r>
        <w:rPr>
          <w:rStyle w:val="VerbatimChar"/>
        </w:rPr>
        <w:t xml:space="preserve">          &lt;wsse:Username&gt;Application2&lt;/wsse:Username&gt;</w:t>
      </w:r>
      <w:r>
        <w:br/>
      </w:r>
      <w:r>
        <w:rPr>
          <w:rStyle w:val="VerbatimChar"/>
        </w:rPr>
        <w:t xml:space="preserve">          &lt;wsse:Password&gt;chHM?rFum{48mg&lt;/wsse:Password&gt;</w:t>
      </w:r>
      <w:r>
        <w:br/>
      </w:r>
      <w:r>
        <w:rPr>
          <w:rStyle w:val="VerbatimChar"/>
        </w:rPr>
        <w:t xml:space="preserve">        &lt;/wsse:UsernameToken&gt;</w:t>
      </w:r>
      <w:r>
        <w:br/>
      </w:r>
      <w:r>
        <w:rPr>
          <w:rStyle w:val="VerbatimChar"/>
        </w:rPr>
        <w:t xml:space="preserve">      &lt;/isbm:SecurityToken&gt;</w:t>
      </w:r>
      <w:r>
        <w:br/>
      </w:r>
      <w:r>
        <w:rPr>
          <w:rStyle w:val="VerbatimChar"/>
        </w:rPr>
        <w:t xml:space="preserve">    &lt;/isbm:AddSecurityToken&gt;</w:t>
      </w:r>
      <w:r>
        <w:br/>
      </w:r>
      <w:r>
        <w:rPr>
          <w:rStyle w:val="VerbatimChar"/>
        </w:rPr>
        <w:t xml:space="preserve">  &lt;/soap:Body&gt;</w:t>
      </w:r>
      <w:r>
        <w:br/>
      </w:r>
      <w:r>
        <w:rPr>
          <w:rStyle w:val="VerbatimChar"/>
        </w:rPr>
        <w:t>&lt;/soap:Envelope&gt;</w:t>
      </w:r>
    </w:p>
    <w:p w14:paraId="1901CEE3" w14:textId="77777777" w:rsidR="00BB0129" w:rsidRDefault="00E83E4F" w:rsidP="00A86060">
      <w:pPr>
        <w:pStyle w:val="AppendixHeading4"/>
        <w:pPrChange w:id="834" w:author="Dennis Brandl" w:date="2019-11-25T19:12:00Z">
          <w:pPr>
            <w:pStyle w:val="Heading5"/>
          </w:pPr>
        </w:pPrChange>
      </w:pPr>
      <w:bookmarkStart w:id="835" w:name="http-response-1"/>
      <w:bookmarkEnd w:id="835"/>
      <w:r>
        <w:t>HTTP Response</w:t>
      </w:r>
    </w:p>
    <w:p w14:paraId="756A8EE9" w14:textId="77777777" w:rsidR="00BB0129" w:rsidRDefault="00E83E4F" w:rsidP="00A86060">
      <w:pPr>
        <w:pStyle w:val="SourceCode"/>
        <w:pPrChange w:id="836"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241</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&lt;isbm:AddSecurityTokenResponse xmlns:isbm="http://www.openoandm.org/ws-isbm/"/&gt;</w:t>
      </w:r>
      <w:r>
        <w:br/>
      </w:r>
      <w:r>
        <w:rPr>
          <w:rStyle w:val="VerbatimChar"/>
        </w:rPr>
        <w:t xml:space="preserve">  &lt;/soap:Body&gt;</w:t>
      </w:r>
      <w:r>
        <w:br/>
      </w:r>
      <w:r>
        <w:rPr>
          <w:rStyle w:val="VerbatimChar"/>
        </w:rPr>
        <w:t>&lt;/soap:Envelope&gt;</w:t>
      </w:r>
    </w:p>
    <w:p w14:paraId="13F9868B" w14:textId="788C17F2" w:rsidR="00BB0129" w:rsidRDefault="00E83E4F" w:rsidP="00BF5A6C">
      <w:pPr>
        <w:pStyle w:val="AppendixHeading3"/>
      </w:pPr>
      <w:bookmarkStart w:id="837" w:name="removesecuritytoken"/>
      <w:bookmarkStart w:id="838" w:name="_Toc25357222"/>
      <w:bookmarkStart w:id="839" w:name="_Toc25447235"/>
      <w:bookmarkEnd w:id="837"/>
      <w:r>
        <w:t>RemoveSecurityToken</w:t>
      </w:r>
      <w:bookmarkEnd w:id="838"/>
      <w:bookmarkEnd w:id="839"/>
    </w:p>
    <w:p w14:paraId="66AB4CBF" w14:textId="77777777" w:rsidR="00BB0129" w:rsidRDefault="00E83E4F" w:rsidP="003066DC">
      <w:pPr>
        <w:pStyle w:val="BodyText"/>
      </w:pPr>
      <w:r>
        <w:t>The Application removes the original security token from the channel.</w:t>
      </w:r>
    </w:p>
    <w:p w14:paraId="54AC3BD0" w14:textId="77777777" w:rsidR="00BB0129" w:rsidRDefault="00E83E4F" w:rsidP="00A86060">
      <w:pPr>
        <w:pStyle w:val="AppendixHeading4"/>
        <w:pPrChange w:id="840" w:author="Dennis Brandl" w:date="2019-11-25T19:12:00Z">
          <w:pPr>
            <w:pStyle w:val="Heading5"/>
          </w:pPr>
        </w:pPrChange>
      </w:pPr>
      <w:bookmarkStart w:id="841" w:name="http-request-2"/>
      <w:bookmarkEnd w:id="841"/>
      <w:r>
        <w:t>HTTP Request</w:t>
      </w:r>
    </w:p>
    <w:p w14:paraId="6E7F8123" w14:textId="77777777" w:rsidR="00BB0129" w:rsidRDefault="00E83E4F" w:rsidP="00A86060">
      <w:pPr>
        <w:pStyle w:val="SourceCode"/>
        <w:pPrChange w:id="842" w:author="Dennis Brandl" w:date="2019-11-25T19:17:00Z">
          <w:pPr>
            <w:pStyle w:val="AppendixHeading4"/>
          </w:pPr>
        </w:pPrChange>
      </w:pPr>
      <w:r>
        <w:rPr>
          <w:rStyle w:val="VerbatimChar"/>
        </w:rPr>
        <w:t>POST /ChannelManagementService HTTP/1.1</w:t>
      </w:r>
      <w:r>
        <w:br/>
      </w:r>
      <w:r>
        <w:rPr>
          <w:rStyle w:val="VerbatimChar"/>
        </w:rPr>
        <w:t>Host: ws-isbm.example.com</w:t>
      </w:r>
      <w:r>
        <w:br/>
      </w:r>
      <w:r>
        <w:rPr>
          <w:rStyle w:val="VerbatimChar"/>
        </w:rPr>
        <w:t>Content-Type: text/xml; charset=utf-8</w:t>
      </w:r>
      <w:r>
        <w:br/>
      </w:r>
      <w:r>
        <w:rPr>
          <w:rStyle w:val="VerbatimChar"/>
        </w:rPr>
        <w:t>Content-Length: 898</w:t>
      </w:r>
      <w:r>
        <w:br/>
      </w:r>
      <w:r>
        <w:rPr>
          <w:rStyle w:val="VerbatimChar"/>
        </w:rPr>
        <w:t>SOAPAction: "http://www.openoandm.org/ws-isbm/RemoveSecurityToken"</w:t>
      </w:r>
      <w:r>
        <w:br/>
      </w:r>
      <w:r>
        <w:br/>
      </w:r>
      <w:r>
        <w:rPr>
          <w:rStyle w:val="VerbatimChar"/>
        </w:rPr>
        <w:t>&lt;?xml version="1.0" encoding="UTF-8"?&gt;</w:t>
      </w:r>
      <w:r>
        <w:br/>
      </w:r>
      <w:r>
        <w:rPr>
          <w:rStyle w:val="VerbatimChar"/>
        </w:rPr>
        <w:t>&lt;soap:Envelope xmlns:soap="http://schemas.xmlsoap.org/soap/envelope/" xmlns:wsse="http://docs.oasis-open.org/wss/2004/01/oasis-200401-wss-wssecurity-secext-1.0.xsd"&gt;</w:t>
      </w:r>
      <w:r>
        <w:br/>
      </w:r>
      <w:r>
        <w:rPr>
          <w:rStyle w:val="VerbatimChar"/>
        </w:rPr>
        <w:t xml:space="preserve">  &lt;soap:Header&gt;</w:t>
      </w:r>
      <w:r>
        <w:br/>
      </w:r>
      <w:r>
        <w:rPr>
          <w:rStyle w:val="VerbatimChar"/>
        </w:rPr>
        <w:t xml:space="preserve">    &lt;wsse:Security&gt;</w:t>
      </w:r>
      <w:r>
        <w:br/>
      </w:r>
      <w:r>
        <w:rPr>
          <w:rStyle w:val="VerbatimChar"/>
        </w:rPr>
        <w:t xml:space="preserve">      &lt;wsse:UsernameToken&gt;</w:t>
      </w:r>
      <w:r>
        <w:br/>
      </w:r>
      <w:r>
        <w:rPr>
          <w:rStyle w:val="VerbatimChar"/>
        </w:rPr>
        <w:t xml:space="preserve">        &lt;wsse:Username&gt;Application2&lt;/wsse:Username&gt;</w:t>
      </w:r>
      <w:r>
        <w:br/>
      </w:r>
      <w:r>
        <w:rPr>
          <w:rStyle w:val="VerbatimChar"/>
        </w:rPr>
        <w:t xml:space="preserve">        &lt;wsse:Password&gt;chHM?rFum{48mg&lt;/wsse:Password&gt;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&lt;isbm:RemoveSecurityToken xmlns:isbm="http://www.openoandm.org/ws-isbm/"&gt;</w:t>
      </w:r>
      <w:r>
        <w:br/>
      </w:r>
      <w:r>
        <w:rPr>
          <w:rStyle w:val="VerbatimChar"/>
        </w:rPr>
        <w:t xml:space="preserve">      &lt;isbm:ChannelURI&gt;/Enterprise/Site/Area/WorkCenter&lt;/isbm:ChannelURI&gt;</w:t>
      </w:r>
      <w:r>
        <w:br/>
      </w:r>
      <w:r>
        <w:rPr>
          <w:rStyle w:val="VerbatimChar"/>
        </w:rPr>
        <w:t xml:space="preserve">      &lt;isbm:SecurityToken&gt;</w:t>
      </w:r>
      <w:r>
        <w:br/>
      </w:r>
      <w:r>
        <w:rPr>
          <w:rStyle w:val="VerbatimChar"/>
        </w:rPr>
        <w:t xml:space="preserve">        &lt;wsse:UsernameToken&gt;</w:t>
      </w:r>
      <w:r>
        <w:br/>
      </w:r>
      <w:r>
        <w:rPr>
          <w:rStyle w:val="VerbatimChar"/>
        </w:rPr>
        <w:t xml:space="preserve">          &lt;wsse:Username&gt;Application1&lt;/wsse:Username&gt;</w:t>
      </w:r>
      <w:r>
        <w:br/>
      </w:r>
      <w:r>
        <w:rPr>
          <w:rStyle w:val="VerbatimChar"/>
        </w:rPr>
        <w:t xml:space="preserve">          &lt;wsse:Password&gt;&amp;lt;s9.vQfLDx9LgL&lt;/wsse:Password&gt;</w:t>
      </w:r>
      <w:r>
        <w:br/>
      </w:r>
      <w:r>
        <w:rPr>
          <w:rStyle w:val="VerbatimChar"/>
        </w:rPr>
        <w:t xml:space="preserve">        &lt;/wsse:UsernameToken&gt;</w:t>
      </w:r>
      <w:r>
        <w:br/>
      </w:r>
      <w:r>
        <w:rPr>
          <w:rStyle w:val="VerbatimChar"/>
        </w:rPr>
        <w:t xml:space="preserve">      &lt;/isbm:SecurityToken&gt;</w:t>
      </w:r>
      <w:r>
        <w:br/>
      </w:r>
      <w:r>
        <w:rPr>
          <w:rStyle w:val="VerbatimChar"/>
        </w:rPr>
        <w:lastRenderedPageBreak/>
        <w:t xml:space="preserve">    &lt;/isbm:RemoveSecurityToken&gt;</w:t>
      </w:r>
      <w:r>
        <w:br/>
      </w:r>
      <w:r>
        <w:rPr>
          <w:rStyle w:val="VerbatimChar"/>
        </w:rPr>
        <w:t xml:space="preserve">  &lt;/soap:Body&gt;</w:t>
      </w:r>
      <w:r>
        <w:br/>
      </w:r>
      <w:r>
        <w:rPr>
          <w:rStyle w:val="VerbatimChar"/>
        </w:rPr>
        <w:t>&lt;/soap:Envelope&gt;</w:t>
      </w:r>
    </w:p>
    <w:p w14:paraId="2C8A0F1B" w14:textId="77777777" w:rsidR="00BB0129" w:rsidRDefault="00E83E4F" w:rsidP="00A86060">
      <w:pPr>
        <w:pStyle w:val="AppendixHeading4"/>
        <w:pPrChange w:id="843" w:author="Dennis Brandl" w:date="2019-11-25T19:12:00Z">
          <w:pPr>
            <w:pStyle w:val="Heading5"/>
          </w:pPr>
        </w:pPrChange>
      </w:pPr>
      <w:bookmarkStart w:id="844" w:name="http-response-2"/>
      <w:bookmarkEnd w:id="844"/>
      <w:r>
        <w:t>HTTP Response</w:t>
      </w:r>
    </w:p>
    <w:p w14:paraId="47724E28" w14:textId="77777777" w:rsidR="00BB0129" w:rsidRDefault="00E83E4F" w:rsidP="00A86060">
      <w:pPr>
        <w:pStyle w:val="SourceCode"/>
        <w:pPrChange w:id="845"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244</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&lt;isbm:RemoveSecurityTokenResponse xmlns:isbm="http://www.openoandm.org/ws-isbm/"/&gt;</w:t>
      </w:r>
      <w:r>
        <w:br/>
      </w:r>
      <w:r>
        <w:rPr>
          <w:rStyle w:val="VerbatimChar"/>
        </w:rPr>
        <w:t xml:space="preserve">  &lt;/soap:Body&gt;</w:t>
      </w:r>
      <w:r>
        <w:br/>
      </w:r>
      <w:r>
        <w:rPr>
          <w:rStyle w:val="VerbatimChar"/>
        </w:rPr>
        <w:t>&lt;/soap:Envelope&gt;</w:t>
      </w:r>
    </w:p>
    <w:p w14:paraId="072D3C16" w14:textId="4D5B70CB" w:rsidR="00BB0129" w:rsidRDefault="00E83E4F" w:rsidP="00BF5A6C">
      <w:pPr>
        <w:pStyle w:val="AppendixHeading3"/>
      </w:pPr>
      <w:bookmarkStart w:id="846" w:name="getchannel"/>
      <w:bookmarkStart w:id="847" w:name="_Toc25357223"/>
      <w:bookmarkStart w:id="848" w:name="_Toc25447236"/>
      <w:bookmarkEnd w:id="846"/>
      <w:r>
        <w:t>GetChannel</w:t>
      </w:r>
      <w:bookmarkEnd w:id="847"/>
      <w:bookmarkEnd w:id="848"/>
    </w:p>
    <w:p w14:paraId="6D66CC84" w14:textId="77777777" w:rsidR="00BB0129" w:rsidRDefault="00E83E4F" w:rsidP="003066DC">
      <w:pPr>
        <w:pStyle w:val="BodyText"/>
      </w:pPr>
      <w:r>
        <w:t>The Application attempts to retrieve channel information using the original security token and receives an authorization failure.</w:t>
      </w:r>
    </w:p>
    <w:p w14:paraId="1BC0CA75" w14:textId="77777777" w:rsidR="00BB0129" w:rsidRDefault="00E83E4F" w:rsidP="00A86060">
      <w:pPr>
        <w:pStyle w:val="AppendixHeading4"/>
        <w:pPrChange w:id="849" w:author="Dennis Brandl" w:date="2019-11-25T19:12:00Z">
          <w:pPr>
            <w:pStyle w:val="Heading5"/>
          </w:pPr>
        </w:pPrChange>
      </w:pPr>
      <w:bookmarkStart w:id="850" w:name="http-request-3"/>
      <w:bookmarkEnd w:id="850"/>
      <w:r>
        <w:t>HTTP Request</w:t>
      </w:r>
    </w:p>
    <w:p w14:paraId="4E23B090" w14:textId="77777777" w:rsidR="00BB0129" w:rsidRDefault="00E83E4F" w:rsidP="00A86060">
      <w:pPr>
        <w:pStyle w:val="SourceCode"/>
        <w:pPrChange w:id="851" w:author="Dennis Brandl" w:date="2019-11-25T19:17:00Z">
          <w:pPr>
            <w:pStyle w:val="AppendixHeading4"/>
          </w:pPr>
        </w:pPrChange>
      </w:pPr>
      <w:r>
        <w:rPr>
          <w:rStyle w:val="VerbatimChar"/>
        </w:rPr>
        <w:t>POST /ChannelManagementService HTTP/1.1</w:t>
      </w:r>
      <w:r>
        <w:br/>
      </w:r>
      <w:r>
        <w:rPr>
          <w:rStyle w:val="VerbatimChar"/>
        </w:rPr>
        <w:t>Host: ws-isbm.example.com</w:t>
      </w:r>
      <w:r>
        <w:br/>
      </w:r>
      <w:r>
        <w:rPr>
          <w:rStyle w:val="VerbatimChar"/>
        </w:rPr>
        <w:t>Content-Type: text/xml; charset=utf-8</w:t>
      </w:r>
      <w:r>
        <w:br/>
      </w:r>
      <w:r>
        <w:rPr>
          <w:rStyle w:val="VerbatimChar"/>
        </w:rPr>
        <w:t>Content-Length: 656</w:t>
      </w:r>
      <w:r>
        <w:br/>
      </w:r>
      <w:r>
        <w:rPr>
          <w:rStyle w:val="VerbatimChar"/>
        </w:rPr>
        <w:t>SOAPAction: "http://www.openoandm.org/ws-isbm/GetChannel"</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&lt;wsse:Username&gt;Application1&lt;/wsse:Username&gt;</w:t>
      </w:r>
      <w:r>
        <w:br/>
      </w:r>
      <w:r>
        <w:rPr>
          <w:rStyle w:val="VerbatimChar"/>
        </w:rPr>
        <w:t xml:space="preserve">        &lt;wsse:Password&gt;&amp;lt;s9.vQfLDx9LgL&lt;/wsse:Password&gt;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&lt;isbm:GetChannel xmlns:isbm="http://www.openoandm.org/ws-isbm/"&gt;</w:t>
      </w:r>
      <w:r>
        <w:br/>
      </w:r>
      <w:r>
        <w:rPr>
          <w:rStyle w:val="VerbatimChar"/>
        </w:rPr>
        <w:t xml:space="preserve">      &lt;isbm:ChannelURI&gt;/Enterprise/Site/Area/WorkCenter&lt;/isbm:ChannelURI&gt;</w:t>
      </w:r>
      <w:r>
        <w:br/>
      </w:r>
      <w:r>
        <w:rPr>
          <w:rStyle w:val="VerbatimChar"/>
        </w:rPr>
        <w:t xml:space="preserve">    &lt;/isbm:GetChannel&gt;</w:t>
      </w:r>
      <w:r>
        <w:br/>
      </w:r>
      <w:r>
        <w:rPr>
          <w:rStyle w:val="VerbatimChar"/>
        </w:rPr>
        <w:t xml:space="preserve">  &lt;/soap:Body&gt;</w:t>
      </w:r>
      <w:r>
        <w:br/>
      </w:r>
      <w:r>
        <w:rPr>
          <w:rStyle w:val="VerbatimChar"/>
        </w:rPr>
        <w:t>&lt;/soap:Envelope&gt;</w:t>
      </w:r>
    </w:p>
    <w:p w14:paraId="4A3957C8" w14:textId="77777777" w:rsidR="00BB0129" w:rsidRDefault="00E83E4F" w:rsidP="00A86060">
      <w:pPr>
        <w:pStyle w:val="AppendixHeading4"/>
        <w:pPrChange w:id="852" w:author="Dennis Brandl" w:date="2019-11-25T19:12:00Z">
          <w:pPr>
            <w:pStyle w:val="Heading5"/>
          </w:pPr>
        </w:pPrChange>
      </w:pPr>
      <w:bookmarkStart w:id="853" w:name="http-response-3"/>
      <w:bookmarkEnd w:id="853"/>
      <w:r>
        <w:t>HTTP Response</w:t>
      </w:r>
    </w:p>
    <w:p w14:paraId="14E97AD6" w14:textId="77777777" w:rsidR="00BB0129" w:rsidRDefault="00E83E4F" w:rsidP="00A86060">
      <w:pPr>
        <w:pStyle w:val="SourceCode"/>
        <w:pPrChange w:id="854" w:author="Dennis Brandl" w:date="2019-11-25T19:17:00Z">
          <w:pPr>
            <w:pStyle w:val="AppendixHeading4"/>
          </w:pPr>
        </w:pPrChange>
      </w:pPr>
      <w:r>
        <w:rPr>
          <w:rStyle w:val="VerbatimChar"/>
        </w:rPr>
        <w:t>HTTP/1.1 500 Internal Server Error</w:t>
      </w:r>
      <w:r>
        <w:br/>
      </w:r>
      <w:r>
        <w:rPr>
          <w:rStyle w:val="VerbatimChar"/>
        </w:rPr>
        <w:t>Content-Type: text/xml; charset=utf-8</w:t>
      </w:r>
      <w:r>
        <w:br/>
      </w:r>
      <w:r>
        <w:rPr>
          <w:rStyle w:val="VerbatimChar"/>
        </w:rPr>
        <w:t>Content-Length: 401</w:t>
      </w:r>
      <w:r>
        <w:br/>
      </w:r>
      <w:r>
        <w:br/>
      </w:r>
      <w:r>
        <w:rPr>
          <w:rStyle w:val="VerbatimChar"/>
        </w:rPr>
        <w:t>&lt;?xml version="1.0" encoding="UTF-8"?&gt;</w:t>
      </w:r>
      <w:r>
        <w:br/>
      </w:r>
      <w:r>
        <w:rPr>
          <w:rStyle w:val="VerbatimChar"/>
        </w:rPr>
        <w:t>&lt;soap:Envelope xmlns:soap="http://schemas.xmlsoap.org/soap/envelope/"&gt;</w:t>
      </w:r>
      <w:r>
        <w:br/>
      </w:r>
      <w:r>
        <w:rPr>
          <w:rStyle w:val="VerbatimChar"/>
        </w:rPr>
        <w:lastRenderedPageBreak/>
        <w:t xml:space="preserve">  &lt;soap:Body&gt;</w:t>
      </w:r>
      <w:r>
        <w:br/>
      </w:r>
      <w:r>
        <w:rPr>
          <w:rStyle w:val="VerbatimChar"/>
        </w:rPr>
        <w:t xml:space="preserve">    &lt;soap:Fault&gt;</w:t>
      </w:r>
      <w:r>
        <w:br/>
      </w:r>
      <w:r>
        <w:rPr>
          <w:rStyle w:val="VerbatimChar"/>
        </w:rPr>
        <w:t xml:space="preserve">      &lt;faultcode&gt;soap:Client&lt;/faultcode&gt;</w:t>
      </w:r>
      <w:r>
        <w:br/>
      </w:r>
      <w:r>
        <w:rPr>
          <w:rStyle w:val="VerbatimChar"/>
        </w:rPr>
        <w:t xml:space="preserve">      &lt;faultstring&gt;Channel is not accessible.&lt;/faultstring&gt;</w:t>
      </w:r>
      <w:r>
        <w:br/>
      </w:r>
      <w:r>
        <w:rPr>
          <w:rStyle w:val="VerbatimChar"/>
        </w:rPr>
        <w:t xml:space="preserve">      &lt;detail&gt;</w:t>
      </w:r>
      <w:r>
        <w:br/>
      </w:r>
      <w:r>
        <w:rPr>
          <w:rStyle w:val="VerbatimChar"/>
        </w:rPr>
        <w:t xml:space="preserve">        &lt;isbm:ChannelFault xmlns:isbm="http://www.openoandm.org/ws-isbm/"/&gt;</w:t>
      </w:r>
      <w:r>
        <w:br/>
      </w:r>
      <w:r>
        <w:rPr>
          <w:rStyle w:val="VerbatimChar"/>
        </w:rPr>
        <w:t xml:space="preserve">      &lt;/detail&gt;</w:t>
      </w:r>
      <w:r>
        <w:br/>
      </w:r>
      <w:r>
        <w:rPr>
          <w:rStyle w:val="VerbatimChar"/>
        </w:rPr>
        <w:t xml:space="preserve">    &lt;/soap:Fault&gt;</w:t>
      </w:r>
      <w:r>
        <w:br/>
      </w:r>
      <w:r>
        <w:rPr>
          <w:rStyle w:val="VerbatimChar"/>
        </w:rPr>
        <w:t xml:space="preserve">  &lt;/soap:Body&gt;</w:t>
      </w:r>
      <w:r>
        <w:br/>
      </w:r>
      <w:r>
        <w:rPr>
          <w:rStyle w:val="VerbatimChar"/>
        </w:rPr>
        <w:t>&lt;/soap:Envelope&gt;</w:t>
      </w:r>
    </w:p>
    <w:p w14:paraId="5C1A1BCA" w14:textId="6862804E" w:rsidR="00BB0129" w:rsidRDefault="00E83E4F" w:rsidP="00BF5A6C">
      <w:pPr>
        <w:pStyle w:val="AppendixHeading3"/>
      </w:pPr>
      <w:bookmarkStart w:id="855" w:name="getchannels"/>
      <w:bookmarkStart w:id="856" w:name="_Toc25357224"/>
      <w:bookmarkStart w:id="857" w:name="_Toc25447237"/>
      <w:bookmarkEnd w:id="855"/>
      <w:r>
        <w:t>GetChannels</w:t>
      </w:r>
      <w:bookmarkEnd w:id="856"/>
      <w:bookmarkEnd w:id="857"/>
    </w:p>
    <w:p w14:paraId="70A8E920" w14:textId="77777777" w:rsidR="00BB0129" w:rsidRDefault="00E83E4F" w:rsidP="003066DC">
      <w:pPr>
        <w:pStyle w:val="BodyText"/>
      </w:pPr>
      <w:r>
        <w:t>The Application retrieves information about channels filtered by the newly assigned security token.</w:t>
      </w:r>
    </w:p>
    <w:p w14:paraId="1B045B2D" w14:textId="77777777" w:rsidR="00BB0129" w:rsidRDefault="00E83E4F" w:rsidP="00A86060">
      <w:pPr>
        <w:pStyle w:val="AppendixHeading4"/>
        <w:pPrChange w:id="858" w:author="Dennis Brandl" w:date="2019-11-25T19:12:00Z">
          <w:pPr>
            <w:pStyle w:val="Heading5"/>
          </w:pPr>
        </w:pPrChange>
      </w:pPr>
      <w:bookmarkStart w:id="859" w:name="http-request-4"/>
      <w:bookmarkEnd w:id="859"/>
      <w:r>
        <w:t>HTTP Request</w:t>
      </w:r>
    </w:p>
    <w:p w14:paraId="112A8C37" w14:textId="77777777" w:rsidR="00BB0129" w:rsidRDefault="00E83E4F" w:rsidP="00A86060">
      <w:pPr>
        <w:pStyle w:val="SourceCode"/>
        <w:pPrChange w:id="860" w:author="Dennis Brandl" w:date="2019-11-25T19:17:00Z">
          <w:pPr>
            <w:pStyle w:val="AppendixHeading4"/>
          </w:pPr>
        </w:pPrChange>
      </w:pPr>
      <w:r>
        <w:rPr>
          <w:rStyle w:val="VerbatimChar"/>
        </w:rPr>
        <w:t>POST /ChannelManagementService HTTP/1.1</w:t>
      </w:r>
      <w:r>
        <w:br/>
      </w:r>
      <w:r>
        <w:rPr>
          <w:rStyle w:val="VerbatimChar"/>
        </w:rPr>
        <w:t>Host: ws-isbm.example.com</w:t>
      </w:r>
      <w:r>
        <w:br/>
      </w:r>
      <w:r>
        <w:rPr>
          <w:rStyle w:val="VerbatimChar"/>
        </w:rPr>
        <w:t>Content-Type: text/xml; charset=utf-8</w:t>
      </w:r>
      <w:r>
        <w:br/>
      </w:r>
      <w:r>
        <w:rPr>
          <w:rStyle w:val="VerbatimChar"/>
        </w:rPr>
        <w:t>Content-Length: 559</w:t>
      </w:r>
      <w:r>
        <w:br/>
      </w:r>
      <w:r>
        <w:rPr>
          <w:rStyle w:val="VerbatimChar"/>
        </w:rPr>
        <w:t>SOAPAction: "http://www.openoandm.org/ws-isbm/GetChannels"</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&lt;wsse:Username&gt;Application2&lt;/wsse:Username&gt;</w:t>
      </w:r>
      <w:r>
        <w:br/>
      </w:r>
      <w:r>
        <w:rPr>
          <w:rStyle w:val="VerbatimChar"/>
        </w:rPr>
        <w:t xml:space="preserve">        &lt;wsse:Password&gt;chHM?rFum{48mg&lt;/wsse:Password&gt;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&lt;isbm:GetChannels xmlns:isbm="http://www.openoandm.org/ws-isbm/"/&gt;</w:t>
      </w:r>
      <w:r>
        <w:br/>
      </w:r>
      <w:r>
        <w:rPr>
          <w:rStyle w:val="VerbatimChar"/>
        </w:rPr>
        <w:t xml:space="preserve">  &lt;/soap:Body&gt;</w:t>
      </w:r>
      <w:r>
        <w:br/>
      </w:r>
      <w:r>
        <w:rPr>
          <w:rStyle w:val="VerbatimChar"/>
        </w:rPr>
        <w:t>&lt;/soap:Envelope&gt;</w:t>
      </w:r>
    </w:p>
    <w:p w14:paraId="2851DCAB" w14:textId="77777777" w:rsidR="00BB0129" w:rsidRDefault="00E83E4F" w:rsidP="00A86060">
      <w:pPr>
        <w:pStyle w:val="AppendixHeading4"/>
        <w:pPrChange w:id="861" w:author="Dennis Brandl" w:date="2019-11-25T19:12:00Z">
          <w:pPr>
            <w:pStyle w:val="Heading5"/>
          </w:pPr>
        </w:pPrChange>
      </w:pPr>
      <w:bookmarkStart w:id="862" w:name="http-response-4"/>
      <w:bookmarkEnd w:id="862"/>
      <w:r>
        <w:t>HTTP Response</w:t>
      </w:r>
    </w:p>
    <w:p w14:paraId="678B58EC" w14:textId="77777777" w:rsidR="00BB0129" w:rsidRDefault="00E83E4F" w:rsidP="00A86060">
      <w:pPr>
        <w:pStyle w:val="SourceCode"/>
        <w:pPrChange w:id="863"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442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&lt;isbm:GetChannelsResponse xmlns:isbm="http://www.openoandm.org/ws-isbm/"&gt;</w:t>
      </w:r>
      <w:r>
        <w:br/>
      </w:r>
      <w:r>
        <w:rPr>
          <w:rStyle w:val="VerbatimChar"/>
        </w:rPr>
        <w:t xml:space="preserve">      &lt;isbm:Channel&gt;</w:t>
      </w:r>
      <w:r>
        <w:br/>
      </w:r>
      <w:r>
        <w:rPr>
          <w:rStyle w:val="VerbatimChar"/>
        </w:rPr>
        <w:t xml:space="preserve">        &lt;isbm:ChannelURI&gt;/Enterprise/Site/Area/WorkCenter&lt;/isbm:ChannelURI&gt;</w:t>
      </w:r>
      <w:r>
        <w:br/>
      </w:r>
      <w:r>
        <w:rPr>
          <w:rStyle w:val="VerbatimChar"/>
        </w:rPr>
        <w:t xml:space="preserve">        &lt;isbm:ChannelType&gt;Publication&lt;/isbm:ChannelType&gt;</w:t>
      </w:r>
      <w:r>
        <w:br/>
      </w:r>
      <w:r>
        <w:rPr>
          <w:rStyle w:val="VerbatimChar"/>
        </w:rPr>
        <w:t xml:space="preserve">      &lt;/isbm:Channel&gt;</w:t>
      </w:r>
      <w:r>
        <w:br/>
      </w:r>
      <w:r>
        <w:rPr>
          <w:rStyle w:val="VerbatimChar"/>
        </w:rPr>
        <w:t xml:space="preserve">    &lt;/isbm:GetChannelsResponse&gt;</w:t>
      </w:r>
      <w:r>
        <w:br/>
      </w:r>
      <w:r>
        <w:rPr>
          <w:rStyle w:val="VerbatimChar"/>
        </w:rPr>
        <w:t xml:space="preserve">  &lt;/soap:Body&gt;</w:t>
      </w:r>
      <w:r>
        <w:br/>
      </w:r>
      <w:r>
        <w:rPr>
          <w:rStyle w:val="VerbatimChar"/>
        </w:rPr>
        <w:t>&lt;/soap:Envelope&gt;</w:t>
      </w:r>
    </w:p>
    <w:p w14:paraId="67DF368A" w14:textId="50664AE4" w:rsidR="00BB0129" w:rsidRDefault="00E83E4F" w:rsidP="00BF5A6C">
      <w:pPr>
        <w:pStyle w:val="AppendixHeading3"/>
      </w:pPr>
      <w:bookmarkStart w:id="864" w:name="deletechannel"/>
      <w:bookmarkStart w:id="865" w:name="_Toc25357225"/>
      <w:bookmarkStart w:id="866" w:name="_Toc25447238"/>
      <w:bookmarkEnd w:id="864"/>
      <w:r>
        <w:lastRenderedPageBreak/>
        <w:t>DeleteChannel</w:t>
      </w:r>
      <w:bookmarkEnd w:id="865"/>
      <w:bookmarkEnd w:id="866"/>
    </w:p>
    <w:p w14:paraId="793C400B" w14:textId="77777777" w:rsidR="00BB0129" w:rsidRDefault="00E83E4F" w:rsidP="003066DC">
      <w:pPr>
        <w:pStyle w:val="BodyText"/>
      </w:pPr>
      <w:r>
        <w:t>The Application removes the channel from the ws-ISBM Service Provider.</w:t>
      </w:r>
    </w:p>
    <w:p w14:paraId="1771E620" w14:textId="77777777" w:rsidR="00BB0129" w:rsidRDefault="00E83E4F" w:rsidP="00A86060">
      <w:pPr>
        <w:pStyle w:val="AppendixHeading4"/>
        <w:pPrChange w:id="867" w:author="Dennis Brandl" w:date="2019-11-25T19:12:00Z">
          <w:pPr>
            <w:pStyle w:val="Heading5"/>
          </w:pPr>
        </w:pPrChange>
      </w:pPr>
      <w:bookmarkStart w:id="868" w:name="http-request-5"/>
      <w:bookmarkEnd w:id="868"/>
      <w:r>
        <w:t>HTTP Request</w:t>
      </w:r>
    </w:p>
    <w:p w14:paraId="0796247B" w14:textId="77777777" w:rsidR="00BB0129" w:rsidRDefault="00E83E4F" w:rsidP="00A86060">
      <w:pPr>
        <w:pStyle w:val="SourceCode"/>
        <w:pPrChange w:id="869" w:author="Dennis Brandl" w:date="2019-11-25T19:17:00Z">
          <w:pPr>
            <w:pStyle w:val="AppendixHeading4"/>
          </w:pPr>
        </w:pPrChange>
      </w:pPr>
      <w:r>
        <w:rPr>
          <w:rStyle w:val="VerbatimChar"/>
        </w:rPr>
        <w:t>POST /ChannelManagementService HTTP/1.1</w:t>
      </w:r>
      <w:r>
        <w:br/>
      </w:r>
      <w:r>
        <w:rPr>
          <w:rStyle w:val="VerbatimChar"/>
        </w:rPr>
        <w:t>Host: ws-isbm.example.com</w:t>
      </w:r>
      <w:r>
        <w:br/>
      </w:r>
      <w:r>
        <w:rPr>
          <w:rStyle w:val="VerbatimChar"/>
        </w:rPr>
        <w:t>Content-Type: text/xml; charset=utf-8</w:t>
      </w:r>
      <w:r>
        <w:br/>
      </w:r>
      <w:r>
        <w:rPr>
          <w:rStyle w:val="VerbatimChar"/>
        </w:rPr>
        <w:t>Content-Length: 659</w:t>
      </w:r>
      <w:r>
        <w:br/>
      </w:r>
      <w:r>
        <w:rPr>
          <w:rStyle w:val="VerbatimChar"/>
        </w:rPr>
        <w:t>SOAPAction: "http://www.openoandm.org/ws-isbm/DeleteChannel"</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&lt;wsse:Username&gt;Application2&lt;/wsse:Username&gt;</w:t>
      </w:r>
      <w:r>
        <w:br/>
      </w:r>
      <w:r>
        <w:rPr>
          <w:rStyle w:val="VerbatimChar"/>
        </w:rPr>
        <w:t xml:space="preserve">        &lt;wsse:Password&gt;chHM?rFum{48mg&lt;/wsse:Password&gt;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&lt;isbm:DeleteChannel xmlns:isbm="http://www.openoandm.org/ws-isbm/"&gt;</w:t>
      </w:r>
      <w:r>
        <w:br/>
      </w:r>
      <w:r>
        <w:rPr>
          <w:rStyle w:val="VerbatimChar"/>
        </w:rPr>
        <w:t xml:space="preserve">      &lt;isbm:ChannelURI&gt;/Enterprise/Site/Area/WorkCenter&lt;/isbm:ChannelURI&gt;</w:t>
      </w:r>
      <w:r>
        <w:br/>
      </w:r>
      <w:r>
        <w:rPr>
          <w:rStyle w:val="VerbatimChar"/>
        </w:rPr>
        <w:t xml:space="preserve">    &lt;/isbm:DeleteChannel&gt;</w:t>
      </w:r>
      <w:r>
        <w:br/>
      </w:r>
      <w:r>
        <w:rPr>
          <w:rStyle w:val="VerbatimChar"/>
        </w:rPr>
        <w:t xml:space="preserve">  &lt;/soap:Body&gt;</w:t>
      </w:r>
      <w:r>
        <w:br/>
      </w:r>
      <w:r>
        <w:rPr>
          <w:rStyle w:val="VerbatimChar"/>
        </w:rPr>
        <w:t>&lt;/soap:Envelope&gt;</w:t>
      </w:r>
    </w:p>
    <w:p w14:paraId="260247C5" w14:textId="77777777" w:rsidR="00BB0129" w:rsidRDefault="00E83E4F" w:rsidP="00A86060">
      <w:pPr>
        <w:pStyle w:val="AppendixHeading4"/>
        <w:pPrChange w:id="870" w:author="Dennis Brandl" w:date="2019-11-25T19:13:00Z">
          <w:pPr>
            <w:pStyle w:val="Heading5"/>
          </w:pPr>
        </w:pPrChange>
      </w:pPr>
      <w:bookmarkStart w:id="871" w:name="http-response-5"/>
      <w:bookmarkEnd w:id="871"/>
      <w:r>
        <w:t>HTTP Response</w:t>
      </w:r>
    </w:p>
    <w:p w14:paraId="4088162D" w14:textId="77777777" w:rsidR="00BB0129" w:rsidRDefault="00E83E4F" w:rsidP="00A86060">
      <w:pPr>
        <w:pStyle w:val="SourceCode"/>
        <w:pPrChange w:id="872"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238</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&lt;isbm:DeleteChannelResponse xmlns:isbm="http://www.openoandm.org/ws-isbm/"/&gt;</w:t>
      </w:r>
      <w:r>
        <w:br/>
      </w:r>
      <w:r>
        <w:rPr>
          <w:rStyle w:val="VerbatimChar"/>
        </w:rPr>
        <w:t xml:space="preserve">  &lt;/soap:Body&gt;</w:t>
      </w:r>
      <w:r>
        <w:br/>
      </w:r>
      <w:r>
        <w:rPr>
          <w:rStyle w:val="VerbatimChar"/>
        </w:rPr>
        <w:t>&lt;/soap:Envelope&gt;</w:t>
      </w:r>
    </w:p>
    <w:p w14:paraId="3FC78C5F" w14:textId="1B4B7DE7" w:rsidR="00BB0129" w:rsidRDefault="00E83E4F" w:rsidP="00BF5A6C">
      <w:pPr>
        <w:pStyle w:val="AppendixHeading2"/>
      </w:pPr>
      <w:bookmarkStart w:id="873" w:name="publish-subscribe-example"/>
      <w:bookmarkStart w:id="874" w:name="_Toc25357226"/>
      <w:bookmarkStart w:id="875" w:name="_Toc25447239"/>
      <w:bookmarkEnd w:id="873"/>
      <w:r>
        <w:lastRenderedPageBreak/>
        <w:t>Publish-Subscribe Example</w:t>
      </w:r>
      <w:bookmarkEnd w:id="874"/>
      <w:bookmarkEnd w:id="875"/>
    </w:p>
    <w:p w14:paraId="6560F20D" w14:textId="77777777" w:rsidR="00BB0129" w:rsidRDefault="00E83E4F">
      <w:pPr>
        <w:pStyle w:val="Compact"/>
      </w:pPr>
      <w:r>
        <w:rPr>
          <w:noProof/>
        </w:rPr>
        <w:drawing>
          <wp:inline distT="0" distB="0" distL="0" distR="0" wp14:anchorId="740F233E" wp14:editId="03C7F717">
            <wp:extent cx="6400800" cy="527124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publish-subscribe_example.png"/>
                    <pic:cNvPicPr>
                      <a:picLocks noChangeAspect="1" noChangeArrowheads="1"/>
                    </pic:cNvPicPr>
                  </pic:nvPicPr>
                  <pic:blipFill>
                    <a:blip r:embed="rId176"/>
                    <a:stretch>
                      <a:fillRect/>
                    </a:stretch>
                  </pic:blipFill>
                  <pic:spPr bwMode="auto">
                    <a:xfrm>
                      <a:off x="0" y="0"/>
                      <a:ext cx="6400800" cy="5271247"/>
                    </a:xfrm>
                    <a:prstGeom prst="rect">
                      <a:avLst/>
                    </a:prstGeom>
                    <a:noFill/>
                    <a:ln w="9525">
                      <a:noFill/>
                      <a:headEnd/>
                      <a:tailEnd/>
                    </a:ln>
                  </pic:spPr>
                </pic:pic>
              </a:graphicData>
            </a:graphic>
          </wp:inline>
        </w:drawing>
      </w:r>
    </w:p>
    <w:p w14:paraId="5332B8E2" w14:textId="31DA1072" w:rsidR="00BB0129" w:rsidRDefault="00E83E4F" w:rsidP="00BF5A6C">
      <w:pPr>
        <w:pStyle w:val="AppendixHeading3"/>
      </w:pPr>
      <w:bookmarkStart w:id="876" w:name="opensubscriptionsession"/>
      <w:bookmarkStart w:id="877" w:name="_Toc25357227"/>
      <w:bookmarkStart w:id="878" w:name="_Toc25447240"/>
      <w:bookmarkEnd w:id="876"/>
      <w:r>
        <w:t>OpenSubscriptionSession</w:t>
      </w:r>
      <w:bookmarkEnd w:id="877"/>
      <w:bookmarkEnd w:id="878"/>
    </w:p>
    <w:p w14:paraId="5BEB9FF9" w14:textId="77777777" w:rsidR="00BB0129" w:rsidRDefault="00E83E4F" w:rsidP="003066DC">
      <w:pPr>
        <w:pStyle w:val="BodyText"/>
      </w:pPr>
      <w:r>
        <w:t>The Consumer Application opens a subscription session with the ISBM Service Provider and receives a session identifier.</w:t>
      </w:r>
    </w:p>
    <w:p w14:paraId="7965068B" w14:textId="77777777" w:rsidR="00BB0129" w:rsidRDefault="00E83E4F" w:rsidP="00A86060">
      <w:pPr>
        <w:pStyle w:val="AppendixHeading4"/>
        <w:pPrChange w:id="879" w:author="Dennis Brandl" w:date="2019-11-25T19:13:00Z">
          <w:pPr>
            <w:pStyle w:val="Heading5"/>
          </w:pPr>
        </w:pPrChange>
      </w:pPr>
      <w:bookmarkStart w:id="880" w:name="http-request-6"/>
      <w:bookmarkEnd w:id="880"/>
      <w:r>
        <w:t>HTTP Request</w:t>
      </w:r>
    </w:p>
    <w:p w14:paraId="33B902B3" w14:textId="77777777" w:rsidR="00BB0129" w:rsidRDefault="00E83E4F" w:rsidP="00A86060">
      <w:pPr>
        <w:pStyle w:val="SourceCode"/>
        <w:pPrChange w:id="881" w:author="Dennis Brandl" w:date="2019-11-25T19:17:00Z">
          <w:pPr>
            <w:pStyle w:val="AppendixHeading4"/>
          </w:pPr>
        </w:pPrChange>
      </w:pPr>
      <w:r>
        <w:rPr>
          <w:rStyle w:val="VerbatimChar"/>
        </w:rPr>
        <w:t>POST /ConsumerPublicationService HTTP/1.1</w:t>
      </w:r>
      <w:r>
        <w:br/>
      </w:r>
      <w:r>
        <w:rPr>
          <w:rStyle w:val="VerbatimChar"/>
        </w:rPr>
        <w:t>Host: ws-isbm.example.com</w:t>
      </w:r>
      <w:r>
        <w:br/>
      </w:r>
      <w:r>
        <w:rPr>
          <w:rStyle w:val="VerbatimChar"/>
        </w:rPr>
        <w:t>Content-Type: text/xml; charset=utf-8</w:t>
      </w:r>
      <w:r>
        <w:br/>
      </w:r>
      <w:r>
        <w:rPr>
          <w:rStyle w:val="VerbatimChar"/>
        </w:rPr>
        <w:t>Content-Length: 812</w:t>
      </w:r>
      <w:r>
        <w:br/>
      </w:r>
      <w:r>
        <w:rPr>
          <w:rStyle w:val="VerbatimChar"/>
        </w:rPr>
        <w:t>SOAPAction: "http://www.openoandm.org/ws-isbm/OpenSubscriptionSession"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w:t>
      </w:r>
      <w:r>
        <w:rPr>
          <w:rStyle w:val="VerbatimChar"/>
        </w:rPr>
        <w:lastRenderedPageBreak/>
        <w: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&lt;wsse:Password&gt;Dj8(bCU)4bnhjc&lt;/wsse:Password&gt;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&lt;isbm:OpenSubscriptionSession xmlns:isbm="http://www.openoandm.org/ws-isbm/"&gt;</w:t>
      </w:r>
      <w:r>
        <w:br/>
      </w:r>
      <w:r>
        <w:rPr>
          <w:rStyle w:val="VerbatimChar"/>
        </w:rPr>
        <w:t xml:space="preserve">      &lt;isbm:ChannelURI&gt;/Enterprise/Site/Area/WorkCenter&lt;/isbm:ChannelURI&gt;</w:t>
      </w:r>
      <w:r>
        <w:br/>
      </w:r>
      <w:r>
        <w:rPr>
          <w:rStyle w:val="VerbatimChar"/>
        </w:rPr>
        <w:t xml:space="preserve">      &lt;isbm:Topic&gt;Text&lt;/isbm:Topic&gt;</w:t>
      </w:r>
      <w:r>
        <w:br/>
      </w:r>
      <w:r>
        <w:rPr>
          <w:rStyle w:val="VerbatimChar"/>
        </w:rPr>
        <w:t xml:space="preserve">      &lt;isbm:ListenerURL&gt;http://consumer.example.com/NotificationService&lt;/isbm:ListenerURL&gt;</w:t>
      </w:r>
      <w:r>
        <w:br/>
      </w:r>
      <w:r>
        <w:rPr>
          <w:rStyle w:val="VerbatimChar"/>
        </w:rPr>
        <w:t xml:space="preserve">    &lt;/isbm:OpenPublicationSession&gt;</w:t>
      </w:r>
      <w:r>
        <w:br/>
      </w:r>
      <w:r>
        <w:rPr>
          <w:rStyle w:val="VerbatimChar"/>
        </w:rPr>
        <w:t xml:space="preserve">  &lt;/soap:Body&gt;</w:t>
      </w:r>
      <w:r>
        <w:br/>
      </w:r>
      <w:r>
        <w:rPr>
          <w:rStyle w:val="VerbatimChar"/>
        </w:rPr>
        <w:t>&lt;/soap:Envelope&gt;</w:t>
      </w:r>
    </w:p>
    <w:p w14:paraId="5BA95EC6" w14:textId="77777777" w:rsidR="00BB0129" w:rsidRDefault="00E83E4F" w:rsidP="00A86060">
      <w:pPr>
        <w:pStyle w:val="AppendixHeading4"/>
        <w:pPrChange w:id="882" w:author="Dennis Brandl" w:date="2019-11-25T19:13:00Z">
          <w:pPr>
            <w:pStyle w:val="Heading5"/>
          </w:pPr>
        </w:pPrChange>
      </w:pPr>
      <w:bookmarkStart w:id="883" w:name="http-response-6"/>
      <w:bookmarkEnd w:id="883"/>
      <w:r>
        <w:t>HTTP Response</w:t>
      </w:r>
    </w:p>
    <w:p w14:paraId="0BA5B24A" w14:textId="77777777" w:rsidR="00BB0129" w:rsidRDefault="00E83E4F" w:rsidP="00A86060">
      <w:pPr>
        <w:pStyle w:val="SourceCode"/>
        <w:pPrChange w:id="884"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366</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&lt;isbm:OpenSubscriptionSessionResponse xmlns:isbm="http://www.openoandm.org/ws-isbm/"&gt;</w:t>
      </w:r>
      <w:r>
        <w:br/>
      </w:r>
      <w:r>
        <w:rPr>
          <w:rStyle w:val="VerbatimChar"/>
        </w:rPr>
        <w:t xml:space="preserve">      &lt;isbm:SessionID&gt;e94c645a-6450-411e-8ec7-4b70620d3a98&lt;/isbm:SessionID&gt;</w:t>
      </w:r>
      <w:r>
        <w:br/>
      </w:r>
      <w:r>
        <w:rPr>
          <w:rStyle w:val="VerbatimChar"/>
        </w:rPr>
        <w:t xml:space="preserve">    &lt;/isbm:OpenSubscriptionSessionResponse&gt;</w:t>
      </w:r>
      <w:r>
        <w:br/>
      </w:r>
      <w:r>
        <w:rPr>
          <w:rStyle w:val="VerbatimChar"/>
        </w:rPr>
        <w:t xml:space="preserve">  &lt;/soap:Body&gt;</w:t>
      </w:r>
      <w:r>
        <w:br/>
      </w:r>
      <w:r>
        <w:rPr>
          <w:rStyle w:val="VerbatimChar"/>
        </w:rPr>
        <w:t>&lt;/soap:Envelope&gt;</w:t>
      </w:r>
    </w:p>
    <w:p w14:paraId="6EB58AFC" w14:textId="77A4737D" w:rsidR="00BB0129" w:rsidRDefault="00E83E4F" w:rsidP="00BF5A6C">
      <w:pPr>
        <w:pStyle w:val="AppendixHeading3"/>
      </w:pPr>
      <w:bookmarkStart w:id="885" w:name="openpublicationsession"/>
      <w:bookmarkStart w:id="886" w:name="_Toc25357228"/>
      <w:bookmarkStart w:id="887" w:name="_Toc25447241"/>
      <w:bookmarkEnd w:id="885"/>
      <w:r>
        <w:t>OpenPublicationSession</w:t>
      </w:r>
      <w:bookmarkEnd w:id="886"/>
      <w:bookmarkEnd w:id="887"/>
    </w:p>
    <w:p w14:paraId="45A1D80A" w14:textId="77777777" w:rsidR="00BB0129" w:rsidRDefault="00E83E4F" w:rsidP="003066DC">
      <w:pPr>
        <w:pStyle w:val="BodyText"/>
      </w:pPr>
      <w:r>
        <w:t>The Provider Application opens a publication session with the ISBM Service Provider and receives a session identifier.</w:t>
      </w:r>
    </w:p>
    <w:p w14:paraId="6CE9C016" w14:textId="77777777" w:rsidR="00BB0129" w:rsidRDefault="00E83E4F" w:rsidP="00A86060">
      <w:pPr>
        <w:pStyle w:val="AppendixHeading4"/>
        <w:pPrChange w:id="888" w:author="Dennis Brandl" w:date="2019-11-25T19:13:00Z">
          <w:pPr>
            <w:pStyle w:val="Heading5"/>
          </w:pPr>
        </w:pPrChange>
      </w:pPr>
      <w:bookmarkStart w:id="889" w:name="http-request-7"/>
      <w:bookmarkEnd w:id="889"/>
      <w:r>
        <w:t>HTTP Request</w:t>
      </w:r>
    </w:p>
    <w:p w14:paraId="5E7AFEA2" w14:textId="77777777" w:rsidR="00BB0129" w:rsidRDefault="00E83E4F" w:rsidP="00A86060">
      <w:pPr>
        <w:pStyle w:val="SourceCode"/>
        <w:pPrChange w:id="890" w:author="Dennis Brandl" w:date="2019-11-25T19:17:00Z">
          <w:pPr>
            <w:pStyle w:val="AppendixHeading4"/>
          </w:pPr>
        </w:pPrChange>
      </w:pPr>
      <w:r>
        <w:rPr>
          <w:rStyle w:val="VerbatimChar"/>
        </w:rPr>
        <w:t>POST /ProviderPublicationService HTTP/1.1</w:t>
      </w:r>
      <w:r>
        <w:br/>
      </w:r>
      <w:r>
        <w:rPr>
          <w:rStyle w:val="VerbatimChar"/>
        </w:rPr>
        <w:t>Host: ws-isbm.example.com</w:t>
      </w:r>
      <w:r>
        <w:br/>
      </w:r>
      <w:r>
        <w:rPr>
          <w:rStyle w:val="VerbatimChar"/>
        </w:rPr>
        <w:t>Content-Type: text/xml; charset=utf-8</w:t>
      </w:r>
      <w:r>
        <w:br/>
      </w:r>
      <w:r>
        <w:rPr>
          <w:rStyle w:val="VerbatimChar"/>
        </w:rPr>
        <w:t>Content-Length: 684</w:t>
      </w:r>
      <w:r>
        <w:br/>
      </w:r>
      <w:r>
        <w:rPr>
          <w:rStyle w:val="VerbatimChar"/>
        </w:rPr>
        <w:t>SOAPAction: "http://www.openoandm.org/ws-isbm/OpenPublicationSession"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&lt;wsse:Password&gt;qEJaz4F?U4rW;q&lt;/wsse:Password&gt;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lastRenderedPageBreak/>
        <w:t xml:space="preserve">    &lt;isbm:OpenPublicationSession xmlns:isbm="http://www.openoandm.org/ws-isbm/"&gt;</w:t>
      </w:r>
      <w:r>
        <w:br/>
      </w:r>
      <w:r>
        <w:rPr>
          <w:rStyle w:val="VerbatimChar"/>
        </w:rPr>
        <w:t xml:space="preserve">      &lt;isbm:ChannelURI&gt;/Enterprise/Site/Area/WorkCenter&lt;/isbm:ChannelURI&gt;</w:t>
      </w:r>
      <w:r>
        <w:br/>
      </w:r>
      <w:r>
        <w:rPr>
          <w:rStyle w:val="VerbatimChar"/>
        </w:rPr>
        <w:t xml:space="preserve">    &lt;/isbm:OpenPublicationSession&gt;</w:t>
      </w:r>
      <w:r>
        <w:br/>
      </w:r>
      <w:r>
        <w:rPr>
          <w:rStyle w:val="VerbatimChar"/>
        </w:rPr>
        <w:t xml:space="preserve">  &lt;/soap:Body&gt;</w:t>
      </w:r>
      <w:r>
        <w:br/>
      </w:r>
      <w:r>
        <w:rPr>
          <w:rStyle w:val="VerbatimChar"/>
        </w:rPr>
        <w:t>&lt;/soap:Envelope&gt;</w:t>
      </w:r>
    </w:p>
    <w:p w14:paraId="2F876365" w14:textId="77777777" w:rsidR="00BB0129" w:rsidRDefault="00E83E4F" w:rsidP="00A86060">
      <w:pPr>
        <w:pStyle w:val="AppendixHeading4"/>
        <w:pPrChange w:id="891" w:author="Dennis Brandl" w:date="2019-11-25T19:13:00Z">
          <w:pPr>
            <w:pStyle w:val="Heading5"/>
          </w:pPr>
        </w:pPrChange>
      </w:pPr>
      <w:bookmarkStart w:id="892" w:name="http-response-7"/>
      <w:bookmarkEnd w:id="892"/>
      <w:r>
        <w:t>HTTP Response</w:t>
      </w:r>
    </w:p>
    <w:p w14:paraId="77FCEBA9" w14:textId="77777777" w:rsidR="00BB0129" w:rsidRDefault="00E83E4F" w:rsidP="00A86060">
      <w:pPr>
        <w:pStyle w:val="SourceCode"/>
        <w:pPrChange w:id="893"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364</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&lt;isbm:OpenPublicationSessionResponse xmlns:isbm="http://www.openoandm.org/ws-isbm/"&gt;</w:t>
      </w:r>
      <w:r>
        <w:br/>
      </w:r>
      <w:r>
        <w:rPr>
          <w:rStyle w:val="VerbatimChar"/>
        </w:rPr>
        <w:t xml:space="preserve">      &lt;isbm:SessionID&gt;ac0ee730-ca88-421a-b348-ce0a1babdb1c&lt;/isbm:SessionID&gt;</w:t>
      </w:r>
      <w:r>
        <w:br/>
      </w:r>
      <w:r>
        <w:rPr>
          <w:rStyle w:val="VerbatimChar"/>
        </w:rPr>
        <w:t xml:space="preserve">    &lt;/isbm:OpenPublicationSessionResponse&gt;</w:t>
      </w:r>
      <w:r>
        <w:br/>
      </w:r>
      <w:r>
        <w:rPr>
          <w:rStyle w:val="VerbatimChar"/>
        </w:rPr>
        <w:t xml:space="preserve">  &lt;/soap:Body&gt;</w:t>
      </w:r>
      <w:r>
        <w:br/>
      </w:r>
      <w:r>
        <w:rPr>
          <w:rStyle w:val="VerbatimChar"/>
        </w:rPr>
        <w:t>&lt;/soap:Envelope&gt;</w:t>
      </w:r>
    </w:p>
    <w:p w14:paraId="3CE9A7A8" w14:textId="44321340" w:rsidR="00BB0129" w:rsidRDefault="00E83E4F" w:rsidP="00BF5A6C">
      <w:pPr>
        <w:pStyle w:val="AppendixHeading3"/>
      </w:pPr>
      <w:bookmarkStart w:id="894" w:name="postpublication"/>
      <w:bookmarkStart w:id="895" w:name="_Toc25357229"/>
      <w:bookmarkStart w:id="896" w:name="_Toc25447242"/>
      <w:bookmarkEnd w:id="894"/>
      <w:r>
        <w:t>PostPublication</w:t>
      </w:r>
      <w:bookmarkEnd w:id="895"/>
      <w:bookmarkEnd w:id="896"/>
    </w:p>
    <w:p w14:paraId="6AD1BC35" w14:textId="77777777" w:rsidR="00BB0129" w:rsidRDefault="00E83E4F" w:rsidP="003066DC">
      <w:pPr>
        <w:pStyle w:val="BodyText"/>
      </w:pPr>
      <w:r>
        <w:t xml:space="preserve">The Provider Application </w:t>
      </w:r>
      <w:r w:rsidRPr="003066DC">
        <w:t>posts</w:t>
      </w:r>
      <w:r>
        <w:t xml:space="preserve"> a publication message to the ISBM Service Provider and receives a message identifier.</w:t>
      </w:r>
    </w:p>
    <w:p w14:paraId="0B2E37D7" w14:textId="77777777" w:rsidR="00BB0129" w:rsidRDefault="00E83E4F" w:rsidP="00A86060">
      <w:pPr>
        <w:pStyle w:val="AppendixHeading4"/>
        <w:pPrChange w:id="897" w:author="Dennis Brandl" w:date="2019-11-25T19:13:00Z">
          <w:pPr>
            <w:pStyle w:val="Heading5"/>
          </w:pPr>
        </w:pPrChange>
      </w:pPr>
      <w:bookmarkStart w:id="898" w:name="http-request-8"/>
      <w:bookmarkEnd w:id="898"/>
      <w:r>
        <w:t>HTTP Request</w:t>
      </w:r>
    </w:p>
    <w:p w14:paraId="0720ECE1" w14:textId="77777777" w:rsidR="00BB0129" w:rsidRDefault="00E83E4F" w:rsidP="00A86060">
      <w:pPr>
        <w:pStyle w:val="SourceCode"/>
        <w:pPrChange w:id="899" w:author="Dennis Brandl" w:date="2019-11-25T19:17:00Z">
          <w:pPr>
            <w:pStyle w:val="AppendixHeading4"/>
          </w:pPr>
        </w:pPrChange>
      </w:pPr>
      <w:r>
        <w:rPr>
          <w:rStyle w:val="VerbatimChar"/>
        </w:rPr>
        <w:t>POST /ProviderPublicationService HTTP/1.1</w:t>
      </w:r>
      <w:r>
        <w:br/>
      </w:r>
      <w:r>
        <w:rPr>
          <w:rStyle w:val="VerbatimChar"/>
        </w:rPr>
        <w:t>Host: ws-isbm.example.com</w:t>
      </w:r>
      <w:r>
        <w:br/>
      </w:r>
      <w:r>
        <w:rPr>
          <w:rStyle w:val="VerbatimChar"/>
        </w:rPr>
        <w:t>Content-Type: text/xml; charset=utf-8</w:t>
      </w:r>
      <w:r>
        <w:br/>
      </w:r>
      <w:r>
        <w:rPr>
          <w:rStyle w:val="VerbatimChar"/>
        </w:rPr>
        <w:t>Content-Length: 799</w:t>
      </w:r>
      <w:r>
        <w:br/>
      </w:r>
      <w:r>
        <w:rPr>
          <w:rStyle w:val="VerbatimChar"/>
        </w:rPr>
        <w:t>SOAPAction: "http://www.openoandm.org/ws-isbm/PostPublication"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&lt;wsse:Password&gt;qEJaz4F?U4rW;q&lt;/wsse:Password&gt;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&lt;isbm:PostPublication xmlns:isbm="http://www.openoandm.org/ws-isbm/"&gt;</w:t>
      </w:r>
      <w:r>
        <w:br/>
      </w:r>
      <w:r>
        <w:rPr>
          <w:rStyle w:val="VerbatimChar"/>
        </w:rPr>
        <w:t xml:space="preserve">      &lt;isbm:SessionID&gt;ac0ee730-ca88-421a-b348-ce0a1babdb1c&lt;/isbm:SessionID&gt;</w:t>
      </w:r>
      <w:r>
        <w:br/>
      </w:r>
      <w:r>
        <w:rPr>
          <w:rStyle w:val="VerbatimChar"/>
        </w:rPr>
        <w:t xml:space="preserve">      &lt;isbm:MessageContent&gt;</w:t>
      </w:r>
      <w:r>
        <w:br/>
      </w:r>
      <w:r>
        <w:rPr>
          <w:rStyle w:val="VerbatimChar"/>
        </w:rPr>
        <w:t xml:space="preserve">        &lt;Text&gt;Hello World!&lt;/Text&gt;</w:t>
      </w:r>
      <w:r>
        <w:br/>
      </w:r>
      <w:r>
        <w:rPr>
          <w:rStyle w:val="VerbatimChar"/>
        </w:rPr>
        <w:t xml:space="preserve">      &lt;/isbm:MessageContent&gt;</w:t>
      </w:r>
      <w:r>
        <w:br/>
      </w:r>
      <w:r>
        <w:rPr>
          <w:rStyle w:val="VerbatimChar"/>
        </w:rPr>
        <w:t xml:space="preserve">      &lt;isbm:Topic&gt;Text&lt;/isbm:Topic&gt;</w:t>
      </w:r>
      <w:r>
        <w:br/>
      </w:r>
      <w:r>
        <w:rPr>
          <w:rStyle w:val="VerbatimChar"/>
        </w:rPr>
        <w:t xml:space="preserve">    &lt;/isbm:PostPublication&gt;</w:t>
      </w:r>
      <w:r>
        <w:br/>
      </w:r>
      <w:r>
        <w:rPr>
          <w:rStyle w:val="VerbatimChar"/>
        </w:rPr>
        <w:t xml:space="preserve">  &lt;/soap:Body&gt;</w:t>
      </w:r>
      <w:r>
        <w:br/>
      </w:r>
      <w:r>
        <w:rPr>
          <w:rStyle w:val="VerbatimChar"/>
        </w:rPr>
        <w:t>&lt;/soap:Envelope&gt;</w:t>
      </w:r>
    </w:p>
    <w:p w14:paraId="152C28F1" w14:textId="77777777" w:rsidR="00BB0129" w:rsidRDefault="00E83E4F" w:rsidP="00A86060">
      <w:pPr>
        <w:pStyle w:val="AppendixHeading4"/>
        <w:pPrChange w:id="900" w:author="Dennis Brandl" w:date="2019-11-25T19:13:00Z">
          <w:pPr>
            <w:pStyle w:val="Heading5"/>
          </w:pPr>
        </w:pPrChange>
      </w:pPr>
      <w:bookmarkStart w:id="901" w:name="http-response-8"/>
      <w:bookmarkEnd w:id="901"/>
      <w:r>
        <w:lastRenderedPageBreak/>
        <w:t>HTTP Response</w:t>
      </w:r>
    </w:p>
    <w:p w14:paraId="5A2B57AD" w14:textId="77777777" w:rsidR="00BB0129" w:rsidRDefault="00E83E4F" w:rsidP="00A86060">
      <w:pPr>
        <w:pStyle w:val="SourceCode"/>
        <w:pPrChange w:id="902"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350</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&lt;isbm:PostPublicationResponse xmlns:isbm="http://www.openoandm.org/ws-isbm/"&gt;</w:t>
      </w:r>
      <w:r>
        <w:br/>
      </w:r>
      <w:r>
        <w:rPr>
          <w:rStyle w:val="VerbatimChar"/>
        </w:rPr>
        <w:t xml:space="preserve">      &lt;isbm:MessageID&gt;8007a3fa-70e3-4e90-a2b9-d8469cae2e5a&lt;/isbm:MessageID&gt;</w:t>
      </w:r>
      <w:r>
        <w:br/>
      </w:r>
      <w:r>
        <w:rPr>
          <w:rStyle w:val="VerbatimChar"/>
        </w:rPr>
        <w:t xml:space="preserve">    &lt;/isbm:PostPublicationResponse&gt;</w:t>
      </w:r>
      <w:r>
        <w:br/>
      </w:r>
      <w:r>
        <w:rPr>
          <w:rStyle w:val="VerbatimChar"/>
        </w:rPr>
        <w:t xml:space="preserve">  &lt;/soap:Body&gt;</w:t>
      </w:r>
      <w:r>
        <w:br/>
      </w:r>
      <w:r>
        <w:rPr>
          <w:rStyle w:val="VerbatimChar"/>
        </w:rPr>
        <w:t>&lt;/soap:Envelope&gt;</w:t>
      </w:r>
    </w:p>
    <w:p w14:paraId="4BCF758B" w14:textId="3A935BBB" w:rsidR="00BB0129" w:rsidRDefault="00E83E4F" w:rsidP="00BF5A6C">
      <w:pPr>
        <w:pStyle w:val="AppendixHeading3"/>
      </w:pPr>
      <w:bookmarkStart w:id="903" w:name="notifylistener"/>
      <w:bookmarkStart w:id="904" w:name="_Toc25357230"/>
      <w:bookmarkStart w:id="905" w:name="_Toc25447243"/>
      <w:bookmarkEnd w:id="903"/>
      <w:r>
        <w:t>NotifyListener</w:t>
      </w:r>
      <w:bookmarkEnd w:id="904"/>
      <w:bookmarkEnd w:id="905"/>
    </w:p>
    <w:p w14:paraId="70DD2C56" w14:textId="77777777" w:rsidR="00BB0129" w:rsidRDefault="00E83E4F" w:rsidP="003066DC">
      <w:pPr>
        <w:pStyle w:val="BodyText"/>
      </w:pPr>
      <w:r>
        <w:t>The ISBM Service Provider notifies the Consumer Application of an applicable publication message.</w:t>
      </w:r>
    </w:p>
    <w:p w14:paraId="6FFACD16" w14:textId="77777777" w:rsidR="00BB0129" w:rsidRDefault="00E83E4F" w:rsidP="00A86060">
      <w:pPr>
        <w:pStyle w:val="AppendixHeading4"/>
        <w:pPrChange w:id="906" w:author="Dennis Brandl" w:date="2019-11-25T19:13:00Z">
          <w:pPr>
            <w:pStyle w:val="Heading5"/>
          </w:pPr>
        </w:pPrChange>
      </w:pPr>
      <w:bookmarkStart w:id="907" w:name="http-request-9"/>
      <w:bookmarkEnd w:id="907"/>
      <w:r>
        <w:t>HTTP Request</w:t>
      </w:r>
    </w:p>
    <w:p w14:paraId="039AA9ED" w14:textId="77777777" w:rsidR="00BB0129" w:rsidRDefault="00E83E4F" w:rsidP="00A86060">
      <w:pPr>
        <w:pStyle w:val="SourceCode"/>
        <w:pPrChange w:id="908" w:author="Dennis Brandl" w:date="2019-11-25T19:17:00Z">
          <w:pPr>
            <w:pStyle w:val="AppendixHeading4"/>
          </w:pPr>
        </w:pPrChange>
      </w:pPr>
      <w:r>
        <w:rPr>
          <w:rStyle w:val="VerbatimChar"/>
        </w:rPr>
        <w:t>POST /NotifyListener HTTP/1.1</w:t>
      </w:r>
      <w:r>
        <w:br/>
      </w:r>
      <w:r>
        <w:rPr>
          <w:rStyle w:val="VerbatimChar"/>
        </w:rPr>
        <w:t>Host: consumer.example.com</w:t>
      </w:r>
      <w:r>
        <w:br/>
      </w:r>
      <w:r>
        <w:rPr>
          <w:rStyle w:val="VerbatimChar"/>
        </w:rPr>
        <w:t>Content-Type: text/xml; charset=utf-8</w:t>
      </w:r>
      <w:r>
        <w:br/>
      </w:r>
      <w:r>
        <w:rPr>
          <w:rStyle w:val="VerbatimChar"/>
        </w:rPr>
        <w:t>Content-Length: 444</w:t>
      </w:r>
      <w:r>
        <w:br/>
      </w:r>
      <w:r>
        <w:rPr>
          <w:rStyle w:val="VerbatimChar"/>
        </w:rPr>
        <w:t>SOAPAction: "http://www.openoandm.org/ws-isbm/NotifyListener"</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&lt;isbm:NotifyListener xmlns:isbm="http://www.openoandm.org/ws-isbm/"&gt;</w:t>
      </w:r>
      <w:r>
        <w:br/>
      </w:r>
      <w:r>
        <w:rPr>
          <w:rStyle w:val="VerbatimChar"/>
        </w:rPr>
        <w:t xml:space="preserve">      &lt;isbm:SessionID&gt;e94c645a-6450-411e-8ec7-4b70620d3a98&lt;/isbm:SessionID&gt;</w:t>
      </w:r>
      <w:r>
        <w:br/>
      </w:r>
      <w:r>
        <w:rPr>
          <w:rStyle w:val="VerbatimChar"/>
        </w:rPr>
        <w:t xml:space="preserve">      &lt;isbm:MessageID&gt;8007a3fa-70e3-4e90-a2b9-d8469cae2e5a&lt;/isbm:MessageID&gt;</w:t>
      </w:r>
      <w:r>
        <w:br/>
      </w:r>
      <w:r>
        <w:rPr>
          <w:rStyle w:val="VerbatimChar"/>
        </w:rPr>
        <w:t xml:space="preserve">      &lt;isbm:Topic&gt;Text&lt;/isbm:Topic&gt;</w:t>
      </w:r>
      <w:r>
        <w:br/>
      </w:r>
      <w:r>
        <w:rPr>
          <w:rStyle w:val="VerbatimChar"/>
        </w:rPr>
        <w:t xml:space="preserve">    &lt;/isbm:NotifyListener&gt;</w:t>
      </w:r>
      <w:r>
        <w:br/>
      </w:r>
      <w:r>
        <w:rPr>
          <w:rStyle w:val="VerbatimChar"/>
        </w:rPr>
        <w:t xml:space="preserve">  &lt;/soap:Body&gt;</w:t>
      </w:r>
      <w:r>
        <w:br/>
      </w:r>
      <w:r>
        <w:rPr>
          <w:rStyle w:val="VerbatimChar"/>
        </w:rPr>
        <w:t>&lt;/soap:Envelope&gt;</w:t>
      </w:r>
    </w:p>
    <w:p w14:paraId="5F758FFC" w14:textId="77777777" w:rsidR="00BB0129" w:rsidRDefault="00E83E4F" w:rsidP="00A86060">
      <w:pPr>
        <w:pStyle w:val="AppendixHeading4"/>
        <w:pPrChange w:id="909" w:author="Dennis Brandl" w:date="2019-11-25T19:13:00Z">
          <w:pPr>
            <w:pStyle w:val="Heading5"/>
          </w:pPr>
        </w:pPrChange>
      </w:pPr>
      <w:bookmarkStart w:id="910" w:name="http-response-9"/>
      <w:bookmarkEnd w:id="910"/>
      <w:r>
        <w:t>HTTP Response</w:t>
      </w:r>
    </w:p>
    <w:p w14:paraId="3C219ACD" w14:textId="77777777" w:rsidR="00BB0129" w:rsidRDefault="00E83E4F" w:rsidP="00A86060">
      <w:pPr>
        <w:pStyle w:val="SourceCode"/>
        <w:pPrChange w:id="911"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&lt;isbm:NotifyListenerResponse xmlns:isbm="http://www.openoandm.org/ws-isbm/"/&gt;</w:t>
      </w:r>
      <w:r>
        <w:br/>
      </w:r>
      <w:r>
        <w:rPr>
          <w:rStyle w:val="VerbatimChar"/>
        </w:rPr>
        <w:t xml:space="preserve">  &lt;/soap:Body&gt;</w:t>
      </w:r>
      <w:r>
        <w:br/>
      </w:r>
      <w:r>
        <w:rPr>
          <w:rStyle w:val="VerbatimChar"/>
        </w:rPr>
        <w:t>&lt;/soap:Envelope&gt;</w:t>
      </w:r>
    </w:p>
    <w:p w14:paraId="703C85A8" w14:textId="7950D398" w:rsidR="00BB0129" w:rsidRDefault="00E83E4F" w:rsidP="00BF5A6C">
      <w:pPr>
        <w:pStyle w:val="AppendixHeading3"/>
      </w:pPr>
      <w:bookmarkStart w:id="912" w:name="readpublication"/>
      <w:bookmarkStart w:id="913" w:name="_Toc25357231"/>
      <w:bookmarkStart w:id="914" w:name="_Toc25447244"/>
      <w:bookmarkEnd w:id="912"/>
      <w:r>
        <w:t>ReadPublication</w:t>
      </w:r>
      <w:bookmarkEnd w:id="913"/>
      <w:bookmarkEnd w:id="914"/>
    </w:p>
    <w:p w14:paraId="5CE08068" w14:textId="77777777" w:rsidR="00BB0129" w:rsidRDefault="00E83E4F" w:rsidP="003066DC">
      <w:pPr>
        <w:pStyle w:val="BodyText"/>
      </w:pPr>
      <w:r>
        <w:t>The Consumer Application reads the publication message from the ISBM Service Provider.</w:t>
      </w:r>
    </w:p>
    <w:p w14:paraId="2BAAF1B8" w14:textId="77777777" w:rsidR="00BB0129" w:rsidRDefault="00E83E4F" w:rsidP="00A86060">
      <w:pPr>
        <w:pStyle w:val="AppendixHeading4"/>
        <w:pPrChange w:id="915" w:author="Dennis Brandl" w:date="2019-11-25T19:13:00Z">
          <w:pPr>
            <w:pStyle w:val="Heading5"/>
          </w:pPr>
        </w:pPrChange>
      </w:pPr>
      <w:bookmarkStart w:id="916" w:name="http-request-10"/>
      <w:bookmarkEnd w:id="916"/>
      <w:r>
        <w:t>HTTP Request</w:t>
      </w:r>
    </w:p>
    <w:p w14:paraId="5807F4D0" w14:textId="77777777" w:rsidR="00BB0129" w:rsidRDefault="00E83E4F" w:rsidP="00A86060">
      <w:pPr>
        <w:pStyle w:val="SourceCode"/>
        <w:pPrChange w:id="917" w:author="Dennis Brandl" w:date="2019-11-25T19:17:00Z">
          <w:pPr>
            <w:pStyle w:val="AppendixHeading4"/>
          </w:pPr>
        </w:pPrChange>
      </w:pPr>
      <w:r>
        <w:rPr>
          <w:rStyle w:val="VerbatimChar"/>
        </w:rPr>
        <w:lastRenderedPageBreak/>
        <w:t>POST /ConsumerPublicationService HTTP/1.1</w:t>
      </w:r>
      <w:r>
        <w:br/>
      </w:r>
      <w:r>
        <w:rPr>
          <w:rStyle w:val="VerbatimChar"/>
        </w:rPr>
        <w:t>Host: ws-isbm.example.com</w:t>
      </w:r>
      <w:r>
        <w:br/>
      </w:r>
      <w:r>
        <w:rPr>
          <w:rStyle w:val="VerbatimChar"/>
        </w:rPr>
        <w:t>Content-Type: text/xml; charset=utf-8</w:t>
      </w:r>
      <w:r>
        <w:br/>
      </w:r>
      <w:r>
        <w:rPr>
          <w:rStyle w:val="VerbatimChar"/>
        </w:rPr>
        <w:t>Content-Length: 672</w:t>
      </w:r>
      <w:r>
        <w:br/>
      </w:r>
      <w:r>
        <w:rPr>
          <w:rStyle w:val="VerbatimChar"/>
        </w:rPr>
        <w:t>SOAPAction: "http://www.openoandm.org/ws-isbm/ReadPublication"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&lt;wsse:Password&gt;Dj8(bCU)4bnhjc&lt;/wsse:Password&gt;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&lt;isbm:ReadPublication xmlns:isbm="http://www.openoandm.org/ws-isbm/"&gt;</w:t>
      </w:r>
      <w:r>
        <w:br/>
      </w:r>
      <w:r>
        <w:rPr>
          <w:rStyle w:val="VerbatimChar"/>
        </w:rPr>
        <w:t xml:space="preserve">      &lt;isbm:SessionID&gt;e94c645a-6450-411e-8ec7-4b70620d3a98&lt;/isbm:SessionID&gt;</w:t>
      </w:r>
      <w:r>
        <w:br/>
      </w:r>
      <w:r>
        <w:rPr>
          <w:rStyle w:val="VerbatimChar"/>
        </w:rPr>
        <w:t xml:space="preserve">    &lt;/isbm:ReadPublication&gt;</w:t>
      </w:r>
      <w:r>
        <w:br/>
      </w:r>
      <w:r>
        <w:rPr>
          <w:rStyle w:val="VerbatimChar"/>
        </w:rPr>
        <w:t xml:space="preserve">  &lt;/soap:Body&gt;</w:t>
      </w:r>
      <w:r>
        <w:br/>
      </w:r>
      <w:r>
        <w:rPr>
          <w:rStyle w:val="VerbatimChar"/>
        </w:rPr>
        <w:t>&lt;/soap:Envelope&gt;</w:t>
      </w:r>
    </w:p>
    <w:p w14:paraId="4447A8A7" w14:textId="77777777" w:rsidR="00BB0129" w:rsidRDefault="00E83E4F" w:rsidP="00A86060">
      <w:pPr>
        <w:pStyle w:val="AppendixHeading4"/>
        <w:pPrChange w:id="918" w:author="Dennis Brandl" w:date="2019-11-25T19:14:00Z">
          <w:pPr>
            <w:pStyle w:val="Heading5"/>
          </w:pPr>
        </w:pPrChange>
      </w:pPr>
      <w:bookmarkStart w:id="919" w:name="http-response-10"/>
      <w:bookmarkEnd w:id="919"/>
      <w:r>
        <w:t>HTTP Response</w:t>
      </w:r>
    </w:p>
    <w:p w14:paraId="0C1DE763" w14:textId="77777777" w:rsidR="00BB0129" w:rsidRDefault="00E83E4F" w:rsidP="00A86060">
      <w:pPr>
        <w:pStyle w:val="SourceCode"/>
        <w:pPrChange w:id="920"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552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&lt;isbm:ReadPublicationResponse xmlns:isbm="http://www.openoandm.org/ws-isbm/"&gt;</w:t>
      </w:r>
      <w:r>
        <w:br/>
      </w:r>
      <w:r>
        <w:rPr>
          <w:rStyle w:val="VerbatimChar"/>
        </w:rPr>
        <w:t xml:space="preserve">      &lt;isbm:PublicationMessage&gt;</w:t>
      </w:r>
      <w:r>
        <w:br/>
      </w:r>
      <w:r>
        <w:rPr>
          <w:rStyle w:val="VerbatimChar"/>
        </w:rPr>
        <w:t xml:space="preserve">        &lt;isbm:MessageID&gt;8007a3fa-70e3-4e90-a2b9-d8469cae2e5a&lt;/isbm:MessageID&gt;</w:t>
      </w:r>
      <w:r>
        <w:br/>
      </w:r>
      <w:r>
        <w:rPr>
          <w:rStyle w:val="VerbatimChar"/>
        </w:rPr>
        <w:t xml:space="preserve">        &lt;isbm:MessageContent&gt;</w:t>
      </w:r>
      <w:r>
        <w:br/>
      </w:r>
      <w:r>
        <w:rPr>
          <w:rStyle w:val="VerbatimChar"/>
        </w:rPr>
        <w:t xml:space="preserve">          &lt;Text&gt;Hello World!&lt;/Text&gt;</w:t>
      </w:r>
      <w:r>
        <w:br/>
      </w:r>
      <w:r>
        <w:rPr>
          <w:rStyle w:val="VerbatimChar"/>
        </w:rPr>
        <w:t xml:space="preserve">        &lt;/isbm:MessageContent&gt;</w:t>
      </w:r>
      <w:r>
        <w:br/>
      </w:r>
      <w:r>
        <w:rPr>
          <w:rStyle w:val="VerbatimChar"/>
        </w:rPr>
        <w:t xml:space="preserve">        &lt;isbm:Topic&gt;Text&lt;/isbm:Topic&gt;</w:t>
      </w:r>
      <w:r>
        <w:br/>
      </w:r>
      <w:r>
        <w:rPr>
          <w:rStyle w:val="VerbatimChar"/>
        </w:rPr>
        <w:t xml:space="preserve">      &lt;/isbm:PublicationMessage&gt;</w:t>
      </w:r>
      <w:r>
        <w:br/>
      </w:r>
      <w:r>
        <w:rPr>
          <w:rStyle w:val="VerbatimChar"/>
        </w:rPr>
        <w:t xml:space="preserve">    &lt;/isbm:ReadPublicationResponse&gt;</w:t>
      </w:r>
      <w:r>
        <w:br/>
      </w:r>
      <w:r>
        <w:rPr>
          <w:rStyle w:val="VerbatimChar"/>
        </w:rPr>
        <w:t xml:space="preserve">  &lt;/soap:Body&gt;</w:t>
      </w:r>
      <w:r>
        <w:br/>
      </w:r>
      <w:r>
        <w:rPr>
          <w:rStyle w:val="VerbatimChar"/>
        </w:rPr>
        <w:t>&lt;/soap:Envelope&gt;</w:t>
      </w:r>
    </w:p>
    <w:p w14:paraId="724276D6" w14:textId="5C97FEDD" w:rsidR="00BB0129" w:rsidRDefault="00E83E4F" w:rsidP="00BF5A6C">
      <w:pPr>
        <w:pStyle w:val="AppendixHeading3"/>
      </w:pPr>
      <w:bookmarkStart w:id="921" w:name="expirepublication"/>
      <w:bookmarkStart w:id="922" w:name="_Toc25357232"/>
      <w:bookmarkStart w:id="923" w:name="_Toc25447245"/>
      <w:bookmarkEnd w:id="921"/>
      <w:r>
        <w:t>ExpirePublication</w:t>
      </w:r>
      <w:bookmarkEnd w:id="922"/>
      <w:bookmarkEnd w:id="923"/>
    </w:p>
    <w:p w14:paraId="7AD5E095" w14:textId="77777777" w:rsidR="00BB0129" w:rsidRDefault="00E83E4F" w:rsidP="003066DC">
      <w:pPr>
        <w:pStyle w:val="BodyText"/>
      </w:pPr>
      <w:r>
        <w:t>The Provider Application manually expires the publication message from the ISBM Service Provider. The message is still visible to the Consumer Application since it has already been read.</w:t>
      </w:r>
    </w:p>
    <w:p w14:paraId="7A15A33F" w14:textId="77777777" w:rsidR="00BB0129" w:rsidRDefault="00E83E4F" w:rsidP="00A86060">
      <w:pPr>
        <w:pStyle w:val="AppendixHeading4"/>
        <w:pPrChange w:id="924" w:author="Dennis Brandl" w:date="2019-11-25T19:14:00Z">
          <w:pPr>
            <w:pStyle w:val="Heading5"/>
          </w:pPr>
        </w:pPrChange>
      </w:pPr>
      <w:bookmarkStart w:id="925" w:name="http-request-11"/>
      <w:bookmarkEnd w:id="925"/>
      <w:r>
        <w:t>HTTP Request</w:t>
      </w:r>
    </w:p>
    <w:p w14:paraId="2B24901D" w14:textId="77777777" w:rsidR="00BB0129" w:rsidRDefault="00E83E4F" w:rsidP="00A86060">
      <w:pPr>
        <w:pStyle w:val="SourceCode"/>
        <w:pPrChange w:id="926" w:author="Dennis Brandl" w:date="2019-11-25T19:17:00Z">
          <w:pPr>
            <w:pStyle w:val="AppendixHeading4"/>
          </w:pPr>
        </w:pPrChange>
      </w:pPr>
      <w:r>
        <w:rPr>
          <w:rStyle w:val="VerbatimChar"/>
        </w:rPr>
        <w:t>POST /ProviderPublicationService HTTP/1.1</w:t>
      </w:r>
      <w:r>
        <w:br/>
      </w:r>
      <w:r>
        <w:rPr>
          <w:rStyle w:val="VerbatimChar"/>
        </w:rPr>
        <w:t>Host: ws-isbm.example.com</w:t>
      </w:r>
      <w:r>
        <w:br/>
      </w:r>
      <w:r>
        <w:rPr>
          <w:rStyle w:val="VerbatimChar"/>
        </w:rPr>
        <w:t>Content-Type: text/xml; charset=utf-8</w:t>
      </w:r>
      <w:r>
        <w:br/>
      </w:r>
      <w:r>
        <w:rPr>
          <w:rStyle w:val="VerbatimChar"/>
        </w:rPr>
        <w:t>Content-Length: 752</w:t>
      </w:r>
      <w:r>
        <w:br/>
      </w:r>
      <w:r>
        <w:rPr>
          <w:rStyle w:val="VerbatimChar"/>
        </w:rPr>
        <w:lastRenderedPageBreak/>
        <w:t>SOAPAction: "http://www.openoandm.org/ws-isbm/ExpirePublication"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&lt;wsse:Password&gt;qEJaz4F?U4rW;q&lt;/wsse:Password&gt;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&lt;isbm:ExpirePublication xmlns:isbm="http://www.openoandm.org/ws-isbm/"&gt;</w:t>
      </w:r>
      <w:r>
        <w:br/>
      </w:r>
      <w:r>
        <w:rPr>
          <w:rStyle w:val="VerbatimChar"/>
        </w:rPr>
        <w:t xml:space="preserve">      &lt;isbm:SessionID&gt;ac0ee730-ca88-421a-b348-ce0a1babdb1c&lt;/isbm:SessionID&gt;</w:t>
      </w:r>
      <w:r>
        <w:br/>
      </w:r>
      <w:r>
        <w:rPr>
          <w:rStyle w:val="VerbatimChar"/>
        </w:rPr>
        <w:t xml:space="preserve">      &lt;isbm:MessageID&gt;8007a3fa-70e3-4e90-a2b9-d8469cae2e5a&lt;/isbm:MessageID&gt;</w:t>
      </w:r>
      <w:r>
        <w:br/>
      </w:r>
      <w:r>
        <w:rPr>
          <w:rStyle w:val="VerbatimChar"/>
        </w:rPr>
        <w:t xml:space="preserve">    &lt;/isbm:ExpirePublication&gt;</w:t>
      </w:r>
      <w:r>
        <w:br/>
      </w:r>
      <w:r>
        <w:rPr>
          <w:rStyle w:val="VerbatimChar"/>
        </w:rPr>
        <w:t xml:space="preserve">  &lt;/soap:Body&gt;</w:t>
      </w:r>
      <w:r>
        <w:br/>
      </w:r>
      <w:r>
        <w:rPr>
          <w:rStyle w:val="VerbatimChar"/>
        </w:rPr>
        <w:t>&lt;/soap:Envelope&gt;</w:t>
      </w:r>
    </w:p>
    <w:p w14:paraId="34B9757D" w14:textId="77777777" w:rsidR="00BB0129" w:rsidRDefault="00E83E4F" w:rsidP="00A86060">
      <w:pPr>
        <w:pStyle w:val="AppendixHeading4"/>
        <w:pPrChange w:id="927" w:author="Dennis Brandl" w:date="2019-11-25T19:14:00Z">
          <w:pPr>
            <w:pStyle w:val="Heading5"/>
          </w:pPr>
        </w:pPrChange>
      </w:pPr>
      <w:bookmarkStart w:id="928" w:name="http-response-11"/>
      <w:bookmarkEnd w:id="928"/>
      <w:r>
        <w:t>HTTP Response</w:t>
      </w:r>
    </w:p>
    <w:p w14:paraId="49DD04CA" w14:textId="77777777" w:rsidR="00BB0129" w:rsidRDefault="00E83E4F" w:rsidP="00A86060">
      <w:pPr>
        <w:pStyle w:val="SourceCode"/>
        <w:pPrChange w:id="929"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242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&lt;isbm:ExpirePublicationResponse xmlns:isbm="http://www.openoandm.org/ws-isbm/"/&gt;</w:t>
      </w:r>
      <w:r>
        <w:br/>
      </w:r>
      <w:r>
        <w:rPr>
          <w:rStyle w:val="VerbatimChar"/>
        </w:rPr>
        <w:t xml:space="preserve">  &lt;/soap:Body&gt;</w:t>
      </w:r>
      <w:r>
        <w:br/>
      </w:r>
      <w:r>
        <w:rPr>
          <w:rStyle w:val="VerbatimChar"/>
        </w:rPr>
        <w:t>&lt;/soap:Envelope&gt;</w:t>
      </w:r>
    </w:p>
    <w:p w14:paraId="3F0DA50E" w14:textId="2594907F" w:rsidR="00BB0129" w:rsidRDefault="00E83E4F" w:rsidP="00BF5A6C">
      <w:pPr>
        <w:pStyle w:val="AppendixHeading3"/>
      </w:pPr>
      <w:bookmarkStart w:id="930" w:name="removepublication"/>
      <w:bookmarkStart w:id="931" w:name="_Toc25357233"/>
      <w:bookmarkStart w:id="932" w:name="_Toc25447246"/>
      <w:bookmarkEnd w:id="930"/>
      <w:r>
        <w:t>RemovePublication</w:t>
      </w:r>
      <w:bookmarkEnd w:id="931"/>
      <w:bookmarkEnd w:id="932"/>
    </w:p>
    <w:p w14:paraId="0981E49A" w14:textId="77777777" w:rsidR="00BB0129" w:rsidRDefault="00E83E4F" w:rsidP="003066DC">
      <w:pPr>
        <w:pStyle w:val="BodyText"/>
      </w:pPr>
      <w:r>
        <w:t>The Consumer Application removes the publication message from the ISBM Service Provider.</w:t>
      </w:r>
    </w:p>
    <w:p w14:paraId="572BAB9B" w14:textId="77777777" w:rsidR="00BB0129" w:rsidRDefault="00E83E4F" w:rsidP="00A86060">
      <w:pPr>
        <w:pStyle w:val="AppendixHeading4"/>
        <w:pPrChange w:id="933" w:author="Dennis Brandl" w:date="2019-11-25T19:14:00Z">
          <w:pPr>
            <w:pStyle w:val="Heading5"/>
          </w:pPr>
        </w:pPrChange>
      </w:pPr>
      <w:bookmarkStart w:id="934" w:name="http-request-12"/>
      <w:bookmarkEnd w:id="934"/>
      <w:r>
        <w:t>HTTP Request</w:t>
      </w:r>
    </w:p>
    <w:p w14:paraId="416333F9" w14:textId="77777777" w:rsidR="00BB0129" w:rsidRDefault="00E83E4F" w:rsidP="00A86060">
      <w:pPr>
        <w:pStyle w:val="SourceCode"/>
        <w:pPrChange w:id="935" w:author="Dennis Brandl" w:date="2019-11-25T19:17:00Z">
          <w:pPr>
            <w:pStyle w:val="AppendixHeading4"/>
          </w:pPr>
        </w:pPrChange>
      </w:pPr>
      <w:r>
        <w:rPr>
          <w:rStyle w:val="VerbatimChar"/>
        </w:rPr>
        <w:t>POST /ConsumerPublicationService HTTP/1.1</w:t>
      </w:r>
      <w:r>
        <w:br/>
      </w:r>
      <w:r>
        <w:rPr>
          <w:rStyle w:val="VerbatimChar"/>
        </w:rPr>
        <w:t>Host: ws-isbm.example.com</w:t>
      </w:r>
      <w:r>
        <w:br/>
      </w:r>
      <w:r>
        <w:rPr>
          <w:rStyle w:val="VerbatimChar"/>
        </w:rPr>
        <w:t>Content-Type: text/xml; charset=utf-8</w:t>
      </w:r>
      <w:r>
        <w:br/>
      </w:r>
      <w:r>
        <w:rPr>
          <w:rStyle w:val="VerbatimChar"/>
        </w:rPr>
        <w:t>Content-Length: 677</w:t>
      </w:r>
      <w:r>
        <w:br/>
      </w:r>
      <w:r>
        <w:rPr>
          <w:rStyle w:val="VerbatimChar"/>
        </w:rPr>
        <w:t>SOAPAction: "http://www.openoandm.org/ws-isbm/RemovePublication"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&lt;wsse:Password&gt;Dj8(bCU)4bnhjc&lt;/wsse:Password&gt;</w:t>
      </w:r>
      <w:r>
        <w:br/>
      </w:r>
      <w:r>
        <w:rPr>
          <w:rStyle w:val="VerbatimChar"/>
        </w:rPr>
        <w:t xml:space="preserve">      &lt;/wsse:UsernameToken&gt;</w:t>
      </w:r>
      <w:r>
        <w:br/>
      </w:r>
      <w:r>
        <w:rPr>
          <w:rStyle w:val="VerbatimChar"/>
        </w:rPr>
        <w:t xml:space="preserve">    &lt;/wsse:Security&gt;</w:t>
      </w:r>
      <w:r>
        <w:br/>
      </w:r>
      <w:r>
        <w:rPr>
          <w:rStyle w:val="VerbatimChar"/>
        </w:rPr>
        <w:lastRenderedPageBreak/>
        <w:t xml:space="preserve">  &lt;/soap:Header&gt;</w:t>
      </w:r>
      <w:r>
        <w:br/>
      </w:r>
      <w:r>
        <w:rPr>
          <w:rStyle w:val="VerbatimChar"/>
        </w:rPr>
        <w:t xml:space="preserve">  &lt;soap:Body&gt;</w:t>
      </w:r>
      <w:r>
        <w:br/>
      </w:r>
      <w:r>
        <w:rPr>
          <w:rStyle w:val="VerbatimChar"/>
        </w:rPr>
        <w:t xml:space="preserve">    &lt;isbm:RemovePublication xmlns:isbm="http://www.openoandm.org/ws-isbm/"&gt;</w:t>
      </w:r>
      <w:r>
        <w:br/>
      </w:r>
      <w:r>
        <w:rPr>
          <w:rStyle w:val="VerbatimChar"/>
        </w:rPr>
        <w:t xml:space="preserve">      &lt;isbm:SessionID&gt;e94c645a-6450-411e-8ec7-4b70620d3a98&lt;&lt;/isbm:SessionID&gt;</w:t>
      </w:r>
      <w:r>
        <w:br/>
      </w:r>
      <w:r>
        <w:rPr>
          <w:rStyle w:val="VerbatimChar"/>
        </w:rPr>
        <w:t xml:space="preserve">    &lt;/isbm:RemovePublication&gt;</w:t>
      </w:r>
      <w:r>
        <w:br/>
      </w:r>
      <w:r>
        <w:rPr>
          <w:rStyle w:val="VerbatimChar"/>
        </w:rPr>
        <w:t xml:space="preserve">  &lt;/soap:Body&gt;</w:t>
      </w:r>
      <w:r>
        <w:br/>
      </w:r>
      <w:r>
        <w:rPr>
          <w:rStyle w:val="VerbatimChar"/>
        </w:rPr>
        <w:t>&lt;/soap:Envelope&gt;</w:t>
      </w:r>
    </w:p>
    <w:p w14:paraId="15CDA90F" w14:textId="77777777" w:rsidR="00BB0129" w:rsidRDefault="00E83E4F" w:rsidP="00A86060">
      <w:pPr>
        <w:pStyle w:val="AppendixHeading4"/>
        <w:pPrChange w:id="936" w:author="Dennis Brandl" w:date="2019-11-25T19:14:00Z">
          <w:pPr>
            <w:pStyle w:val="Heading5"/>
          </w:pPr>
        </w:pPrChange>
      </w:pPr>
      <w:bookmarkStart w:id="937" w:name="http-response-12"/>
      <w:bookmarkEnd w:id="937"/>
      <w:r>
        <w:t>HTTP Response</w:t>
      </w:r>
    </w:p>
    <w:p w14:paraId="0DDB5083" w14:textId="77777777" w:rsidR="00BB0129" w:rsidRDefault="00E83E4F" w:rsidP="00A86060">
      <w:pPr>
        <w:pStyle w:val="SourceCode"/>
        <w:pPrChange w:id="938"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242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&lt;isbm:RemovePublicationResponse xmlns:isbm="http://www.openoandm.org/ws-isbm/"/&gt;</w:t>
      </w:r>
      <w:r>
        <w:br/>
      </w:r>
      <w:r>
        <w:rPr>
          <w:rStyle w:val="VerbatimChar"/>
        </w:rPr>
        <w:t xml:space="preserve">  &lt;/soap:Body&gt;</w:t>
      </w:r>
      <w:r>
        <w:br/>
      </w:r>
      <w:r>
        <w:rPr>
          <w:rStyle w:val="VerbatimChar"/>
        </w:rPr>
        <w:t>&lt;/soap:Envelope&gt;</w:t>
      </w:r>
    </w:p>
    <w:p w14:paraId="31AC5D93" w14:textId="20386C24" w:rsidR="00BB0129" w:rsidRDefault="00E83E4F" w:rsidP="00BF5A6C">
      <w:pPr>
        <w:pStyle w:val="AppendixHeading3"/>
      </w:pPr>
      <w:bookmarkStart w:id="939" w:name="closepublicationsession"/>
      <w:bookmarkStart w:id="940" w:name="_Toc25357234"/>
      <w:bookmarkStart w:id="941" w:name="_Toc25447247"/>
      <w:bookmarkEnd w:id="939"/>
      <w:r>
        <w:t>ClosePublicationSession</w:t>
      </w:r>
      <w:bookmarkEnd w:id="940"/>
      <w:bookmarkEnd w:id="941"/>
    </w:p>
    <w:p w14:paraId="3C8E9BC8" w14:textId="77777777" w:rsidR="00BB0129" w:rsidRDefault="00E83E4F" w:rsidP="003066DC">
      <w:pPr>
        <w:pStyle w:val="BodyText"/>
      </w:pPr>
      <w:r>
        <w:t>The Provider Application closes the publication session with the ISBM Service Provider.</w:t>
      </w:r>
    </w:p>
    <w:p w14:paraId="45FB1728" w14:textId="77777777" w:rsidR="00BB0129" w:rsidRDefault="00E83E4F" w:rsidP="00A86060">
      <w:pPr>
        <w:pStyle w:val="AppendixHeading4"/>
        <w:pPrChange w:id="942" w:author="Dennis Brandl" w:date="2019-11-25T19:14:00Z">
          <w:pPr>
            <w:pStyle w:val="Heading5"/>
          </w:pPr>
        </w:pPrChange>
      </w:pPr>
      <w:bookmarkStart w:id="943" w:name="http-request-13"/>
      <w:bookmarkEnd w:id="943"/>
      <w:r>
        <w:t>HTTP Request</w:t>
      </w:r>
    </w:p>
    <w:p w14:paraId="4CB428A8" w14:textId="77777777" w:rsidR="00BB0129" w:rsidRDefault="00E83E4F" w:rsidP="00A86060">
      <w:pPr>
        <w:pStyle w:val="SourceCode"/>
        <w:pPrChange w:id="944" w:author="Dennis Brandl" w:date="2019-11-25T19:17:00Z">
          <w:pPr>
            <w:pStyle w:val="AppendixHeading4"/>
          </w:pPr>
        </w:pPrChange>
      </w:pPr>
      <w:r>
        <w:rPr>
          <w:rStyle w:val="VerbatimChar"/>
        </w:rPr>
        <w:t>POST /ProviderPublicationService HTTP/1.1</w:t>
      </w:r>
      <w:r>
        <w:br/>
      </w:r>
      <w:r>
        <w:rPr>
          <w:rStyle w:val="VerbatimChar"/>
        </w:rPr>
        <w:t>Host: ws-isbm.example.com</w:t>
      </w:r>
      <w:r>
        <w:br/>
      </w:r>
      <w:r>
        <w:rPr>
          <w:rStyle w:val="VerbatimChar"/>
        </w:rPr>
        <w:t>Content-Type: text/xml; charset=utf-8</w:t>
      </w:r>
      <w:r>
        <w:br/>
      </w:r>
      <w:r>
        <w:rPr>
          <w:rStyle w:val="VerbatimChar"/>
        </w:rPr>
        <w:t>Content-Length: 688</w:t>
      </w:r>
      <w:r>
        <w:br/>
      </w:r>
      <w:r>
        <w:rPr>
          <w:rStyle w:val="VerbatimChar"/>
        </w:rPr>
        <w:t>SOAPAction: "http://www.openoandm.org/ws-isbm/ClosePublicationSession"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&lt;wsse:Password&gt;qEJaz4F?U4rW;q&lt;/wsse:Password&gt;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&lt;isbm:ClosePublicationSession xmlns:isbm="http://www.openoandm.org/ws-isbm/"&gt;</w:t>
      </w:r>
      <w:r>
        <w:br/>
      </w:r>
      <w:r>
        <w:rPr>
          <w:rStyle w:val="VerbatimChar"/>
        </w:rPr>
        <w:t xml:space="preserve">      &lt;isbm:SessionID&gt;ac0ee730-ca88-421a-b348-ce0a1babdb1c&lt;/isbm:SessionID&gt;</w:t>
      </w:r>
      <w:r>
        <w:br/>
      </w:r>
      <w:r>
        <w:rPr>
          <w:rStyle w:val="VerbatimChar"/>
        </w:rPr>
        <w:t xml:space="preserve">    &lt;/isbm:ClosePublicationSession&gt;</w:t>
      </w:r>
      <w:r>
        <w:br/>
      </w:r>
      <w:r>
        <w:rPr>
          <w:rStyle w:val="VerbatimChar"/>
        </w:rPr>
        <w:t xml:space="preserve">  &lt;/soap:Body&gt;</w:t>
      </w:r>
      <w:r>
        <w:br/>
      </w:r>
      <w:r>
        <w:rPr>
          <w:rStyle w:val="VerbatimChar"/>
        </w:rPr>
        <w:t>&lt;/soap:Envelope&gt;</w:t>
      </w:r>
    </w:p>
    <w:p w14:paraId="368887AE" w14:textId="77777777" w:rsidR="00BB0129" w:rsidRDefault="00E83E4F" w:rsidP="00A86060">
      <w:pPr>
        <w:pStyle w:val="AppendixHeading4"/>
        <w:pPrChange w:id="945" w:author="Dennis Brandl" w:date="2019-11-25T19:14:00Z">
          <w:pPr>
            <w:pStyle w:val="Heading5"/>
          </w:pPr>
        </w:pPrChange>
      </w:pPr>
      <w:bookmarkStart w:id="946" w:name="http-response-13"/>
      <w:bookmarkEnd w:id="946"/>
      <w:r>
        <w:t>HTTP Response</w:t>
      </w:r>
    </w:p>
    <w:p w14:paraId="2EC9DF1A" w14:textId="77777777" w:rsidR="00BB0129" w:rsidRDefault="00E83E4F" w:rsidP="00A86060">
      <w:pPr>
        <w:pStyle w:val="SourceCode"/>
        <w:pPrChange w:id="947"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248</w:t>
      </w:r>
      <w:r>
        <w:br/>
      </w:r>
      <w:r>
        <w:lastRenderedPageBreak/>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&lt;isbm:ClosePublicationSessionResponse xmlns:isbm="http://www.openoandm.org/ws-isbm/"/&gt;</w:t>
      </w:r>
      <w:r>
        <w:br/>
      </w:r>
      <w:r>
        <w:rPr>
          <w:rStyle w:val="VerbatimChar"/>
        </w:rPr>
        <w:t xml:space="preserve">  &lt;/soap:Body&gt;</w:t>
      </w:r>
      <w:r>
        <w:br/>
      </w:r>
      <w:r>
        <w:rPr>
          <w:rStyle w:val="VerbatimChar"/>
        </w:rPr>
        <w:t>&lt;/soap:Envelope&gt;</w:t>
      </w:r>
    </w:p>
    <w:p w14:paraId="1180A777" w14:textId="2F008F16" w:rsidR="00BB0129" w:rsidRDefault="00E83E4F" w:rsidP="00BF5A6C">
      <w:pPr>
        <w:pStyle w:val="AppendixHeading3"/>
      </w:pPr>
      <w:bookmarkStart w:id="948" w:name="closesubscriptionsession"/>
      <w:bookmarkStart w:id="949" w:name="_Toc25357235"/>
      <w:bookmarkStart w:id="950" w:name="_Toc25447248"/>
      <w:bookmarkEnd w:id="948"/>
      <w:r>
        <w:t>CloseSubscriptionSession</w:t>
      </w:r>
      <w:bookmarkEnd w:id="949"/>
      <w:bookmarkEnd w:id="950"/>
    </w:p>
    <w:p w14:paraId="0FA52A7E" w14:textId="77777777" w:rsidR="00BB0129" w:rsidRDefault="00E83E4F" w:rsidP="003066DC">
      <w:pPr>
        <w:pStyle w:val="BodyText"/>
      </w:pPr>
      <w:r>
        <w:t>The Consumer Application closes the subscription session with the ISBM Service Provider.</w:t>
      </w:r>
    </w:p>
    <w:p w14:paraId="4E5BE855" w14:textId="77777777" w:rsidR="00BB0129" w:rsidRDefault="00E83E4F" w:rsidP="00A86060">
      <w:pPr>
        <w:pStyle w:val="AppendixHeading4"/>
        <w:pPrChange w:id="951" w:author="Dennis Brandl" w:date="2019-11-25T19:14:00Z">
          <w:pPr>
            <w:pStyle w:val="Heading5"/>
          </w:pPr>
        </w:pPrChange>
      </w:pPr>
      <w:bookmarkStart w:id="952" w:name="http-request-14"/>
      <w:bookmarkEnd w:id="952"/>
      <w:r>
        <w:t>HTTP Request</w:t>
      </w:r>
    </w:p>
    <w:p w14:paraId="36ECE670" w14:textId="77777777" w:rsidR="00BB0129" w:rsidRDefault="00E83E4F" w:rsidP="00A86060">
      <w:pPr>
        <w:pStyle w:val="SourceCode"/>
        <w:pPrChange w:id="953" w:author="Dennis Brandl" w:date="2019-11-25T19:17:00Z">
          <w:pPr>
            <w:pStyle w:val="AppendixHeading4"/>
          </w:pPr>
        </w:pPrChange>
      </w:pPr>
      <w:r>
        <w:rPr>
          <w:rStyle w:val="VerbatimChar"/>
        </w:rPr>
        <w:t>POST /ConsumerPublicationService HTTP/1.1</w:t>
      </w:r>
      <w:r>
        <w:br/>
      </w:r>
      <w:r>
        <w:rPr>
          <w:rStyle w:val="VerbatimChar"/>
        </w:rPr>
        <w:t>Host: ws-isbm.example.com</w:t>
      </w:r>
      <w:r>
        <w:br/>
      </w:r>
      <w:r>
        <w:rPr>
          <w:rStyle w:val="VerbatimChar"/>
        </w:rPr>
        <w:t>Content-Type: text/xml; charset=utf-8</w:t>
      </w:r>
      <w:r>
        <w:br/>
      </w:r>
      <w:r>
        <w:rPr>
          <w:rStyle w:val="VerbatimChar"/>
        </w:rPr>
        <w:t>Content-Length: 690</w:t>
      </w:r>
      <w:r>
        <w:br/>
      </w:r>
      <w:r>
        <w:rPr>
          <w:rStyle w:val="VerbatimChar"/>
        </w:rPr>
        <w:t>SOAPAction: "http://www.openoandm.org/ws-isbm/ClosePublicationSession"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&lt;wsse:Password&gt;Dj8(bCU)4bnhjc&lt;/wsse:Password&gt;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&lt;isbm:CloseSubscriptionSession xmlns:isbm="http://www.openoandm.org/ws-isbm/"&gt;</w:t>
      </w:r>
      <w:r>
        <w:br/>
      </w:r>
      <w:r>
        <w:rPr>
          <w:rStyle w:val="VerbatimChar"/>
        </w:rPr>
        <w:t xml:space="preserve">      &lt;isbm:SessionID&gt;e94c645a-6450-411e-8ec7-4b70620d3a98&lt;/isbm:SessionID&gt;</w:t>
      </w:r>
      <w:r>
        <w:br/>
      </w:r>
      <w:r>
        <w:rPr>
          <w:rStyle w:val="VerbatimChar"/>
        </w:rPr>
        <w:t xml:space="preserve">    &lt;/isbm:CloseSubscriptionSession&gt;</w:t>
      </w:r>
      <w:r>
        <w:br/>
      </w:r>
      <w:r>
        <w:rPr>
          <w:rStyle w:val="VerbatimChar"/>
        </w:rPr>
        <w:t xml:space="preserve">  &lt;/soap:Body&gt;</w:t>
      </w:r>
      <w:r>
        <w:br/>
      </w:r>
      <w:r>
        <w:rPr>
          <w:rStyle w:val="VerbatimChar"/>
        </w:rPr>
        <w:t>&lt;/soap:Envelope&gt;</w:t>
      </w:r>
    </w:p>
    <w:p w14:paraId="39511D32" w14:textId="77777777" w:rsidR="00BB0129" w:rsidRDefault="00E83E4F" w:rsidP="00A86060">
      <w:pPr>
        <w:pStyle w:val="AppendixHeading4"/>
        <w:pPrChange w:id="954" w:author="Dennis Brandl" w:date="2019-11-25T19:14:00Z">
          <w:pPr>
            <w:pStyle w:val="Heading5"/>
          </w:pPr>
        </w:pPrChange>
      </w:pPr>
      <w:bookmarkStart w:id="955" w:name="http-response-14"/>
      <w:bookmarkEnd w:id="955"/>
      <w:r>
        <w:t>HTTP Response</w:t>
      </w:r>
    </w:p>
    <w:p w14:paraId="77D9DE14" w14:textId="77777777" w:rsidR="00BB0129" w:rsidRDefault="00E83E4F" w:rsidP="00A86060">
      <w:pPr>
        <w:pStyle w:val="SourceCode"/>
        <w:pPrChange w:id="956"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249</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&lt;isbm:CloseSubscriptionSessionResponse xmlns:isbm="http://www.openoandm.org/ws-isbm/"/&gt;</w:t>
      </w:r>
      <w:r>
        <w:br/>
      </w:r>
      <w:r>
        <w:rPr>
          <w:rStyle w:val="VerbatimChar"/>
        </w:rPr>
        <w:t xml:space="preserve">  &lt;/soap:Body&gt;</w:t>
      </w:r>
      <w:r>
        <w:br/>
      </w:r>
      <w:r>
        <w:rPr>
          <w:rStyle w:val="VerbatimChar"/>
        </w:rPr>
        <w:t>&lt;/soap:Envelope&gt;</w:t>
      </w:r>
    </w:p>
    <w:p w14:paraId="7C299A13" w14:textId="12DE0FA8" w:rsidR="00BB0129" w:rsidRDefault="00E83E4F" w:rsidP="00BF5A6C">
      <w:pPr>
        <w:pStyle w:val="AppendixHeading2"/>
      </w:pPr>
      <w:bookmarkStart w:id="957" w:name="request-response-example"/>
      <w:bookmarkStart w:id="958" w:name="_Toc25357236"/>
      <w:bookmarkStart w:id="959" w:name="_Toc25447249"/>
      <w:bookmarkEnd w:id="957"/>
      <w:r>
        <w:lastRenderedPageBreak/>
        <w:t>Request-Response Example</w:t>
      </w:r>
      <w:bookmarkEnd w:id="958"/>
      <w:bookmarkEnd w:id="959"/>
    </w:p>
    <w:p w14:paraId="6308D1FF" w14:textId="77777777" w:rsidR="00BB0129" w:rsidRDefault="00E83E4F">
      <w:pPr>
        <w:pStyle w:val="Compact"/>
      </w:pPr>
      <w:r>
        <w:rPr>
          <w:noProof/>
        </w:rPr>
        <w:drawing>
          <wp:inline distT="0" distB="0" distL="0" distR="0" wp14:anchorId="295EE0AF" wp14:editId="37DE5D4F">
            <wp:extent cx="6400800" cy="67253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request-response_example.png"/>
                    <pic:cNvPicPr>
                      <a:picLocks noChangeAspect="1" noChangeArrowheads="1"/>
                    </pic:cNvPicPr>
                  </pic:nvPicPr>
                  <pic:blipFill>
                    <a:blip r:embed="rId177"/>
                    <a:stretch>
                      <a:fillRect/>
                    </a:stretch>
                  </pic:blipFill>
                  <pic:spPr bwMode="auto">
                    <a:xfrm>
                      <a:off x="0" y="0"/>
                      <a:ext cx="6400800" cy="6725347"/>
                    </a:xfrm>
                    <a:prstGeom prst="rect">
                      <a:avLst/>
                    </a:prstGeom>
                    <a:noFill/>
                    <a:ln w="9525">
                      <a:noFill/>
                      <a:headEnd/>
                      <a:tailEnd/>
                    </a:ln>
                  </pic:spPr>
                </pic:pic>
              </a:graphicData>
            </a:graphic>
          </wp:inline>
        </w:drawing>
      </w:r>
    </w:p>
    <w:p w14:paraId="646D10A8" w14:textId="4D0541F1" w:rsidR="00BB0129" w:rsidRDefault="00E83E4F" w:rsidP="00BF5A6C">
      <w:pPr>
        <w:pStyle w:val="AppendixHeading3"/>
      </w:pPr>
      <w:bookmarkStart w:id="960" w:name="openproviderrequestsession"/>
      <w:bookmarkStart w:id="961" w:name="_Toc25357237"/>
      <w:bookmarkStart w:id="962" w:name="_Toc25447250"/>
      <w:bookmarkEnd w:id="960"/>
      <w:r>
        <w:t>OpenProviderRequestSession</w:t>
      </w:r>
      <w:bookmarkEnd w:id="961"/>
      <w:bookmarkEnd w:id="962"/>
    </w:p>
    <w:p w14:paraId="4724E1E2" w14:textId="77777777" w:rsidR="00BB0129" w:rsidRDefault="00E83E4F" w:rsidP="00E44B0A">
      <w:pPr>
        <w:pStyle w:val="BodyText"/>
      </w:pPr>
      <w:r>
        <w:t>The Provider Application opens a provider request session with the ISBM Service Provider and receives a session identifier.</w:t>
      </w:r>
    </w:p>
    <w:p w14:paraId="6CFA87AC" w14:textId="77777777" w:rsidR="00BB0129" w:rsidRDefault="00E83E4F" w:rsidP="00A86060">
      <w:pPr>
        <w:pStyle w:val="AppendixHeading4"/>
        <w:pPrChange w:id="963" w:author="Dennis Brandl" w:date="2019-11-25T19:14:00Z">
          <w:pPr>
            <w:pStyle w:val="Heading5"/>
          </w:pPr>
        </w:pPrChange>
      </w:pPr>
      <w:bookmarkStart w:id="964" w:name="http-request-15"/>
      <w:bookmarkEnd w:id="964"/>
      <w:r>
        <w:t>HTTP Request</w:t>
      </w:r>
    </w:p>
    <w:p w14:paraId="6233B2E4" w14:textId="77777777" w:rsidR="00BB0129" w:rsidRDefault="00E83E4F" w:rsidP="00A86060">
      <w:pPr>
        <w:pStyle w:val="SourceCode"/>
        <w:pPrChange w:id="965" w:author="Dennis Brandl" w:date="2019-11-25T19:17:00Z">
          <w:pPr>
            <w:pStyle w:val="AppendixHeading4"/>
          </w:pPr>
        </w:pPrChange>
      </w:pPr>
      <w:r>
        <w:rPr>
          <w:rStyle w:val="VerbatimChar"/>
        </w:rPr>
        <w:lastRenderedPageBreak/>
        <w:t>POST /ProviderRequestService HTTP/1.1</w:t>
      </w:r>
      <w:r>
        <w:br/>
      </w:r>
      <w:r>
        <w:rPr>
          <w:rStyle w:val="VerbatimChar"/>
        </w:rPr>
        <w:t>Host: ws-isbm.example.com</w:t>
      </w:r>
      <w:r>
        <w:br/>
      </w:r>
      <w:r>
        <w:rPr>
          <w:rStyle w:val="VerbatimChar"/>
        </w:rPr>
        <w:t>Content-Type: text/xml; charset=utf-8</w:t>
      </w:r>
      <w:r>
        <w:br/>
      </w:r>
      <w:r>
        <w:rPr>
          <w:rStyle w:val="VerbatimChar"/>
        </w:rPr>
        <w:t>Content-Length: 819</w:t>
      </w:r>
      <w:r>
        <w:br/>
      </w:r>
      <w:r>
        <w:rPr>
          <w:rStyle w:val="VerbatimChar"/>
        </w:rPr>
        <w:t>SOAPAction: "http://www.openoandm.org/ws-isbm/OpenProviderRequestSession"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&lt;wsse:Password&gt;9gy#gXENxph8?W&lt;/wsse:Password&gt;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&lt;isbm:OpenProviderRequestSession xmlns:isbm="http://www.openoandm.org/ws-isbm/"&gt;</w:t>
      </w:r>
      <w:r>
        <w:br/>
      </w:r>
      <w:r>
        <w:rPr>
          <w:rStyle w:val="VerbatimChar"/>
        </w:rPr>
        <w:t xml:space="preserve">      &lt;isbm:ChannelURI&gt;/Enterprise/Site/Area/WorkCenter&lt;/isbm:ChannelURI&gt;</w:t>
      </w:r>
      <w:r>
        <w:br/>
      </w:r>
      <w:r>
        <w:rPr>
          <w:rStyle w:val="VerbatimChar"/>
        </w:rPr>
        <w:t xml:space="preserve">      &lt;isbm:Topic&gt;Text&lt;/isbm:Topic&gt;</w:t>
      </w:r>
      <w:r>
        <w:br/>
      </w:r>
      <w:r>
        <w:rPr>
          <w:rStyle w:val="VerbatimChar"/>
        </w:rPr>
        <w:t xml:space="preserve">      &lt;isbm:ListenerURL&gt;http://provider.example.com/NotificationService&lt;/isbm:ListenerURL&gt;</w:t>
      </w:r>
      <w:r>
        <w:br/>
      </w:r>
      <w:r>
        <w:rPr>
          <w:rStyle w:val="VerbatimChar"/>
        </w:rPr>
        <w:t xml:space="preserve">    &lt;/isbm:OpenProviderRequestSession&gt;</w:t>
      </w:r>
      <w:r>
        <w:br/>
      </w:r>
      <w:r>
        <w:rPr>
          <w:rStyle w:val="VerbatimChar"/>
        </w:rPr>
        <w:t xml:space="preserve">  &lt;/soap:Body&gt;</w:t>
      </w:r>
      <w:r>
        <w:br/>
      </w:r>
      <w:r>
        <w:rPr>
          <w:rStyle w:val="VerbatimChar"/>
        </w:rPr>
        <w:t>&lt;/soap:Envelope&gt;</w:t>
      </w:r>
    </w:p>
    <w:p w14:paraId="7462B3C2" w14:textId="77777777" w:rsidR="00BB0129" w:rsidRDefault="00E83E4F" w:rsidP="00A86060">
      <w:pPr>
        <w:pStyle w:val="AppendixHeading4"/>
        <w:pPrChange w:id="966" w:author="Dennis Brandl" w:date="2019-11-25T19:14:00Z">
          <w:pPr>
            <w:pStyle w:val="Heading5"/>
          </w:pPr>
        </w:pPrChange>
      </w:pPr>
      <w:bookmarkStart w:id="967" w:name="http-response-15"/>
      <w:bookmarkEnd w:id="967"/>
      <w:r>
        <w:t>HTTP Response</w:t>
      </w:r>
    </w:p>
    <w:p w14:paraId="09971F01" w14:textId="77777777" w:rsidR="00BB0129" w:rsidRDefault="00E83E4F" w:rsidP="00A86060">
      <w:pPr>
        <w:pStyle w:val="SourceCode"/>
        <w:pPrChange w:id="968"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372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&lt;isbm:OpenProviderRequestSessionResponse xmlns:isbm="http://www.openoandm.org/ws-isbm/"&gt;</w:t>
      </w:r>
      <w:r>
        <w:br/>
      </w:r>
      <w:r>
        <w:rPr>
          <w:rStyle w:val="VerbatimChar"/>
        </w:rPr>
        <w:t xml:space="preserve">      &lt;isbm:SessionID&gt;16ee00f6-8fa9-4e80-8c36-a9d6d2bdb551&lt;/isbm:SessionID&gt;</w:t>
      </w:r>
      <w:r>
        <w:br/>
      </w:r>
      <w:r>
        <w:rPr>
          <w:rStyle w:val="VerbatimChar"/>
        </w:rPr>
        <w:t xml:space="preserve">    &lt;/isbm:OpenProviderRequestSessionResponse&gt;</w:t>
      </w:r>
      <w:r>
        <w:br/>
      </w:r>
      <w:r>
        <w:rPr>
          <w:rStyle w:val="VerbatimChar"/>
        </w:rPr>
        <w:t xml:space="preserve">  &lt;/soap:Body&gt;</w:t>
      </w:r>
      <w:r>
        <w:br/>
      </w:r>
      <w:r>
        <w:rPr>
          <w:rStyle w:val="VerbatimChar"/>
        </w:rPr>
        <w:t>&lt;/soap:Envelope&gt;</w:t>
      </w:r>
    </w:p>
    <w:p w14:paraId="058D10DB" w14:textId="50399446" w:rsidR="00BB0129" w:rsidRDefault="00E83E4F" w:rsidP="00BF5A6C">
      <w:pPr>
        <w:pStyle w:val="AppendixHeading3"/>
      </w:pPr>
      <w:bookmarkStart w:id="969" w:name="openconsumerrequestsession"/>
      <w:bookmarkStart w:id="970" w:name="_Toc25357238"/>
      <w:bookmarkStart w:id="971" w:name="_Toc25447251"/>
      <w:bookmarkEnd w:id="969"/>
      <w:r>
        <w:t>OpenConsumerRequestSession</w:t>
      </w:r>
      <w:bookmarkEnd w:id="970"/>
      <w:bookmarkEnd w:id="971"/>
    </w:p>
    <w:p w14:paraId="0FCC4A79" w14:textId="77777777" w:rsidR="00BB0129" w:rsidRDefault="00E83E4F" w:rsidP="00E44B0A">
      <w:pPr>
        <w:pStyle w:val="BodyText"/>
      </w:pPr>
      <w:r>
        <w:t>The Consumer Application opens a consumer request session with the ISBM Service Provider and receives a session identifier.</w:t>
      </w:r>
    </w:p>
    <w:p w14:paraId="2B51BE2E" w14:textId="77777777" w:rsidR="00BB0129" w:rsidRDefault="00E83E4F" w:rsidP="00A86060">
      <w:pPr>
        <w:pStyle w:val="AppendixHeading4"/>
        <w:pPrChange w:id="972" w:author="Dennis Brandl" w:date="2019-11-25T19:15:00Z">
          <w:pPr>
            <w:pStyle w:val="Heading5"/>
          </w:pPr>
        </w:pPrChange>
      </w:pPr>
      <w:bookmarkStart w:id="973" w:name="http-request-16"/>
      <w:bookmarkEnd w:id="973"/>
      <w:r>
        <w:t>HTTP Request</w:t>
      </w:r>
    </w:p>
    <w:p w14:paraId="79F9A35B" w14:textId="77777777" w:rsidR="00BB0129" w:rsidRDefault="00E83E4F" w:rsidP="00A86060">
      <w:pPr>
        <w:pStyle w:val="SourceCode"/>
        <w:pPrChange w:id="974" w:author="Dennis Brandl" w:date="2019-11-25T19:17:00Z">
          <w:pPr>
            <w:pStyle w:val="AppendixHeading4"/>
          </w:pPr>
        </w:pPrChange>
      </w:pPr>
      <w:r>
        <w:rPr>
          <w:rStyle w:val="VerbatimChar"/>
        </w:rPr>
        <w:t>POST /ConsumerRequestService HTTP/1.1</w:t>
      </w:r>
      <w:r>
        <w:br/>
      </w:r>
      <w:r>
        <w:rPr>
          <w:rStyle w:val="VerbatimChar"/>
        </w:rPr>
        <w:t>Host: ws-isbm.example.com</w:t>
      </w:r>
      <w:r>
        <w:br/>
      </w:r>
      <w:r>
        <w:rPr>
          <w:rStyle w:val="VerbatimChar"/>
        </w:rPr>
        <w:t>Content-Type: text/xml; charset=utf-8</w:t>
      </w:r>
      <w:r>
        <w:br/>
      </w:r>
      <w:r>
        <w:rPr>
          <w:rStyle w:val="VerbatimChar"/>
        </w:rPr>
        <w:t>Content-Length: 783</w:t>
      </w:r>
      <w:r>
        <w:br/>
      </w:r>
      <w:r>
        <w:rPr>
          <w:rStyle w:val="VerbatimChar"/>
        </w:rPr>
        <w:t>SOAPAction: "http://www.openoandm.org/ws-isbm/OpenConsumerRequestSession"</w:t>
      </w:r>
      <w:r>
        <w:br/>
      </w:r>
      <w:r>
        <w:br/>
      </w:r>
      <w:r>
        <w:rPr>
          <w:rStyle w:val="VerbatimChar"/>
        </w:rPr>
        <w:t>&lt;?xml version="1.0" encoding="UTF-8"?&gt;</w:t>
      </w:r>
      <w:r>
        <w:br/>
      </w:r>
      <w:r>
        <w:rPr>
          <w:rStyle w:val="VerbatimChar"/>
        </w:rPr>
        <w:t>&lt;soap:Envelope xmlns:soap="http://schemas.xmlsoap.org/soap/envelope/"&gt;</w:t>
      </w:r>
      <w:r>
        <w:br/>
      </w:r>
      <w:r>
        <w:rPr>
          <w:rStyle w:val="VerbatimChar"/>
        </w:rPr>
        <w:lastRenderedPageBreak/>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&lt;wsse:Password&gt;^Um.7oFM9jrnnC&lt;/wsse:Password&gt;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&lt;isbm:OpenConsumerRequestSession xmlns:isbm="http://www.openoandm.org/ws-isbm/"&gt;</w:t>
      </w:r>
      <w:r>
        <w:br/>
      </w:r>
      <w:r>
        <w:rPr>
          <w:rStyle w:val="VerbatimChar"/>
        </w:rPr>
        <w:t xml:space="preserve">      &lt;isbm:ChannelURI&gt;/Enterprise/Site/Area/WorkCenter&lt;/isbm:ChannelURI&gt;</w:t>
      </w:r>
      <w:r>
        <w:br/>
      </w:r>
      <w:r>
        <w:rPr>
          <w:rStyle w:val="VerbatimChar"/>
        </w:rPr>
        <w:t xml:space="preserve">      &lt;isbm:ListenerURL&gt;http://consumer.example.com/NotificationService&lt;/isbm:ListenerURL&gt;</w:t>
      </w:r>
      <w:r>
        <w:br/>
      </w:r>
      <w:r>
        <w:rPr>
          <w:rStyle w:val="VerbatimChar"/>
        </w:rPr>
        <w:t xml:space="preserve">    &lt;/isbm:OpenConsumerRequestSession&gt;</w:t>
      </w:r>
      <w:r>
        <w:br/>
      </w:r>
      <w:r>
        <w:rPr>
          <w:rStyle w:val="VerbatimChar"/>
        </w:rPr>
        <w:t xml:space="preserve">  &lt;/soap:Body&gt;</w:t>
      </w:r>
      <w:r>
        <w:br/>
      </w:r>
      <w:r>
        <w:rPr>
          <w:rStyle w:val="VerbatimChar"/>
        </w:rPr>
        <w:t>&lt;/soap:Envelope&gt;</w:t>
      </w:r>
    </w:p>
    <w:p w14:paraId="78FCC02F" w14:textId="77777777" w:rsidR="00BB0129" w:rsidRDefault="00E83E4F" w:rsidP="00A86060">
      <w:pPr>
        <w:pStyle w:val="AppendixHeading4"/>
        <w:pPrChange w:id="975" w:author="Dennis Brandl" w:date="2019-11-25T19:15:00Z">
          <w:pPr>
            <w:pStyle w:val="Heading5"/>
          </w:pPr>
        </w:pPrChange>
      </w:pPr>
      <w:bookmarkStart w:id="976" w:name="http-response-16"/>
      <w:bookmarkEnd w:id="976"/>
      <w:r>
        <w:t>HTTP Response</w:t>
      </w:r>
    </w:p>
    <w:p w14:paraId="1365BB18" w14:textId="77777777" w:rsidR="00BB0129" w:rsidRDefault="00E83E4F" w:rsidP="00A86060">
      <w:pPr>
        <w:pStyle w:val="SourceCode"/>
        <w:pPrChange w:id="977"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372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&lt;isbm:OpenConsumerRequestSessionResponse xmlns:isbm="http://www.openoandm.org/ws-isbm/"&gt;</w:t>
      </w:r>
      <w:r>
        <w:br/>
      </w:r>
      <w:r>
        <w:rPr>
          <w:rStyle w:val="VerbatimChar"/>
        </w:rPr>
        <w:t xml:space="preserve">      &lt;isbm:SessionID&gt;a9b5c71a-d1b5-4fc8-81d1-ba1fee3af0df&lt;/isbm:SessionID&gt;</w:t>
      </w:r>
      <w:r>
        <w:br/>
      </w:r>
      <w:r>
        <w:rPr>
          <w:rStyle w:val="VerbatimChar"/>
        </w:rPr>
        <w:t xml:space="preserve">    &lt;/isbm:OpenConsumerRequestSessionResponse&gt;</w:t>
      </w:r>
      <w:r>
        <w:br/>
      </w:r>
      <w:r>
        <w:rPr>
          <w:rStyle w:val="VerbatimChar"/>
        </w:rPr>
        <w:t xml:space="preserve">  &lt;/soap:Body&gt;</w:t>
      </w:r>
      <w:r>
        <w:br/>
      </w:r>
      <w:r>
        <w:rPr>
          <w:rStyle w:val="VerbatimChar"/>
        </w:rPr>
        <w:t>&lt;/soap:Envelope&gt;</w:t>
      </w:r>
    </w:p>
    <w:p w14:paraId="40C75079" w14:textId="16FC5814" w:rsidR="00BB0129" w:rsidRDefault="00E83E4F" w:rsidP="00BF5A6C">
      <w:pPr>
        <w:pStyle w:val="AppendixHeading3"/>
      </w:pPr>
      <w:bookmarkStart w:id="978" w:name="postrequest"/>
      <w:bookmarkStart w:id="979" w:name="_Toc25357239"/>
      <w:bookmarkStart w:id="980" w:name="_Toc25447252"/>
      <w:bookmarkEnd w:id="978"/>
      <w:r>
        <w:t>PostRequest</w:t>
      </w:r>
      <w:bookmarkEnd w:id="979"/>
      <w:bookmarkEnd w:id="980"/>
    </w:p>
    <w:p w14:paraId="39671A1C" w14:textId="77777777" w:rsidR="00BB0129" w:rsidRDefault="00E83E4F" w:rsidP="00E44B0A">
      <w:pPr>
        <w:pStyle w:val="BodyText"/>
      </w:pPr>
      <w:r>
        <w:t>The Consumer Application posts a request message to the ISBM Service Provider and receives a message identifier.</w:t>
      </w:r>
    </w:p>
    <w:p w14:paraId="43616A15" w14:textId="77777777" w:rsidR="00BB0129" w:rsidRDefault="00E83E4F" w:rsidP="00A86060">
      <w:pPr>
        <w:pStyle w:val="AppendixHeading4"/>
        <w:pPrChange w:id="981" w:author="Dennis Brandl" w:date="2019-11-25T19:15:00Z">
          <w:pPr>
            <w:pStyle w:val="Heading5"/>
          </w:pPr>
        </w:pPrChange>
      </w:pPr>
      <w:bookmarkStart w:id="982" w:name="http-request-17"/>
      <w:bookmarkEnd w:id="982"/>
      <w:r>
        <w:t>HTTP Request</w:t>
      </w:r>
    </w:p>
    <w:p w14:paraId="0B2F6D2A" w14:textId="77777777" w:rsidR="00BB0129" w:rsidRDefault="00E83E4F" w:rsidP="00A86060">
      <w:pPr>
        <w:pStyle w:val="SourceCode"/>
        <w:pPrChange w:id="983" w:author="Dennis Brandl" w:date="2019-11-25T19:17:00Z">
          <w:pPr>
            <w:pStyle w:val="AppendixHeading4"/>
          </w:pPr>
        </w:pPrChange>
      </w:pPr>
      <w:r>
        <w:rPr>
          <w:rStyle w:val="VerbatimChar"/>
        </w:rPr>
        <w:t>POST /ConsumerRequestService HTTP/1.1</w:t>
      </w:r>
      <w:r>
        <w:br/>
      </w:r>
      <w:r>
        <w:rPr>
          <w:rStyle w:val="VerbatimChar"/>
        </w:rPr>
        <w:t>Host: ws-isbm.example.com</w:t>
      </w:r>
      <w:r>
        <w:br/>
      </w:r>
      <w:r>
        <w:rPr>
          <w:rStyle w:val="VerbatimChar"/>
        </w:rPr>
        <w:t>Content-Type: text/xml; charset=utf-8</w:t>
      </w:r>
      <w:r>
        <w:br/>
      </w:r>
      <w:r>
        <w:rPr>
          <w:rStyle w:val="VerbatimChar"/>
        </w:rPr>
        <w:t>Content-Length: 748</w:t>
      </w:r>
      <w:r>
        <w:br/>
      </w:r>
      <w:r>
        <w:rPr>
          <w:rStyle w:val="VerbatimChar"/>
        </w:rPr>
        <w:t>SOAPAction: "http://www.openoandm.org/ws-isbm/PostRequest"</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&lt;wsse:Password&gt;^Um.7oFM9jrnnC&lt;/wsse:Password&gt;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lastRenderedPageBreak/>
        <w:t xml:space="preserve">  &lt;soap:Body&gt;</w:t>
      </w:r>
      <w:r>
        <w:br/>
      </w:r>
      <w:r>
        <w:rPr>
          <w:rStyle w:val="VerbatimChar"/>
        </w:rPr>
        <w:t xml:space="preserve">    &lt;isbm:PostRequest xmlns:isbm="http://www.openoandm.org/ws-isbm/"&gt;</w:t>
      </w:r>
      <w:r>
        <w:br/>
      </w:r>
      <w:r>
        <w:rPr>
          <w:rStyle w:val="VerbatimChar"/>
        </w:rPr>
        <w:t xml:space="preserve">      &lt;isbm:SessionID&gt;a9b5c71a-d1b5-4fc8-81d1-ba1fee3af0df&lt;/isbm:SessionID&gt;</w:t>
      </w:r>
      <w:r>
        <w:br/>
      </w:r>
      <w:r>
        <w:rPr>
          <w:rStyle w:val="VerbatimChar"/>
        </w:rPr>
        <w:t xml:space="preserve">      &lt;isbm:MessageContent&gt;</w:t>
      </w:r>
      <w:r>
        <w:br/>
      </w:r>
      <w:r>
        <w:rPr>
          <w:rStyle w:val="VerbatimChar"/>
        </w:rPr>
        <w:t xml:space="preserve">        &lt;Text&gt;Ping!&lt;/Text&gt;</w:t>
      </w:r>
      <w:r>
        <w:br/>
      </w:r>
      <w:r>
        <w:rPr>
          <w:rStyle w:val="VerbatimChar"/>
        </w:rPr>
        <w:t xml:space="preserve">      &lt;/isbm:MessageContent&gt;</w:t>
      </w:r>
      <w:r>
        <w:br/>
      </w:r>
      <w:r>
        <w:rPr>
          <w:rStyle w:val="VerbatimChar"/>
        </w:rPr>
        <w:t xml:space="preserve">    &lt;/isbm:PostRequest&gt;</w:t>
      </w:r>
      <w:r>
        <w:br/>
      </w:r>
      <w:r>
        <w:rPr>
          <w:rStyle w:val="VerbatimChar"/>
        </w:rPr>
        <w:t xml:space="preserve">  &lt;/soap:Body&gt;</w:t>
      </w:r>
      <w:r>
        <w:br/>
      </w:r>
      <w:r>
        <w:rPr>
          <w:rStyle w:val="VerbatimChar"/>
        </w:rPr>
        <w:t>&lt;/soap:Envelope&gt;</w:t>
      </w:r>
    </w:p>
    <w:p w14:paraId="357BAD50" w14:textId="77777777" w:rsidR="00BB0129" w:rsidRDefault="00E83E4F" w:rsidP="00A86060">
      <w:pPr>
        <w:pStyle w:val="AppendixHeading4"/>
        <w:pPrChange w:id="984" w:author="Dennis Brandl" w:date="2019-11-25T19:15:00Z">
          <w:pPr>
            <w:pStyle w:val="Heading5"/>
          </w:pPr>
        </w:pPrChange>
      </w:pPr>
      <w:bookmarkStart w:id="985" w:name="http-response-17"/>
      <w:bookmarkEnd w:id="985"/>
      <w:r>
        <w:t>HTTP Response</w:t>
      </w:r>
    </w:p>
    <w:p w14:paraId="64B4B3B9" w14:textId="77777777" w:rsidR="00BB0129" w:rsidRDefault="00E83E4F" w:rsidP="00A86060">
      <w:pPr>
        <w:pStyle w:val="SourceCode"/>
        <w:pPrChange w:id="986"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342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&lt;isbm:PostRequestResponse xmlns:isbm="http://www.openoandm.org/ws-isbm/"&gt;</w:t>
      </w:r>
      <w:r>
        <w:br/>
      </w:r>
      <w:r>
        <w:rPr>
          <w:rStyle w:val="VerbatimChar"/>
        </w:rPr>
        <w:t xml:space="preserve">      &lt;isbm:MessageID&gt;e8cfecb1-d2fc-4167-88f7-c90d60fc53ee&lt;/isbm:MessageID&gt;</w:t>
      </w:r>
      <w:r>
        <w:br/>
      </w:r>
      <w:r>
        <w:rPr>
          <w:rStyle w:val="VerbatimChar"/>
        </w:rPr>
        <w:t xml:space="preserve">    &lt;/isbm:PostRequestResponse&gt;</w:t>
      </w:r>
      <w:r>
        <w:br/>
      </w:r>
      <w:r>
        <w:rPr>
          <w:rStyle w:val="VerbatimChar"/>
        </w:rPr>
        <w:t xml:space="preserve">  &lt;/soap:Body&gt;</w:t>
      </w:r>
      <w:r>
        <w:br/>
      </w:r>
      <w:r>
        <w:rPr>
          <w:rStyle w:val="VerbatimChar"/>
        </w:rPr>
        <w:t>&lt;/soap:Envelope&gt;</w:t>
      </w:r>
    </w:p>
    <w:p w14:paraId="035F9C00" w14:textId="3F96BF05" w:rsidR="00BB0129" w:rsidRDefault="00E83E4F" w:rsidP="00BF5A6C">
      <w:pPr>
        <w:pStyle w:val="AppendixHeading3"/>
      </w:pPr>
      <w:bookmarkStart w:id="987" w:name="notifylistener-1"/>
      <w:bookmarkStart w:id="988" w:name="_Toc25357240"/>
      <w:bookmarkStart w:id="989" w:name="_Toc25447253"/>
      <w:bookmarkEnd w:id="987"/>
      <w:r>
        <w:t>NotifyListener</w:t>
      </w:r>
      <w:bookmarkEnd w:id="988"/>
      <w:bookmarkEnd w:id="989"/>
    </w:p>
    <w:p w14:paraId="05F04CAC" w14:textId="77777777" w:rsidR="00BB0129" w:rsidRDefault="00E83E4F" w:rsidP="00E44B0A">
      <w:pPr>
        <w:pStyle w:val="BodyText"/>
      </w:pPr>
      <w:r>
        <w:t>The ISBM Service Provider notifies the Provider Application of an applicable request message.</w:t>
      </w:r>
    </w:p>
    <w:p w14:paraId="6EBA1D73" w14:textId="77777777" w:rsidR="00BB0129" w:rsidRDefault="00E83E4F" w:rsidP="00A86060">
      <w:pPr>
        <w:pStyle w:val="AppendixHeading4"/>
        <w:pPrChange w:id="990" w:author="Dennis Brandl" w:date="2019-11-25T19:15:00Z">
          <w:pPr>
            <w:pStyle w:val="Heading5"/>
          </w:pPr>
        </w:pPrChange>
      </w:pPr>
      <w:bookmarkStart w:id="991" w:name="http-request-18"/>
      <w:bookmarkEnd w:id="991"/>
      <w:r>
        <w:t>HTTP Request</w:t>
      </w:r>
    </w:p>
    <w:p w14:paraId="7508C31B" w14:textId="77777777" w:rsidR="00BB0129" w:rsidRDefault="00E83E4F" w:rsidP="00A86060">
      <w:pPr>
        <w:pStyle w:val="SourceCode"/>
        <w:pPrChange w:id="992" w:author="Dennis Brandl" w:date="2019-11-25T19:17:00Z">
          <w:pPr>
            <w:pStyle w:val="AppendixHeading4"/>
          </w:pPr>
        </w:pPrChange>
      </w:pPr>
      <w:r>
        <w:rPr>
          <w:rStyle w:val="VerbatimChar"/>
        </w:rPr>
        <w:t>POST /NotifyListener HTTP/1.1</w:t>
      </w:r>
      <w:r>
        <w:br/>
      </w:r>
      <w:r>
        <w:rPr>
          <w:rStyle w:val="VerbatimChar"/>
        </w:rPr>
        <w:t>Host: provider.example.com</w:t>
      </w:r>
      <w:r>
        <w:br/>
      </w:r>
      <w:r>
        <w:rPr>
          <w:rStyle w:val="VerbatimChar"/>
        </w:rPr>
        <w:t>Content-Type: text/xml; charset=utf-8</w:t>
      </w:r>
      <w:r>
        <w:br/>
      </w:r>
      <w:r>
        <w:rPr>
          <w:rStyle w:val="VerbatimChar"/>
        </w:rPr>
        <w:t>Content-Length: 444</w:t>
      </w:r>
      <w:r>
        <w:br/>
      </w:r>
      <w:r>
        <w:rPr>
          <w:rStyle w:val="VerbatimChar"/>
        </w:rPr>
        <w:t>SOAPAction: "http://www.openoandm.org/ws-isbm/NotifyListener"</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&lt;isbm:NotifyListener xmlns:isbm="http://www.openoandm.org/ws-isbm/"&gt;</w:t>
      </w:r>
      <w:r>
        <w:br/>
      </w:r>
      <w:r>
        <w:rPr>
          <w:rStyle w:val="VerbatimChar"/>
        </w:rPr>
        <w:t xml:space="preserve">      &lt;isbm:SessionID&gt;16ee00f6-8fa9-4e80-8c36-a9d6d2bdb551&lt;/isbm:SessionID&gt;</w:t>
      </w:r>
      <w:r>
        <w:br/>
      </w:r>
      <w:r>
        <w:rPr>
          <w:rStyle w:val="VerbatimChar"/>
        </w:rPr>
        <w:t xml:space="preserve">      &lt;isbm:MessageID&gt;e8cfecb1-d2fc-4167-88f7-c90d60fc53ee&lt;/isbm:MessageID&gt;</w:t>
      </w:r>
      <w:r>
        <w:br/>
      </w:r>
      <w:r>
        <w:rPr>
          <w:rStyle w:val="VerbatimChar"/>
        </w:rPr>
        <w:t xml:space="preserve">      &lt;isbm:Topic&gt;Text&lt;/isbm:Topic&gt;</w:t>
      </w:r>
      <w:r>
        <w:br/>
      </w:r>
      <w:r>
        <w:rPr>
          <w:rStyle w:val="VerbatimChar"/>
        </w:rPr>
        <w:t xml:space="preserve">    &lt;/isbm:NotifyListener&gt;</w:t>
      </w:r>
      <w:r>
        <w:br/>
      </w:r>
      <w:r>
        <w:rPr>
          <w:rStyle w:val="VerbatimChar"/>
        </w:rPr>
        <w:t xml:space="preserve">  &lt;/soap:Body&gt;</w:t>
      </w:r>
      <w:r>
        <w:br/>
      </w:r>
      <w:r>
        <w:rPr>
          <w:rStyle w:val="VerbatimChar"/>
        </w:rPr>
        <w:t>&lt;/soap:Envelope&gt;</w:t>
      </w:r>
    </w:p>
    <w:p w14:paraId="6C31C63C" w14:textId="77777777" w:rsidR="00BB0129" w:rsidRDefault="00E83E4F" w:rsidP="00A86060">
      <w:pPr>
        <w:pStyle w:val="AppendixHeading4"/>
        <w:pPrChange w:id="993" w:author="Dennis Brandl" w:date="2019-11-25T19:15:00Z">
          <w:pPr>
            <w:pStyle w:val="Heading5"/>
          </w:pPr>
        </w:pPrChange>
      </w:pPr>
      <w:bookmarkStart w:id="994" w:name="http-response-18"/>
      <w:bookmarkEnd w:id="994"/>
      <w:r>
        <w:t>HTTP Response</w:t>
      </w:r>
    </w:p>
    <w:p w14:paraId="4C8EED7F" w14:textId="77777777" w:rsidR="00BB0129" w:rsidRDefault="00E83E4F" w:rsidP="00A86060">
      <w:pPr>
        <w:pStyle w:val="SourceCode"/>
        <w:pPrChange w:id="995"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&lt;soap:Envelope xmlns:soap="http://schemas.xmlsoap.org/soap/envelope/"&gt;</w:t>
      </w:r>
      <w:r>
        <w:br/>
      </w:r>
      <w:r>
        <w:rPr>
          <w:rStyle w:val="VerbatimChar"/>
        </w:rPr>
        <w:lastRenderedPageBreak/>
        <w:t xml:space="preserve">  &lt;soap:Body&gt;</w:t>
      </w:r>
      <w:r>
        <w:br/>
      </w:r>
      <w:r>
        <w:rPr>
          <w:rStyle w:val="VerbatimChar"/>
        </w:rPr>
        <w:t xml:space="preserve">    &lt;isbm:NotifyListenerResponse xmlns:isbm="http://www.openoandm.org/ws-isbm/"/&gt;</w:t>
      </w:r>
      <w:r>
        <w:br/>
      </w:r>
      <w:r>
        <w:rPr>
          <w:rStyle w:val="VerbatimChar"/>
        </w:rPr>
        <w:t xml:space="preserve">  &lt;/soap:Body&gt;</w:t>
      </w:r>
      <w:r>
        <w:br/>
      </w:r>
      <w:r>
        <w:rPr>
          <w:rStyle w:val="VerbatimChar"/>
        </w:rPr>
        <w:t>&lt;/soap:Envelope&gt;</w:t>
      </w:r>
    </w:p>
    <w:p w14:paraId="223A0B2A" w14:textId="37ED767E" w:rsidR="00BB0129" w:rsidRDefault="00E83E4F" w:rsidP="00BF5A6C">
      <w:pPr>
        <w:pStyle w:val="AppendixHeading3"/>
      </w:pPr>
      <w:bookmarkStart w:id="996" w:name="readrequest"/>
      <w:bookmarkStart w:id="997" w:name="_Toc25357241"/>
      <w:bookmarkStart w:id="998" w:name="_Toc25447254"/>
      <w:bookmarkEnd w:id="996"/>
      <w:r>
        <w:t>ReadRequest</w:t>
      </w:r>
      <w:bookmarkEnd w:id="997"/>
      <w:bookmarkEnd w:id="998"/>
    </w:p>
    <w:p w14:paraId="27CAFE8F" w14:textId="77777777" w:rsidR="00BB0129" w:rsidRDefault="00E83E4F" w:rsidP="00E44B0A">
      <w:pPr>
        <w:pStyle w:val="BodyText"/>
      </w:pPr>
      <w:r>
        <w:t>The Provider Application reads the request message from the ISBM Service Provider.</w:t>
      </w:r>
    </w:p>
    <w:p w14:paraId="3194858C" w14:textId="77777777" w:rsidR="00BB0129" w:rsidRDefault="00E83E4F" w:rsidP="00A86060">
      <w:pPr>
        <w:pStyle w:val="AppendixHeading4"/>
        <w:pPrChange w:id="999" w:author="Dennis Brandl" w:date="2019-11-25T19:15:00Z">
          <w:pPr>
            <w:pStyle w:val="Heading5"/>
          </w:pPr>
        </w:pPrChange>
      </w:pPr>
      <w:bookmarkStart w:id="1000" w:name="http-request-19"/>
      <w:bookmarkEnd w:id="1000"/>
      <w:r>
        <w:t>HTTP Request</w:t>
      </w:r>
    </w:p>
    <w:p w14:paraId="29D41E48" w14:textId="77777777" w:rsidR="00BB0129" w:rsidRDefault="00E83E4F" w:rsidP="00A86060">
      <w:pPr>
        <w:pStyle w:val="SourceCode"/>
        <w:pPrChange w:id="1001" w:author="Dennis Brandl" w:date="2019-11-25T19:17:00Z">
          <w:pPr>
            <w:pStyle w:val="AppendixHeading4"/>
          </w:pPr>
        </w:pPrChange>
      </w:pPr>
      <w:r>
        <w:rPr>
          <w:rStyle w:val="VerbatimChar"/>
        </w:rPr>
        <w:t>POST /ProviderRequestService HTTP/1.1</w:t>
      </w:r>
      <w:r>
        <w:br/>
      </w:r>
      <w:r>
        <w:rPr>
          <w:rStyle w:val="VerbatimChar"/>
        </w:rPr>
        <w:t>Host: ws-isbm.example.com</w:t>
      </w:r>
      <w:r>
        <w:br/>
      </w:r>
      <w:r>
        <w:rPr>
          <w:rStyle w:val="VerbatimChar"/>
        </w:rPr>
        <w:t>Content-Type: text/xml; charset=utf-8</w:t>
      </w:r>
      <w:r>
        <w:br/>
      </w:r>
      <w:r>
        <w:rPr>
          <w:rStyle w:val="VerbatimChar"/>
        </w:rPr>
        <w:t>Content-Length: 664</w:t>
      </w:r>
      <w:r>
        <w:br/>
      </w:r>
      <w:r>
        <w:rPr>
          <w:rStyle w:val="VerbatimChar"/>
        </w:rPr>
        <w:t>SOAPAction: "http://www.openoandm.org/ws-isbm/ReadRequest"</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&lt;wsse:Password&gt;9gy#gXENxph8?W&lt;/wsse:Password&gt;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&lt;isbm:ReadRequest xmlns:isbm="http://www.openoandm.org/ws-isbm/"&gt;</w:t>
      </w:r>
      <w:r>
        <w:br/>
      </w:r>
      <w:r>
        <w:rPr>
          <w:rStyle w:val="VerbatimChar"/>
        </w:rPr>
        <w:t xml:space="preserve">      &lt;isbm:SessionID&gt;16ee00f6-8fa9-4e80-8c36-a9d6d2bdb551&lt;/isbm:SessionID&gt;</w:t>
      </w:r>
      <w:r>
        <w:br/>
      </w:r>
      <w:r>
        <w:rPr>
          <w:rStyle w:val="VerbatimChar"/>
        </w:rPr>
        <w:t xml:space="preserve">    &lt;/isbm:ReadRequest&gt;</w:t>
      </w:r>
      <w:r>
        <w:br/>
      </w:r>
      <w:r>
        <w:rPr>
          <w:rStyle w:val="VerbatimChar"/>
        </w:rPr>
        <w:t xml:space="preserve">  &lt;/soap:Body&gt;</w:t>
      </w:r>
      <w:r>
        <w:br/>
      </w:r>
      <w:r>
        <w:rPr>
          <w:rStyle w:val="VerbatimChar"/>
        </w:rPr>
        <w:t>&lt;/soap:Envelope&gt;</w:t>
      </w:r>
    </w:p>
    <w:p w14:paraId="499A8281" w14:textId="77777777" w:rsidR="00BB0129" w:rsidRDefault="00E83E4F" w:rsidP="00A86060">
      <w:pPr>
        <w:pStyle w:val="AppendixHeading4"/>
        <w:pPrChange w:id="1002" w:author="Dennis Brandl" w:date="2019-11-25T19:15:00Z">
          <w:pPr>
            <w:pStyle w:val="Heading5"/>
          </w:pPr>
        </w:pPrChange>
      </w:pPr>
      <w:bookmarkStart w:id="1003" w:name="http-response-19"/>
      <w:bookmarkEnd w:id="1003"/>
      <w:r>
        <w:t>HTTP Response</w:t>
      </w:r>
    </w:p>
    <w:p w14:paraId="478D5A3E" w14:textId="77777777" w:rsidR="00BB0129" w:rsidRDefault="00E83E4F" w:rsidP="00A86060">
      <w:pPr>
        <w:pStyle w:val="SourceCode"/>
        <w:pPrChange w:id="1004"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529</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&lt;isbm:ReadRequestResponse xmlns:isbm="http://www.openoandm.org/ws-isbm/"&gt;</w:t>
      </w:r>
      <w:r>
        <w:br/>
      </w:r>
      <w:r>
        <w:rPr>
          <w:rStyle w:val="VerbatimChar"/>
        </w:rPr>
        <w:t xml:space="preserve">      &lt;isbm:RequestMessage&gt;</w:t>
      </w:r>
      <w:r>
        <w:br/>
      </w:r>
      <w:r>
        <w:rPr>
          <w:rStyle w:val="VerbatimChar"/>
        </w:rPr>
        <w:t xml:space="preserve">        &lt;isbm:MessageID&gt;e8cfecb1-d2fc-4167-88f7-c90d60fc53ee&lt;/isbm:MessageID&gt;</w:t>
      </w:r>
      <w:r>
        <w:br/>
      </w:r>
      <w:r>
        <w:rPr>
          <w:rStyle w:val="VerbatimChar"/>
        </w:rPr>
        <w:t xml:space="preserve">        &lt;isbm:MessageContent&gt;</w:t>
      </w:r>
      <w:r>
        <w:br/>
      </w:r>
      <w:r>
        <w:rPr>
          <w:rStyle w:val="VerbatimChar"/>
        </w:rPr>
        <w:t xml:space="preserve">          &lt;Text&gt;Ping!&lt;/Text&gt;</w:t>
      </w:r>
      <w:r>
        <w:br/>
      </w:r>
      <w:r>
        <w:rPr>
          <w:rStyle w:val="VerbatimChar"/>
        </w:rPr>
        <w:t xml:space="preserve">        &lt;/isbm:MessageContent&gt;</w:t>
      </w:r>
      <w:r>
        <w:br/>
      </w:r>
      <w:r>
        <w:rPr>
          <w:rStyle w:val="VerbatimChar"/>
        </w:rPr>
        <w:t xml:space="preserve">        &lt;isbm:Topic&gt;Text&lt;/isbm:Topic&gt;</w:t>
      </w:r>
      <w:r>
        <w:br/>
      </w:r>
      <w:r>
        <w:rPr>
          <w:rStyle w:val="VerbatimChar"/>
        </w:rPr>
        <w:t xml:space="preserve">      &lt;/isbm:RequestMessage&gt;</w:t>
      </w:r>
      <w:r>
        <w:br/>
      </w:r>
      <w:r>
        <w:rPr>
          <w:rStyle w:val="VerbatimChar"/>
        </w:rPr>
        <w:t xml:space="preserve">    &lt;/isbm:ReadRequestResponse&gt;</w:t>
      </w:r>
      <w:r>
        <w:br/>
      </w:r>
      <w:r>
        <w:rPr>
          <w:rStyle w:val="VerbatimChar"/>
        </w:rPr>
        <w:t xml:space="preserve">  &lt;/soap:Body&gt;</w:t>
      </w:r>
      <w:r>
        <w:br/>
      </w:r>
      <w:r>
        <w:rPr>
          <w:rStyle w:val="VerbatimChar"/>
        </w:rPr>
        <w:t>&lt;/soap:Envelope&gt;</w:t>
      </w:r>
    </w:p>
    <w:p w14:paraId="14CBCC06" w14:textId="5117145F" w:rsidR="00BB0129" w:rsidRDefault="00E83E4F" w:rsidP="00BF5A6C">
      <w:pPr>
        <w:pStyle w:val="AppendixHeading3"/>
      </w:pPr>
      <w:bookmarkStart w:id="1005" w:name="removerequest"/>
      <w:bookmarkStart w:id="1006" w:name="_Toc25357242"/>
      <w:bookmarkStart w:id="1007" w:name="_Toc25447255"/>
      <w:bookmarkEnd w:id="1005"/>
      <w:r>
        <w:lastRenderedPageBreak/>
        <w:t>RemoveRequest</w:t>
      </w:r>
      <w:bookmarkEnd w:id="1006"/>
      <w:bookmarkEnd w:id="1007"/>
    </w:p>
    <w:p w14:paraId="695ED14D" w14:textId="77777777" w:rsidR="00BB0129" w:rsidRDefault="00E83E4F" w:rsidP="00E44B0A">
      <w:pPr>
        <w:pStyle w:val="BodyText"/>
      </w:pPr>
      <w:r>
        <w:t>The Provider Application removes the request message from the ISBM Service Provider.</w:t>
      </w:r>
    </w:p>
    <w:p w14:paraId="75906FFB" w14:textId="77777777" w:rsidR="00BB0129" w:rsidRDefault="00E83E4F" w:rsidP="00A86060">
      <w:pPr>
        <w:pStyle w:val="AppendixHeading4"/>
        <w:pPrChange w:id="1008" w:author="Dennis Brandl" w:date="2019-11-25T19:15:00Z">
          <w:pPr>
            <w:pStyle w:val="Heading5"/>
          </w:pPr>
        </w:pPrChange>
      </w:pPr>
      <w:bookmarkStart w:id="1009" w:name="http-request-20"/>
      <w:bookmarkEnd w:id="1009"/>
      <w:r>
        <w:t>HTTP Request</w:t>
      </w:r>
    </w:p>
    <w:p w14:paraId="4124D76F" w14:textId="77777777" w:rsidR="00BB0129" w:rsidRDefault="00E83E4F" w:rsidP="00A86060">
      <w:pPr>
        <w:pStyle w:val="SourceCode"/>
        <w:pPrChange w:id="1010" w:author="Dennis Brandl" w:date="2019-11-25T19:17:00Z">
          <w:pPr>
            <w:pStyle w:val="AppendixHeading4"/>
          </w:pPr>
        </w:pPrChange>
      </w:pPr>
      <w:r>
        <w:rPr>
          <w:rStyle w:val="VerbatimChar"/>
        </w:rPr>
        <w:t>POST /ProviderRequestService HTTP/1.1</w:t>
      </w:r>
      <w:r>
        <w:br/>
      </w:r>
      <w:r>
        <w:rPr>
          <w:rStyle w:val="VerbatimChar"/>
        </w:rPr>
        <w:t>Host: ws-isbm.example.com</w:t>
      </w:r>
      <w:r>
        <w:br/>
      </w:r>
      <w:r>
        <w:rPr>
          <w:rStyle w:val="VerbatimChar"/>
        </w:rPr>
        <w:t>Content-Type: text/xml; charset=utf-8</w:t>
      </w:r>
      <w:r>
        <w:br/>
      </w:r>
      <w:r>
        <w:rPr>
          <w:rStyle w:val="VerbatimChar"/>
        </w:rPr>
        <w:t>Content-Length: 669</w:t>
      </w:r>
      <w:r>
        <w:br/>
      </w:r>
      <w:r>
        <w:rPr>
          <w:rStyle w:val="VerbatimChar"/>
        </w:rPr>
        <w:t>SOAPAction: "http://www.openoandm.org/ws-isbm/RemoveRequest"</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&lt;wsse:Password&gt;9gy#gXENxph8?W&lt;/wsse:Password&gt;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&lt;isbm:RemoveRequest xmlns:isbm="http://www.openoandm.org/ws-isbm/"&gt;</w:t>
      </w:r>
      <w:r>
        <w:br/>
      </w:r>
      <w:r>
        <w:rPr>
          <w:rStyle w:val="VerbatimChar"/>
        </w:rPr>
        <w:t xml:space="preserve">      &lt;isbm:SessionID&gt;16ee00f6-8fa9-4e80-8c36-a9d6d2bdb551&lt;&lt;/isbm:SessionID&gt;</w:t>
      </w:r>
      <w:r>
        <w:br/>
      </w:r>
      <w:r>
        <w:rPr>
          <w:rStyle w:val="VerbatimChar"/>
        </w:rPr>
        <w:t xml:space="preserve">    &lt;/isbm:RemoveRequest&gt;</w:t>
      </w:r>
      <w:r>
        <w:br/>
      </w:r>
      <w:r>
        <w:rPr>
          <w:rStyle w:val="VerbatimChar"/>
        </w:rPr>
        <w:t xml:space="preserve">  &lt;/soap:Body&gt;</w:t>
      </w:r>
      <w:r>
        <w:br/>
      </w:r>
      <w:r>
        <w:rPr>
          <w:rStyle w:val="VerbatimChar"/>
        </w:rPr>
        <w:t>&lt;/soap:Envelope&gt;</w:t>
      </w:r>
    </w:p>
    <w:p w14:paraId="3D69A2DA" w14:textId="77777777" w:rsidR="00BB0129" w:rsidRDefault="00E83E4F" w:rsidP="00A86060">
      <w:pPr>
        <w:pStyle w:val="AppendixHeading4"/>
        <w:pPrChange w:id="1011" w:author="Dennis Brandl" w:date="2019-11-25T19:15:00Z">
          <w:pPr>
            <w:pStyle w:val="Heading5"/>
          </w:pPr>
        </w:pPrChange>
      </w:pPr>
      <w:bookmarkStart w:id="1012" w:name="http-response-20"/>
      <w:bookmarkEnd w:id="1012"/>
      <w:r>
        <w:t>HTTP Response</w:t>
      </w:r>
    </w:p>
    <w:p w14:paraId="189963C2" w14:textId="77777777" w:rsidR="00BB0129" w:rsidRDefault="00E83E4F" w:rsidP="00A86060">
      <w:pPr>
        <w:pStyle w:val="SourceCode"/>
        <w:pPrChange w:id="1013"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238</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&lt;isbm:RemoveRequestResponse xmlns:isbm="http://www.openoandm.org/ws-isbm/"/&gt;</w:t>
      </w:r>
      <w:r>
        <w:br/>
      </w:r>
      <w:r>
        <w:rPr>
          <w:rStyle w:val="VerbatimChar"/>
        </w:rPr>
        <w:t xml:space="preserve">  &lt;/soap:Body&gt;</w:t>
      </w:r>
      <w:r>
        <w:br/>
      </w:r>
      <w:r>
        <w:rPr>
          <w:rStyle w:val="VerbatimChar"/>
        </w:rPr>
        <w:t>&lt;/soap:Envelope&gt;</w:t>
      </w:r>
    </w:p>
    <w:p w14:paraId="4F94C5CB" w14:textId="54CF6E96" w:rsidR="00BB0129" w:rsidRDefault="00E83E4F" w:rsidP="00BF5A6C">
      <w:pPr>
        <w:pStyle w:val="AppendixHeading3"/>
      </w:pPr>
      <w:bookmarkStart w:id="1014" w:name="postresponse"/>
      <w:bookmarkStart w:id="1015" w:name="_Toc25357243"/>
      <w:bookmarkStart w:id="1016" w:name="_Toc25447256"/>
      <w:bookmarkEnd w:id="1014"/>
      <w:r>
        <w:t>PostResponse</w:t>
      </w:r>
      <w:bookmarkEnd w:id="1015"/>
      <w:bookmarkEnd w:id="1016"/>
    </w:p>
    <w:p w14:paraId="1974DF0E" w14:textId="77777777" w:rsidR="00BB0129" w:rsidRDefault="00E83E4F" w:rsidP="00E44B0A">
      <w:pPr>
        <w:pStyle w:val="BodyText"/>
      </w:pPr>
      <w:r>
        <w:t>The Provider Application posts a response message to the ISBM Service Provider.</w:t>
      </w:r>
    </w:p>
    <w:p w14:paraId="339DDB8D" w14:textId="77777777" w:rsidR="00BB0129" w:rsidRDefault="00E83E4F" w:rsidP="00A86060">
      <w:pPr>
        <w:pStyle w:val="AppendixHeading4"/>
        <w:pPrChange w:id="1017" w:author="Dennis Brandl" w:date="2019-11-25T19:15:00Z">
          <w:pPr>
            <w:pStyle w:val="Heading5"/>
          </w:pPr>
        </w:pPrChange>
      </w:pPr>
      <w:bookmarkStart w:id="1018" w:name="http-request-21"/>
      <w:bookmarkEnd w:id="1018"/>
      <w:r>
        <w:t>HTTP Request</w:t>
      </w:r>
    </w:p>
    <w:p w14:paraId="49FC844B" w14:textId="77777777" w:rsidR="00BB0129" w:rsidRDefault="00E83E4F" w:rsidP="00A86060">
      <w:pPr>
        <w:pStyle w:val="SourceCode"/>
        <w:pPrChange w:id="1019" w:author="Dennis Brandl" w:date="2019-11-25T19:17:00Z">
          <w:pPr>
            <w:pStyle w:val="AppendixHeading4"/>
          </w:pPr>
        </w:pPrChange>
      </w:pPr>
      <w:r>
        <w:rPr>
          <w:rStyle w:val="VerbatimChar"/>
        </w:rPr>
        <w:t>POST /ProviderRequestService HTTP/1.1</w:t>
      </w:r>
      <w:r>
        <w:br/>
      </w:r>
      <w:r>
        <w:rPr>
          <w:rStyle w:val="VerbatimChar"/>
        </w:rPr>
        <w:t>Host: ws-isbm.example.com</w:t>
      </w:r>
      <w:r>
        <w:br/>
      </w:r>
      <w:r>
        <w:rPr>
          <w:rStyle w:val="VerbatimChar"/>
        </w:rPr>
        <w:t>Content-Type: text/xml; charset=utf-8</w:t>
      </w:r>
      <w:r>
        <w:br/>
      </w:r>
      <w:r>
        <w:rPr>
          <w:rStyle w:val="VerbatimChar"/>
        </w:rPr>
        <w:t>Content-Length: 840</w:t>
      </w:r>
      <w:r>
        <w:br/>
      </w:r>
      <w:r>
        <w:rPr>
          <w:rStyle w:val="VerbatimChar"/>
        </w:rPr>
        <w:t>SOAPAction: "http://www.openoandm.org/ws-isbm/PostResponse"</w:t>
      </w:r>
      <w:r>
        <w:br/>
      </w:r>
      <w:r>
        <w:br/>
      </w:r>
      <w:r>
        <w:rPr>
          <w:rStyle w:val="VerbatimChar"/>
        </w:rPr>
        <w:t>&lt;?xml version="1.0" encoding="UTF-8"?&gt;</w:t>
      </w:r>
      <w:r>
        <w:br/>
      </w:r>
      <w:r>
        <w:rPr>
          <w:rStyle w:val="VerbatimChar"/>
        </w:rPr>
        <w:lastRenderedPageBreak/>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&lt;wsse:Password&gt;9gy#gXENxph8?W&lt;/wsse:Password&gt;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&lt;isbm:PostResponse xmlns:isbm="http://www.openoandm.org/ws-isbm/"&gt;</w:t>
      </w:r>
      <w:r>
        <w:br/>
      </w:r>
      <w:r>
        <w:rPr>
          <w:rStyle w:val="VerbatimChar"/>
        </w:rPr>
        <w:t xml:space="preserve">      &lt;isbm:SessionID&gt;16ee00f6-8fa9-4e80-8c36-a9d6d2bdb551&lt;/isbm:SessionID&gt;</w:t>
      </w:r>
      <w:r>
        <w:br/>
      </w:r>
      <w:r>
        <w:rPr>
          <w:rStyle w:val="VerbatimChar"/>
        </w:rPr>
        <w:t xml:space="preserve">      &lt;isbm:RequestMessageID&gt;e8cfecb1-d2fc-4167-88f7-c90d60fc53ee&lt;/isbm:RequestMessageID&gt;</w:t>
      </w:r>
      <w:r>
        <w:br/>
      </w:r>
      <w:r>
        <w:rPr>
          <w:rStyle w:val="VerbatimChar"/>
        </w:rPr>
        <w:t xml:space="preserve">      &lt;isbm:MessageContent&gt;</w:t>
      </w:r>
      <w:r>
        <w:br/>
      </w:r>
      <w:r>
        <w:rPr>
          <w:rStyle w:val="VerbatimChar"/>
        </w:rPr>
        <w:t xml:space="preserve">        &lt;Text&gt;Pong!&lt;/Text&gt;</w:t>
      </w:r>
      <w:r>
        <w:br/>
      </w:r>
      <w:r>
        <w:rPr>
          <w:rStyle w:val="VerbatimChar"/>
        </w:rPr>
        <w:t xml:space="preserve">      &lt;/isbm:MessageContent&gt;</w:t>
      </w:r>
      <w:r>
        <w:br/>
      </w:r>
      <w:r>
        <w:rPr>
          <w:rStyle w:val="VerbatimChar"/>
        </w:rPr>
        <w:t xml:space="preserve">    &lt;/isbm:PostResponse&gt;</w:t>
      </w:r>
      <w:r>
        <w:br/>
      </w:r>
      <w:r>
        <w:rPr>
          <w:rStyle w:val="VerbatimChar"/>
        </w:rPr>
        <w:t xml:space="preserve">  &lt;/soap:Body&gt;</w:t>
      </w:r>
      <w:r>
        <w:br/>
      </w:r>
      <w:r>
        <w:rPr>
          <w:rStyle w:val="VerbatimChar"/>
        </w:rPr>
        <w:t>&lt;/soap:Envelope&gt;</w:t>
      </w:r>
    </w:p>
    <w:p w14:paraId="776C0370" w14:textId="77777777" w:rsidR="00BB0129" w:rsidRDefault="00E83E4F" w:rsidP="00A86060">
      <w:pPr>
        <w:pStyle w:val="AppendixHeading4"/>
        <w:pPrChange w:id="1020" w:author="Dennis Brandl" w:date="2019-11-25T19:16:00Z">
          <w:pPr>
            <w:pStyle w:val="Heading5"/>
          </w:pPr>
        </w:pPrChange>
      </w:pPr>
      <w:bookmarkStart w:id="1021" w:name="http-response-21"/>
      <w:bookmarkEnd w:id="1021"/>
      <w:r>
        <w:t>HTTP Response</w:t>
      </w:r>
    </w:p>
    <w:p w14:paraId="05CCE9DC" w14:textId="77777777" w:rsidR="00BB0129" w:rsidRDefault="00E83E4F" w:rsidP="00A86060">
      <w:pPr>
        <w:pStyle w:val="SourceCode"/>
        <w:pPrChange w:id="1022"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237</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&lt;isbm:PostResponseResponse xmlns:isbm="http://www.openoandm.org/ws-isbm/"/&gt;</w:t>
      </w:r>
      <w:r>
        <w:br/>
      </w:r>
      <w:r>
        <w:rPr>
          <w:rStyle w:val="VerbatimChar"/>
        </w:rPr>
        <w:t xml:space="preserve">  &lt;/soap:Body&gt;</w:t>
      </w:r>
      <w:r>
        <w:br/>
      </w:r>
      <w:r>
        <w:rPr>
          <w:rStyle w:val="VerbatimChar"/>
        </w:rPr>
        <w:t>&lt;/soap:Envelope&gt;</w:t>
      </w:r>
    </w:p>
    <w:p w14:paraId="21344E4D" w14:textId="10596A6B" w:rsidR="00BB0129" w:rsidRDefault="00E83E4F" w:rsidP="00BF5A6C">
      <w:pPr>
        <w:pStyle w:val="AppendixHeading3"/>
      </w:pPr>
      <w:bookmarkStart w:id="1023" w:name="notifylistener-2"/>
      <w:bookmarkStart w:id="1024" w:name="_Toc25357244"/>
      <w:bookmarkStart w:id="1025" w:name="_Toc25447257"/>
      <w:bookmarkEnd w:id="1023"/>
      <w:r>
        <w:t>NotifyListener</w:t>
      </w:r>
      <w:bookmarkEnd w:id="1024"/>
      <w:bookmarkEnd w:id="1025"/>
    </w:p>
    <w:p w14:paraId="6EACAE58" w14:textId="77777777" w:rsidR="00BB0129" w:rsidRDefault="00E83E4F" w:rsidP="00E44B0A">
      <w:pPr>
        <w:pStyle w:val="BodyText"/>
      </w:pPr>
      <w:r>
        <w:t>The ISBM Service Provider notifies the Consumer Application of an applicable response message.</w:t>
      </w:r>
    </w:p>
    <w:p w14:paraId="71A96605" w14:textId="77777777" w:rsidR="00BB0129" w:rsidRDefault="00E83E4F" w:rsidP="00A86060">
      <w:pPr>
        <w:pStyle w:val="AppendixHeading4"/>
        <w:pPrChange w:id="1026" w:author="Dennis Brandl" w:date="2019-11-25T19:16:00Z">
          <w:pPr>
            <w:pStyle w:val="Heading5"/>
          </w:pPr>
        </w:pPrChange>
      </w:pPr>
      <w:bookmarkStart w:id="1027" w:name="http-request-22"/>
      <w:bookmarkEnd w:id="1027"/>
      <w:r>
        <w:t>HTTP Request</w:t>
      </w:r>
    </w:p>
    <w:p w14:paraId="0ABBB7FE" w14:textId="77777777" w:rsidR="00BB0129" w:rsidRDefault="00E83E4F" w:rsidP="00A86060">
      <w:pPr>
        <w:pStyle w:val="SourceCode"/>
        <w:pPrChange w:id="1028" w:author="Dennis Brandl" w:date="2019-11-25T19:17:00Z">
          <w:pPr>
            <w:pStyle w:val="AppendixHeading4"/>
          </w:pPr>
        </w:pPrChange>
      </w:pPr>
      <w:r>
        <w:rPr>
          <w:rStyle w:val="VerbatimChar"/>
        </w:rPr>
        <w:t>POST /NotifyListener HTTP/1.1</w:t>
      </w:r>
      <w:r>
        <w:br/>
      </w:r>
      <w:r>
        <w:rPr>
          <w:rStyle w:val="VerbatimChar"/>
        </w:rPr>
        <w:t>Host: consumer.example.com</w:t>
      </w:r>
      <w:r>
        <w:br/>
      </w:r>
      <w:r>
        <w:rPr>
          <w:rStyle w:val="VerbatimChar"/>
        </w:rPr>
        <w:t>Content-Type: text/xml; charset=utf-8</w:t>
      </w:r>
      <w:r>
        <w:br/>
      </w:r>
      <w:r>
        <w:rPr>
          <w:rStyle w:val="VerbatimChar"/>
        </w:rPr>
        <w:t>Content-Length: 498</w:t>
      </w:r>
      <w:r>
        <w:br/>
      </w:r>
      <w:r>
        <w:rPr>
          <w:rStyle w:val="VerbatimChar"/>
        </w:rPr>
        <w:t>SOAPAction: "http://www.openoandm.org/ws-isbm/NotifyListener"</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&lt;isbm:NotifyListener xmlns:isbm="http://www.openoandm.org/ws-isbm/"&gt;</w:t>
      </w:r>
      <w:r>
        <w:br/>
      </w:r>
      <w:r>
        <w:rPr>
          <w:rStyle w:val="VerbatimChar"/>
        </w:rPr>
        <w:t xml:space="preserve">      &lt;isbm:SessionID&gt;a9b5c71a-d1b5-4fc8-81d1-ba1fee3af0df&lt;/isbm:SessionID&gt;</w:t>
      </w:r>
      <w:r>
        <w:br/>
      </w:r>
      <w:r>
        <w:rPr>
          <w:rStyle w:val="VerbatimChar"/>
        </w:rPr>
        <w:t xml:space="preserve">      &lt;isbm:MessageID&gt;af250a33-d5af-4c25-bb57-56802d8fea79&lt;/isbm:MessageID&gt;</w:t>
      </w:r>
      <w:r>
        <w:br/>
      </w:r>
      <w:r>
        <w:rPr>
          <w:rStyle w:val="VerbatimChar"/>
        </w:rPr>
        <w:t xml:space="preserve">      &lt;isbm:RequestMessageID&gt;e8cfecb1-d2fc-4167-88f7-c90d60fc53ee&lt;/isbm:RequestMessageID&gt;</w:t>
      </w:r>
      <w:r>
        <w:br/>
      </w:r>
      <w:r>
        <w:rPr>
          <w:rStyle w:val="VerbatimChar"/>
        </w:rPr>
        <w:t xml:space="preserve">    &lt;/isbm:NotifyListener&gt;</w:t>
      </w:r>
      <w:r>
        <w:br/>
      </w:r>
      <w:r>
        <w:rPr>
          <w:rStyle w:val="VerbatimChar"/>
        </w:rPr>
        <w:t xml:space="preserve">  &lt;/soap:Body&gt;</w:t>
      </w:r>
      <w:r>
        <w:br/>
      </w:r>
      <w:r>
        <w:rPr>
          <w:rStyle w:val="VerbatimChar"/>
        </w:rPr>
        <w:t>&lt;/soap:Envelope&gt;</w:t>
      </w:r>
    </w:p>
    <w:p w14:paraId="5E8E4D95" w14:textId="77777777" w:rsidR="00BB0129" w:rsidRDefault="00E83E4F" w:rsidP="00A86060">
      <w:pPr>
        <w:pStyle w:val="AppendixHeading4"/>
        <w:pPrChange w:id="1029" w:author="Dennis Brandl" w:date="2019-11-25T19:16:00Z">
          <w:pPr>
            <w:pStyle w:val="Heading5"/>
          </w:pPr>
        </w:pPrChange>
      </w:pPr>
      <w:bookmarkStart w:id="1030" w:name="http-response-22"/>
      <w:bookmarkEnd w:id="1030"/>
      <w:r>
        <w:lastRenderedPageBreak/>
        <w:t>HTTP Response</w:t>
      </w:r>
    </w:p>
    <w:p w14:paraId="144343D1" w14:textId="77777777" w:rsidR="00BB0129" w:rsidRDefault="00E83E4F" w:rsidP="00A86060">
      <w:pPr>
        <w:pStyle w:val="SourceCode"/>
        <w:pPrChange w:id="1031"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&lt;isbm:NotifyListenerResponse xmlns:isbm="http://www.openoandm.org/ws-isbm/"/&gt;</w:t>
      </w:r>
      <w:r>
        <w:br/>
      </w:r>
      <w:r>
        <w:rPr>
          <w:rStyle w:val="VerbatimChar"/>
        </w:rPr>
        <w:t xml:space="preserve">  &lt;/soap:Body&gt;</w:t>
      </w:r>
      <w:r>
        <w:br/>
      </w:r>
      <w:r>
        <w:rPr>
          <w:rStyle w:val="VerbatimChar"/>
        </w:rPr>
        <w:t>&lt;/soap:Envelope&gt;</w:t>
      </w:r>
    </w:p>
    <w:p w14:paraId="738D77F9" w14:textId="15683B21" w:rsidR="00BB0129" w:rsidRDefault="00E83E4F" w:rsidP="00BF5A6C">
      <w:pPr>
        <w:pStyle w:val="AppendixHeading3"/>
      </w:pPr>
      <w:bookmarkStart w:id="1032" w:name="readresponse"/>
      <w:bookmarkStart w:id="1033" w:name="_Toc25357245"/>
      <w:bookmarkStart w:id="1034" w:name="_Toc25447258"/>
      <w:bookmarkEnd w:id="1032"/>
      <w:r>
        <w:t>ReadResponse</w:t>
      </w:r>
      <w:bookmarkEnd w:id="1033"/>
      <w:bookmarkEnd w:id="1034"/>
    </w:p>
    <w:p w14:paraId="15407D80" w14:textId="77777777" w:rsidR="00BB0129" w:rsidRDefault="00E83E4F" w:rsidP="00E44B0A">
      <w:pPr>
        <w:pStyle w:val="BodyText"/>
      </w:pPr>
      <w:r>
        <w:t>The Consumer Application reads the response message from the ISBM Service Provider.</w:t>
      </w:r>
    </w:p>
    <w:p w14:paraId="661B5CA8" w14:textId="77777777" w:rsidR="00BB0129" w:rsidRDefault="00E83E4F" w:rsidP="00A86060">
      <w:pPr>
        <w:pStyle w:val="AppendixHeading4"/>
        <w:pPrChange w:id="1035" w:author="Dennis Brandl" w:date="2019-11-25T19:16:00Z">
          <w:pPr>
            <w:pStyle w:val="Heading5"/>
          </w:pPr>
        </w:pPrChange>
      </w:pPr>
      <w:bookmarkStart w:id="1036" w:name="http-request-23"/>
      <w:bookmarkEnd w:id="1036"/>
      <w:r>
        <w:t>HTTP Request</w:t>
      </w:r>
    </w:p>
    <w:p w14:paraId="42BE8BF9" w14:textId="77777777" w:rsidR="00BB0129" w:rsidRDefault="00E83E4F" w:rsidP="00A86060">
      <w:pPr>
        <w:pStyle w:val="SourceCode"/>
        <w:pPrChange w:id="1037" w:author="Dennis Brandl" w:date="2019-11-25T19:17:00Z">
          <w:pPr>
            <w:pStyle w:val="AppendixHeading4"/>
          </w:pPr>
        </w:pPrChange>
      </w:pPr>
      <w:r>
        <w:rPr>
          <w:rStyle w:val="VerbatimChar"/>
        </w:rPr>
        <w:t>POST /ConsumerRequestService HTTP/1.1</w:t>
      </w:r>
      <w:r>
        <w:br/>
      </w:r>
      <w:r>
        <w:rPr>
          <w:rStyle w:val="VerbatimChar"/>
        </w:rPr>
        <w:t>Host: ws-isbm.example.com</w:t>
      </w:r>
      <w:r>
        <w:br/>
      </w:r>
      <w:r>
        <w:rPr>
          <w:rStyle w:val="VerbatimChar"/>
        </w:rPr>
        <w:t>Content-Type: text/xml; charset=utf-8</w:t>
      </w:r>
      <w:r>
        <w:br/>
      </w:r>
      <w:r>
        <w:rPr>
          <w:rStyle w:val="VerbatimChar"/>
        </w:rPr>
        <w:t>Content-Length: 756</w:t>
      </w:r>
      <w:r>
        <w:br/>
      </w:r>
      <w:r>
        <w:rPr>
          <w:rStyle w:val="VerbatimChar"/>
        </w:rPr>
        <w:t>SOAPAction: "http://www.openoandm.org/ws-isbm/ReadResponse"</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&lt;wsse:Password&gt;^Um.7oFM9jrnnC&lt;/wsse:Password&gt;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&lt;isbm:ReadResponse xmlns:isbm="http://www.openoandm.org/ws-isbm/"&gt;</w:t>
      </w:r>
      <w:r>
        <w:br/>
      </w:r>
      <w:r>
        <w:rPr>
          <w:rStyle w:val="VerbatimChar"/>
        </w:rPr>
        <w:t xml:space="preserve">      &lt;isbm:SessionID&gt;a9b5c71a-d1b5-4fc8-81d1-ba1fee3af0df&lt;/isbm:SessionID&gt;</w:t>
      </w:r>
      <w:r>
        <w:br/>
      </w:r>
      <w:r>
        <w:rPr>
          <w:rStyle w:val="VerbatimChar"/>
        </w:rPr>
        <w:t xml:space="preserve">      &lt;isbm:RequestMessageID&gt;e8cfecb1-d2fc-4167-88f7-c90d60fc53ee&lt;/isbm:RequestMessageID&gt;</w:t>
      </w:r>
      <w:r>
        <w:br/>
      </w:r>
      <w:r>
        <w:rPr>
          <w:rStyle w:val="VerbatimChar"/>
        </w:rPr>
        <w:t xml:space="preserve">    &lt;/isbm:ReadResponse&gt;</w:t>
      </w:r>
      <w:r>
        <w:br/>
      </w:r>
      <w:r>
        <w:rPr>
          <w:rStyle w:val="VerbatimChar"/>
        </w:rPr>
        <w:t xml:space="preserve">  &lt;/soap:Body&gt;</w:t>
      </w:r>
      <w:r>
        <w:br/>
      </w:r>
      <w:r>
        <w:rPr>
          <w:rStyle w:val="VerbatimChar"/>
        </w:rPr>
        <w:t>&lt;/soap:Envelope&gt;</w:t>
      </w:r>
    </w:p>
    <w:p w14:paraId="230C9B5D" w14:textId="77777777" w:rsidR="00BB0129" w:rsidRDefault="00E83E4F" w:rsidP="00A86060">
      <w:pPr>
        <w:pStyle w:val="AppendixHeading4"/>
        <w:pPrChange w:id="1038" w:author="Dennis Brandl" w:date="2019-11-25T19:16:00Z">
          <w:pPr>
            <w:pStyle w:val="Heading5"/>
          </w:pPr>
        </w:pPrChange>
      </w:pPr>
      <w:bookmarkStart w:id="1039" w:name="http-response-23"/>
      <w:bookmarkEnd w:id="1039"/>
      <w:r>
        <w:t>HTTP Response</w:t>
      </w:r>
    </w:p>
    <w:p w14:paraId="35B0F256" w14:textId="77777777" w:rsidR="00BB0129" w:rsidRDefault="00E83E4F" w:rsidP="00A86060">
      <w:pPr>
        <w:pStyle w:val="SourceCode"/>
        <w:pPrChange w:id="1040"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495</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&lt;isbm:ReadResponseResponse xmlns:isbm="http://www.openoandm.org/ws-isbm/"&gt;</w:t>
      </w:r>
      <w:r>
        <w:br/>
      </w:r>
      <w:r>
        <w:rPr>
          <w:rStyle w:val="VerbatimChar"/>
        </w:rPr>
        <w:t xml:space="preserve">      &lt;isbm:ResponseMessage&gt;</w:t>
      </w:r>
      <w:r>
        <w:br/>
      </w:r>
      <w:r>
        <w:rPr>
          <w:rStyle w:val="VerbatimChar"/>
        </w:rPr>
        <w:t xml:space="preserve">        &lt;isbm:MessageID&gt;af250a33-d5af-4c25-bb57-56802d8fea79&lt;/isbm:MessageID&gt;</w:t>
      </w:r>
      <w:r>
        <w:br/>
      </w:r>
      <w:r>
        <w:rPr>
          <w:rStyle w:val="VerbatimChar"/>
        </w:rPr>
        <w:lastRenderedPageBreak/>
        <w:t xml:space="preserve">        &lt;isbm:MessageContent&gt;</w:t>
      </w:r>
      <w:r>
        <w:br/>
      </w:r>
      <w:r>
        <w:rPr>
          <w:rStyle w:val="VerbatimChar"/>
        </w:rPr>
        <w:t xml:space="preserve">          &lt;Text&gt;Pong!&lt;/Text&gt;</w:t>
      </w:r>
      <w:r>
        <w:br/>
      </w:r>
      <w:r>
        <w:rPr>
          <w:rStyle w:val="VerbatimChar"/>
        </w:rPr>
        <w:t xml:space="preserve">        &lt;/isbm:MessageContent&gt;</w:t>
      </w:r>
      <w:r>
        <w:br/>
      </w:r>
      <w:r>
        <w:rPr>
          <w:rStyle w:val="VerbatimChar"/>
        </w:rPr>
        <w:t xml:space="preserve">      &lt;/isbm:ResponseMessage&gt;</w:t>
      </w:r>
      <w:r>
        <w:br/>
      </w:r>
      <w:r>
        <w:rPr>
          <w:rStyle w:val="VerbatimChar"/>
        </w:rPr>
        <w:t xml:space="preserve">    &lt;/isbm:ReadResponseResponse&gt;</w:t>
      </w:r>
      <w:r>
        <w:br/>
      </w:r>
      <w:r>
        <w:rPr>
          <w:rStyle w:val="VerbatimChar"/>
        </w:rPr>
        <w:t xml:space="preserve">  &lt;/soap:Body&gt;</w:t>
      </w:r>
      <w:r>
        <w:br/>
      </w:r>
      <w:r>
        <w:rPr>
          <w:rStyle w:val="VerbatimChar"/>
        </w:rPr>
        <w:t>&lt;/soap:Envelope&gt;</w:t>
      </w:r>
    </w:p>
    <w:p w14:paraId="604DA5E1" w14:textId="431FFD82" w:rsidR="00BB0129" w:rsidRDefault="00E83E4F" w:rsidP="00BF5A6C">
      <w:pPr>
        <w:pStyle w:val="AppendixHeading3"/>
      </w:pPr>
      <w:bookmarkStart w:id="1041" w:name="removeresponse"/>
      <w:bookmarkStart w:id="1042" w:name="_Toc25357246"/>
      <w:bookmarkStart w:id="1043" w:name="_Toc25447259"/>
      <w:bookmarkEnd w:id="1041"/>
      <w:r>
        <w:t>RemoveResponse</w:t>
      </w:r>
      <w:bookmarkEnd w:id="1042"/>
      <w:bookmarkEnd w:id="1043"/>
    </w:p>
    <w:p w14:paraId="1DE1A45F" w14:textId="77777777" w:rsidR="00BB0129" w:rsidRDefault="00E83E4F" w:rsidP="00E44B0A">
      <w:pPr>
        <w:pStyle w:val="BodyText"/>
      </w:pPr>
      <w:r>
        <w:t>The Consumer Application removes the response message from the ISBM Service Provider.</w:t>
      </w:r>
    </w:p>
    <w:p w14:paraId="746B9F1C" w14:textId="77777777" w:rsidR="00BB0129" w:rsidRDefault="00E83E4F" w:rsidP="00A86060">
      <w:pPr>
        <w:pStyle w:val="AppendixHeading4"/>
        <w:pPrChange w:id="1044" w:author="Dennis Brandl" w:date="2019-11-25T19:16:00Z">
          <w:pPr>
            <w:pStyle w:val="Heading5"/>
          </w:pPr>
        </w:pPrChange>
      </w:pPr>
      <w:bookmarkStart w:id="1045" w:name="http-request-24"/>
      <w:bookmarkEnd w:id="1045"/>
      <w:r>
        <w:t>HTTP Request</w:t>
      </w:r>
    </w:p>
    <w:p w14:paraId="5FC3E3C4" w14:textId="77777777" w:rsidR="00BB0129" w:rsidRDefault="00E83E4F" w:rsidP="00A86060">
      <w:pPr>
        <w:pStyle w:val="SourceCode"/>
        <w:pPrChange w:id="1046" w:author="Dennis Brandl" w:date="2019-11-25T19:17:00Z">
          <w:pPr>
            <w:pStyle w:val="AppendixHeading4"/>
          </w:pPr>
        </w:pPrChange>
      </w:pPr>
      <w:r>
        <w:rPr>
          <w:rStyle w:val="VerbatimChar"/>
        </w:rPr>
        <w:t>POST /ConsumerPublicationService HTTP/1.1</w:t>
      </w:r>
      <w:r>
        <w:br/>
      </w:r>
      <w:r>
        <w:rPr>
          <w:rStyle w:val="VerbatimChar"/>
        </w:rPr>
        <w:t>Host: ws-isbm.example.com</w:t>
      </w:r>
      <w:r>
        <w:br/>
      </w:r>
      <w:r>
        <w:rPr>
          <w:rStyle w:val="VerbatimChar"/>
        </w:rPr>
        <w:t>Content-Type: text/xml; charset=utf-8</w:t>
      </w:r>
      <w:r>
        <w:br/>
      </w:r>
      <w:r>
        <w:rPr>
          <w:rStyle w:val="VerbatimChar"/>
        </w:rPr>
        <w:t>Content-Length: 760</w:t>
      </w:r>
      <w:r>
        <w:br/>
      </w:r>
      <w:r>
        <w:rPr>
          <w:rStyle w:val="VerbatimChar"/>
        </w:rPr>
        <w:t>SOAPAction: "http://www.openoandm.org/ws-isbm/RemoveResponse"</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&lt;wsse:Password&gt;^Um.7oFM9jrnnC&lt;/wsse:Password&gt;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&lt;isbm:RemoveResponse xmlns:isbm="http://www.openoandm.org/ws-isbm/"&gt;</w:t>
      </w:r>
      <w:r>
        <w:br/>
      </w:r>
      <w:r>
        <w:rPr>
          <w:rStyle w:val="VerbatimChar"/>
        </w:rPr>
        <w:t xml:space="preserve">      &lt;isbm:SessionID&gt;a9b5c71a-d1b5-4fc8-81d1-ba1fee3af0df&lt;/isbm:SessionID&gt;</w:t>
      </w:r>
      <w:r>
        <w:br/>
      </w:r>
      <w:r>
        <w:rPr>
          <w:rStyle w:val="VerbatimChar"/>
        </w:rPr>
        <w:t xml:space="preserve">      &lt;isbm:RequestMessageID&gt;e8cfecb1-d2fc-4167-88f7-c90d60fc53ee&lt;/isbm:RequestMessageID&gt;</w:t>
      </w:r>
      <w:r>
        <w:br/>
      </w:r>
      <w:r>
        <w:rPr>
          <w:rStyle w:val="VerbatimChar"/>
        </w:rPr>
        <w:t xml:space="preserve">    &lt;/isbm:RemoveResponse&gt;</w:t>
      </w:r>
      <w:r>
        <w:br/>
      </w:r>
      <w:r>
        <w:rPr>
          <w:rStyle w:val="VerbatimChar"/>
        </w:rPr>
        <w:t xml:space="preserve">  &lt;/soap:Body&gt;</w:t>
      </w:r>
      <w:r>
        <w:br/>
      </w:r>
      <w:r>
        <w:rPr>
          <w:rStyle w:val="VerbatimChar"/>
        </w:rPr>
        <w:t>&lt;/soap:Envelope&gt;</w:t>
      </w:r>
    </w:p>
    <w:p w14:paraId="7905B3EF" w14:textId="77777777" w:rsidR="00BB0129" w:rsidRDefault="00E83E4F" w:rsidP="00A86060">
      <w:pPr>
        <w:pStyle w:val="AppendixHeading4"/>
        <w:pPrChange w:id="1047" w:author="Dennis Brandl" w:date="2019-11-25T19:16:00Z">
          <w:pPr>
            <w:pStyle w:val="Heading5"/>
          </w:pPr>
        </w:pPrChange>
      </w:pPr>
      <w:bookmarkStart w:id="1048" w:name="http-response-24"/>
      <w:bookmarkEnd w:id="1048"/>
      <w:r>
        <w:t>HTTP Response</w:t>
      </w:r>
    </w:p>
    <w:p w14:paraId="6AD4E0F1" w14:textId="77777777" w:rsidR="00BB0129" w:rsidRDefault="00E83E4F" w:rsidP="00A86060">
      <w:pPr>
        <w:pStyle w:val="SourceCode"/>
        <w:pPrChange w:id="1049"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&lt;isbm:RemoveResponseResponse xmlns:isbm="http://www.openoandm.org/ws-isbm/"/&gt;</w:t>
      </w:r>
      <w:r>
        <w:br/>
      </w:r>
      <w:r>
        <w:rPr>
          <w:rStyle w:val="VerbatimChar"/>
        </w:rPr>
        <w:t xml:space="preserve">  &lt;/soap:Body&gt;</w:t>
      </w:r>
      <w:r>
        <w:br/>
      </w:r>
      <w:r>
        <w:rPr>
          <w:rStyle w:val="VerbatimChar"/>
        </w:rPr>
        <w:t>&lt;/soap:Envelope&gt;</w:t>
      </w:r>
    </w:p>
    <w:p w14:paraId="03C666FB" w14:textId="4DCE1941" w:rsidR="00BB0129" w:rsidRDefault="00E83E4F" w:rsidP="00BF5A6C">
      <w:pPr>
        <w:pStyle w:val="AppendixHeading3"/>
      </w:pPr>
      <w:bookmarkStart w:id="1050" w:name="closeconsumerrequestsession"/>
      <w:bookmarkStart w:id="1051" w:name="_Toc25357247"/>
      <w:bookmarkStart w:id="1052" w:name="_Toc25447260"/>
      <w:bookmarkEnd w:id="1050"/>
      <w:r>
        <w:t>CloseConsumerRequestSession</w:t>
      </w:r>
      <w:bookmarkEnd w:id="1051"/>
      <w:bookmarkEnd w:id="1052"/>
    </w:p>
    <w:p w14:paraId="6D694E2C" w14:textId="77777777" w:rsidR="00BB0129" w:rsidRDefault="00E83E4F" w:rsidP="00E44B0A">
      <w:pPr>
        <w:pStyle w:val="BodyText"/>
      </w:pPr>
      <w:r>
        <w:t>The Consumer Application closes the consumer request session with the ISBM Service Provider.</w:t>
      </w:r>
    </w:p>
    <w:p w14:paraId="7BE8E784" w14:textId="77777777" w:rsidR="00BB0129" w:rsidRDefault="00E83E4F" w:rsidP="00A86060">
      <w:pPr>
        <w:pStyle w:val="AppendixHeading4"/>
        <w:pPrChange w:id="1053" w:author="Dennis Brandl" w:date="2019-11-25T19:16:00Z">
          <w:pPr>
            <w:pStyle w:val="Heading5"/>
          </w:pPr>
        </w:pPrChange>
      </w:pPr>
      <w:bookmarkStart w:id="1054" w:name="http-request-25"/>
      <w:bookmarkEnd w:id="1054"/>
      <w:r>
        <w:lastRenderedPageBreak/>
        <w:t>HTTP Request</w:t>
      </w:r>
    </w:p>
    <w:p w14:paraId="3106A4C5" w14:textId="77777777" w:rsidR="00BB0129" w:rsidRDefault="00E83E4F" w:rsidP="00A86060">
      <w:pPr>
        <w:pStyle w:val="SourceCode"/>
        <w:pPrChange w:id="1055" w:author="Dennis Brandl" w:date="2019-11-25T19:17:00Z">
          <w:pPr>
            <w:pStyle w:val="AppendixHeading4"/>
          </w:pPr>
        </w:pPrChange>
      </w:pPr>
      <w:r>
        <w:rPr>
          <w:rStyle w:val="VerbatimChar"/>
        </w:rPr>
        <w:t>POST /ConsumerRequestService HTTP/1.1</w:t>
      </w:r>
      <w:r>
        <w:br/>
      </w:r>
      <w:r>
        <w:rPr>
          <w:rStyle w:val="VerbatimChar"/>
        </w:rPr>
        <w:t>Host: ws-isbm.example.com</w:t>
      </w:r>
      <w:r>
        <w:br/>
      </w:r>
      <w:r>
        <w:rPr>
          <w:rStyle w:val="VerbatimChar"/>
        </w:rPr>
        <w:t>Content-Type: text/xml; charset=utf-8</w:t>
      </w:r>
      <w:r>
        <w:br/>
      </w:r>
      <w:r>
        <w:rPr>
          <w:rStyle w:val="VerbatimChar"/>
        </w:rPr>
        <w:t>Content-Length: 696</w:t>
      </w:r>
      <w:r>
        <w:br/>
      </w:r>
      <w:r>
        <w:rPr>
          <w:rStyle w:val="VerbatimChar"/>
        </w:rPr>
        <w:t>SOAPAction: "http://www.openoandm.org/ws-isbm/CloseConsumerRequestSession"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&lt;wsse:Password&gt;^Um.7oFM9jrnnC&lt;/wsse:Password&gt;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&lt;isbm:CloseConsumerRequestSession xmlns:isbm="http://www.openoandm.org/ws-isbm/"&gt;</w:t>
      </w:r>
      <w:r>
        <w:br/>
      </w:r>
      <w:r>
        <w:rPr>
          <w:rStyle w:val="VerbatimChar"/>
        </w:rPr>
        <w:t xml:space="preserve">      &lt;isbm:SessionID&gt;a9b5c71a-d1b5-4fc8-81d1-ba1fee3af0df&lt;/isbm:SessionID&gt;</w:t>
      </w:r>
      <w:r>
        <w:br/>
      </w:r>
      <w:r>
        <w:rPr>
          <w:rStyle w:val="VerbatimChar"/>
        </w:rPr>
        <w:t xml:space="preserve">    &lt;/isbm:CloseConsumerRequestSession&gt;</w:t>
      </w:r>
      <w:r>
        <w:br/>
      </w:r>
      <w:r>
        <w:rPr>
          <w:rStyle w:val="VerbatimChar"/>
        </w:rPr>
        <w:t xml:space="preserve">  &lt;/soap:Body&gt;</w:t>
      </w:r>
      <w:r>
        <w:br/>
      </w:r>
      <w:r>
        <w:rPr>
          <w:rStyle w:val="VerbatimChar"/>
        </w:rPr>
        <w:t>&lt;/soap:Envelope&gt;</w:t>
      </w:r>
    </w:p>
    <w:p w14:paraId="66EBF01B" w14:textId="77777777" w:rsidR="00BB0129" w:rsidRDefault="00E83E4F" w:rsidP="00A86060">
      <w:pPr>
        <w:pStyle w:val="AppendixHeading4"/>
        <w:pPrChange w:id="1056" w:author="Dennis Brandl" w:date="2019-11-25T19:16:00Z">
          <w:pPr>
            <w:pStyle w:val="Heading5"/>
          </w:pPr>
        </w:pPrChange>
      </w:pPr>
      <w:bookmarkStart w:id="1057" w:name="http-response-25"/>
      <w:bookmarkEnd w:id="1057"/>
      <w:r>
        <w:t>HTTP Response</w:t>
      </w:r>
    </w:p>
    <w:p w14:paraId="04673426" w14:textId="77777777" w:rsidR="00BB0129" w:rsidRDefault="00E83E4F" w:rsidP="00A86060">
      <w:pPr>
        <w:pStyle w:val="SourceCode"/>
        <w:pPrChange w:id="1058"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252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&lt;isbm:CloseConsumerRequestSessionResponse xmlns:isbm="http://www.openoandm.org/ws-isbm/"/&gt;</w:t>
      </w:r>
      <w:r>
        <w:br/>
      </w:r>
      <w:r>
        <w:rPr>
          <w:rStyle w:val="VerbatimChar"/>
        </w:rPr>
        <w:t xml:space="preserve">  &lt;/soap:Body&gt;</w:t>
      </w:r>
      <w:r>
        <w:br/>
      </w:r>
      <w:r>
        <w:rPr>
          <w:rStyle w:val="VerbatimChar"/>
        </w:rPr>
        <w:t>&lt;/soap:Envelope&gt;</w:t>
      </w:r>
    </w:p>
    <w:p w14:paraId="06483E58" w14:textId="0A637C43" w:rsidR="00BB0129" w:rsidRDefault="00E83E4F" w:rsidP="00BF5A6C">
      <w:pPr>
        <w:pStyle w:val="AppendixHeading3"/>
      </w:pPr>
      <w:bookmarkStart w:id="1059" w:name="closeproviderrequestsession"/>
      <w:bookmarkStart w:id="1060" w:name="_Toc25357248"/>
      <w:bookmarkStart w:id="1061" w:name="_Toc25447261"/>
      <w:bookmarkEnd w:id="1059"/>
      <w:r>
        <w:t>CloseProviderRequestSession</w:t>
      </w:r>
      <w:bookmarkEnd w:id="1060"/>
      <w:bookmarkEnd w:id="1061"/>
    </w:p>
    <w:p w14:paraId="1C8C73B6" w14:textId="77777777" w:rsidR="00BB0129" w:rsidRDefault="00E83E4F" w:rsidP="00E44B0A">
      <w:pPr>
        <w:pStyle w:val="BodyText"/>
      </w:pPr>
      <w:r>
        <w:t>The Provider Application closes the provider request session with the ISBM Service Provider.</w:t>
      </w:r>
    </w:p>
    <w:p w14:paraId="533FDA5E" w14:textId="77777777" w:rsidR="00BB0129" w:rsidRDefault="00E83E4F" w:rsidP="00A86060">
      <w:pPr>
        <w:pStyle w:val="AppendixHeading4"/>
        <w:pPrChange w:id="1062" w:author="Dennis Brandl" w:date="2019-11-25T19:16:00Z">
          <w:pPr>
            <w:pStyle w:val="Heading5"/>
          </w:pPr>
        </w:pPrChange>
      </w:pPr>
      <w:bookmarkStart w:id="1063" w:name="http-request-26"/>
      <w:bookmarkEnd w:id="1063"/>
      <w:r>
        <w:t>HTTP Request</w:t>
      </w:r>
    </w:p>
    <w:p w14:paraId="53A92C67" w14:textId="77777777" w:rsidR="00BB0129" w:rsidRDefault="00E83E4F" w:rsidP="00A86060">
      <w:pPr>
        <w:pStyle w:val="SourceCode"/>
        <w:pPrChange w:id="1064" w:author="Dennis Brandl" w:date="2019-11-25T19:17:00Z">
          <w:pPr>
            <w:pStyle w:val="AppendixHeading4"/>
          </w:pPr>
        </w:pPrChange>
      </w:pPr>
      <w:r>
        <w:rPr>
          <w:rStyle w:val="VerbatimChar"/>
        </w:rPr>
        <w:t>POST /ProviderRequestService HTTP/1.1</w:t>
      </w:r>
      <w:r>
        <w:br/>
      </w:r>
      <w:r>
        <w:rPr>
          <w:rStyle w:val="VerbatimChar"/>
        </w:rPr>
        <w:t>Host: ws-isbm.</w:t>
      </w:r>
      <w:r w:rsidRPr="00A86060">
        <w:rPr>
          <w:rStyle w:val="VerbatimChar"/>
        </w:rPr>
        <w:t>example</w:t>
      </w:r>
      <w:r>
        <w:rPr>
          <w:rStyle w:val="VerbatimChar"/>
        </w:rPr>
        <w:t>.com</w:t>
      </w:r>
      <w:r>
        <w:br/>
      </w:r>
      <w:r>
        <w:rPr>
          <w:rStyle w:val="VerbatimChar"/>
        </w:rPr>
        <w:t>Content-Type: text/xml; charset=utf-8</w:t>
      </w:r>
      <w:r>
        <w:br/>
      </w:r>
      <w:r>
        <w:rPr>
          <w:rStyle w:val="VerbatimChar"/>
        </w:rPr>
        <w:t>Content-Length: 696</w:t>
      </w:r>
      <w:r>
        <w:br/>
      </w:r>
      <w:r>
        <w:rPr>
          <w:rStyle w:val="VerbatimChar"/>
        </w:rPr>
        <w:t>SOAPAction: "http://www.openoandm.org/ws-isbm/CloseProviderRequestSession"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lastRenderedPageBreak/>
        <w:t xml:space="preserve">      &lt;wsse:UsernameToken&gt;</w:t>
      </w:r>
      <w:r>
        <w:br/>
      </w:r>
      <w:r>
        <w:rPr>
          <w:rStyle w:val="VerbatimChar"/>
        </w:rPr>
        <w:t xml:space="preserve">        &lt;wsse:Username&gt;ProviderApplication&lt;/wsse:Username&gt;</w:t>
      </w:r>
      <w:r>
        <w:br/>
      </w:r>
      <w:r>
        <w:rPr>
          <w:rStyle w:val="VerbatimChar"/>
        </w:rPr>
        <w:t xml:space="preserve">        &lt;wsse:Password&gt;9gy#gXENxph8?W&lt;/wsse:Password&gt;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&lt;isbm:CloseProviderRequestSession xmlns:isbm="http://www.openoandm.org/ws-isbm/"&gt;</w:t>
      </w:r>
      <w:r>
        <w:br/>
      </w:r>
      <w:r>
        <w:rPr>
          <w:rStyle w:val="VerbatimChar"/>
        </w:rPr>
        <w:t xml:space="preserve">      &lt;isbm:SessionID&gt;16ee00f6-8fa9-4e80-8c36-a9d6d2bdb551&lt;/isbm:SessionID&gt;</w:t>
      </w:r>
      <w:r>
        <w:br/>
      </w:r>
      <w:r>
        <w:rPr>
          <w:rStyle w:val="VerbatimChar"/>
        </w:rPr>
        <w:t xml:space="preserve">    &lt;/isbm:CloseProviderRequestSession&gt;</w:t>
      </w:r>
      <w:r>
        <w:br/>
      </w:r>
      <w:r>
        <w:rPr>
          <w:rStyle w:val="VerbatimChar"/>
        </w:rPr>
        <w:t xml:space="preserve">  &lt;/soap:Body&gt;</w:t>
      </w:r>
      <w:r>
        <w:br/>
      </w:r>
      <w:r>
        <w:rPr>
          <w:rStyle w:val="VerbatimChar"/>
        </w:rPr>
        <w:t>&lt;/soap:Envelope&gt;</w:t>
      </w:r>
    </w:p>
    <w:p w14:paraId="1C19469C" w14:textId="77777777" w:rsidR="00BB0129" w:rsidRDefault="00E83E4F" w:rsidP="00A86060">
      <w:pPr>
        <w:pStyle w:val="AppendixHeading4"/>
        <w:pPrChange w:id="1065" w:author="Dennis Brandl" w:date="2019-11-25T19:17:00Z">
          <w:pPr>
            <w:pStyle w:val="Heading5"/>
          </w:pPr>
        </w:pPrChange>
      </w:pPr>
      <w:bookmarkStart w:id="1066" w:name="http-response-26"/>
      <w:bookmarkEnd w:id="1066"/>
      <w:r>
        <w:t>HTTP Response</w:t>
      </w:r>
    </w:p>
    <w:p w14:paraId="10B68453" w14:textId="77777777" w:rsidR="00BB0129" w:rsidRDefault="00E83E4F" w:rsidP="00A86060">
      <w:pPr>
        <w:pStyle w:val="SourceCode"/>
        <w:pPrChange w:id="1067" w:author="Dennis Brandl" w:date="2019-11-25T19:17:00Z">
          <w:pPr>
            <w:pStyle w:val="AppendixHeading4"/>
          </w:pPr>
        </w:pPrChange>
      </w:pPr>
      <w:r>
        <w:rPr>
          <w:rStyle w:val="VerbatimChar"/>
        </w:rPr>
        <w:t>HTTP/1.1 200 OK</w:t>
      </w:r>
      <w:r>
        <w:br/>
      </w:r>
      <w:r>
        <w:rPr>
          <w:rStyle w:val="VerbatimChar"/>
        </w:rPr>
        <w:t>Content-Type: text/xml; charset=utf-8</w:t>
      </w:r>
      <w:r>
        <w:br/>
      </w:r>
      <w:r>
        <w:rPr>
          <w:rStyle w:val="VerbatimChar"/>
        </w:rPr>
        <w:t>Content-Length: 252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&lt;isbm:CloseProviderRequestSessionResponse xmlns:isbm="http://www.openoandm.org/ws-isbm/"/&gt;</w:t>
      </w:r>
      <w:r>
        <w:br/>
      </w:r>
      <w:r>
        <w:rPr>
          <w:rStyle w:val="VerbatimChar"/>
        </w:rPr>
        <w:t xml:space="preserve">  &lt;/soap:Body&gt;</w:t>
      </w:r>
      <w:r>
        <w:br/>
      </w:r>
      <w:r>
        <w:rPr>
          <w:rStyle w:val="VerbatimChar"/>
        </w:rPr>
        <w:t>&lt;/soap:Envelope&gt;</w:t>
      </w:r>
    </w:p>
    <w:p w14:paraId="44FF19BA" w14:textId="11974699" w:rsidR="00BB0129" w:rsidRDefault="00E83E4F" w:rsidP="00655548">
      <w:pPr>
        <w:pStyle w:val="Heading1"/>
      </w:pPr>
      <w:bookmarkStart w:id="1068" w:name="acknowledgements"/>
      <w:bookmarkStart w:id="1069" w:name="_Toc25357249"/>
      <w:bookmarkStart w:id="1070" w:name="_Toc25447262"/>
      <w:bookmarkEnd w:id="1068"/>
      <w:commentRangeStart w:id="1071"/>
      <w:r>
        <w:t>Acknowledgements</w:t>
      </w:r>
      <w:commentRangeEnd w:id="1071"/>
      <w:r w:rsidR="00450EB2">
        <w:rPr>
          <w:rStyle w:val="CommentReference"/>
          <w:rFonts w:eastAsiaTheme="minorHAnsi" w:cstheme="minorBidi"/>
          <w:b w:val="0"/>
          <w:bCs w:val="0"/>
        </w:rPr>
        <w:commentReference w:id="1071"/>
      </w:r>
      <w:bookmarkEnd w:id="1069"/>
      <w:bookmarkEnd w:id="1070"/>
    </w:p>
    <w:p w14:paraId="098AC98B" w14:textId="77777777" w:rsidR="00BB0129" w:rsidRDefault="00E83E4F" w:rsidP="00655548">
      <w:pPr>
        <w:pStyle w:val="BodyText"/>
      </w:pPr>
      <w:r>
        <w:t>The following individuals have participated in the creation of this specification and are gratefully acknowledged:</w:t>
      </w:r>
    </w:p>
    <w:p w14:paraId="0A5EB68A" w14:textId="77777777" w:rsidR="00BB0129" w:rsidRDefault="00E83E4F" w:rsidP="001E4771">
      <w:pPr>
        <w:pStyle w:val="Compact"/>
        <w:numPr>
          <w:ilvl w:val="0"/>
          <w:numId w:val="2"/>
        </w:numPr>
      </w:pPr>
      <w:r>
        <w:t>Georg Grossmann, University of South Australia</w:t>
      </w:r>
    </w:p>
    <w:p w14:paraId="5C36084E" w14:textId="77777777" w:rsidR="00450EB2" w:rsidRDefault="00E83E4F" w:rsidP="001E4771">
      <w:pPr>
        <w:pStyle w:val="Compact"/>
        <w:numPr>
          <w:ilvl w:val="0"/>
          <w:numId w:val="2"/>
        </w:numPr>
      </w:pPr>
      <w:r>
        <w:t>James Fort, Microsoft</w:t>
      </w:r>
    </w:p>
    <w:p w14:paraId="4E7F9CB1" w14:textId="77777777" w:rsidR="00450EB2" w:rsidRDefault="00450EB2" w:rsidP="001E4771">
      <w:pPr>
        <w:pStyle w:val="Compact"/>
        <w:numPr>
          <w:ilvl w:val="0"/>
          <w:numId w:val="2"/>
        </w:numPr>
      </w:pPr>
      <w:r>
        <w:t>.</w:t>
      </w:r>
    </w:p>
    <w:p w14:paraId="58D7D1CA" w14:textId="77777777" w:rsidR="00450EB2" w:rsidRDefault="00450EB2" w:rsidP="001E4771">
      <w:pPr>
        <w:pStyle w:val="Compact"/>
        <w:numPr>
          <w:ilvl w:val="0"/>
          <w:numId w:val="2"/>
        </w:numPr>
      </w:pPr>
      <w:r>
        <w:t>.</w:t>
      </w:r>
    </w:p>
    <w:p w14:paraId="0EEE58CD" w14:textId="77777777" w:rsidR="00450EB2" w:rsidRDefault="00450EB2" w:rsidP="001E4771">
      <w:pPr>
        <w:pStyle w:val="Compact"/>
        <w:numPr>
          <w:ilvl w:val="0"/>
          <w:numId w:val="2"/>
        </w:numPr>
      </w:pPr>
      <w:r>
        <w:t>.</w:t>
      </w:r>
    </w:p>
    <w:p w14:paraId="570D8F67" w14:textId="77777777" w:rsidR="00450EB2" w:rsidRDefault="00450EB2" w:rsidP="001E4771">
      <w:pPr>
        <w:pStyle w:val="Compact"/>
        <w:numPr>
          <w:ilvl w:val="0"/>
          <w:numId w:val="2"/>
        </w:numPr>
      </w:pPr>
      <w:r>
        <w:t>.</w:t>
      </w:r>
    </w:p>
    <w:p w14:paraId="673EE761" w14:textId="44644DE8" w:rsidR="00BB0129" w:rsidRDefault="00655548" w:rsidP="001E4771">
      <w:pPr>
        <w:pStyle w:val="Compact"/>
        <w:numPr>
          <w:ilvl w:val="0"/>
          <w:numId w:val="2"/>
        </w:numPr>
      </w:pPr>
      <w:r>
        <w:t xml:space="preserve"> </w:t>
      </w:r>
    </w:p>
    <w:sectPr w:rsidR="00BB0129" w:rsidSect="00E83E4F">
      <w:headerReference w:type="even" r:id="rId178"/>
      <w:headerReference w:type="default" r:id="rId179"/>
      <w:footerReference w:type="even" r:id="rId180"/>
      <w:footerReference w:type="default" r:id="rId181"/>
      <w:footerReference w:type="first" r:id="rId182"/>
      <w:pgSz w:w="12240" w:h="15840"/>
      <w:pgMar w:top="1440" w:right="1080" w:bottom="1440" w:left="108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ennis Brandl" w:date="2019-11-25T08:50:00Z" w:initials="DB">
    <w:p w14:paraId="29E607E0" w14:textId="77777777" w:rsidR="00A86060" w:rsidRDefault="00A86060">
      <w:pPr>
        <w:pStyle w:val="CommentText"/>
      </w:pPr>
      <w:r>
        <w:rPr>
          <w:rStyle w:val="CommentReference"/>
        </w:rPr>
        <w:annotationRef/>
      </w:r>
      <w:r>
        <w:t xml:space="preserve">I will send a new logo. </w:t>
      </w:r>
    </w:p>
    <w:p w14:paraId="64082275" w14:textId="1B5B20F1" w:rsidR="00A86060" w:rsidRDefault="00A86060">
      <w:pPr>
        <w:pStyle w:val="CommentText"/>
      </w:pPr>
      <w:r>
        <w:t>I suggest just using the term ISBM</w:t>
      </w:r>
    </w:p>
  </w:comment>
  <w:comment w:id="3" w:author="Matt Selway" w:date="2019-11-22T14:04:00Z" w:initials="MS">
    <w:p w14:paraId="3BE7130C" w14:textId="77777777" w:rsidR="00A86060" w:rsidRDefault="00A86060">
      <w:pPr>
        <w:pStyle w:val="CommentText"/>
      </w:pPr>
      <w:r>
        <w:rPr>
          <w:rStyle w:val="CommentReference"/>
        </w:rPr>
        <w:annotationRef/>
      </w:r>
      <w:r>
        <w:t>Were we going to remove this but and just call is ISBM?</w:t>
      </w:r>
    </w:p>
    <w:p w14:paraId="64A9490F" w14:textId="06F15589" w:rsidR="00A86060" w:rsidRDefault="00A86060">
      <w:pPr>
        <w:pStyle w:val="CommentText"/>
      </w:pPr>
      <w:r>
        <w:t>Who created the graphic originally? That would need to change</w:t>
      </w:r>
    </w:p>
  </w:comment>
  <w:comment w:id="5" w:author="Karamjit Kaur" w:date="2019-11-19T13:18:00Z" w:initials="KK">
    <w:p w14:paraId="228F7F8B" w14:textId="6A5A40B3" w:rsidR="00A86060" w:rsidRDefault="00A86060">
      <w:pPr>
        <w:pStyle w:val="CommentText"/>
      </w:pPr>
      <w:r>
        <w:rPr>
          <w:rStyle w:val="CommentReference"/>
        </w:rPr>
        <w:annotationRef/>
      </w:r>
      <w:r>
        <w:t>Should be version 2 as changes to message content, for example, are not backwards compatible.</w:t>
      </w:r>
    </w:p>
  </w:comment>
  <w:comment w:id="6" w:author="Matt Selway" w:date="2019-11-22T14:05:00Z" w:initials="MS">
    <w:p w14:paraId="1F210B6B" w14:textId="01DC527B" w:rsidR="00A86060" w:rsidRDefault="00A86060">
      <w:pPr>
        <w:pStyle w:val="CommentText"/>
      </w:pPr>
      <w:r>
        <w:rPr>
          <w:rStyle w:val="CommentReference"/>
        </w:rPr>
        <w:annotationRef/>
      </w:r>
      <w:r>
        <w:t>Also, content filtering, etc. Would probably make sense as well with the inter-enterprise updates would then be minor revisions over a major 2.0 version</w:t>
      </w:r>
    </w:p>
  </w:comment>
  <w:comment w:id="7" w:author="Dennis Brandl" w:date="2019-11-25T08:32:00Z" w:initials="DB">
    <w:p w14:paraId="28B58C26" w14:textId="3B3B1B11" w:rsidR="00A86060" w:rsidRDefault="00A86060">
      <w:pPr>
        <w:pStyle w:val="CommentText"/>
      </w:pPr>
      <w:r>
        <w:rPr>
          <w:rStyle w:val="CommentReference"/>
        </w:rPr>
        <w:annotationRef/>
      </w:r>
      <w:r>
        <w:t>Yes I recommend calling it 2.0</w:t>
      </w:r>
    </w:p>
  </w:comment>
  <w:comment w:id="13" w:author="Karamjit Kaur" w:date="2019-10-03T14:28:00Z" w:initials="KK">
    <w:p w14:paraId="7A78A3BC" w14:textId="77777777" w:rsidR="00A86060" w:rsidRDefault="00A86060">
      <w:pPr>
        <w:pStyle w:val="CommentText"/>
      </w:pPr>
      <w:r>
        <w:rPr>
          <w:rStyle w:val="CommentReference"/>
        </w:rPr>
        <w:annotationRef/>
      </w:r>
      <w:r>
        <w:rPr>
          <w:rStyle w:val="CommentReference"/>
        </w:rPr>
        <w:t>P</w:t>
      </w:r>
      <w:r>
        <w:t>ublication date</w:t>
      </w:r>
    </w:p>
  </w:comment>
  <w:comment w:id="16" w:author="Matt Selway" w:date="2019-11-22T17:42:00Z" w:initials="MS">
    <w:p w14:paraId="6C60FF6B" w14:textId="5BB620F1" w:rsidR="00A86060" w:rsidRDefault="00A86060">
      <w:pPr>
        <w:pStyle w:val="CommentText"/>
      </w:pPr>
      <w:r>
        <w:rPr>
          <w:rStyle w:val="CommentReference"/>
        </w:rPr>
        <w:annotationRef/>
      </w:r>
      <w:r>
        <w:t>Should we update to a different process or mechanism?</w:t>
      </w:r>
    </w:p>
  </w:comment>
  <w:comment w:id="17" w:author="Dennis Brandl" w:date="2019-11-25T15:11:00Z" w:initials="DB">
    <w:p w14:paraId="1BC16391" w14:textId="5B526C61" w:rsidR="00A86060" w:rsidRDefault="00A86060">
      <w:pPr>
        <w:pStyle w:val="CommentText"/>
      </w:pPr>
      <w:r>
        <w:rPr>
          <w:rStyle w:val="CommentReference"/>
        </w:rPr>
        <w:annotationRef/>
      </w:r>
      <w:r>
        <w:t xml:space="preserve">In my opinion, as long as it is public, this is fine.  </w:t>
      </w:r>
    </w:p>
  </w:comment>
  <w:comment w:id="24" w:author="Matt Selway" w:date="2019-11-22T17:44:00Z" w:initials="MS">
    <w:p w14:paraId="630F3FEF" w14:textId="3B739B63" w:rsidR="00A86060" w:rsidRDefault="00A86060">
      <w:pPr>
        <w:pStyle w:val="CommentText"/>
      </w:pPr>
      <w:r>
        <w:rPr>
          <w:rStyle w:val="CommentReference"/>
        </w:rPr>
        <w:annotationRef/>
      </w:r>
      <w:r>
        <w:t>Should we keep this during drafting and reviewing only and then remove in release versions?</w:t>
      </w:r>
    </w:p>
  </w:comment>
  <w:comment w:id="25" w:author="Karamjit Kaur [2]" w:date="2019-11-23T23:15:00Z" w:initials="KK">
    <w:p w14:paraId="08B6234B" w14:textId="35F38E2D" w:rsidR="00A86060" w:rsidRDefault="00A86060">
      <w:pPr>
        <w:pStyle w:val="CommentText"/>
      </w:pPr>
      <w:r>
        <w:rPr>
          <w:rStyle w:val="CommentReference"/>
        </w:rPr>
        <w:annotationRef/>
      </w:r>
      <w:r>
        <w:t>Yes, we should</w:t>
      </w:r>
    </w:p>
  </w:comment>
  <w:comment w:id="30" w:author="Matt Selway (Admin)" w:date="2019-11-24T09:35:00Z" w:initials="M(">
    <w:p w14:paraId="7E6412ED" w14:textId="10F749E3" w:rsidR="00A86060" w:rsidRDefault="00A86060">
      <w:pPr>
        <w:pStyle w:val="CommentText"/>
      </w:pPr>
      <w:r>
        <w:t>Probably Alan needs to help rewrite this section as the foreword is usualy more about the organisation and then the purpose of the spec.</w:t>
      </w:r>
      <w:r>
        <w:rPr>
          <w:rStyle w:val="CommentReference"/>
        </w:rPr>
        <w:annotationRef/>
      </w:r>
    </w:p>
  </w:comment>
  <w:comment w:id="31" w:author="Dennis Brandl" w:date="2019-11-25T08:52:00Z" w:initials="DB">
    <w:p w14:paraId="629344C9" w14:textId="4CF8967B" w:rsidR="00A86060" w:rsidRDefault="00A86060">
      <w:pPr>
        <w:pStyle w:val="CommentText"/>
      </w:pPr>
      <w:r>
        <w:rPr>
          <w:rStyle w:val="CommentReference"/>
        </w:rPr>
        <w:annotationRef/>
      </w:r>
      <w:r>
        <w:t xml:space="preserve">I put in OpenO&amp;M stuff here. </w:t>
      </w:r>
    </w:p>
  </w:comment>
  <w:comment w:id="51" w:author="Karamjit Kaur" w:date="2019-10-03T16:42:00Z" w:initials="KK">
    <w:p w14:paraId="6272AA67" w14:textId="77777777" w:rsidR="00A86060" w:rsidRDefault="00A86060">
      <w:pPr>
        <w:pStyle w:val="CommentText"/>
      </w:pPr>
      <w:r>
        <w:rPr>
          <w:rStyle w:val="CommentReference"/>
        </w:rPr>
        <w:annotationRef/>
      </w:r>
      <w:r>
        <w:t xml:space="preserve">Needs to be updated to say that this spec additionally </w:t>
      </w:r>
      <w:r>
        <w:rPr>
          <w:lang w:val="en-AU"/>
        </w:rPr>
        <w:t xml:space="preserve">describes </w:t>
      </w:r>
      <w:r w:rsidRPr="00270359">
        <w:rPr>
          <w:lang w:val="en-AU"/>
        </w:rPr>
        <w:t>plain HTTP/JSON REST interface</w:t>
      </w:r>
      <w:r>
        <w:rPr>
          <w:lang w:val="en-AU"/>
        </w:rPr>
        <w:t xml:space="preserve"> which was tested in OGI Pilot 3.1</w:t>
      </w:r>
    </w:p>
  </w:comment>
  <w:comment w:id="53" w:author="Karamjit Kaur" w:date="2019-11-19T11:23:00Z" w:initials="KK">
    <w:p w14:paraId="317FE3FC" w14:textId="77777777" w:rsidR="00A86060" w:rsidRDefault="00A86060" w:rsidP="00923157">
      <w:pPr>
        <w:pStyle w:val="CommentText"/>
      </w:pPr>
      <w:r>
        <w:rPr>
          <w:rStyle w:val="CommentReference"/>
        </w:rPr>
        <w:annotationRef/>
      </w:r>
      <w:r>
        <w:rPr>
          <w:rStyle w:val="CommentReference"/>
        </w:rPr>
        <w:t>Will work on it at the end</w:t>
      </w:r>
    </w:p>
  </w:comment>
  <w:comment w:id="58" w:author="Karamjit Kaur" w:date="2019-10-04T11:03:00Z" w:initials="KK">
    <w:p w14:paraId="3F2AD9A8" w14:textId="77777777" w:rsidR="00A86060" w:rsidRDefault="00A86060" w:rsidP="00776E2D">
      <w:pPr>
        <w:pStyle w:val="CommentText"/>
        <w:ind w:left="720" w:hanging="720"/>
      </w:pPr>
      <w:r>
        <w:rPr>
          <w:rStyle w:val="CommentReference"/>
        </w:rPr>
        <w:annotationRef/>
      </w:r>
      <w:r>
        <w:rPr>
          <w:rStyle w:val="CommentReference"/>
        </w:rPr>
        <w:annotationRef/>
      </w:r>
      <w:r>
        <w:t xml:space="preserve">Needs to be updated to say that this spec additionally </w:t>
      </w:r>
      <w:r>
        <w:rPr>
          <w:lang w:val="en-AU"/>
        </w:rPr>
        <w:t xml:space="preserve">describes </w:t>
      </w:r>
      <w:r w:rsidRPr="00270359">
        <w:rPr>
          <w:lang w:val="en-AU"/>
        </w:rPr>
        <w:t>plain HTTP/JSON REST interface</w:t>
      </w:r>
      <w:r>
        <w:rPr>
          <w:lang w:val="en-AU"/>
        </w:rPr>
        <w:t xml:space="preserve"> which was tested in OGI Pilot 3.1</w:t>
      </w:r>
    </w:p>
    <w:p w14:paraId="68372E00" w14:textId="27ECB6BB" w:rsidR="00A86060" w:rsidRDefault="00A86060">
      <w:pPr>
        <w:pStyle w:val="CommentText"/>
      </w:pPr>
    </w:p>
  </w:comment>
  <w:comment w:id="59" w:author="Dennis Brandl" w:date="2019-11-25T10:34:00Z" w:initials="DB">
    <w:p w14:paraId="4A872BC4" w14:textId="4D87DA38" w:rsidR="00A86060" w:rsidRDefault="00A86060">
      <w:pPr>
        <w:pStyle w:val="CommentText"/>
      </w:pPr>
      <w:r>
        <w:rPr>
          <w:rStyle w:val="CommentReference"/>
        </w:rPr>
        <w:annotationRef/>
      </w:r>
      <w:r>
        <w:t xml:space="preserve">No need to mention the pilot. That reference will be obsolete quickly, as others implement. The specification. </w:t>
      </w:r>
    </w:p>
  </w:comment>
  <w:comment w:id="60" w:author="Karamjit Kaur" w:date="2019-11-19T11:44:00Z" w:initials="KK">
    <w:p w14:paraId="03785EB2" w14:textId="5A918DAF" w:rsidR="00A86060" w:rsidRDefault="00A86060">
      <w:pPr>
        <w:pStyle w:val="CommentText"/>
      </w:pPr>
      <w:r>
        <w:rPr>
          <w:rStyle w:val="CommentReference"/>
        </w:rPr>
        <w:annotationRef/>
      </w:r>
      <w:r>
        <w:t>Needs to be updated at the end</w:t>
      </w:r>
    </w:p>
  </w:comment>
  <w:comment w:id="67" w:author="Matt Selway (Admin)" w:date="2019-11-24T09:34:00Z" w:initials="M(">
    <w:p w14:paraId="0975A664" w14:textId="221F1571" w:rsidR="00A86060" w:rsidRDefault="00A86060">
      <w:pPr>
        <w:pStyle w:val="CommentText"/>
      </w:pPr>
      <w:r>
        <w:t>I assume we will get rid of this discussion?</w:t>
      </w:r>
      <w:r>
        <w:rPr>
          <w:rStyle w:val="CommentReference"/>
        </w:rPr>
        <w:annotationRef/>
      </w:r>
    </w:p>
  </w:comment>
  <w:comment w:id="95" w:author="Matt Selway" w:date="2019-11-22T19:35:00Z" w:initials="MS">
    <w:p w14:paraId="5F0FFD46" w14:textId="50E53449" w:rsidR="00A86060" w:rsidRDefault="00A86060">
      <w:pPr>
        <w:pStyle w:val="CommentText"/>
      </w:pPr>
      <w:r>
        <w:rPr>
          <w:rStyle w:val="CommentReference"/>
        </w:rPr>
        <w:annotationRef/>
      </w:r>
      <w:r>
        <w:t>Need to confirm date or remove if we want to keep up with the latest. But need to ensure the latest includes the appropriate content.</w:t>
      </w:r>
    </w:p>
  </w:comment>
  <w:comment w:id="96" w:author="Dennis Brandl" w:date="2019-11-25T08:36:00Z" w:initials="DB">
    <w:p w14:paraId="30FCA3C4" w14:textId="51C61150" w:rsidR="00A86060" w:rsidRDefault="00A86060">
      <w:pPr>
        <w:pStyle w:val="CommentText"/>
      </w:pPr>
      <w:r>
        <w:rPr>
          <w:rStyle w:val="CommentReference"/>
        </w:rPr>
        <w:annotationRef/>
      </w:r>
      <w:r>
        <w:t>This is the latest version</w:t>
      </w:r>
    </w:p>
  </w:comment>
  <w:comment w:id="207" w:author="Dennis Brandl" w:date="2019-11-25T14:05:00Z" w:initials="DB">
    <w:p w14:paraId="51702BD0" w14:textId="5A767C10" w:rsidR="00A86060" w:rsidRDefault="00A86060">
      <w:pPr>
        <w:pStyle w:val="CommentText"/>
      </w:pPr>
      <w:r>
        <w:rPr>
          <w:rStyle w:val="CommentReference"/>
        </w:rPr>
        <w:annotationRef/>
      </w:r>
      <w:r>
        <w:t xml:space="preserve">I changed all of the notes to follow the IEC/ISO format for notes and examples. I also created a style “Note” </w:t>
      </w:r>
    </w:p>
  </w:comment>
  <w:comment w:id="212" w:author="Matt Selway" w:date="2019-11-22T22:28:00Z" w:initials="MS">
    <w:p w14:paraId="43B1D51D" w14:textId="369D3AF4" w:rsidR="00A86060" w:rsidRDefault="00A86060">
      <w:pPr>
        <w:pStyle w:val="CommentText"/>
      </w:pPr>
      <w:r>
        <w:rPr>
          <w:rStyle w:val="CommentReference"/>
        </w:rPr>
        <w:annotationRef/>
      </w:r>
      <w:r>
        <w:t>Might want to mention the use of strict.</w:t>
      </w:r>
    </w:p>
  </w:comment>
  <w:comment w:id="214" w:author="Matt Selway" w:date="2019-11-22T22:16:00Z" w:initials="MS">
    <w:p w14:paraId="62625ABA" w14:textId="5DF93AEB" w:rsidR="00A86060" w:rsidRDefault="00A86060">
      <w:pPr>
        <w:pStyle w:val="CommentText"/>
      </w:pPr>
      <w:r>
        <w:rPr>
          <w:rStyle w:val="CommentReference"/>
        </w:rPr>
        <w:annotationRef/>
      </w:r>
      <w:r>
        <w:t xml:space="preserve">Make a reference to the general media type list. </w:t>
      </w:r>
    </w:p>
  </w:comment>
  <w:comment w:id="218" w:author="Matt Selway" w:date="2019-11-22T22:16:00Z" w:initials="MS">
    <w:p w14:paraId="2B2F22CC" w14:textId="77777777" w:rsidR="00A86060" w:rsidRDefault="00A86060" w:rsidP="00082D1C">
      <w:pPr>
        <w:pStyle w:val="CommentText"/>
      </w:pPr>
      <w:r>
        <w:rPr>
          <w:rStyle w:val="CommentReference"/>
        </w:rPr>
        <w:annotationRef/>
      </w:r>
      <w:r>
        <w:t xml:space="preserve">Make a reference to the general media type list. </w:t>
      </w:r>
    </w:p>
  </w:comment>
  <w:comment w:id="222" w:author="Matt Selway" w:date="2019-11-22T22:45:00Z" w:initials="MS">
    <w:p w14:paraId="3EC2506B" w14:textId="71633DF3" w:rsidR="00A86060" w:rsidRDefault="00A86060">
      <w:pPr>
        <w:pStyle w:val="CommentText"/>
      </w:pPr>
      <w:r>
        <w:rPr>
          <w:rStyle w:val="CommentReference"/>
        </w:rPr>
        <w:annotationRef/>
      </w:r>
      <w:r>
        <w:t>Yes/no? If yes will need to update schema.</w:t>
      </w:r>
    </w:p>
  </w:comment>
  <w:comment w:id="223" w:author="Dennis Brandl" w:date="2019-11-25T15:14:00Z" w:initials="DB">
    <w:p w14:paraId="2F5A81BE" w14:textId="1D27D4F6" w:rsidR="00A86060" w:rsidRDefault="00A86060">
      <w:pPr>
        <w:pStyle w:val="CommentText"/>
      </w:pPr>
      <w:r>
        <w:rPr>
          <w:rStyle w:val="CommentReference"/>
        </w:rPr>
        <w:annotationRef/>
      </w:r>
      <w:r>
        <w:t xml:space="preserve">I would say NO at this time. JSON Schema validation is not yet mature.  We also do not have the equivalent JSON schema definitions for the message types that I expect to be exchanged. </w:t>
      </w:r>
    </w:p>
  </w:comment>
  <w:comment w:id="224" w:author="Matt Selway" w:date="2019-11-22T23:01:00Z" w:initials="MS">
    <w:p w14:paraId="413E9E7C" w14:textId="219881FB" w:rsidR="00A86060" w:rsidRDefault="00A86060">
      <w:pPr>
        <w:pStyle w:val="CommentText"/>
      </w:pPr>
      <w:r>
        <w:rPr>
          <w:rStyle w:val="CommentReference"/>
        </w:rPr>
        <w:annotationRef/>
      </w:r>
      <w:r>
        <w:t>Make a reference to the list</w:t>
      </w:r>
    </w:p>
  </w:comment>
  <w:comment w:id="226" w:author="Karamjit Kaur" w:date="2019-11-21T12:09:00Z" w:initials="KK">
    <w:p w14:paraId="53C0A0D3" w14:textId="4F5F475F" w:rsidR="00A86060" w:rsidRDefault="00A86060">
      <w:pPr>
        <w:pStyle w:val="CommentText"/>
      </w:pPr>
      <w:r>
        <w:t xml:space="preserve">MUST or </w:t>
      </w:r>
      <w:r>
        <w:rPr>
          <w:rStyle w:val="CommentReference"/>
        </w:rPr>
        <w:annotationRef/>
      </w:r>
      <w:r>
        <w:t>SHOULD?</w:t>
      </w:r>
    </w:p>
  </w:comment>
  <w:comment w:id="225" w:author="Matt Selway" w:date="2019-11-22T22:32:00Z" w:initials="MS">
    <w:p w14:paraId="244C17B4" w14:textId="205A79F2" w:rsidR="00A86060" w:rsidRDefault="00A86060">
      <w:pPr>
        <w:pStyle w:val="CommentText"/>
      </w:pPr>
      <w:r>
        <w:rPr>
          <w:rStyle w:val="CommentReference"/>
        </w:rPr>
        <w:annotationRef/>
      </w:r>
      <w:r>
        <w:t>This doesn’t belong here.. where to put it?</w:t>
      </w:r>
    </w:p>
  </w:comment>
  <w:comment w:id="232" w:author="Dennis Brandl" w:date="2019-11-25T15:17:00Z" w:initials="DB">
    <w:p w14:paraId="1C21A8DA" w14:textId="7737B2D4" w:rsidR="00A86060" w:rsidRDefault="00A86060">
      <w:pPr>
        <w:pStyle w:val="CommentText"/>
      </w:pPr>
      <w:r>
        <w:rPr>
          <w:rStyle w:val="CommentReference"/>
        </w:rPr>
        <w:annotationRef/>
      </w:r>
      <w:r>
        <w:t xml:space="preserve">This seems unclear. Isn’t it that the service provider validates the tokens used to create the channel, not that the security tokens are passed with each service call.   </w:t>
      </w:r>
    </w:p>
  </w:comment>
  <w:comment w:id="249" w:author="Matt Selway" w:date="2019-11-23T14:50:00Z" w:initials="MS">
    <w:p w14:paraId="536C2818" w14:textId="44B7980E" w:rsidR="00A86060" w:rsidRDefault="00A86060">
      <w:pPr>
        <w:pStyle w:val="CommentText"/>
      </w:pPr>
      <w:r>
        <w:rPr>
          <w:rStyle w:val="CommentReference"/>
        </w:rPr>
        <w:annotationRef/>
      </w:r>
      <w:r>
        <w:t>Cross-ref an example schema</w:t>
      </w:r>
    </w:p>
  </w:comment>
  <w:comment w:id="257" w:author="Matt Selway" w:date="2019-11-23T15:43:00Z" w:initials="MS">
    <w:p w14:paraId="5A804F43" w14:textId="12B6B92E" w:rsidR="00A86060" w:rsidRDefault="00A86060">
      <w:pPr>
        <w:pStyle w:val="CommentText"/>
      </w:pPr>
      <w:r>
        <w:rPr>
          <w:rStyle w:val="CommentReference"/>
        </w:rPr>
        <w:annotationRef/>
      </w:r>
      <w:r>
        <w:t>Changed this from saying MUST include the parameter names. I believe we had a discussion regarding security issues around this.</w:t>
      </w:r>
    </w:p>
  </w:comment>
  <w:comment w:id="258" w:author="Dennis Brandl" w:date="2019-11-25T08:40:00Z" w:initials="DB">
    <w:p w14:paraId="26C33ABC" w14:textId="40E39914" w:rsidR="00A86060" w:rsidRDefault="00A86060">
      <w:pPr>
        <w:pStyle w:val="CommentText"/>
      </w:pPr>
      <w:r>
        <w:rPr>
          <w:rStyle w:val="CommentReference"/>
        </w:rPr>
        <w:annotationRef/>
      </w:r>
      <w:r>
        <w:t xml:space="preserve">Add text as the end of the sentence to say way”, in order to eliminate information that may compromise security in production environment. </w:t>
      </w:r>
    </w:p>
  </w:comment>
  <w:comment w:id="272" w:author="Matt Selway" w:date="2019-11-23T21:31:00Z" w:initials="MS">
    <w:p w14:paraId="433BFB64" w14:textId="4A4B7413" w:rsidR="00A86060" w:rsidRDefault="00A86060">
      <w:pPr>
        <w:pStyle w:val="CommentText"/>
      </w:pPr>
      <w:r>
        <w:rPr>
          <w:rStyle w:val="CommentReference"/>
        </w:rPr>
        <w:annotationRef/>
      </w:r>
      <w:r>
        <w:t>Needs review.</w:t>
      </w:r>
    </w:p>
  </w:comment>
  <w:comment w:id="308" w:author="Dennis Brandl" w:date="2019-11-25T18:47:00Z" w:initials="DB">
    <w:p w14:paraId="266C4E61" w14:textId="22B31F92" w:rsidR="00A86060" w:rsidRDefault="00A86060">
      <w:pPr>
        <w:pStyle w:val="CommentText"/>
      </w:pPr>
      <w:r>
        <w:rPr>
          <w:rStyle w:val="CommentReference"/>
        </w:rPr>
        <w:annotationRef/>
      </w:r>
      <w:r>
        <w:t>This is very unclear.  See proposed understanding</w:t>
      </w:r>
    </w:p>
  </w:comment>
  <w:comment w:id="319" w:author="Matt Selway" w:date="2019-11-23T21:17:00Z" w:initials="MS">
    <w:p w14:paraId="438CACB1" w14:textId="40FE988B" w:rsidR="00A86060" w:rsidRDefault="00A86060">
      <w:pPr>
        <w:pStyle w:val="CommentText"/>
      </w:pPr>
      <w:r>
        <w:rPr>
          <w:rStyle w:val="CommentReference"/>
        </w:rPr>
        <w:annotationRef/>
      </w:r>
      <w:r>
        <w:t>This has changed now hasn’t it? Where have we put in some discussion of this</w:t>
      </w:r>
    </w:p>
  </w:comment>
  <w:comment w:id="320" w:author="Dennis Brandl" w:date="2019-11-25T18:49:00Z" w:initials="DB">
    <w:p w14:paraId="2875B854" w14:textId="298AABA1" w:rsidR="00A86060" w:rsidRDefault="00A86060">
      <w:pPr>
        <w:pStyle w:val="CommentText"/>
      </w:pPr>
      <w:r>
        <w:rPr>
          <w:rStyle w:val="CommentReference"/>
        </w:rPr>
        <w:annotationRef/>
      </w:r>
      <w:r>
        <w:t xml:space="preserve">See additional text to explain. </w:t>
      </w:r>
    </w:p>
  </w:comment>
  <w:comment w:id="328" w:author="Matt Selway" w:date="2019-11-22T20:53:00Z" w:initials="MS">
    <w:p w14:paraId="4CF6CA77" w14:textId="31510877" w:rsidR="00A86060" w:rsidRDefault="00A86060">
      <w:pPr>
        <w:pStyle w:val="CommentText"/>
      </w:pPr>
      <w:r>
        <w:rPr>
          <w:rStyle w:val="CommentReference"/>
        </w:rPr>
        <w:annotationRef/>
      </w:r>
      <w:r>
        <w:t>Need to work out a suitable name.</w:t>
      </w:r>
    </w:p>
  </w:comment>
  <w:comment w:id="329" w:author="Matt Selway" w:date="2019-11-23T21:23:00Z" w:initials="MS">
    <w:p w14:paraId="44B15807" w14:textId="54F83D5B" w:rsidR="00A86060" w:rsidRDefault="00A86060">
      <w:pPr>
        <w:pStyle w:val="CommentText"/>
      </w:pPr>
      <w:r>
        <w:rPr>
          <w:rStyle w:val="CommentReference"/>
        </w:rPr>
        <w:annotationRef/>
      </w:r>
      <w:r>
        <w:t>I need to go find my notes form the discussion with Doug</w:t>
      </w:r>
    </w:p>
  </w:comment>
  <w:comment w:id="335" w:author="Karamjit Kaur" w:date="2019-10-04T11:23:00Z" w:initials="KK">
    <w:p w14:paraId="224B9673" w14:textId="77777777" w:rsidR="00A86060" w:rsidRDefault="00A86060" w:rsidP="003854C5">
      <w:pPr>
        <w:pStyle w:val="CommentText"/>
      </w:pPr>
      <w:r>
        <w:rPr>
          <w:rStyle w:val="CommentReference"/>
        </w:rPr>
        <w:annotationRef/>
      </w:r>
      <w:r>
        <w:rPr>
          <w:rStyle w:val="CommentReference"/>
        </w:rPr>
        <w:annotationRef/>
      </w:r>
      <w:r>
        <w:t xml:space="preserve">Needs to be updated to say that this spec additionally </w:t>
      </w:r>
      <w:r>
        <w:rPr>
          <w:lang w:val="en-AU"/>
        </w:rPr>
        <w:t xml:space="preserve">describes </w:t>
      </w:r>
      <w:r w:rsidRPr="00270359">
        <w:rPr>
          <w:lang w:val="en-AU"/>
        </w:rPr>
        <w:t>plain HTTP/JSON REST interface</w:t>
      </w:r>
      <w:r>
        <w:rPr>
          <w:lang w:val="en-AU"/>
        </w:rPr>
        <w:t xml:space="preserve"> which was tested in OGI Pilot 3.1</w:t>
      </w:r>
    </w:p>
    <w:p w14:paraId="1722281A" w14:textId="14692F63" w:rsidR="00A86060" w:rsidRDefault="00A86060">
      <w:pPr>
        <w:pStyle w:val="CommentText"/>
      </w:pPr>
    </w:p>
  </w:comment>
  <w:comment w:id="346" w:author="Karamjit Kaur" w:date="2019-10-04T13:42:00Z" w:initials="KK">
    <w:p w14:paraId="75596036" w14:textId="7C42C52B" w:rsidR="00A86060" w:rsidRDefault="00A86060">
      <w:pPr>
        <w:pStyle w:val="CommentText"/>
      </w:pPr>
      <w:r>
        <w:rPr>
          <w:rStyle w:val="CommentReference"/>
        </w:rPr>
        <w:annotationRef/>
      </w:r>
      <w:r>
        <w:t>Will need to update this to support the REST API terminology as well. Most of it should be consistent though.</w:t>
      </w:r>
    </w:p>
  </w:comment>
  <w:comment w:id="347" w:author="Dennis Brandl" w:date="2019-11-25T08:57:00Z" w:initials="DB">
    <w:p w14:paraId="44F279A7" w14:textId="7906D6B0" w:rsidR="00A86060" w:rsidRDefault="00A86060">
      <w:pPr>
        <w:pStyle w:val="CommentText"/>
      </w:pPr>
      <w:r>
        <w:rPr>
          <w:rStyle w:val="CommentReference"/>
        </w:rPr>
        <w:annotationRef/>
      </w:r>
      <w:r>
        <w:t xml:space="preserve">This should be moved to Clause 3, to make it consistent with IEC/ISO formatting </w:t>
      </w:r>
    </w:p>
  </w:comment>
  <w:comment w:id="442" w:author="Karamjit Kaur" w:date="2019-11-22T15:26:00Z" w:initials="KK">
    <w:p w14:paraId="3EA85F92" w14:textId="3093134F" w:rsidR="00A86060" w:rsidRDefault="00A86060">
      <w:pPr>
        <w:pStyle w:val="CommentText"/>
      </w:pPr>
      <w:r>
        <w:rPr>
          <w:rStyle w:val="CommentReference"/>
        </w:rPr>
        <w:annotationRef/>
      </w:r>
      <w:r>
        <w:t>Which one?</w:t>
      </w:r>
    </w:p>
  </w:comment>
  <w:comment w:id="437" w:author="Karamjit Kaur" w:date="2019-11-22T15:23:00Z" w:initials="KK">
    <w:p w14:paraId="0C9B2067" w14:textId="2C52DFED" w:rsidR="00A86060" w:rsidRDefault="00A86060">
      <w:pPr>
        <w:pStyle w:val="CommentText"/>
      </w:pPr>
      <w:r>
        <w:rPr>
          <w:rStyle w:val="CommentReference"/>
        </w:rPr>
        <w:annotationRef/>
      </w:r>
      <w:r>
        <w:t xml:space="preserve">This is a recommended behavior as per recent discussions. But is not considered in implementations this time. </w:t>
      </w:r>
    </w:p>
  </w:comment>
  <w:comment w:id="438" w:author="Dennis Brandl" w:date="2019-11-25T08:48:00Z" w:initials="DB">
    <w:p w14:paraId="19B8AA04" w14:textId="7CF42F8C" w:rsidR="00A86060" w:rsidRDefault="00A86060">
      <w:pPr>
        <w:pStyle w:val="CommentText"/>
      </w:pPr>
      <w:r>
        <w:rPr>
          <w:rStyle w:val="CommentReference"/>
        </w:rPr>
        <w:annotationRef/>
      </w:r>
      <w:r>
        <w:rPr>
          <w:rStyle w:val="CommentReference"/>
        </w:rPr>
        <w:t>See proposed changed text</w:t>
      </w:r>
      <w:r>
        <w:t xml:space="preserve"> </w:t>
      </w:r>
    </w:p>
  </w:comment>
  <w:comment w:id="453" w:author="Karamjit Kaur" w:date="2019-11-22T16:09:00Z" w:initials="KK">
    <w:p w14:paraId="35674CB5" w14:textId="322BB2B6" w:rsidR="00A86060" w:rsidRDefault="00A86060">
      <w:pPr>
        <w:pStyle w:val="CommentText"/>
      </w:pPr>
      <w:r>
        <w:rPr>
          <w:rStyle w:val="CommentReference"/>
        </w:rPr>
        <w:annotationRef/>
      </w:r>
      <w:r>
        <w:t>Exposed or returned?</w:t>
      </w:r>
    </w:p>
  </w:comment>
  <w:comment w:id="454" w:author="Dennis Brandl" w:date="2019-11-25T18:53:00Z" w:initials="DB">
    <w:p w14:paraId="2EE333E2" w14:textId="406A3EB9" w:rsidR="00A86060" w:rsidRDefault="00A86060">
      <w:pPr>
        <w:pStyle w:val="CommentText"/>
      </w:pPr>
      <w:r>
        <w:rPr>
          <w:rStyle w:val="CommentReference"/>
        </w:rPr>
        <w:annotationRef/>
      </w:r>
      <w:r>
        <w:t xml:space="preserve">Not sure what the security reason is. Maybe explain a little. </w:t>
      </w:r>
    </w:p>
  </w:comment>
  <w:comment w:id="458" w:author="Karamjit Kaur" w:date="2019-11-22T15:32:00Z" w:initials="KK">
    <w:p w14:paraId="0D2F8C7A" w14:textId="38711095" w:rsidR="00A86060" w:rsidRDefault="00A86060">
      <w:pPr>
        <w:pStyle w:val="CommentText"/>
      </w:pPr>
      <w:r>
        <w:rPr>
          <w:rStyle w:val="CommentReference"/>
        </w:rPr>
        <w:annotationRef/>
      </w:r>
      <w:r>
        <w:t>Its [0..*] in SOAP WSDL. Should be corrected there.</w:t>
      </w:r>
    </w:p>
  </w:comment>
  <w:comment w:id="459" w:author="Dennis Brandl" w:date="2019-11-25T18:54:00Z" w:initials="DB">
    <w:p w14:paraId="46F506FD" w14:textId="606EC9AA" w:rsidR="00A86060" w:rsidRDefault="00A86060">
      <w:pPr>
        <w:pStyle w:val="CommentText"/>
      </w:pPr>
      <w:r>
        <w:rPr>
          <w:rStyle w:val="CommentReference"/>
        </w:rPr>
        <w:annotationRef/>
      </w:r>
      <w:r>
        <w:t>Yes</w:t>
      </w:r>
    </w:p>
  </w:comment>
  <w:comment w:id="460" w:author="Dennis Brandl" w:date="2019-11-25T18:55:00Z" w:initials="DB">
    <w:p w14:paraId="4A88FA53" w14:textId="3DF02B23" w:rsidR="00A86060" w:rsidRDefault="00A86060">
      <w:pPr>
        <w:pStyle w:val="CommentText"/>
      </w:pPr>
      <w:r>
        <w:rPr>
          <w:rStyle w:val="CommentReference"/>
        </w:rPr>
        <w:annotationRef/>
      </w:r>
      <w:r>
        <w:t xml:space="preserve">This should require that all tokens match, in order to increase the security and prevent inadvertent token removal or sending random tokens in the hope that some will be valid and removed/ </w:t>
      </w:r>
    </w:p>
  </w:comment>
  <w:comment w:id="497" w:author="Karamjit Kaur" w:date="2019-11-22T17:42:00Z" w:initials="KK">
    <w:p w14:paraId="4F6B89A7" w14:textId="71F96523" w:rsidR="00A86060" w:rsidRDefault="00A86060">
      <w:pPr>
        <w:pStyle w:val="CommentText"/>
      </w:pPr>
      <w:r>
        <w:rPr>
          <w:rStyle w:val="CommentReference"/>
        </w:rPr>
        <w:annotationRef/>
      </w:r>
      <w:r>
        <w:t>This is different from the general interface. Need to put NOTE?</w:t>
      </w:r>
    </w:p>
  </w:comment>
  <w:comment w:id="519" w:author="Karamjit Kaur" w:date="2019-11-22T21:00:00Z" w:initials="KK">
    <w:p w14:paraId="769655B0" w14:textId="28E93ABC" w:rsidR="00A86060" w:rsidRDefault="00A86060">
      <w:pPr>
        <w:pStyle w:val="CommentText"/>
      </w:pPr>
      <w:r>
        <w:rPr>
          <w:rStyle w:val="CommentReference"/>
        </w:rPr>
        <w:annotationRef/>
      </w:r>
      <w:r>
        <w:t>Make sure that None and N/A is used consistently across all the tables</w:t>
      </w:r>
    </w:p>
  </w:comment>
  <w:comment w:id="520" w:author="Karamjit Kaur" w:date="2019-11-22T20:51:00Z" w:initials="KK">
    <w:p w14:paraId="7A001278" w14:textId="77777777" w:rsidR="00A86060" w:rsidRDefault="00A86060" w:rsidP="001D7B22">
      <w:pPr>
        <w:pStyle w:val="CommentText"/>
      </w:pPr>
      <w:r>
        <w:rPr>
          <w:rStyle w:val="CommentReference"/>
        </w:rPr>
        <w:annotationRef/>
      </w:r>
      <w:r>
        <w:t>Check with Matt</w:t>
      </w:r>
    </w:p>
  </w:comment>
  <w:comment w:id="532" w:author="Karamjit Kaur" w:date="2019-11-18T20:48:00Z" w:initials="KK">
    <w:p w14:paraId="3F94FA13" w14:textId="3448EDE2" w:rsidR="00A86060" w:rsidRDefault="00A86060">
      <w:pPr>
        <w:pStyle w:val="CommentText"/>
      </w:pPr>
      <w:r>
        <w:rPr>
          <w:rStyle w:val="CommentReference"/>
        </w:rPr>
        <w:annotationRef/>
      </w:r>
      <w:r>
        <w:t>Should it not be ContentFilterExpression everywhere instead of XPathExpression</w:t>
      </w:r>
      <w:r>
        <w:rPr>
          <w:rStyle w:val="CommentReference"/>
        </w:rPr>
        <w:annotationRef/>
      </w:r>
      <w:r>
        <w:t>?</w:t>
      </w:r>
    </w:p>
    <w:p w14:paraId="2926822E" w14:textId="16FE9489" w:rsidR="00A86060" w:rsidRDefault="00A86060">
      <w:pPr>
        <w:pStyle w:val="CommentText"/>
      </w:pPr>
    </w:p>
  </w:comment>
  <w:comment w:id="533" w:author="Karamjit Kaur" w:date="2019-11-19T14:44:00Z" w:initials="KK">
    <w:p w14:paraId="2B71FF0D" w14:textId="77777777" w:rsidR="00A86060" w:rsidRDefault="00A86060">
      <w:pPr>
        <w:pStyle w:val="CommentText"/>
      </w:pPr>
      <w:r>
        <w:rPr>
          <w:rStyle w:val="CommentReference"/>
        </w:rPr>
        <w:annotationRef/>
      </w:r>
      <w:r>
        <w:t>Yes, update it everywhere. And update SOAP WSDLs too.</w:t>
      </w:r>
    </w:p>
  </w:comment>
  <w:comment w:id="544" w:author="Karamjit Kaur" w:date="2019-11-22T22:34:00Z" w:initials="KK">
    <w:p w14:paraId="2B3C3B83" w14:textId="38E9A33E" w:rsidR="00A86060" w:rsidRDefault="00A86060">
      <w:pPr>
        <w:pStyle w:val="CommentText"/>
      </w:pPr>
      <w:r>
        <w:rPr>
          <w:rStyle w:val="CommentReference"/>
        </w:rPr>
        <w:annotationRef/>
      </w:r>
      <w:r>
        <w:t>Needs to written nicely/clearly.</w:t>
      </w:r>
    </w:p>
  </w:comment>
  <w:comment w:id="555" w:author="Karamjit Kaur [2]" w:date="2019-11-24T00:11:00Z" w:initials="KK">
    <w:p w14:paraId="4071FD58" w14:textId="15F8ECB3" w:rsidR="00A86060" w:rsidRDefault="00A86060">
      <w:pPr>
        <w:pStyle w:val="CommentText"/>
      </w:pPr>
      <w:r>
        <w:rPr>
          <w:rStyle w:val="CommentReference"/>
        </w:rPr>
        <w:annotationRef/>
      </w:r>
      <w:r>
        <w:t>This service needs to be updated to include SOAP and REST mappings</w:t>
      </w:r>
    </w:p>
  </w:comment>
  <w:comment w:id="568" w:author="Karamjit Kaur" w:date="2019-11-20T15:11:00Z" w:initials="KK">
    <w:p w14:paraId="29DFA127" w14:textId="6CBB43B7" w:rsidR="00A86060" w:rsidRDefault="00A86060">
      <w:pPr>
        <w:pStyle w:val="CommentText"/>
      </w:pPr>
      <w:r>
        <w:rPr>
          <w:rStyle w:val="CommentReference"/>
        </w:rPr>
        <w:annotationRef/>
      </w:r>
      <w:r>
        <w:t>Is this correct wording, as suggested by Ambiguity 3 in Teams wiki</w:t>
      </w:r>
    </w:p>
  </w:comment>
  <w:comment w:id="577" w:author="Karamjit Kaur [2]" w:date="2019-11-24T00:12:00Z" w:initials="KK">
    <w:p w14:paraId="14BC74A4" w14:textId="77777777" w:rsidR="00A86060" w:rsidRDefault="00A86060" w:rsidP="00FB25F9">
      <w:pPr>
        <w:pStyle w:val="CommentText"/>
      </w:pPr>
      <w:r>
        <w:rPr>
          <w:rStyle w:val="CommentReference"/>
        </w:rPr>
        <w:annotationRef/>
      </w:r>
      <w:r>
        <w:rPr>
          <w:rStyle w:val="CommentReference"/>
        </w:rPr>
        <w:annotationRef/>
      </w:r>
      <w:r>
        <w:t>This service needs to be updated to include SOAP and REST mappings</w:t>
      </w:r>
    </w:p>
    <w:p w14:paraId="73F59F09" w14:textId="30E322D8" w:rsidR="00A86060" w:rsidRDefault="00A86060">
      <w:pPr>
        <w:pStyle w:val="CommentText"/>
      </w:pPr>
    </w:p>
  </w:comment>
  <w:comment w:id="650" w:author="Karamjit Kaur" w:date="2019-11-20T14:12:00Z" w:initials="KK">
    <w:p w14:paraId="0A293452" w14:textId="3AAB4310" w:rsidR="00A86060" w:rsidRDefault="00A86060">
      <w:pPr>
        <w:pStyle w:val="CommentText"/>
      </w:pPr>
      <w:r>
        <w:rPr>
          <w:rStyle w:val="CommentReference"/>
        </w:rPr>
        <w:annotationRef/>
      </w:r>
      <w:r>
        <w:t xml:space="preserve">Should schemas for Session, SessionType and Notification be included here? </w:t>
      </w:r>
    </w:p>
  </w:comment>
  <w:comment w:id="685" w:author="Karamjit Kaur" w:date="2019-11-20T14:07:00Z" w:initials="KK">
    <w:p w14:paraId="299C4E9A" w14:textId="6D3A18F5" w:rsidR="00A86060" w:rsidRDefault="00A86060">
      <w:pPr>
        <w:pStyle w:val="CommentText"/>
      </w:pPr>
      <w:r>
        <w:rPr>
          <w:rStyle w:val="CommentReference"/>
        </w:rPr>
        <w:annotationRef/>
      </w:r>
      <w:r>
        <w:t>Is this alright here?</w:t>
      </w:r>
    </w:p>
  </w:comment>
  <w:comment w:id="756" w:author="Karamjit Kaur" w:date="2019-11-20T14:09:00Z" w:initials="KK">
    <w:p w14:paraId="2A28F833" w14:textId="590809E4" w:rsidR="00A86060" w:rsidRDefault="00A86060">
      <w:pPr>
        <w:pStyle w:val="CommentText"/>
      </w:pPr>
      <w:r>
        <w:rPr>
          <w:rStyle w:val="CommentReference"/>
        </w:rPr>
        <w:annotationRef/>
      </w:r>
      <w:r>
        <w:t>Is it alright here?</w:t>
      </w:r>
    </w:p>
  </w:comment>
  <w:comment w:id="783" w:author="Matt Selway" w:date="2019-11-23T22:05:00Z" w:initials="MS">
    <w:p w14:paraId="307C917F" w14:textId="2C30D623" w:rsidR="00A86060" w:rsidRDefault="00A86060">
      <w:pPr>
        <w:pStyle w:val="CommentText"/>
      </w:pPr>
      <w:r>
        <w:rPr>
          <w:rStyle w:val="CommentReference"/>
        </w:rPr>
        <w:annotationRef/>
      </w:r>
      <w:r>
        <w:t>What is a better way of stating this.</w:t>
      </w:r>
    </w:p>
  </w:comment>
  <w:comment w:id="790" w:author="Dennis Brandl" w:date="2019-11-25T19:08:00Z" w:initials="DB">
    <w:p w14:paraId="03319315" w14:textId="77777777" w:rsidR="00A86060" w:rsidRDefault="00A86060">
      <w:pPr>
        <w:pStyle w:val="CommentText"/>
      </w:pPr>
      <w:r>
        <w:rPr>
          <w:rStyle w:val="CommentReference"/>
        </w:rPr>
        <w:annotationRef/>
      </w:r>
      <w:r>
        <w:t xml:space="preserve">Ok, not clear about this. IS this USA Department of Defense.  If no, then change this to Inter-Company or High Security.  </w:t>
      </w:r>
    </w:p>
    <w:p w14:paraId="0EBC6468" w14:textId="0B6F036C" w:rsidR="00A86060" w:rsidRDefault="00A86060">
      <w:pPr>
        <w:pStyle w:val="CommentText"/>
      </w:pPr>
      <w:r>
        <w:t>Make the change everywhere in 8.4 and 8.4.1</w:t>
      </w:r>
    </w:p>
  </w:comment>
  <w:comment w:id="802" w:author="Karamjit Kaur" w:date="2019-10-18T10:38:00Z" w:initials="KK">
    <w:p w14:paraId="28862BC1" w14:textId="77777777" w:rsidR="00A86060" w:rsidRDefault="00A86060" w:rsidP="00B62A7D">
      <w:pPr>
        <w:pStyle w:val="CommentText"/>
      </w:pPr>
      <w:r>
        <w:rPr>
          <w:rStyle w:val="CommentReference"/>
        </w:rPr>
        <w:annotationRef/>
      </w:r>
      <w:r>
        <w:t>Placeholder as of now, will be updated once files are on website</w:t>
      </w:r>
    </w:p>
  </w:comment>
  <w:comment w:id="803" w:author="Matt Selway" w:date="2019-11-22T16:22:00Z" w:initials="MS">
    <w:p w14:paraId="3E495B70" w14:textId="77777777" w:rsidR="00A86060" w:rsidRDefault="00A86060" w:rsidP="00B62A7D">
      <w:pPr>
        <w:pStyle w:val="CommentText"/>
      </w:pPr>
      <w:r>
        <w:rPr>
          <w:rStyle w:val="CommentReference"/>
        </w:rPr>
        <w:annotationRef/>
      </w:r>
      <w:r>
        <w:t xml:space="preserve">It will be good to </w:t>
      </w:r>
      <w:r>
        <w:rPr>
          <w:rStyle w:val="CommentReference"/>
        </w:rPr>
        <w:annotationRef/>
      </w:r>
      <w:r>
        <w:t>set up Swagger API on Open O&amp;M website for testing endpoints. Will use isbm_complete.json for that.</w:t>
      </w:r>
    </w:p>
  </w:comment>
  <w:comment w:id="809" w:author="Karamjit Kaur" w:date="2019-10-03T16:39:00Z" w:initials="KK">
    <w:p w14:paraId="367CD075" w14:textId="77777777" w:rsidR="00A86060" w:rsidRDefault="00A86060" w:rsidP="00B62A7D">
      <w:pPr>
        <w:pStyle w:val="CommentText"/>
      </w:pPr>
      <w:r>
        <w:rPr>
          <w:rStyle w:val="CommentReference"/>
        </w:rPr>
        <w:annotationRef/>
      </w:r>
      <w:r>
        <w:t>To be updated</w:t>
      </w:r>
    </w:p>
  </w:comment>
  <w:comment w:id="812" w:author="Matt Selway" w:date="2019-11-23T21:47:00Z" w:initials="MS">
    <w:p w14:paraId="58250843" w14:textId="77777777" w:rsidR="00A86060" w:rsidRDefault="00A86060" w:rsidP="00ED0A6C">
      <w:pPr>
        <w:pStyle w:val="CommentText"/>
      </w:pPr>
      <w:r>
        <w:rPr>
          <w:rStyle w:val="CommentReference"/>
        </w:rPr>
        <w:annotationRef/>
      </w:r>
      <w:r>
        <w:rPr>
          <w:rStyle w:val="CommentReference"/>
        </w:rPr>
        <w:annotationRef/>
      </w:r>
      <w:r>
        <w:rPr>
          <w:rStyle w:val="CommentReference"/>
        </w:rPr>
        <w:t>This section will be updated to include REST examples in next update of the specification.</w:t>
      </w:r>
    </w:p>
    <w:p w14:paraId="36A04999" w14:textId="77777777" w:rsidR="00A86060" w:rsidRDefault="00A86060">
      <w:pPr>
        <w:pStyle w:val="CommentText"/>
      </w:pPr>
    </w:p>
    <w:p w14:paraId="201D3857" w14:textId="37217F4E" w:rsidR="00A86060" w:rsidRDefault="00A86060">
      <w:pPr>
        <w:pStyle w:val="CommentText"/>
      </w:pPr>
      <w:r>
        <w:t>Need to make sure the current examples do not use any of the modified elements.</w:t>
      </w:r>
    </w:p>
  </w:comment>
  <w:comment w:id="1071" w:author="Karamjit Kaur" w:date="2019-10-03T17:11:00Z" w:initials="KK">
    <w:p w14:paraId="227F81BF" w14:textId="15D5F094" w:rsidR="00A86060" w:rsidRDefault="00A86060">
      <w:pPr>
        <w:pStyle w:val="CommentText"/>
      </w:pPr>
      <w:r>
        <w:rPr>
          <w:rStyle w:val="CommentReference"/>
        </w:rPr>
        <w:annotationRef/>
      </w:r>
      <w:r>
        <w:t>Needs 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082275" w15:done="0"/>
  <w15:commentEx w15:paraId="64A9490F" w15:done="0"/>
  <w15:commentEx w15:paraId="228F7F8B" w15:done="0"/>
  <w15:commentEx w15:paraId="1F210B6B" w15:paraIdParent="228F7F8B" w15:done="0"/>
  <w15:commentEx w15:paraId="28B58C26" w15:paraIdParent="228F7F8B" w15:done="0"/>
  <w15:commentEx w15:paraId="7A78A3BC" w15:done="0"/>
  <w15:commentEx w15:paraId="6C60FF6B" w15:done="0"/>
  <w15:commentEx w15:paraId="1BC16391" w15:paraIdParent="6C60FF6B" w15:done="0"/>
  <w15:commentEx w15:paraId="630F3FEF" w15:done="0"/>
  <w15:commentEx w15:paraId="08B6234B" w15:paraIdParent="630F3FEF" w15:done="0"/>
  <w15:commentEx w15:paraId="7E6412ED" w15:done="0"/>
  <w15:commentEx w15:paraId="629344C9" w15:paraIdParent="7E6412ED" w15:done="0"/>
  <w15:commentEx w15:paraId="6272AA67" w15:done="0"/>
  <w15:commentEx w15:paraId="317FE3FC" w15:paraIdParent="6272AA67" w15:done="0"/>
  <w15:commentEx w15:paraId="68372E00" w15:done="0"/>
  <w15:commentEx w15:paraId="4A872BC4" w15:paraIdParent="68372E00" w15:done="0"/>
  <w15:commentEx w15:paraId="03785EB2" w15:done="0"/>
  <w15:commentEx w15:paraId="0975A664" w15:done="0"/>
  <w15:commentEx w15:paraId="5F0FFD46" w15:done="0"/>
  <w15:commentEx w15:paraId="30FCA3C4" w15:paraIdParent="5F0FFD46" w15:done="0"/>
  <w15:commentEx w15:paraId="51702BD0" w15:done="0"/>
  <w15:commentEx w15:paraId="43B1D51D" w15:done="0"/>
  <w15:commentEx w15:paraId="62625ABA" w15:done="0"/>
  <w15:commentEx w15:paraId="2B2F22CC" w15:done="0"/>
  <w15:commentEx w15:paraId="3EC2506B" w15:done="0"/>
  <w15:commentEx w15:paraId="2F5A81BE" w15:paraIdParent="3EC2506B" w15:done="0"/>
  <w15:commentEx w15:paraId="413E9E7C" w15:done="0"/>
  <w15:commentEx w15:paraId="53C0A0D3" w15:done="0"/>
  <w15:commentEx w15:paraId="244C17B4" w15:done="0"/>
  <w15:commentEx w15:paraId="1C21A8DA" w15:done="0"/>
  <w15:commentEx w15:paraId="536C2818" w15:done="0"/>
  <w15:commentEx w15:paraId="5A804F43" w15:done="0"/>
  <w15:commentEx w15:paraId="26C33ABC" w15:paraIdParent="5A804F43" w15:done="0"/>
  <w15:commentEx w15:paraId="433BFB64" w15:done="0"/>
  <w15:commentEx w15:paraId="266C4E61" w15:done="0"/>
  <w15:commentEx w15:paraId="438CACB1" w15:done="0"/>
  <w15:commentEx w15:paraId="2875B854" w15:paraIdParent="438CACB1" w15:done="0"/>
  <w15:commentEx w15:paraId="4CF6CA77" w15:done="0"/>
  <w15:commentEx w15:paraId="44B15807" w15:done="0"/>
  <w15:commentEx w15:paraId="1722281A" w15:done="0"/>
  <w15:commentEx w15:paraId="75596036" w15:done="0"/>
  <w15:commentEx w15:paraId="44F279A7" w15:paraIdParent="75596036" w15:done="0"/>
  <w15:commentEx w15:paraId="3EA85F92" w15:done="0"/>
  <w15:commentEx w15:paraId="0C9B2067" w15:done="0"/>
  <w15:commentEx w15:paraId="19B8AA04" w15:paraIdParent="0C9B2067" w15:done="0"/>
  <w15:commentEx w15:paraId="35674CB5" w15:done="0"/>
  <w15:commentEx w15:paraId="2EE333E2" w15:paraIdParent="35674CB5" w15:done="0"/>
  <w15:commentEx w15:paraId="0D2F8C7A" w15:done="0"/>
  <w15:commentEx w15:paraId="46F506FD" w15:paraIdParent="0D2F8C7A" w15:done="0"/>
  <w15:commentEx w15:paraId="4A88FA53" w15:done="0"/>
  <w15:commentEx w15:paraId="4F6B89A7" w15:done="0"/>
  <w15:commentEx w15:paraId="769655B0" w15:done="0"/>
  <w15:commentEx w15:paraId="7A001278" w15:done="0"/>
  <w15:commentEx w15:paraId="2926822E" w15:done="0"/>
  <w15:commentEx w15:paraId="2B71FF0D" w15:paraIdParent="2926822E" w15:done="0"/>
  <w15:commentEx w15:paraId="2B3C3B83" w15:done="0"/>
  <w15:commentEx w15:paraId="4071FD58" w15:done="0"/>
  <w15:commentEx w15:paraId="29DFA127" w15:done="0"/>
  <w15:commentEx w15:paraId="73F59F09" w15:done="0"/>
  <w15:commentEx w15:paraId="0A293452" w15:done="0"/>
  <w15:commentEx w15:paraId="299C4E9A" w15:done="0"/>
  <w15:commentEx w15:paraId="2A28F833" w15:done="0"/>
  <w15:commentEx w15:paraId="307C917F" w15:done="0"/>
  <w15:commentEx w15:paraId="0EBC6468" w15:done="0"/>
  <w15:commentEx w15:paraId="28862BC1" w15:done="0"/>
  <w15:commentEx w15:paraId="3E495B70" w15:done="0"/>
  <w15:commentEx w15:paraId="367CD075" w15:done="0"/>
  <w15:commentEx w15:paraId="201D3857" w15:done="0"/>
  <w15:commentEx w15:paraId="227F81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082275" w16cid:durableId="21861450"/>
  <w16cid:commentId w16cid:paraId="64A9490F" w16cid:durableId="2182698D"/>
  <w16cid:commentId w16cid:paraId="228F7F8B" w16cid:durableId="217E6A19"/>
  <w16cid:commentId w16cid:paraId="1F210B6B" w16cid:durableId="21826999"/>
  <w16cid:commentId w16cid:paraId="28B58C26" w16cid:durableId="21861020"/>
  <w16cid:commentId w16cid:paraId="7A78A3BC" w16cid:durableId="2140841E"/>
  <w16cid:commentId w16cid:paraId="6C60FF6B" w16cid:durableId="21829C6B"/>
  <w16cid:commentId w16cid:paraId="1BC16391" w16cid:durableId="21866DAE"/>
  <w16cid:commentId w16cid:paraId="630F3FEF" w16cid:durableId="21829CF7"/>
  <w16cid:commentId w16cid:paraId="08B6234B" w16cid:durableId="21843BFB"/>
  <w16cid:commentId w16cid:paraId="7E6412ED" w16cid:durableId="7977D134"/>
  <w16cid:commentId w16cid:paraId="629344C9" w16cid:durableId="218614D9"/>
  <w16cid:commentId w16cid:paraId="6272AA67" w16cid:durableId="21829FA2"/>
  <w16cid:commentId w16cid:paraId="317FE3FC" w16cid:durableId="21838460"/>
  <w16cid:commentId w16cid:paraId="68372E00" w16cid:durableId="21838461"/>
  <w16cid:commentId w16cid:paraId="4A872BC4" w16cid:durableId="21862CAD"/>
  <w16cid:commentId w16cid:paraId="03785EB2" w16cid:durableId="217E540F"/>
  <w16cid:commentId w16cid:paraId="0975A664" w16cid:durableId="1DC3B3A3"/>
  <w16cid:commentId w16cid:paraId="5F0FFD46" w16cid:durableId="2182B6EF"/>
  <w16cid:commentId w16cid:paraId="30FCA3C4" w16cid:durableId="21861110"/>
  <w16cid:commentId w16cid:paraId="51702BD0" w16cid:durableId="21865E40"/>
  <w16cid:commentId w16cid:paraId="43B1D51D" w16cid:durableId="2182DF86"/>
  <w16cid:commentId w16cid:paraId="62625ABA" w16cid:durableId="2182DCBD"/>
  <w16cid:commentId w16cid:paraId="2B2F22CC" w16cid:durableId="2182DFAC"/>
  <w16cid:commentId w16cid:paraId="3EC2506B" w16cid:durableId="2182E39D"/>
  <w16cid:commentId w16cid:paraId="2F5A81BE" w16cid:durableId="21866E49"/>
  <w16cid:commentId w16cid:paraId="413E9E7C" w16cid:durableId="2182E72C"/>
  <w16cid:commentId w16cid:paraId="53C0A0D3" w16cid:durableId="2180FCE9"/>
  <w16cid:commentId w16cid:paraId="244C17B4" w16cid:durableId="2182E093"/>
  <w16cid:commentId w16cid:paraId="1C21A8DA" w16cid:durableId="21866F12"/>
  <w16cid:commentId w16cid:paraId="536C2818" w16cid:durableId="2183C59C"/>
  <w16cid:commentId w16cid:paraId="5A804F43" w16cid:durableId="2183D208"/>
  <w16cid:commentId w16cid:paraId="26C33ABC" w16cid:durableId="21861218"/>
  <w16cid:commentId w16cid:paraId="433BFB64" w16cid:durableId="218423C8"/>
  <w16cid:commentId w16cid:paraId="266C4E61" w16cid:durableId="2186A035"/>
  <w16cid:commentId w16cid:paraId="438CACB1" w16cid:durableId="2184206E"/>
  <w16cid:commentId w16cid:paraId="2875B854" w16cid:durableId="2186A0A1"/>
  <w16cid:commentId w16cid:paraId="4CF6CA77" w16cid:durableId="2182C962"/>
  <w16cid:commentId w16cid:paraId="44B15807" w16cid:durableId="218421D4"/>
  <w16cid:commentId w16cid:paraId="1722281A" w16cid:durableId="2141AA31"/>
  <w16cid:commentId w16cid:paraId="75596036" w16cid:durableId="2141CADB"/>
  <w16cid:commentId w16cid:paraId="44F279A7" w16cid:durableId="218615FD"/>
  <w16cid:commentId w16cid:paraId="3EA85F92" w16cid:durableId="21827C97"/>
  <w16cid:commentId w16cid:paraId="0C9B2067" w16cid:durableId="21827C06"/>
  <w16cid:commentId w16cid:paraId="19B8AA04" w16cid:durableId="218613D8"/>
  <w16cid:commentId w16cid:paraId="35674CB5" w16cid:durableId="218286A1"/>
  <w16cid:commentId w16cid:paraId="2EE333E2" w16cid:durableId="2186A1AB"/>
  <w16cid:commentId w16cid:paraId="0D2F8C7A" w16cid:durableId="21827E0E"/>
  <w16cid:commentId w16cid:paraId="46F506FD" w16cid:durableId="2186A1C9"/>
  <w16cid:commentId w16cid:paraId="4A88FA53" w16cid:durableId="2186A20C"/>
  <w16cid:commentId w16cid:paraId="4F6B89A7" w16cid:durableId="21829C87"/>
  <w16cid:commentId w16cid:paraId="769655B0" w16cid:durableId="2182CAF7"/>
  <w16cid:commentId w16cid:paraId="7A001278" w16cid:durableId="2182C937"/>
  <w16cid:commentId w16cid:paraId="2926822E" w16cid:durableId="217D8233"/>
  <w16cid:commentId w16cid:paraId="2B71FF0D" w16cid:durableId="2182EF52"/>
  <w16cid:commentId w16cid:paraId="2B3C3B83" w16cid:durableId="2182E0F6"/>
  <w16cid:commentId w16cid:paraId="4071FD58" w16cid:durableId="21844924"/>
  <w16cid:commentId w16cid:paraId="29DFA127" w16cid:durableId="217FD626"/>
  <w16cid:commentId w16cid:paraId="73F59F09" w16cid:durableId="21844963"/>
  <w16cid:commentId w16cid:paraId="0A293452" w16cid:durableId="217FC834"/>
  <w16cid:commentId w16cid:paraId="299C4E9A" w16cid:durableId="217FC71A"/>
  <w16cid:commentId w16cid:paraId="2A28F833" w16cid:durableId="217FC788"/>
  <w16cid:commentId w16cid:paraId="307C917F" w16cid:durableId="21842BB6"/>
  <w16cid:commentId w16cid:paraId="0EBC6468" w16cid:durableId="2186A519"/>
  <w16cid:commentId w16cid:paraId="28862BC1" w16cid:durableId="21829FA5"/>
  <w16cid:commentId w16cid:paraId="3E495B70" w16cid:durableId="218289B2"/>
  <w16cid:commentId w16cid:paraId="367CD075" w16cid:durableId="21829FA6"/>
  <w16cid:commentId w16cid:paraId="201D3857" w16cid:durableId="2184276C"/>
  <w16cid:commentId w16cid:paraId="227F81BF" w16cid:durableId="2140AA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00004" w14:textId="77777777" w:rsidR="001C6408" w:rsidRDefault="001C6408">
      <w:pPr>
        <w:spacing w:after="0"/>
      </w:pPr>
      <w:r>
        <w:separator/>
      </w:r>
    </w:p>
  </w:endnote>
  <w:endnote w:type="continuationSeparator" w:id="0">
    <w:p w14:paraId="04B2ECAF" w14:textId="77777777" w:rsidR="001C6408" w:rsidRDefault="001C6408">
      <w:pPr>
        <w:spacing w:after="0"/>
      </w:pPr>
      <w:r>
        <w:continuationSeparator/>
      </w:r>
    </w:p>
  </w:endnote>
  <w:endnote w:type="continuationNotice" w:id="1">
    <w:p w14:paraId="1B7CF061" w14:textId="77777777" w:rsidR="001C6408" w:rsidRDefault="001C640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aavi">
    <w:panose1 w:val="02000500000000000000"/>
    <w:charset w:val="00"/>
    <w:family w:val="swiss"/>
    <w:pitch w:val="variable"/>
    <w:sig w:usb0="0002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F22F6" w14:textId="77777777" w:rsidR="00A86060" w:rsidRPr="00612B43" w:rsidRDefault="00A86060" w:rsidP="00E83E4F">
    <w:pPr>
      <w:pStyle w:val="Footer"/>
    </w:pPr>
    <w:r>
      <w:rPr>
        <w:noProof/>
        <w:sz w:val="16"/>
        <w:lang w:val="en-AU" w:eastAsia="en-AU"/>
      </w:rPr>
      <w:drawing>
        <wp:anchor distT="0" distB="0" distL="114300" distR="114300" simplePos="0" relativeHeight="251658240" behindDoc="0" locked="0" layoutInCell="1" allowOverlap="1" wp14:anchorId="3AEC5869" wp14:editId="1808752F">
          <wp:simplePos x="0" y="0"/>
          <wp:positionH relativeFrom="column">
            <wp:posOffset>5303520</wp:posOffset>
          </wp:positionH>
          <wp:positionV relativeFrom="paragraph">
            <wp:posOffset>11430</wp:posOffset>
          </wp:positionV>
          <wp:extent cx="1097280" cy="3657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365760"/>
                  </a:xfrm>
                  <a:prstGeom prst="rect">
                    <a:avLst/>
                  </a:prstGeom>
                  <a:noFill/>
                </pic:spPr>
              </pic:pic>
            </a:graphicData>
          </a:graphic>
        </wp:anchor>
      </w:drawing>
    </w:r>
    <w:r w:rsidRPr="00612B43">
      <w:t xml:space="preserve">Version </w:t>
    </w:r>
    <w:r>
      <w:t>1.0</w:t>
    </w:r>
    <w:r w:rsidRPr="00612B43">
      <w:t>-DRAFT</w:t>
    </w:r>
  </w:p>
  <w:p w14:paraId="39ECFD33" w14:textId="77777777" w:rsidR="00A86060" w:rsidRPr="00FD4274" w:rsidRDefault="00A86060" w:rsidP="00E83E4F">
    <w:pPr>
      <w:pStyle w:val="Footer"/>
      <w:rPr>
        <w:sz w:val="16"/>
      </w:rPr>
    </w:pPr>
    <w:r w:rsidRPr="00612B43">
      <w:rPr>
        <w:sz w:val="16"/>
      </w:rPr>
      <w:t>© 1998 - 201</w:t>
    </w:r>
    <w:r>
      <w:rPr>
        <w:sz w:val="16"/>
      </w:rPr>
      <w:t>9</w:t>
    </w:r>
    <w:r w:rsidRPr="00612B43">
      <w:rPr>
        <w:sz w:val="16"/>
      </w:rPr>
      <w:t xml:space="preserve"> MIMOSA.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5BFAE" w14:textId="77777777" w:rsidR="00A86060" w:rsidRPr="00612B43" w:rsidRDefault="00A86060" w:rsidP="00E83E4F">
    <w:pPr>
      <w:pStyle w:val="Footer"/>
    </w:pPr>
    <w:r>
      <w:rPr>
        <w:noProof/>
      </w:rPr>
      <w:drawing>
        <wp:anchor distT="0" distB="0" distL="114300" distR="114300" simplePos="0" relativeHeight="251657216" behindDoc="0" locked="0" layoutInCell="1" allowOverlap="1" wp14:anchorId="5FB55F4C" wp14:editId="4C15E0E4">
          <wp:simplePos x="0" y="0"/>
          <wp:positionH relativeFrom="column">
            <wp:posOffset>5153025</wp:posOffset>
          </wp:positionH>
          <wp:positionV relativeFrom="paragraph">
            <wp:posOffset>100</wp:posOffset>
          </wp:positionV>
          <wp:extent cx="1249914" cy="533400"/>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1.0</w:t>
    </w:r>
    <w:r w:rsidRPr="00612B43">
      <w:t>-DRAFT</w:t>
    </w:r>
  </w:p>
  <w:p w14:paraId="6757537F" w14:textId="77777777" w:rsidR="00A86060" w:rsidRPr="00612B43" w:rsidRDefault="00A86060" w:rsidP="00E83E4F">
    <w:pPr>
      <w:pStyle w:val="Footer"/>
      <w:rPr>
        <w:sz w:val="16"/>
      </w:rPr>
    </w:pPr>
    <w:r w:rsidRPr="00612B43">
      <w:rPr>
        <w:sz w:val="16"/>
      </w:rPr>
      <w:t>© 1998 - 201</w:t>
    </w:r>
    <w:r>
      <w:rPr>
        <w:sz w:val="16"/>
      </w:rPr>
      <w:t>9</w:t>
    </w:r>
    <w:r w:rsidRPr="00612B43">
      <w:rPr>
        <w:sz w:val="16"/>
      </w:rPr>
      <w:t xml:space="preserve"> MIMOSA.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6070D" w14:textId="77777777" w:rsidR="00A86060" w:rsidRPr="00612B43" w:rsidRDefault="00A86060" w:rsidP="00E83E4F">
    <w:pPr>
      <w:pStyle w:val="Footer"/>
    </w:pPr>
    <w:r>
      <w:rPr>
        <w:noProof/>
      </w:rPr>
      <w:drawing>
        <wp:anchor distT="0" distB="0" distL="114300" distR="114300" simplePos="0" relativeHeight="251656192" behindDoc="0" locked="0" layoutInCell="1" allowOverlap="1" wp14:anchorId="104D2E69" wp14:editId="7BFA264B">
          <wp:simplePos x="0" y="0"/>
          <wp:positionH relativeFrom="column">
            <wp:posOffset>5153025</wp:posOffset>
          </wp:positionH>
          <wp:positionV relativeFrom="paragraph">
            <wp:posOffset>5715</wp:posOffset>
          </wp:positionV>
          <wp:extent cx="1249914" cy="533400"/>
          <wp:effectExtent l="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1.0</w:t>
    </w:r>
    <w:r w:rsidRPr="00612B43">
      <w:t>-DRAFT</w:t>
    </w:r>
  </w:p>
  <w:p w14:paraId="3FD95D2E" w14:textId="77777777" w:rsidR="00A86060" w:rsidRPr="00FD4274" w:rsidRDefault="00A86060">
    <w:pPr>
      <w:pStyle w:val="Footer"/>
      <w:rPr>
        <w:sz w:val="16"/>
      </w:rPr>
    </w:pPr>
    <w:r w:rsidRPr="00612B43">
      <w:rPr>
        <w:sz w:val="16"/>
      </w:rPr>
      <w:t>© 1998 - 201</w:t>
    </w:r>
    <w:r>
      <w:rPr>
        <w:sz w:val="16"/>
      </w:rPr>
      <w:t>9</w:t>
    </w:r>
    <w:r w:rsidRPr="00612B43">
      <w:rPr>
        <w:sz w:val="16"/>
      </w:rPr>
      <w:t xml:space="preserve"> MIMOSA.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653C5" w14:textId="77777777" w:rsidR="001C6408" w:rsidRDefault="001C6408">
      <w:r>
        <w:separator/>
      </w:r>
    </w:p>
  </w:footnote>
  <w:footnote w:type="continuationSeparator" w:id="0">
    <w:p w14:paraId="457DB0ED" w14:textId="77777777" w:rsidR="001C6408" w:rsidRDefault="001C6408">
      <w:r>
        <w:continuationSeparator/>
      </w:r>
    </w:p>
  </w:footnote>
  <w:footnote w:type="continuationNotice" w:id="1">
    <w:p w14:paraId="558012BA" w14:textId="77777777" w:rsidR="001C6408" w:rsidRDefault="001C640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6898691"/>
      <w:docPartObj>
        <w:docPartGallery w:val="Page Numbers (Top of Page)"/>
        <w:docPartUnique/>
      </w:docPartObj>
    </w:sdtPr>
    <w:sdtEndPr>
      <w:rPr>
        <w:color w:val="7F7F7F" w:themeColor="background1" w:themeShade="7F"/>
        <w:spacing w:val="60"/>
      </w:rPr>
    </w:sdtEndPr>
    <w:sdtContent>
      <w:p w14:paraId="45B625B0" w14:textId="77777777" w:rsidR="00A86060" w:rsidRDefault="00A8606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D701F">
          <w:rPr>
            <w:b/>
            <w:bCs/>
            <w:noProof/>
          </w:rPr>
          <w:t>2</w:t>
        </w:r>
        <w:r>
          <w:rPr>
            <w:b/>
            <w:bCs/>
            <w:noProof/>
          </w:rPr>
          <w:fldChar w:fldCharType="end"/>
        </w:r>
        <w:r>
          <w:rPr>
            <w:b/>
            <w:bCs/>
          </w:rPr>
          <w:t xml:space="preserve"> | </w:t>
        </w:r>
        <w:r>
          <w:rPr>
            <w:color w:val="7F7F7F" w:themeColor="background1" w:themeShade="7F"/>
            <w:spacing w:val="60"/>
          </w:rPr>
          <w:t>Page</w:t>
        </w:r>
      </w:p>
    </w:sdtContent>
  </w:sdt>
  <w:p w14:paraId="77D0BA6F" w14:textId="77777777" w:rsidR="00A86060" w:rsidRDefault="00A860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50158" w14:textId="3A2A837E" w:rsidR="00A86060" w:rsidRDefault="00A86060">
    <w:pPr>
      <w:pStyle w:val="Header"/>
      <w:pBdr>
        <w:bottom w:val="single" w:sz="4" w:space="1" w:color="D9D9D9" w:themeColor="background1" w:themeShade="D9"/>
      </w:pBdr>
      <w:jc w:val="right"/>
      <w:rPr>
        <w:b/>
        <w:bCs/>
      </w:rPr>
    </w:pPr>
    <w:sdt>
      <w:sdtPr>
        <w:rPr>
          <w:color w:val="7F7F7F" w:themeColor="background1" w:themeShade="7F"/>
          <w:spacing w:val="60"/>
        </w:rPr>
        <w:id w:val="403106224"/>
        <w:docPartObj>
          <w:docPartGallery w:val="Watermarks"/>
          <w:docPartUnique/>
        </w:docPartObj>
      </w:sdtPr>
      <w:sdtContent>
        <w:r>
          <w:rPr>
            <w:noProof/>
            <w:color w:val="7F7F7F" w:themeColor="background1" w:themeShade="7F"/>
            <w:spacing w:val="60"/>
          </w:rPr>
          <w:pict w14:anchorId="5D0824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sdt>
      <w:sdtPr>
        <w:rPr>
          <w:color w:val="7F7F7F" w:themeColor="background1" w:themeShade="7F"/>
          <w:spacing w:val="60"/>
        </w:rPr>
        <w:id w:val="345750572"/>
        <w:docPartObj>
          <w:docPartGallery w:val="Page Numbers (Top of Page)"/>
          <w:docPartUnique/>
        </w:docPartObj>
      </w:sdtPr>
      <w:sdtEndPr>
        <w:rPr>
          <w:b/>
          <w:bCs/>
          <w:noProof/>
          <w:color w:val="444444"/>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Pr="003D701F">
          <w:rPr>
            <w:b/>
            <w:bCs/>
            <w:noProof/>
          </w:rPr>
          <w:t>1</w:t>
        </w:r>
        <w:r>
          <w:rPr>
            <w:b/>
            <w:bCs/>
            <w:noProof/>
          </w:rPr>
          <w:fldChar w:fldCharType="end"/>
        </w:r>
      </w:sdtContent>
    </w:sdt>
  </w:p>
  <w:p w14:paraId="7A0163BC" w14:textId="77777777" w:rsidR="00A86060" w:rsidRDefault="00A860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204EED"/>
    <w:multiLevelType w:val="multilevel"/>
    <w:tmpl w:val="D30280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D420622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C20BFC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FAA728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906093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E7EDBF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5843AB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9423CE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106804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20C8D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D9C2D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AB3ECF"/>
    <w:multiLevelType w:val="hybridMultilevel"/>
    <w:tmpl w:val="3532213A"/>
    <w:lvl w:ilvl="0" w:tplc="D83404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72015DD"/>
    <w:multiLevelType w:val="hybridMultilevel"/>
    <w:tmpl w:val="F8C08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AD77AE2"/>
    <w:multiLevelType w:val="hybridMultilevel"/>
    <w:tmpl w:val="FD46F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6B1C21"/>
    <w:multiLevelType w:val="hybridMultilevel"/>
    <w:tmpl w:val="ABC65976"/>
    <w:lvl w:ilvl="0" w:tplc="86167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69009F"/>
    <w:multiLevelType w:val="hybridMultilevel"/>
    <w:tmpl w:val="E610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0F72402D"/>
    <w:multiLevelType w:val="hybridMultilevel"/>
    <w:tmpl w:val="73D402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4687C44"/>
    <w:multiLevelType w:val="multilevel"/>
    <w:tmpl w:val="0FACB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16946729"/>
    <w:multiLevelType w:val="hybridMultilevel"/>
    <w:tmpl w:val="DB9C7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A2C4F4C"/>
    <w:multiLevelType w:val="hybridMultilevel"/>
    <w:tmpl w:val="AE48B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BB34D92"/>
    <w:multiLevelType w:val="hybridMultilevel"/>
    <w:tmpl w:val="5498DC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8725BC5"/>
    <w:multiLevelType w:val="hybridMultilevel"/>
    <w:tmpl w:val="B7060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8AC1597"/>
    <w:multiLevelType w:val="hybridMultilevel"/>
    <w:tmpl w:val="D3002B6E"/>
    <w:lvl w:ilvl="0" w:tplc="08981DC4">
      <w:start w:val="1"/>
      <w:numFmt w:val="upperLetter"/>
      <w:lvlText w:val="Appendix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34C2F57"/>
    <w:multiLevelType w:val="hybridMultilevel"/>
    <w:tmpl w:val="CFA46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79530E"/>
    <w:multiLevelType w:val="multilevel"/>
    <w:tmpl w:val="D30280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389E4C1B"/>
    <w:multiLevelType w:val="multilevel"/>
    <w:tmpl w:val="CA64F4C2"/>
    <w:lvl w:ilvl="0">
      <w:start w:val="1"/>
      <w:numFmt w:val="upperLetter"/>
      <w:pStyle w:val="AppendixHeading1"/>
      <w:suff w:val="space"/>
      <w:lvlText w:val="Annex %1."/>
      <w:lvlJc w:val="left"/>
      <w:pPr>
        <w:ind w:left="0" w:firstLine="0"/>
      </w:pPr>
      <w:rPr>
        <w:rFonts w:ascii="Arial" w:hAnsi="Arial" w:cs="Times New Roman" w:hint="default"/>
        <w:b/>
        <w:i w:val="0"/>
        <w:caps w:val="0"/>
        <w:strike w:val="0"/>
        <w:dstrike w:val="0"/>
        <w:vanish w:val="0"/>
        <w:sz w:val="36"/>
        <w:szCs w:val="28"/>
        <w:vertAlign w:val="baseline"/>
      </w:rPr>
    </w:lvl>
    <w:lvl w:ilvl="1">
      <w:start w:val="1"/>
      <w:numFmt w:val="decimal"/>
      <w:pStyle w:val="AppendixHeading2"/>
      <w:lvlText w:val="%1.%2"/>
      <w:lvlJc w:val="left"/>
      <w:pPr>
        <w:tabs>
          <w:tab w:val="num" w:pos="360"/>
        </w:tabs>
        <w:ind w:left="0" w:firstLine="0"/>
      </w:pPr>
      <w:rPr>
        <w:rFonts w:cs="Times New Roman" w:hint="default"/>
        <w:b/>
        <w:i w:val="0"/>
      </w:rPr>
    </w:lvl>
    <w:lvl w:ilvl="2">
      <w:start w:val="1"/>
      <w:numFmt w:val="decimal"/>
      <w:pStyle w:val="AppendixHeading3"/>
      <w:lvlText w:val="%1.%2.%3"/>
      <w:lvlJc w:val="left"/>
      <w:pPr>
        <w:tabs>
          <w:tab w:val="num" w:pos="794"/>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26" w15:restartNumberingAfterBreak="0">
    <w:nsid w:val="38B2EA71"/>
    <w:multiLevelType w:val="multilevel"/>
    <w:tmpl w:val="E9DA18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3CD31977"/>
    <w:multiLevelType w:val="hybridMultilevel"/>
    <w:tmpl w:val="21DC40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2F160BB"/>
    <w:multiLevelType w:val="hybridMultilevel"/>
    <w:tmpl w:val="7182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867338"/>
    <w:multiLevelType w:val="hybridMultilevel"/>
    <w:tmpl w:val="F4F61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BCA3067"/>
    <w:multiLevelType w:val="hybridMultilevel"/>
    <w:tmpl w:val="16EEE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6E70017"/>
    <w:multiLevelType w:val="hybridMultilevel"/>
    <w:tmpl w:val="2F9869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D8F6021"/>
    <w:multiLevelType w:val="multilevel"/>
    <w:tmpl w:val="D30280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26"/>
  </w:num>
  <w:num w:numId="3">
    <w:abstractNumId w:val="32"/>
  </w:num>
  <w:num w:numId="4">
    <w:abstractNumId w:val="24"/>
  </w:num>
  <w:num w:numId="5">
    <w:abstractNumId w:val="23"/>
  </w:num>
  <w:num w:numId="6">
    <w:abstractNumId w:val="13"/>
  </w:num>
  <w:num w:numId="7">
    <w:abstractNumId w:val="1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2"/>
  </w:num>
  <w:num w:numId="19">
    <w:abstractNumId w:val="11"/>
  </w:num>
  <w:num w:numId="20">
    <w:abstractNumId w:val="25"/>
  </w:num>
  <w:num w:numId="21">
    <w:abstractNumId w:val="17"/>
  </w:num>
  <w:num w:numId="22">
    <w:abstractNumId w:val="21"/>
  </w:num>
  <w:num w:numId="23">
    <w:abstractNumId w:val="15"/>
  </w:num>
  <w:num w:numId="24">
    <w:abstractNumId w:val="29"/>
  </w:num>
  <w:num w:numId="25">
    <w:abstractNumId w:val="20"/>
  </w:num>
  <w:num w:numId="26">
    <w:abstractNumId w:val="27"/>
  </w:num>
  <w:num w:numId="27">
    <w:abstractNumId w:val="16"/>
  </w:num>
  <w:num w:numId="28">
    <w:abstractNumId w:val="31"/>
  </w:num>
  <w:num w:numId="29">
    <w:abstractNumId w:val="30"/>
  </w:num>
  <w:num w:numId="30">
    <w:abstractNumId w:val="18"/>
  </w:num>
  <w:num w:numId="31">
    <w:abstractNumId w:val="12"/>
  </w:num>
  <w:num w:numId="32">
    <w:abstractNumId w:val="19"/>
  </w:num>
  <w:num w:numId="33">
    <w:abstractNumId w:val="28"/>
  </w:num>
  <w:num w:numId="34">
    <w:abstractNumId w:val="25"/>
  </w:num>
  <w:num w:numId="35">
    <w:abstractNumId w:val="25"/>
  </w:num>
  <w:num w:numId="36">
    <w:abstractNumId w:val="25"/>
  </w:num>
  <w:num w:numId="37">
    <w:abstractNumId w:val="25"/>
  </w:num>
  <w:num w:numId="38">
    <w:abstractNumId w:val="25"/>
  </w:num>
  <w:num w:numId="39">
    <w:abstractNumId w:val="25"/>
  </w:num>
  <w:num w:numId="40">
    <w:abstractNumId w:val="25"/>
  </w:num>
  <w:num w:numId="41">
    <w:abstractNumId w:val="25"/>
  </w:num>
  <w:num w:numId="42">
    <w:abstractNumId w:val="25"/>
  </w:num>
  <w:num w:numId="43">
    <w:abstractNumId w:val="25"/>
  </w:num>
  <w:num w:numId="44">
    <w:abstractNumId w:val="25"/>
  </w:num>
  <w:num w:numId="45">
    <w:abstractNumId w:val="25"/>
  </w:num>
  <w:num w:numId="46">
    <w:abstractNumId w:val="25"/>
  </w:num>
  <w:num w:numId="47">
    <w:abstractNumId w:val="25"/>
  </w:num>
  <w:num w:numId="48">
    <w:abstractNumId w:val="25"/>
  </w:num>
  <w:num w:numId="49">
    <w:abstractNumId w:val="25"/>
  </w:num>
  <w:num w:numId="50">
    <w:abstractNumId w:val="25"/>
  </w:num>
  <w:num w:numId="51">
    <w:abstractNumId w:val="25"/>
  </w:num>
  <w:num w:numId="52">
    <w:abstractNumId w:val="25"/>
  </w:num>
  <w:num w:numId="53">
    <w:abstractNumId w:val="25"/>
  </w:num>
  <w:num w:numId="54">
    <w:abstractNumId w:val="25"/>
  </w:num>
  <w:num w:numId="55">
    <w:abstractNumId w:val="25"/>
  </w:num>
  <w:num w:numId="56">
    <w:abstractNumId w:val="25"/>
  </w:num>
  <w:num w:numId="57">
    <w:abstractNumId w:val="25"/>
  </w:num>
  <w:num w:numId="58">
    <w:abstractNumId w:val="25"/>
  </w:num>
  <w:num w:numId="59">
    <w:abstractNumId w:val="25"/>
  </w:num>
  <w:num w:numId="60">
    <w:abstractNumId w:val="25"/>
  </w:num>
  <w:num w:numId="61">
    <w:abstractNumId w:val="25"/>
  </w:num>
  <w:num w:numId="62">
    <w:abstractNumId w:val="25"/>
  </w:num>
  <w:num w:numId="63">
    <w:abstractNumId w:val="25"/>
  </w:num>
  <w:num w:numId="64">
    <w:abstractNumId w:val="25"/>
  </w:num>
  <w:num w:numId="65">
    <w:abstractNumId w:val="25"/>
  </w:num>
  <w:num w:numId="66">
    <w:abstractNumId w:val="25"/>
  </w:num>
  <w:num w:numId="67">
    <w:abstractNumId w:val="25"/>
  </w:num>
  <w:num w:numId="68">
    <w:abstractNumId w:val="25"/>
  </w:num>
  <w:num w:numId="69">
    <w:abstractNumId w:val="25"/>
  </w:num>
  <w:num w:numId="70">
    <w:abstractNumId w:val="25"/>
  </w:num>
  <w:num w:numId="71">
    <w:abstractNumId w:val="25"/>
  </w:num>
  <w:num w:numId="72">
    <w:abstractNumId w:val="25"/>
  </w:num>
  <w:num w:numId="73">
    <w:abstractNumId w:val="25"/>
  </w:num>
  <w:num w:numId="74">
    <w:abstractNumId w:val="25"/>
  </w:num>
  <w:num w:numId="75">
    <w:abstractNumId w:val="25"/>
  </w:num>
  <w:num w:numId="76">
    <w:abstractNumId w:val="25"/>
  </w:num>
  <w:numIdMacAtCleanup w:val="7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nis Brandl">
    <w15:presenceInfo w15:providerId="Windows Live" w15:userId="b0bd9e687dccd278"/>
  </w15:person>
  <w15:person w15:author="Matt Selway">
    <w15:presenceInfo w15:providerId="AD" w15:userId="S::selwaymr@unisa.edu.au::ee169fb8-842f-455b-b58f-736cfa1d14ad"/>
  </w15:person>
  <w15:person w15:author="Karamjit Kaur">
    <w15:presenceInfo w15:providerId="AD" w15:userId="S::karamjit.kaur_unisa.edu.au#ext#@mimosa130.onmicrosoft.com::7e80f78c-90ec-49a3-bcaa-962484bb59d1"/>
  </w15:person>
  <w15:person w15:author="Karamjit Kaur [2]">
    <w15:presenceInfo w15:providerId="None" w15:userId="Karamjit Kaur"/>
  </w15:person>
  <w15:person w15:author="Matt Selway (Admin)">
    <w15:presenceInfo w15:providerId="AD" w15:userId="S::admin@mimosa130.onmicrosoft.com::bd05b664-b6ec-4f96-9ac1-6408a813d5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B62"/>
    <w:rsid w:val="00001DF8"/>
    <w:rsid w:val="00003342"/>
    <w:rsid w:val="00003B12"/>
    <w:rsid w:val="00007ACB"/>
    <w:rsid w:val="000118D6"/>
    <w:rsid w:val="00011C8B"/>
    <w:rsid w:val="00012ECB"/>
    <w:rsid w:val="000208EF"/>
    <w:rsid w:val="0002780D"/>
    <w:rsid w:val="000305D0"/>
    <w:rsid w:val="00030931"/>
    <w:rsid w:val="00032741"/>
    <w:rsid w:val="00032AB5"/>
    <w:rsid w:val="00033F8F"/>
    <w:rsid w:val="000369E9"/>
    <w:rsid w:val="00037B4B"/>
    <w:rsid w:val="0004039A"/>
    <w:rsid w:val="00042554"/>
    <w:rsid w:val="000446C7"/>
    <w:rsid w:val="00044BF5"/>
    <w:rsid w:val="00044FD6"/>
    <w:rsid w:val="00045EBF"/>
    <w:rsid w:val="00046726"/>
    <w:rsid w:val="000470E4"/>
    <w:rsid w:val="00050705"/>
    <w:rsid w:val="0005342D"/>
    <w:rsid w:val="00054125"/>
    <w:rsid w:val="000557D6"/>
    <w:rsid w:val="00055AFA"/>
    <w:rsid w:val="0005693C"/>
    <w:rsid w:val="00061F22"/>
    <w:rsid w:val="00064BC1"/>
    <w:rsid w:val="000651C9"/>
    <w:rsid w:val="00067BEA"/>
    <w:rsid w:val="00071EC9"/>
    <w:rsid w:val="00072661"/>
    <w:rsid w:val="00081827"/>
    <w:rsid w:val="00082D1C"/>
    <w:rsid w:val="00085DC5"/>
    <w:rsid w:val="000901D4"/>
    <w:rsid w:val="00095477"/>
    <w:rsid w:val="00096992"/>
    <w:rsid w:val="000A3854"/>
    <w:rsid w:val="000A6C22"/>
    <w:rsid w:val="000B161A"/>
    <w:rsid w:val="000B1816"/>
    <w:rsid w:val="000B2C09"/>
    <w:rsid w:val="000C2F6D"/>
    <w:rsid w:val="000C38A0"/>
    <w:rsid w:val="000C48BA"/>
    <w:rsid w:val="000C5356"/>
    <w:rsid w:val="000C63FD"/>
    <w:rsid w:val="000C68BC"/>
    <w:rsid w:val="000D03FF"/>
    <w:rsid w:val="000D1CD7"/>
    <w:rsid w:val="000D3B37"/>
    <w:rsid w:val="000D6C3D"/>
    <w:rsid w:val="000E19B2"/>
    <w:rsid w:val="000E297B"/>
    <w:rsid w:val="000F03E3"/>
    <w:rsid w:val="000F29B1"/>
    <w:rsid w:val="000F3504"/>
    <w:rsid w:val="000F4FA4"/>
    <w:rsid w:val="00103A5F"/>
    <w:rsid w:val="001058FD"/>
    <w:rsid w:val="00106226"/>
    <w:rsid w:val="00106C1F"/>
    <w:rsid w:val="001106A2"/>
    <w:rsid w:val="00112938"/>
    <w:rsid w:val="00113679"/>
    <w:rsid w:val="0011540C"/>
    <w:rsid w:val="0011555C"/>
    <w:rsid w:val="001174AB"/>
    <w:rsid w:val="00122FBE"/>
    <w:rsid w:val="00131B79"/>
    <w:rsid w:val="00136178"/>
    <w:rsid w:val="00144100"/>
    <w:rsid w:val="00146444"/>
    <w:rsid w:val="00151DB9"/>
    <w:rsid w:val="00151FB9"/>
    <w:rsid w:val="00151FC5"/>
    <w:rsid w:val="001532A9"/>
    <w:rsid w:val="0015341C"/>
    <w:rsid w:val="00153BE7"/>
    <w:rsid w:val="00155CA3"/>
    <w:rsid w:val="001605F6"/>
    <w:rsid w:val="00166A5D"/>
    <w:rsid w:val="00174D6A"/>
    <w:rsid w:val="00176323"/>
    <w:rsid w:val="001835D3"/>
    <w:rsid w:val="00186F67"/>
    <w:rsid w:val="001936FB"/>
    <w:rsid w:val="00195FF8"/>
    <w:rsid w:val="00197A92"/>
    <w:rsid w:val="001A1AF5"/>
    <w:rsid w:val="001A2F7C"/>
    <w:rsid w:val="001A3CC1"/>
    <w:rsid w:val="001A69AA"/>
    <w:rsid w:val="001B70F4"/>
    <w:rsid w:val="001C07CB"/>
    <w:rsid w:val="001C44C9"/>
    <w:rsid w:val="001C5AA5"/>
    <w:rsid w:val="001C6290"/>
    <w:rsid w:val="001C6408"/>
    <w:rsid w:val="001C6713"/>
    <w:rsid w:val="001D0324"/>
    <w:rsid w:val="001D0726"/>
    <w:rsid w:val="001D38B3"/>
    <w:rsid w:val="001D3FAA"/>
    <w:rsid w:val="001D4D7E"/>
    <w:rsid w:val="001D5DE3"/>
    <w:rsid w:val="001D772D"/>
    <w:rsid w:val="001D7B22"/>
    <w:rsid w:val="001E19D7"/>
    <w:rsid w:val="001E34DB"/>
    <w:rsid w:val="001E35FA"/>
    <w:rsid w:val="001E3705"/>
    <w:rsid w:val="001E4771"/>
    <w:rsid w:val="001F26FE"/>
    <w:rsid w:val="001F3F8A"/>
    <w:rsid w:val="002050E1"/>
    <w:rsid w:val="00207E7C"/>
    <w:rsid w:val="00211B67"/>
    <w:rsid w:val="00212265"/>
    <w:rsid w:val="00213381"/>
    <w:rsid w:val="002138C4"/>
    <w:rsid w:val="00222B2B"/>
    <w:rsid w:val="00223461"/>
    <w:rsid w:val="00227D48"/>
    <w:rsid w:val="002363F5"/>
    <w:rsid w:val="0023696C"/>
    <w:rsid w:val="0024122D"/>
    <w:rsid w:val="00244FCA"/>
    <w:rsid w:val="00250AC3"/>
    <w:rsid w:val="00252254"/>
    <w:rsid w:val="00253326"/>
    <w:rsid w:val="00255893"/>
    <w:rsid w:val="00260D0F"/>
    <w:rsid w:val="00262006"/>
    <w:rsid w:val="002634C4"/>
    <w:rsid w:val="002643BD"/>
    <w:rsid w:val="00264707"/>
    <w:rsid w:val="00270359"/>
    <w:rsid w:val="00272291"/>
    <w:rsid w:val="00277D21"/>
    <w:rsid w:val="002838DA"/>
    <w:rsid w:val="00285447"/>
    <w:rsid w:val="00287F17"/>
    <w:rsid w:val="00293F76"/>
    <w:rsid w:val="00296BF2"/>
    <w:rsid w:val="002A3B3D"/>
    <w:rsid w:val="002B5B54"/>
    <w:rsid w:val="002B6139"/>
    <w:rsid w:val="002C2759"/>
    <w:rsid w:val="002C2C8E"/>
    <w:rsid w:val="002C42EB"/>
    <w:rsid w:val="002C5195"/>
    <w:rsid w:val="002C6837"/>
    <w:rsid w:val="002D0399"/>
    <w:rsid w:val="002D240C"/>
    <w:rsid w:val="002D2FA9"/>
    <w:rsid w:val="002E2FF6"/>
    <w:rsid w:val="002E61D1"/>
    <w:rsid w:val="002E6823"/>
    <w:rsid w:val="002F3F9D"/>
    <w:rsid w:val="002F7768"/>
    <w:rsid w:val="003013EC"/>
    <w:rsid w:val="003030DE"/>
    <w:rsid w:val="003041B6"/>
    <w:rsid w:val="0030599A"/>
    <w:rsid w:val="003066DC"/>
    <w:rsid w:val="00310670"/>
    <w:rsid w:val="00311FEE"/>
    <w:rsid w:val="0032402A"/>
    <w:rsid w:val="003342EB"/>
    <w:rsid w:val="00334E23"/>
    <w:rsid w:val="003403F5"/>
    <w:rsid w:val="003404A6"/>
    <w:rsid w:val="00343CC0"/>
    <w:rsid w:val="00344EF1"/>
    <w:rsid w:val="00351A39"/>
    <w:rsid w:val="00354010"/>
    <w:rsid w:val="003608A8"/>
    <w:rsid w:val="00362144"/>
    <w:rsid w:val="0036497A"/>
    <w:rsid w:val="00371F65"/>
    <w:rsid w:val="003736EB"/>
    <w:rsid w:val="00373A74"/>
    <w:rsid w:val="003761FE"/>
    <w:rsid w:val="00376624"/>
    <w:rsid w:val="003770D3"/>
    <w:rsid w:val="003847D8"/>
    <w:rsid w:val="00384E57"/>
    <w:rsid w:val="003854C5"/>
    <w:rsid w:val="003868F8"/>
    <w:rsid w:val="00386C04"/>
    <w:rsid w:val="00392677"/>
    <w:rsid w:val="00392F55"/>
    <w:rsid w:val="00397283"/>
    <w:rsid w:val="00397A96"/>
    <w:rsid w:val="003B148A"/>
    <w:rsid w:val="003B472B"/>
    <w:rsid w:val="003B4A68"/>
    <w:rsid w:val="003B5061"/>
    <w:rsid w:val="003B7D20"/>
    <w:rsid w:val="003C5054"/>
    <w:rsid w:val="003C6788"/>
    <w:rsid w:val="003C6856"/>
    <w:rsid w:val="003D2998"/>
    <w:rsid w:val="003D2D7C"/>
    <w:rsid w:val="003D39F9"/>
    <w:rsid w:val="003D5625"/>
    <w:rsid w:val="003D5749"/>
    <w:rsid w:val="003D6B9E"/>
    <w:rsid w:val="003D6BCA"/>
    <w:rsid w:val="003E0151"/>
    <w:rsid w:val="003E0593"/>
    <w:rsid w:val="003E5278"/>
    <w:rsid w:val="003E7873"/>
    <w:rsid w:val="003E79B6"/>
    <w:rsid w:val="003F0218"/>
    <w:rsid w:val="003F0815"/>
    <w:rsid w:val="003F17A1"/>
    <w:rsid w:val="003F2578"/>
    <w:rsid w:val="00405DF0"/>
    <w:rsid w:val="00410CFF"/>
    <w:rsid w:val="00416275"/>
    <w:rsid w:val="00417723"/>
    <w:rsid w:val="0041783C"/>
    <w:rsid w:val="004206C0"/>
    <w:rsid w:val="00423726"/>
    <w:rsid w:val="00425401"/>
    <w:rsid w:val="00430FC3"/>
    <w:rsid w:val="0043207D"/>
    <w:rsid w:val="00433AE1"/>
    <w:rsid w:val="00437D83"/>
    <w:rsid w:val="0044178B"/>
    <w:rsid w:val="004440D2"/>
    <w:rsid w:val="0044765B"/>
    <w:rsid w:val="00450EB2"/>
    <w:rsid w:val="00455C01"/>
    <w:rsid w:val="00455F7F"/>
    <w:rsid w:val="00455FAF"/>
    <w:rsid w:val="004630BE"/>
    <w:rsid w:val="00463B77"/>
    <w:rsid w:val="004729B9"/>
    <w:rsid w:val="00480DAB"/>
    <w:rsid w:val="00481990"/>
    <w:rsid w:val="00481E3C"/>
    <w:rsid w:val="00484EEA"/>
    <w:rsid w:val="004855E0"/>
    <w:rsid w:val="00486747"/>
    <w:rsid w:val="00494743"/>
    <w:rsid w:val="0049533D"/>
    <w:rsid w:val="00495DD3"/>
    <w:rsid w:val="00497EE1"/>
    <w:rsid w:val="004A22D9"/>
    <w:rsid w:val="004A2560"/>
    <w:rsid w:val="004B7EFD"/>
    <w:rsid w:val="004C1835"/>
    <w:rsid w:val="004C2DE2"/>
    <w:rsid w:val="004C44E2"/>
    <w:rsid w:val="004C5881"/>
    <w:rsid w:val="004C75AB"/>
    <w:rsid w:val="004C76A5"/>
    <w:rsid w:val="004D3F32"/>
    <w:rsid w:val="004D5247"/>
    <w:rsid w:val="004E29B3"/>
    <w:rsid w:val="004E6E38"/>
    <w:rsid w:val="004F01BE"/>
    <w:rsid w:val="004F1BD3"/>
    <w:rsid w:val="004F3470"/>
    <w:rsid w:val="004F5B1A"/>
    <w:rsid w:val="004F7776"/>
    <w:rsid w:val="005001E4"/>
    <w:rsid w:val="005140B6"/>
    <w:rsid w:val="00514DD7"/>
    <w:rsid w:val="00514E99"/>
    <w:rsid w:val="00515E00"/>
    <w:rsid w:val="00524266"/>
    <w:rsid w:val="00526099"/>
    <w:rsid w:val="005262B8"/>
    <w:rsid w:val="0053076F"/>
    <w:rsid w:val="00530B67"/>
    <w:rsid w:val="00537127"/>
    <w:rsid w:val="00542731"/>
    <w:rsid w:val="00552D61"/>
    <w:rsid w:val="00556CDF"/>
    <w:rsid w:val="00565FA7"/>
    <w:rsid w:val="00570E80"/>
    <w:rsid w:val="00571FD4"/>
    <w:rsid w:val="00575138"/>
    <w:rsid w:val="00580975"/>
    <w:rsid w:val="005820F1"/>
    <w:rsid w:val="00582953"/>
    <w:rsid w:val="00590C38"/>
    <w:rsid w:val="00590D07"/>
    <w:rsid w:val="005959AA"/>
    <w:rsid w:val="005A6279"/>
    <w:rsid w:val="005B0073"/>
    <w:rsid w:val="005B38CE"/>
    <w:rsid w:val="005B5CFD"/>
    <w:rsid w:val="005B7578"/>
    <w:rsid w:val="005C035F"/>
    <w:rsid w:val="005C0883"/>
    <w:rsid w:val="005C4335"/>
    <w:rsid w:val="005C6C49"/>
    <w:rsid w:val="005D180F"/>
    <w:rsid w:val="005D19F3"/>
    <w:rsid w:val="005D655C"/>
    <w:rsid w:val="005D6FCC"/>
    <w:rsid w:val="005E1C46"/>
    <w:rsid w:val="005E4D68"/>
    <w:rsid w:val="005E5E0C"/>
    <w:rsid w:val="005E7C68"/>
    <w:rsid w:val="005F275C"/>
    <w:rsid w:val="005F550A"/>
    <w:rsid w:val="0060367B"/>
    <w:rsid w:val="0060601E"/>
    <w:rsid w:val="00610435"/>
    <w:rsid w:val="006142B6"/>
    <w:rsid w:val="0061445C"/>
    <w:rsid w:val="00615992"/>
    <w:rsid w:val="00615BD6"/>
    <w:rsid w:val="00617793"/>
    <w:rsid w:val="0062535A"/>
    <w:rsid w:val="00632A29"/>
    <w:rsid w:val="00632CEA"/>
    <w:rsid w:val="0063309C"/>
    <w:rsid w:val="00637952"/>
    <w:rsid w:val="00637C77"/>
    <w:rsid w:val="00642642"/>
    <w:rsid w:val="006438CA"/>
    <w:rsid w:val="0064630D"/>
    <w:rsid w:val="00651349"/>
    <w:rsid w:val="0065184A"/>
    <w:rsid w:val="00652F21"/>
    <w:rsid w:val="00655548"/>
    <w:rsid w:val="00657FCA"/>
    <w:rsid w:val="00660C7C"/>
    <w:rsid w:val="00665185"/>
    <w:rsid w:val="00666CD3"/>
    <w:rsid w:val="0066732F"/>
    <w:rsid w:val="00681793"/>
    <w:rsid w:val="00682775"/>
    <w:rsid w:val="00682F76"/>
    <w:rsid w:val="00683E8A"/>
    <w:rsid w:val="00685981"/>
    <w:rsid w:val="00686FBE"/>
    <w:rsid w:val="0068733D"/>
    <w:rsid w:val="00695CEE"/>
    <w:rsid w:val="00697FBD"/>
    <w:rsid w:val="006A10A9"/>
    <w:rsid w:val="006A1ACA"/>
    <w:rsid w:val="006B1834"/>
    <w:rsid w:val="006B1E3B"/>
    <w:rsid w:val="006B296E"/>
    <w:rsid w:val="006B2E6B"/>
    <w:rsid w:val="006B56B3"/>
    <w:rsid w:val="006B733C"/>
    <w:rsid w:val="006C0706"/>
    <w:rsid w:val="006C16A7"/>
    <w:rsid w:val="006C1BAD"/>
    <w:rsid w:val="006C2BCB"/>
    <w:rsid w:val="006D0FD8"/>
    <w:rsid w:val="006D20FB"/>
    <w:rsid w:val="006D4DC5"/>
    <w:rsid w:val="006D69E0"/>
    <w:rsid w:val="006D706D"/>
    <w:rsid w:val="006D7A04"/>
    <w:rsid w:val="006E0375"/>
    <w:rsid w:val="006E1054"/>
    <w:rsid w:val="006E1215"/>
    <w:rsid w:val="006E1C29"/>
    <w:rsid w:val="006E6482"/>
    <w:rsid w:val="006E6D95"/>
    <w:rsid w:val="006E77C7"/>
    <w:rsid w:val="006F6695"/>
    <w:rsid w:val="006F69C8"/>
    <w:rsid w:val="006F7333"/>
    <w:rsid w:val="006F7F2B"/>
    <w:rsid w:val="0070289C"/>
    <w:rsid w:val="0070474A"/>
    <w:rsid w:val="007073B3"/>
    <w:rsid w:val="00714D94"/>
    <w:rsid w:val="00716D77"/>
    <w:rsid w:val="0072010C"/>
    <w:rsid w:val="007231F9"/>
    <w:rsid w:val="007250F3"/>
    <w:rsid w:val="00730ABB"/>
    <w:rsid w:val="007310E5"/>
    <w:rsid w:val="00731991"/>
    <w:rsid w:val="00733738"/>
    <w:rsid w:val="007412E1"/>
    <w:rsid w:val="00743E15"/>
    <w:rsid w:val="007544FA"/>
    <w:rsid w:val="00754644"/>
    <w:rsid w:val="0076225E"/>
    <w:rsid w:val="00762832"/>
    <w:rsid w:val="00766B62"/>
    <w:rsid w:val="00767F0F"/>
    <w:rsid w:val="00770449"/>
    <w:rsid w:val="00774438"/>
    <w:rsid w:val="00775F0E"/>
    <w:rsid w:val="00776E2D"/>
    <w:rsid w:val="00781238"/>
    <w:rsid w:val="00782492"/>
    <w:rsid w:val="00782FCB"/>
    <w:rsid w:val="0078484D"/>
    <w:rsid w:val="00784D58"/>
    <w:rsid w:val="00791EC0"/>
    <w:rsid w:val="00794FFA"/>
    <w:rsid w:val="007A2F0D"/>
    <w:rsid w:val="007A3736"/>
    <w:rsid w:val="007A41D1"/>
    <w:rsid w:val="007A75EF"/>
    <w:rsid w:val="007B3951"/>
    <w:rsid w:val="007B6C01"/>
    <w:rsid w:val="007C578C"/>
    <w:rsid w:val="007C75C7"/>
    <w:rsid w:val="007D012A"/>
    <w:rsid w:val="007D104C"/>
    <w:rsid w:val="007D1E74"/>
    <w:rsid w:val="007D54A8"/>
    <w:rsid w:val="007D595A"/>
    <w:rsid w:val="007D63A1"/>
    <w:rsid w:val="007E3F94"/>
    <w:rsid w:val="007E4413"/>
    <w:rsid w:val="007E687E"/>
    <w:rsid w:val="007E7578"/>
    <w:rsid w:val="007F0055"/>
    <w:rsid w:val="007F0B22"/>
    <w:rsid w:val="007F7D4C"/>
    <w:rsid w:val="00803A69"/>
    <w:rsid w:val="00807523"/>
    <w:rsid w:val="00811CC4"/>
    <w:rsid w:val="0081262B"/>
    <w:rsid w:val="00814786"/>
    <w:rsid w:val="00815EC5"/>
    <w:rsid w:val="00816F6F"/>
    <w:rsid w:val="0082010D"/>
    <w:rsid w:val="00823DFF"/>
    <w:rsid w:val="00825D3D"/>
    <w:rsid w:val="008319BA"/>
    <w:rsid w:val="0083387F"/>
    <w:rsid w:val="00833A95"/>
    <w:rsid w:val="00850D5B"/>
    <w:rsid w:val="00857511"/>
    <w:rsid w:val="008579EA"/>
    <w:rsid w:val="00865653"/>
    <w:rsid w:val="008658AD"/>
    <w:rsid w:val="008702EA"/>
    <w:rsid w:val="0087457B"/>
    <w:rsid w:val="0088295D"/>
    <w:rsid w:val="0088324F"/>
    <w:rsid w:val="00886F54"/>
    <w:rsid w:val="0088704E"/>
    <w:rsid w:val="00890898"/>
    <w:rsid w:val="008930EC"/>
    <w:rsid w:val="00894FE4"/>
    <w:rsid w:val="008A07F3"/>
    <w:rsid w:val="008A1078"/>
    <w:rsid w:val="008A10A7"/>
    <w:rsid w:val="008A3E6B"/>
    <w:rsid w:val="008A7410"/>
    <w:rsid w:val="008B0343"/>
    <w:rsid w:val="008B7F15"/>
    <w:rsid w:val="008C2388"/>
    <w:rsid w:val="008C380A"/>
    <w:rsid w:val="008C59A3"/>
    <w:rsid w:val="008D0DAE"/>
    <w:rsid w:val="008D2F94"/>
    <w:rsid w:val="008D6863"/>
    <w:rsid w:val="008E1611"/>
    <w:rsid w:val="008E449A"/>
    <w:rsid w:val="008E4A29"/>
    <w:rsid w:val="008E58AE"/>
    <w:rsid w:val="008F0162"/>
    <w:rsid w:val="008F20DE"/>
    <w:rsid w:val="008F57EF"/>
    <w:rsid w:val="008F7FF0"/>
    <w:rsid w:val="0090168D"/>
    <w:rsid w:val="0090217C"/>
    <w:rsid w:val="00903005"/>
    <w:rsid w:val="00910C77"/>
    <w:rsid w:val="00910D0C"/>
    <w:rsid w:val="00914870"/>
    <w:rsid w:val="00914F01"/>
    <w:rsid w:val="00915692"/>
    <w:rsid w:val="00923157"/>
    <w:rsid w:val="00926C41"/>
    <w:rsid w:val="009305B7"/>
    <w:rsid w:val="00931DFF"/>
    <w:rsid w:val="009329A8"/>
    <w:rsid w:val="0093323F"/>
    <w:rsid w:val="0093497B"/>
    <w:rsid w:val="009420F0"/>
    <w:rsid w:val="009423A3"/>
    <w:rsid w:val="0094474E"/>
    <w:rsid w:val="009455FC"/>
    <w:rsid w:val="00947376"/>
    <w:rsid w:val="0094752D"/>
    <w:rsid w:val="009508BF"/>
    <w:rsid w:val="009531AD"/>
    <w:rsid w:val="00953906"/>
    <w:rsid w:val="00953EAD"/>
    <w:rsid w:val="009546D5"/>
    <w:rsid w:val="009557FC"/>
    <w:rsid w:val="00956E18"/>
    <w:rsid w:val="00957F55"/>
    <w:rsid w:val="00960D4B"/>
    <w:rsid w:val="00961A15"/>
    <w:rsid w:val="00966AEB"/>
    <w:rsid w:val="00967C82"/>
    <w:rsid w:val="00974FD7"/>
    <w:rsid w:val="00977233"/>
    <w:rsid w:val="00981C21"/>
    <w:rsid w:val="00982B45"/>
    <w:rsid w:val="009830FE"/>
    <w:rsid w:val="00985090"/>
    <w:rsid w:val="00985BAF"/>
    <w:rsid w:val="009877E2"/>
    <w:rsid w:val="00992B06"/>
    <w:rsid w:val="00993680"/>
    <w:rsid w:val="009A0612"/>
    <w:rsid w:val="009A104F"/>
    <w:rsid w:val="009A4FB8"/>
    <w:rsid w:val="009A6C18"/>
    <w:rsid w:val="009A7AE2"/>
    <w:rsid w:val="009B1FA7"/>
    <w:rsid w:val="009B375C"/>
    <w:rsid w:val="009C0595"/>
    <w:rsid w:val="009C0E0C"/>
    <w:rsid w:val="009C3CD4"/>
    <w:rsid w:val="009D4E67"/>
    <w:rsid w:val="009D5F38"/>
    <w:rsid w:val="009E1AD6"/>
    <w:rsid w:val="009E20EB"/>
    <w:rsid w:val="009E21ED"/>
    <w:rsid w:val="009E343C"/>
    <w:rsid w:val="009E7C7B"/>
    <w:rsid w:val="009F24DF"/>
    <w:rsid w:val="009F46FB"/>
    <w:rsid w:val="00A000E0"/>
    <w:rsid w:val="00A07549"/>
    <w:rsid w:val="00A10B21"/>
    <w:rsid w:val="00A13505"/>
    <w:rsid w:val="00A14411"/>
    <w:rsid w:val="00A24A1E"/>
    <w:rsid w:val="00A25D21"/>
    <w:rsid w:val="00A25EDB"/>
    <w:rsid w:val="00A3352F"/>
    <w:rsid w:val="00A34B5F"/>
    <w:rsid w:val="00A41E62"/>
    <w:rsid w:val="00A4508A"/>
    <w:rsid w:val="00A47D04"/>
    <w:rsid w:val="00A521D0"/>
    <w:rsid w:val="00A5276D"/>
    <w:rsid w:val="00A5346A"/>
    <w:rsid w:val="00A54468"/>
    <w:rsid w:val="00A5568A"/>
    <w:rsid w:val="00A556E1"/>
    <w:rsid w:val="00A5736E"/>
    <w:rsid w:val="00A61C20"/>
    <w:rsid w:val="00A6254B"/>
    <w:rsid w:val="00A70042"/>
    <w:rsid w:val="00A735EE"/>
    <w:rsid w:val="00A76F5E"/>
    <w:rsid w:val="00A81580"/>
    <w:rsid w:val="00A83039"/>
    <w:rsid w:val="00A84A37"/>
    <w:rsid w:val="00A86060"/>
    <w:rsid w:val="00A87C07"/>
    <w:rsid w:val="00A92B8E"/>
    <w:rsid w:val="00A92F5E"/>
    <w:rsid w:val="00A932C3"/>
    <w:rsid w:val="00A9589A"/>
    <w:rsid w:val="00AA1E8D"/>
    <w:rsid w:val="00AA266C"/>
    <w:rsid w:val="00AA2FC7"/>
    <w:rsid w:val="00AA5FEA"/>
    <w:rsid w:val="00AB2B85"/>
    <w:rsid w:val="00AB36FF"/>
    <w:rsid w:val="00AB567B"/>
    <w:rsid w:val="00AC1836"/>
    <w:rsid w:val="00AD19AD"/>
    <w:rsid w:val="00AD5EFC"/>
    <w:rsid w:val="00AD6FFA"/>
    <w:rsid w:val="00AE106B"/>
    <w:rsid w:val="00AE4242"/>
    <w:rsid w:val="00AE68DF"/>
    <w:rsid w:val="00AF08EE"/>
    <w:rsid w:val="00AF4199"/>
    <w:rsid w:val="00AF5232"/>
    <w:rsid w:val="00AF5D8A"/>
    <w:rsid w:val="00AF5DF3"/>
    <w:rsid w:val="00B01DE0"/>
    <w:rsid w:val="00B03EA3"/>
    <w:rsid w:val="00B066E0"/>
    <w:rsid w:val="00B16608"/>
    <w:rsid w:val="00B16DE2"/>
    <w:rsid w:val="00B1751A"/>
    <w:rsid w:val="00B205B7"/>
    <w:rsid w:val="00B212FB"/>
    <w:rsid w:val="00B2195D"/>
    <w:rsid w:val="00B2225D"/>
    <w:rsid w:val="00B22819"/>
    <w:rsid w:val="00B238A1"/>
    <w:rsid w:val="00B25322"/>
    <w:rsid w:val="00B303C3"/>
    <w:rsid w:val="00B313DE"/>
    <w:rsid w:val="00B33BD0"/>
    <w:rsid w:val="00B35514"/>
    <w:rsid w:val="00B36AD0"/>
    <w:rsid w:val="00B4214A"/>
    <w:rsid w:val="00B434A6"/>
    <w:rsid w:val="00B436AB"/>
    <w:rsid w:val="00B47A42"/>
    <w:rsid w:val="00B47E6C"/>
    <w:rsid w:val="00B50C99"/>
    <w:rsid w:val="00B532AE"/>
    <w:rsid w:val="00B55BA6"/>
    <w:rsid w:val="00B6120B"/>
    <w:rsid w:val="00B61C46"/>
    <w:rsid w:val="00B62A7D"/>
    <w:rsid w:val="00B64C1D"/>
    <w:rsid w:val="00B658F4"/>
    <w:rsid w:val="00B67495"/>
    <w:rsid w:val="00B70306"/>
    <w:rsid w:val="00B720E0"/>
    <w:rsid w:val="00B738B0"/>
    <w:rsid w:val="00B7428B"/>
    <w:rsid w:val="00B74873"/>
    <w:rsid w:val="00B7630E"/>
    <w:rsid w:val="00B80EF6"/>
    <w:rsid w:val="00B831F1"/>
    <w:rsid w:val="00B86B75"/>
    <w:rsid w:val="00B87626"/>
    <w:rsid w:val="00B92172"/>
    <w:rsid w:val="00BA32BE"/>
    <w:rsid w:val="00BA3FA2"/>
    <w:rsid w:val="00BA4C56"/>
    <w:rsid w:val="00BB0129"/>
    <w:rsid w:val="00BB0505"/>
    <w:rsid w:val="00BB172D"/>
    <w:rsid w:val="00BB5208"/>
    <w:rsid w:val="00BB69DD"/>
    <w:rsid w:val="00BC1FAD"/>
    <w:rsid w:val="00BC3395"/>
    <w:rsid w:val="00BC4593"/>
    <w:rsid w:val="00BC48D5"/>
    <w:rsid w:val="00BC4F61"/>
    <w:rsid w:val="00BD1F01"/>
    <w:rsid w:val="00BD5CF9"/>
    <w:rsid w:val="00BD67BC"/>
    <w:rsid w:val="00BE2B5F"/>
    <w:rsid w:val="00BE7E11"/>
    <w:rsid w:val="00BE7FA6"/>
    <w:rsid w:val="00BF0136"/>
    <w:rsid w:val="00BF0E58"/>
    <w:rsid w:val="00BF3065"/>
    <w:rsid w:val="00BF3ED0"/>
    <w:rsid w:val="00BF5A6C"/>
    <w:rsid w:val="00BF625C"/>
    <w:rsid w:val="00BF72B0"/>
    <w:rsid w:val="00BF784C"/>
    <w:rsid w:val="00C02BF5"/>
    <w:rsid w:val="00C04CF5"/>
    <w:rsid w:val="00C05097"/>
    <w:rsid w:val="00C063AF"/>
    <w:rsid w:val="00C11F8A"/>
    <w:rsid w:val="00C14E11"/>
    <w:rsid w:val="00C169F0"/>
    <w:rsid w:val="00C17EBD"/>
    <w:rsid w:val="00C2418C"/>
    <w:rsid w:val="00C265D3"/>
    <w:rsid w:val="00C26C80"/>
    <w:rsid w:val="00C27D0A"/>
    <w:rsid w:val="00C307FB"/>
    <w:rsid w:val="00C34209"/>
    <w:rsid w:val="00C36279"/>
    <w:rsid w:val="00C418F6"/>
    <w:rsid w:val="00C42E2E"/>
    <w:rsid w:val="00C45848"/>
    <w:rsid w:val="00C47619"/>
    <w:rsid w:val="00C50453"/>
    <w:rsid w:val="00C53513"/>
    <w:rsid w:val="00C54E2E"/>
    <w:rsid w:val="00C5523B"/>
    <w:rsid w:val="00C64B00"/>
    <w:rsid w:val="00C64E2B"/>
    <w:rsid w:val="00C72758"/>
    <w:rsid w:val="00C85D12"/>
    <w:rsid w:val="00C92041"/>
    <w:rsid w:val="00CA02F5"/>
    <w:rsid w:val="00CA6F2C"/>
    <w:rsid w:val="00CA7BD0"/>
    <w:rsid w:val="00CB08E2"/>
    <w:rsid w:val="00CB2454"/>
    <w:rsid w:val="00CB70A6"/>
    <w:rsid w:val="00CB7F82"/>
    <w:rsid w:val="00CC10FE"/>
    <w:rsid w:val="00CC2179"/>
    <w:rsid w:val="00CC392A"/>
    <w:rsid w:val="00CC3A97"/>
    <w:rsid w:val="00CC3E5F"/>
    <w:rsid w:val="00CD0BCD"/>
    <w:rsid w:val="00CD4024"/>
    <w:rsid w:val="00CD5DAD"/>
    <w:rsid w:val="00CD658D"/>
    <w:rsid w:val="00CD6866"/>
    <w:rsid w:val="00CD74EA"/>
    <w:rsid w:val="00CE07DE"/>
    <w:rsid w:val="00CE0EEA"/>
    <w:rsid w:val="00CE30F5"/>
    <w:rsid w:val="00CE3744"/>
    <w:rsid w:val="00CF3ED7"/>
    <w:rsid w:val="00CF438F"/>
    <w:rsid w:val="00CF45C0"/>
    <w:rsid w:val="00CF791A"/>
    <w:rsid w:val="00D03886"/>
    <w:rsid w:val="00D03E7F"/>
    <w:rsid w:val="00D04A4D"/>
    <w:rsid w:val="00D11747"/>
    <w:rsid w:val="00D12FAB"/>
    <w:rsid w:val="00D13136"/>
    <w:rsid w:val="00D201EC"/>
    <w:rsid w:val="00D22CB7"/>
    <w:rsid w:val="00D2446E"/>
    <w:rsid w:val="00D253F7"/>
    <w:rsid w:val="00D25DD6"/>
    <w:rsid w:val="00D33643"/>
    <w:rsid w:val="00D33ECC"/>
    <w:rsid w:val="00D3456E"/>
    <w:rsid w:val="00D35AA0"/>
    <w:rsid w:val="00D3797E"/>
    <w:rsid w:val="00D45924"/>
    <w:rsid w:val="00D4606A"/>
    <w:rsid w:val="00D4743D"/>
    <w:rsid w:val="00D51AAC"/>
    <w:rsid w:val="00D522F7"/>
    <w:rsid w:val="00D5310B"/>
    <w:rsid w:val="00D61224"/>
    <w:rsid w:val="00D61384"/>
    <w:rsid w:val="00D621C7"/>
    <w:rsid w:val="00D628EA"/>
    <w:rsid w:val="00D64321"/>
    <w:rsid w:val="00D66183"/>
    <w:rsid w:val="00D7111A"/>
    <w:rsid w:val="00D75A67"/>
    <w:rsid w:val="00D768E6"/>
    <w:rsid w:val="00D77C97"/>
    <w:rsid w:val="00D848E3"/>
    <w:rsid w:val="00D86EB0"/>
    <w:rsid w:val="00D871AC"/>
    <w:rsid w:val="00D92779"/>
    <w:rsid w:val="00D943F6"/>
    <w:rsid w:val="00D96D6F"/>
    <w:rsid w:val="00DA02E8"/>
    <w:rsid w:val="00DA0E4E"/>
    <w:rsid w:val="00DA118E"/>
    <w:rsid w:val="00DA1A22"/>
    <w:rsid w:val="00DA331F"/>
    <w:rsid w:val="00DA34AD"/>
    <w:rsid w:val="00DB2EAA"/>
    <w:rsid w:val="00DB37D4"/>
    <w:rsid w:val="00DB3ACE"/>
    <w:rsid w:val="00DC0CCA"/>
    <w:rsid w:val="00DC452B"/>
    <w:rsid w:val="00DD1A7D"/>
    <w:rsid w:val="00DD3444"/>
    <w:rsid w:val="00DD405B"/>
    <w:rsid w:val="00DD5543"/>
    <w:rsid w:val="00DE25B4"/>
    <w:rsid w:val="00DE50B8"/>
    <w:rsid w:val="00DF45CA"/>
    <w:rsid w:val="00DF460D"/>
    <w:rsid w:val="00DF4CEE"/>
    <w:rsid w:val="00DF665F"/>
    <w:rsid w:val="00DF6989"/>
    <w:rsid w:val="00E06DA0"/>
    <w:rsid w:val="00E201B2"/>
    <w:rsid w:val="00E2057F"/>
    <w:rsid w:val="00E213F8"/>
    <w:rsid w:val="00E30141"/>
    <w:rsid w:val="00E315A3"/>
    <w:rsid w:val="00E40B96"/>
    <w:rsid w:val="00E44812"/>
    <w:rsid w:val="00E44B0A"/>
    <w:rsid w:val="00E44F38"/>
    <w:rsid w:val="00E44FDC"/>
    <w:rsid w:val="00E462D1"/>
    <w:rsid w:val="00E47FB5"/>
    <w:rsid w:val="00E5020C"/>
    <w:rsid w:val="00E504A8"/>
    <w:rsid w:val="00E52231"/>
    <w:rsid w:val="00E54E4C"/>
    <w:rsid w:val="00E57CC1"/>
    <w:rsid w:val="00E57F4F"/>
    <w:rsid w:val="00E600B6"/>
    <w:rsid w:val="00E62C7A"/>
    <w:rsid w:val="00E65168"/>
    <w:rsid w:val="00E7303A"/>
    <w:rsid w:val="00E778FE"/>
    <w:rsid w:val="00E81B28"/>
    <w:rsid w:val="00E83E4F"/>
    <w:rsid w:val="00E841C4"/>
    <w:rsid w:val="00E8661E"/>
    <w:rsid w:val="00E93740"/>
    <w:rsid w:val="00E94EAD"/>
    <w:rsid w:val="00E96F2A"/>
    <w:rsid w:val="00E97933"/>
    <w:rsid w:val="00E97CE4"/>
    <w:rsid w:val="00EA5F2D"/>
    <w:rsid w:val="00EA71DE"/>
    <w:rsid w:val="00EA7A1B"/>
    <w:rsid w:val="00EB3D6B"/>
    <w:rsid w:val="00EB4607"/>
    <w:rsid w:val="00EB6867"/>
    <w:rsid w:val="00EB76CF"/>
    <w:rsid w:val="00EC2817"/>
    <w:rsid w:val="00EC3B5E"/>
    <w:rsid w:val="00EC5DE6"/>
    <w:rsid w:val="00EC7AA7"/>
    <w:rsid w:val="00ED0A6C"/>
    <w:rsid w:val="00ED1893"/>
    <w:rsid w:val="00ED3F19"/>
    <w:rsid w:val="00ED5528"/>
    <w:rsid w:val="00ED5CD2"/>
    <w:rsid w:val="00ED7B78"/>
    <w:rsid w:val="00EE0013"/>
    <w:rsid w:val="00EE4367"/>
    <w:rsid w:val="00EE5A58"/>
    <w:rsid w:val="00EF460A"/>
    <w:rsid w:val="00EF6BA5"/>
    <w:rsid w:val="00EF7DA9"/>
    <w:rsid w:val="00F00EC8"/>
    <w:rsid w:val="00F013DB"/>
    <w:rsid w:val="00F030FE"/>
    <w:rsid w:val="00F031AB"/>
    <w:rsid w:val="00F133EE"/>
    <w:rsid w:val="00F259A0"/>
    <w:rsid w:val="00F27186"/>
    <w:rsid w:val="00F302E0"/>
    <w:rsid w:val="00F33654"/>
    <w:rsid w:val="00F34241"/>
    <w:rsid w:val="00F35787"/>
    <w:rsid w:val="00F37CC4"/>
    <w:rsid w:val="00F44004"/>
    <w:rsid w:val="00F45351"/>
    <w:rsid w:val="00F46284"/>
    <w:rsid w:val="00F53C33"/>
    <w:rsid w:val="00F547F0"/>
    <w:rsid w:val="00F549BA"/>
    <w:rsid w:val="00F571D5"/>
    <w:rsid w:val="00F60965"/>
    <w:rsid w:val="00F633DC"/>
    <w:rsid w:val="00F67A42"/>
    <w:rsid w:val="00F703AC"/>
    <w:rsid w:val="00F73D6A"/>
    <w:rsid w:val="00F774B2"/>
    <w:rsid w:val="00F776AB"/>
    <w:rsid w:val="00F81D08"/>
    <w:rsid w:val="00F82AB6"/>
    <w:rsid w:val="00F834DD"/>
    <w:rsid w:val="00F85AA8"/>
    <w:rsid w:val="00F85AEF"/>
    <w:rsid w:val="00F8612B"/>
    <w:rsid w:val="00F91C09"/>
    <w:rsid w:val="00F94238"/>
    <w:rsid w:val="00FA047F"/>
    <w:rsid w:val="00FA4789"/>
    <w:rsid w:val="00FA4CBF"/>
    <w:rsid w:val="00FA6950"/>
    <w:rsid w:val="00FA7089"/>
    <w:rsid w:val="00FB0CAD"/>
    <w:rsid w:val="00FB209F"/>
    <w:rsid w:val="00FB25F9"/>
    <w:rsid w:val="00FB3062"/>
    <w:rsid w:val="00FB3FF0"/>
    <w:rsid w:val="00FC22CA"/>
    <w:rsid w:val="00FC3533"/>
    <w:rsid w:val="00FD18D1"/>
    <w:rsid w:val="00FD2CA3"/>
    <w:rsid w:val="00FD3480"/>
    <w:rsid w:val="00FE082F"/>
    <w:rsid w:val="00FE1C37"/>
    <w:rsid w:val="00FE2A9A"/>
    <w:rsid w:val="00FE2F71"/>
    <w:rsid w:val="00FE3335"/>
    <w:rsid w:val="00FF1B22"/>
    <w:rsid w:val="00FF2EFC"/>
    <w:rsid w:val="05B27384"/>
    <w:rsid w:val="16357397"/>
    <w:rsid w:val="69AA3061"/>
  </w:rsids>
  <m:mathPr>
    <m:mathFont m:val="Cambria Math"/>
    <m:brkBin m:val="before"/>
    <m:brkBinSub m:val="--"/>
    <m:smallFrac m:val="0"/>
    <m:dispDef m:val="0"/>
    <m:lMargin m:val="0"/>
    <m:rMargin m:val="0"/>
    <m:defJc m:val="centerGroup"/>
    <m:wrapRight/>
    <m:intLim m:val="subSup"/>
    <m:naryLim m:val="subSup"/>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69BF545"/>
  <w15:docId w15:val="{72A8EDB7-0BDD-4481-9F14-412CA8FBC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99"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3C1E"/>
    <w:pPr>
      <w:spacing w:after="180"/>
    </w:pPr>
    <w:rPr>
      <w:rFonts w:ascii="Arial" w:hAnsi="Arial"/>
      <w:color w:val="444444"/>
      <w:sz w:val="20"/>
    </w:rPr>
  </w:style>
  <w:style w:type="paragraph" w:styleId="Heading1">
    <w:name w:val="heading 1"/>
    <w:basedOn w:val="Normal"/>
    <w:next w:val="BodyText"/>
    <w:link w:val="Heading1Char"/>
    <w:uiPriority w:val="9"/>
    <w:qFormat/>
    <w:rsid w:val="00341F36"/>
    <w:pPr>
      <w:keepNext/>
      <w:keepLines/>
      <w:numPr>
        <w:numId w:val="21"/>
      </w:numPr>
      <w:spacing w:before="480" w:after="120"/>
      <w:outlineLvl w:val="0"/>
    </w:pPr>
    <w:rPr>
      <w:rFonts w:eastAsiaTheme="majorEastAsia" w:cstheme="majorBidi"/>
      <w:b/>
      <w:bCs/>
      <w:sz w:val="36"/>
      <w:szCs w:val="32"/>
    </w:rPr>
  </w:style>
  <w:style w:type="paragraph" w:styleId="Heading2">
    <w:name w:val="heading 2"/>
    <w:basedOn w:val="Normal"/>
    <w:next w:val="BodyText"/>
    <w:link w:val="Heading2Char"/>
    <w:uiPriority w:val="9"/>
    <w:unhideWhenUsed/>
    <w:qFormat/>
    <w:rsid w:val="00341F36"/>
    <w:pPr>
      <w:keepNext/>
      <w:keepLines/>
      <w:numPr>
        <w:ilvl w:val="1"/>
        <w:numId w:val="21"/>
      </w:numPr>
      <w:spacing w:before="200" w:after="120"/>
      <w:outlineLvl w:val="1"/>
    </w:pPr>
    <w:rPr>
      <w:rFonts w:eastAsiaTheme="majorEastAsia" w:cstheme="majorBidi"/>
      <w:b/>
      <w:bCs/>
      <w:sz w:val="27"/>
      <w:szCs w:val="32"/>
    </w:rPr>
  </w:style>
  <w:style w:type="paragraph" w:styleId="Heading3">
    <w:name w:val="heading 3"/>
    <w:basedOn w:val="Normal"/>
    <w:next w:val="BodyText"/>
    <w:uiPriority w:val="9"/>
    <w:unhideWhenUsed/>
    <w:qFormat/>
    <w:rsid w:val="000F05C1"/>
    <w:pPr>
      <w:keepNext/>
      <w:keepLines/>
      <w:numPr>
        <w:ilvl w:val="2"/>
        <w:numId w:val="21"/>
      </w:numPr>
      <w:spacing w:before="200" w:after="120"/>
      <w:outlineLvl w:val="2"/>
    </w:pPr>
    <w:rPr>
      <w:rFonts w:eastAsiaTheme="majorEastAsia" w:cstheme="majorBidi"/>
      <w:b/>
      <w:bCs/>
      <w:sz w:val="24"/>
      <w:szCs w:val="28"/>
    </w:rPr>
  </w:style>
  <w:style w:type="paragraph" w:styleId="Heading4">
    <w:name w:val="heading 4"/>
    <w:basedOn w:val="Normal"/>
    <w:next w:val="BodyText"/>
    <w:uiPriority w:val="9"/>
    <w:unhideWhenUsed/>
    <w:qFormat/>
    <w:rsid w:val="00341F36"/>
    <w:pPr>
      <w:keepNext/>
      <w:keepLines/>
      <w:numPr>
        <w:ilvl w:val="3"/>
        <w:numId w:val="21"/>
      </w:numPr>
      <w:spacing w:before="200" w:after="120"/>
      <w:outlineLvl w:val="3"/>
    </w:pPr>
    <w:rPr>
      <w:rFonts w:eastAsiaTheme="majorEastAsia" w:cstheme="majorBidi"/>
      <w:b/>
      <w:bCs/>
      <w:i/>
      <w:sz w:val="22"/>
    </w:rPr>
  </w:style>
  <w:style w:type="paragraph" w:styleId="Heading5">
    <w:name w:val="heading 5"/>
    <w:basedOn w:val="Normal"/>
    <w:next w:val="BodyText"/>
    <w:uiPriority w:val="9"/>
    <w:unhideWhenUsed/>
    <w:qFormat/>
    <w:rsid w:val="003A56D3"/>
    <w:pPr>
      <w:keepNext/>
      <w:keepLines/>
      <w:numPr>
        <w:ilvl w:val="4"/>
        <w:numId w:val="21"/>
      </w:numPr>
      <w:spacing w:before="200" w:after="0"/>
      <w:outlineLvl w:val="4"/>
    </w:pPr>
    <w:rPr>
      <w:rFonts w:eastAsiaTheme="majorEastAsia" w:cstheme="majorBidi"/>
      <w:i/>
      <w:iCs/>
      <w:sz w:val="22"/>
    </w:rPr>
  </w:style>
  <w:style w:type="paragraph" w:styleId="Heading6">
    <w:name w:val="heading 6"/>
    <w:basedOn w:val="Normal"/>
    <w:next w:val="BodyText"/>
    <w:uiPriority w:val="9"/>
    <w:unhideWhenUsed/>
    <w:qFormat/>
    <w:rsid w:val="003A56D3"/>
    <w:pPr>
      <w:keepNext/>
      <w:keepLines/>
      <w:numPr>
        <w:ilvl w:val="5"/>
        <w:numId w:val="21"/>
      </w:numPr>
      <w:spacing w:before="200" w:after="0"/>
      <w:outlineLvl w:val="5"/>
    </w:pPr>
    <w:rPr>
      <w:rFonts w:eastAsiaTheme="majorEastAsia" w:cstheme="majorBidi"/>
      <w:sz w:val="22"/>
    </w:rPr>
  </w:style>
  <w:style w:type="paragraph" w:styleId="Heading7">
    <w:name w:val="heading 7"/>
    <w:basedOn w:val="Normal"/>
    <w:next w:val="BodyText"/>
    <w:uiPriority w:val="9"/>
    <w:unhideWhenUsed/>
    <w:qFormat/>
    <w:rsid w:val="003A56D3"/>
    <w:pPr>
      <w:keepNext/>
      <w:keepLines/>
      <w:numPr>
        <w:ilvl w:val="6"/>
        <w:numId w:val="21"/>
      </w:numPr>
      <w:spacing w:before="200" w:after="0"/>
      <w:outlineLvl w:val="6"/>
    </w:pPr>
    <w:rPr>
      <w:rFonts w:eastAsiaTheme="majorEastAsia" w:cstheme="majorBidi"/>
      <w:sz w:val="22"/>
    </w:rPr>
  </w:style>
  <w:style w:type="paragraph" w:styleId="Heading8">
    <w:name w:val="heading 8"/>
    <w:basedOn w:val="Normal"/>
    <w:next w:val="BodyText"/>
    <w:uiPriority w:val="9"/>
    <w:unhideWhenUsed/>
    <w:qFormat/>
    <w:rsid w:val="003A56D3"/>
    <w:pPr>
      <w:keepNext/>
      <w:keepLines/>
      <w:numPr>
        <w:ilvl w:val="7"/>
        <w:numId w:val="21"/>
      </w:numPr>
      <w:spacing w:before="200" w:after="0"/>
      <w:outlineLvl w:val="7"/>
    </w:pPr>
    <w:rPr>
      <w:rFonts w:eastAsiaTheme="majorEastAsia" w:cstheme="majorBidi"/>
      <w:sz w:val="22"/>
    </w:rPr>
  </w:style>
  <w:style w:type="paragraph" w:styleId="Heading9">
    <w:name w:val="heading 9"/>
    <w:basedOn w:val="Normal"/>
    <w:next w:val="BodyText"/>
    <w:uiPriority w:val="9"/>
    <w:unhideWhenUsed/>
    <w:qFormat/>
    <w:rsid w:val="003A56D3"/>
    <w:pPr>
      <w:keepNext/>
      <w:keepLines/>
      <w:numPr>
        <w:ilvl w:val="8"/>
        <w:numId w:val="21"/>
      </w:numPr>
      <w:spacing w:before="200" w:after="0"/>
      <w:outlineLvl w:val="8"/>
    </w:pPr>
    <w:rPr>
      <w:rFonts w:eastAsiaTheme="majorEastAsia"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A56D3"/>
    <w:pPr>
      <w:spacing w:before="180"/>
    </w:pPr>
  </w:style>
  <w:style w:type="paragraph" w:customStyle="1" w:styleId="FirstParagraph">
    <w:name w:val="First Paragraph"/>
    <w:basedOn w:val="BodyText"/>
    <w:next w:val="BodyText"/>
    <w:qFormat/>
    <w:rsid w:val="005A28E1"/>
    <w:pPr>
      <w:spacing w:before="100" w:beforeAutospacing="1" w:after="100" w:afterAutospacing="1"/>
    </w:pPr>
    <w:rPr>
      <w:sz w:val="24"/>
    </w:rPr>
  </w:style>
  <w:style w:type="paragraph" w:customStyle="1" w:styleId="Compact">
    <w:name w:val="Compact"/>
    <w:basedOn w:val="BodyText"/>
    <w:qFormat/>
    <w:pPr>
      <w:spacing w:before="36" w:after="36"/>
    </w:pPr>
  </w:style>
  <w:style w:type="paragraph" w:styleId="Title">
    <w:name w:val="Title"/>
    <w:basedOn w:val="Normal"/>
    <w:next w:val="BodyText"/>
    <w:qFormat/>
    <w:rsid w:val="002C3A24"/>
    <w:pPr>
      <w:keepNext/>
      <w:keepLines/>
      <w:spacing w:after="240"/>
    </w:pPr>
    <w:rPr>
      <w:rFonts w:eastAsiaTheme="majorEastAsia" w:cstheme="majorBidi"/>
      <w:b/>
      <w:bCs/>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703D8"/>
    <w:pPr>
      <w:keepNext/>
      <w:keepLines/>
    </w:pPr>
    <w:rPr>
      <w:rFonts w:ascii="Arial" w:hAnsi="Arial"/>
      <w:color w:val="444444"/>
    </w:rPr>
  </w:style>
  <w:style w:type="paragraph" w:styleId="Date">
    <w:name w:val="Date"/>
    <w:next w:val="BodyText"/>
    <w:qFormat/>
    <w:rsid w:val="00A703D8"/>
    <w:pPr>
      <w:keepNext/>
      <w:keepLines/>
    </w:pPr>
    <w:rPr>
      <w:rFonts w:ascii="Arial" w:hAnsi="Arial"/>
      <w:color w:val="444444"/>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F48F7"/>
    <w:pPr>
      <w:spacing w:before="100" w:after="100"/>
    </w:pPr>
    <w:rPr>
      <w:rFonts w:eastAsiaTheme="majorEastAsia" w:cstheme="majorBidi"/>
      <w:bCs/>
      <w:szCs w:val="20"/>
    </w:rPr>
  </w:style>
  <w:style w:type="paragraph" w:styleId="FootnoteText">
    <w:name w:val="footnote text"/>
    <w:basedOn w:val="Normal"/>
    <w:uiPriority w:val="9"/>
    <w:unhideWhenUsed/>
    <w:qFormat/>
    <w:rsid w:val="00282EC9"/>
    <w:rPr>
      <w:sz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Heading3"/>
    <w:next w:val="Definition"/>
    <w:rsid w:val="00FE082F"/>
    <w:pPr>
      <w:spacing w:before="0" w:after="0"/>
      <w:ind w:left="0" w:firstLine="0"/>
      <w:outlineLvl w:val="9"/>
    </w:pPr>
    <w:rPr>
      <w:sz w:val="20"/>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A86060"/>
    <w:rPr>
      <w:rFonts w:ascii="Arial" w:hAnsi="Arial"/>
      <w:color w:val="444444"/>
      <w:sz w:val="20"/>
    </w:rPr>
  </w:style>
  <w:style w:type="character" w:styleId="FootnoteReference">
    <w:name w:val="footnote reference"/>
    <w:basedOn w:val="CaptionChar"/>
    <w:rPr>
      <w:vertAlign w:val="superscript"/>
    </w:rPr>
  </w:style>
  <w:style w:type="character" w:styleId="Hyperlink">
    <w:name w:val="Hyperlink"/>
    <w:basedOn w:val="CaptionChar"/>
    <w:uiPriority w:val="99"/>
    <w:rsid w:val="00894FE4"/>
    <w:rPr>
      <w:rFonts w:ascii="Arial" w:hAnsi="Arial"/>
      <w:i w:val="0"/>
      <w:color w:val="00A6CF"/>
      <w:sz w:val="20"/>
    </w:rPr>
  </w:style>
  <w:style w:type="paragraph" w:styleId="TOCHeading">
    <w:name w:val="TOC Heading"/>
    <w:basedOn w:val="Heading1"/>
    <w:next w:val="BodyText"/>
    <w:uiPriority w:val="39"/>
    <w:unhideWhenUsed/>
    <w:qFormat/>
    <w:rsid w:val="00A3352F"/>
    <w:pPr>
      <w:pageBreakBefore/>
      <w:numPr>
        <w:numId w:val="0"/>
      </w:numPr>
      <w:spacing w:before="240" w:line="259" w:lineRule="auto"/>
      <w:outlineLvl w:val="9"/>
    </w:pPr>
    <w:rPr>
      <w:bCs w:val="0"/>
    </w:rPr>
  </w:style>
  <w:style w:type="paragraph" w:styleId="Header">
    <w:name w:val="header"/>
    <w:basedOn w:val="Normal"/>
    <w:link w:val="HeaderChar"/>
    <w:uiPriority w:val="99"/>
    <w:unhideWhenUsed/>
    <w:rsid w:val="006D2E63"/>
    <w:pPr>
      <w:tabs>
        <w:tab w:val="center" w:pos="4513"/>
        <w:tab w:val="right" w:pos="9026"/>
      </w:tabs>
      <w:spacing w:after="0"/>
    </w:pPr>
  </w:style>
  <w:style w:type="character" w:customStyle="1" w:styleId="HeaderChar">
    <w:name w:val="Header Char"/>
    <w:basedOn w:val="DefaultParagraphFont"/>
    <w:link w:val="Header"/>
    <w:uiPriority w:val="99"/>
    <w:rsid w:val="006D2E63"/>
  </w:style>
  <w:style w:type="paragraph" w:styleId="Footer">
    <w:name w:val="footer"/>
    <w:basedOn w:val="Normal"/>
    <w:link w:val="FooterChar"/>
    <w:unhideWhenUsed/>
    <w:rsid w:val="006D2E63"/>
    <w:pPr>
      <w:tabs>
        <w:tab w:val="center" w:pos="4513"/>
        <w:tab w:val="right" w:pos="9026"/>
      </w:tabs>
      <w:spacing w:after="0"/>
    </w:pPr>
  </w:style>
  <w:style w:type="character" w:customStyle="1" w:styleId="FooterChar">
    <w:name w:val="Footer Char"/>
    <w:basedOn w:val="DefaultParagraphFont"/>
    <w:link w:val="Footer"/>
    <w:rsid w:val="006D2E63"/>
  </w:style>
  <w:style w:type="character" w:customStyle="1" w:styleId="BodyTextChar">
    <w:name w:val="Body Text Char"/>
    <w:basedOn w:val="DefaultParagraphFont"/>
    <w:link w:val="BodyText"/>
    <w:rsid w:val="00A703D8"/>
    <w:rPr>
      <w:rFonts w:ascii="Arial" w:hAnsi="Arial"/>
      <w:color w:val="444444"/>
      <w:sz w:val="20"/>
    </w:rPr>
  </w:style>
  <w:style w:type="paragraph" w:styleId="HTMLPreformatted">
    <w:name w:val="HTML Preformatted"/>
    <w:basedOn w:val="Normal"/>
    <w:link w:val="HTMLPreformattedChar"/>
    <w:uiPriority w:val="99"/>
    <w:unhideWhenUsed/>
    <w:rsid w:val="002C4169"/>
    <w:pPr>
      <w:shd w:val="clear" w:color="auto" w:fill="EEEEEE"/>
      <w:spacing w:after="0"/>
    </w:pPr>
    <w:rPr>
      <w:rFonts w:ascii="Consolas" w:hAnsi="Consolas"/>
      <w:szCs w:val="20"/>
    </w:rPr>
  </w:style>
  <w:style w:type="character" w:customStyle="1" w:styleId="HTMLPreformattedChar">
    <w:name w:val="HTML Preformatted Char"/>
    <w:basedOn w:val="DefaultParagraphFont"/>
    <w:link w:val="HTMLPreformatted"/>
    <w:uiPriority w:val="99"/>
    <w:rsid w:val="002C4169"/>
    <w:rPr>
      <w:rFonts w:ascii="Consolas" w:hAnsi="Consolas"/>
      <w:color w:val="444444"/>
      <w:sz w:val="20"/>
      <w:szCs w:val="20"/>
      <w:shd w:val="clear" w:color="auto" w:fill="EEEEEE"/>
    </w:rPr>
  </w:style>
  <w:style w:type="paragraph" w:styleId="ListParagraph">
    <w:name w:val="List Paragraph"/>
    <w:basedOn w:val="Normal"/>
    <w:uiPriority w:val="34"/>
    <w:qFormat/>
    <w:rsid w:val="00233C1E"/>
    <w:pPr>
      <w:ind w:left="720"/>
    </w:pPr>
  </w:style>
  <w:style w:type="character" w:customStyle="1" w:styleId="label-info">
    <w:name w:val="label-info"/>
    <w:basedOn w:val="BodyTextChar"/>
    <w:uiPriority w:val="1"/>
    <w:qFormat/>
    <w:rsid w:val="002B1594"/>
    <w:rPr>
      <w:rFonts w:ascii="Arial" w:hAnsi="Arial"/>
      <w:b/>
      <w:color w:val="FFFFFF" w:themeColor="background1"/>
      <w:position w:val="4"/>
      <w:sz w:val="16"/>
      <w:bdr w:val="none" w:sz="0" w:space="0" w:color="auto"/>
      <w:shd w:val="clear" w:color="auto" w:fill="00B0F0"/>
      <w:vertAlign w:val="baseline"/>
    </w:rPr>
  </w:style>
  <w:style w:type="table" w:styleId="TableGrid">
    <w:name w:val="Table Grid"/>
    <w:basedOn w:val="TableNormal"/>
    <w:rsid w:val="00510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167F7F"/>
    <w:pPr>
      <w:spacing w:after="0"/>
    </w:pPr>
    <w:tblPr>
      <w:tblStyleRowBandSize w:val="1"/>
      <w:tblStyleColBandSize w:val="1"/>
      <w:tblBorders>
        <w:top w:val="single" w:sz="4" w:space="0" w:color="BFBFBF" w:themeColor="background1" w:themeShade="BF"/>
        <w:bottom w:val="single" w:sz="4" w:space="0" w:color="BFBFBF" w:themeColor="background1" w:themeShade="BF"/>
        <w:insideH w:val="single" w:sz="4" w:space="0" w:color="BFBFBF" w:themeColor="background1" w:themeShade="B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styleId="TOC1">
    <w:name w:val="toc 1"/>
    <w:basedOn w:val="Normal"/>
    <w:next w:val="Normal"/>
    <w:autoRedefine/>
    <w:uiPriority w:val="39"/>
    <w:unhideWhenUsed/>
    <w:rsid w:val="00C709D5"/>
    <w:pPr>
      <w:spacing w:after="100"/>
    </w:pPr>
  </w:style>
  <w:style w:type="paragraph" w:styleId="TOC2">
    <w:name w:val="toc 2"/>
    <w:basedOn w:val="Normal"/>
    <w:next w:val="Normal"/>
    <w:autoRedefine/>
    <w:uiPriority w:val="39"/>
    <w:unhideWhenUsed/>
    <w:rsid w:val="00BA347E"/>
    <w:pPr>
      <w:spacing w:after="100"/>
      <w:ind w:left="200"/>
    </w:pPr>
  </w:style>
  <w:style w:type="character" w:customStyle="1" w:styleId="UnresolvedMention1">
    <w:name w:val="Unresolved Mention1"/>
    <w:basedOn w:val="DefaultParagraphFont"/>
    <w:uiPriority w:val="99"/>
    <w:semiHidden/>
    <w:unhideWhenUsed/>
    <w:rsid w:val="004B7175"/>
    <w:rPr>
      <w:color w:val="605E5C"/>
      <w:shd w:val="clear" w:color="auto" w:fill="E1DFDD"/>
    </w:rPr>
  </w:style>
  <w:style w:type="character" w:styleId="CommentReference">
    <w:name w:val="annotation reference"/>
    <w:basedOn w:val="DefaultParagraphFont"/>
    <w:semiHidden/>
    <w:unhideWhenUsed/>
    <w:rsid w:val="00964EA8"/>
    <w:rPr>
      <w:sz w:val="16"/>
      <w:szCs w:val="16"/>
    </w:rPr>
  </w:style>
  <w:style w:type="paragraph" w:styleId="CommentText">
    <w:name w:val="annotation text"/>
    <w:basedOn w:val="Normal"/>
    <w:link w:val="CommentTextChar"/>
    <w:semiHidden/>
    <w:unhideWhenUsed/>
    <w:rsid w:val="00964EA8"/>
    <w:rPr>
      <w:szCs w:val="20"/>
    </w:rPr>
  </w:style>
  <w:style w:type="character" w:customStyle="1" w:styleId="CommentTextChar">
    <w:name w:val="Comment Text Char"/>
    <w:basedOn w:val="DefaultParagraphFont"/>
    <w:link w:val="CommentText"/>
    <w:semiHidden/>
    <w:rsid w:val="00964EA8"/>
    <w:rPr>
      <w:rFonts w:ascii="Arial" w:hAnsi="Arial"/>
      <w:color w:val="444444"/>
      <w:sz w:val="20"/>
      <w:szCs w:val="20"/>
    </w:rPr>
  </w:style>
  <w:style w:type="paragraph" w:styleId="CommentSubject">
    <w:name w:val="annotation subject"/>
    <w:basedOn w:val="CommentText"/>
    <w:next w:val="CommentText"/>
    <w:link w:val="CommentSubjectChar"/>
    <w:semiHidden/>
    <w:unhideWhenUsed/>
    <w:rsid w:val="00964EA8"/>
    <w:rPr>
      <w:b/>
      <w:bCs/>
    </w:rPr>
  </w:style>
  <w:style w:type="character" w:customStyle="1" w:styleId="CommentSubjectChar">
    <w:name w:val="Comment Subject Char"/>
    <w:basedOn w:val="CommentTextChar"/>
    <w:link w:val="CommentSubject"/>
    <w:semiHidden/>
    <w:rsid w:val="00964EA8"/>
    <w:rPr>
      <w:rFonts w:ascii="Arial" w:hAnsi="Arial"/>
      <w:b/>
      <w:bCs/>
      <w:color w:val="444444"/>
      <w:sz w:val="20"/>
      <w:szCs w:val="20"/>
    </w:rPr>
  </w:style>
  <w:style w:type="paragraph" w:styleId="BalloonText">
    <w:name w:val="Balloon Text"/>
    <w:basedOn w:val="Normal"/>
    <w:link w:val="BalloonTextChar"/>
    <w:semiHidden/>
    <w:unhideWhenUsed/>
    <w:rsid w:val="00964EA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64EA8"/>
    <w:rPr>
      <w:rFonts w:ascii="Segoe UI" w:hAnsi="Segoe UI" w:cs="Segoe UI"/>
      <w:color w:val="444444"/>
      <w:sz w:val="18"/>
      <w:szCs w:val="18"/>
    </w:rPr>
  </w:style>
  <w:style w:type="paragraph" w:styleId="TOC3">
    <w:name w:val="toc 3"/>
    <w:basedOn w:val="Normal"/>
    <w:next w:val="Normal"/>
    <w:autoRedefine/>
    <w:uiPriority w:val="39"/>
    <w:unhideWhenUsed/>
    <w:rsid w:val="00072E77"/>
    <w:pPr>
      <w:spacing w:after="100"/>
      <w:ind w:left="400"/>
    </w:pPr>
  </w:style>
  <w:style w:type="paragraph" w:customStyle="1" w:styleId="SourceCode">
    <w:name w:val="Source Code"/>
    <w:basedOn w:val="BodyText"/>
    <w:link w:val="VerbatimChar"/>
    <w:rsid w:val="00A86060"/>
    <w:pPr>
      <w:pBdr>
        <w:top w:val="single" w:sz="4" w:space="1" w:color="auto"/>
        <w:left w:val="single" w:sz="4" w:space="4" w:color="auto"/>
        <w:bottom w:val="single" w:sz="4" w:space="1" w:color="auto"/>
        <w:right w:val="single" w:sz="4" w:space="4" w:color="auto"/>
      </w:pBdr>
      <w:spacing w:before="0"/>
      <w:contextualSpacing/>
    </w:pPr>
  </w:style>
  <w:style w:type="character" w:customStyle="1" w:styleId="KeywordTok">
    <w:name w:val="KeywordTok"/>
    <w:basedOn w:val="VerbatimChar"/>
    <w:rPr>
      <w:rFonts w:ascii="Consolas" w:hAnsi="Consolas"/>
      <w:b/>
      <w:color w:val="007020"/>
      <w:sz w:val="20"/>
    </w:rPr>
  </w:style>
  <w:style w:type="character" w:customStyle="1" w:styleId="DataTypeTok">
    <w:name w:val="DataTypeTok"/>
    <w:basedOn w:val="VerbatimChar"/>
    <w:rPr>
      <w:rFonts w:ascii="Consolas" w:hAnsi="Consolas"/>
      <w:color w:val="902000"/>
      <w:sz w:val="20"/>
    </w:rPr>
  </w:style>
  <w:style w:type="character" w:customStyle="1" w:styleId="DecValTok">
    <w:name w:val="DecValTok"/>
    <w:basedOn w:val="VerbatimChar"/>
    <w:rPr>
      <w:rFonts w:ascii="Consolas" w:hAnsi="Consolas"/>
      <w:color w:val="40A070"/>
      <w:sz w:val="20"/>
    </w:rPr>
  </w:style>
  <w:style w:type="character" w:customStyle="1" w:styleId="BaseNTok">
    <w:name w:val="BaseNTok"/>
    <w:basedOn w:val="VerbatimChar"/>
    <w:rPr>
      <w:rFonts w:ascii="Consolas" w:hAnsi="Consolas"/>
      <w:color w:val="40A070"/>
      <w:sz w:val="20"/>
    </w:rPr>
  </w:style>
  <w:style w:type="character" w:customStyle="1" w:styleId="FloatTok">
    <w:name w:val="FloatTok"/>
    <w:basedOn w:val="VerbatimChar"/>
    <w:rPr>
      <w:rFonts w:ascii="Consolas" w:hAnsi="Consolas"/>
      <w:color w:val="40A070"/>
      <w:sz w:val="20"/>
    </w:rPr>
  </w:style>
  <w:style w:type="character" w:customStyle="1" w:styleId="ConstantTok">
    <w:name w:val="ConstantTok"/>
    <w:basedOn w:val="VerbatimChar"/>
    <w:rPr>
      <w:rFonts w:ascii="Consolas" w:hAnsi="Consolas"/>
      <w:color w:val="880000"/>
      <w:sz w:val="20"/>
    </w:rPr>
  </w:style>
  <w:style w:type="character" w:customStyle="1" w:styleId="CharTok">
    <w:name w:val="CharTok"/>
    <w:basedOn w:val="VerbatimChar"/>
    <w:rPr>
      <w:rFonts w:ascii="Consolas" w:hAnsi="Consolas"/>
      <w:color w:val="4070A0"/>
      <w:sz w:val="20"/>
    </w:rPr>
  </w:style>
  <w:style w:type="character" w:customStyle="1" w:styleId="SpecialCharTok">
    <w:name w:val="SpecialCharTok"/>
    <w:basedOn w:val="VerbatimChar"/>
    <w:rPr>
      <w:rFonts w:ascii="Consolas" w:hAnsi="Consolas"/>
      <w:color w:val="4070A0"/>
      <w:sz w:val="20"/>
    </w:rPr>
  </w:style>
  <w:style w:type="character" w:customStyle="1" w:styleId="StringTok">
    <w:name w:val="StringTok"/>
    <w:basedOn w:val="VerbatimChar"/>
    <w:rPr>
      <w:rFonts w:ascii="Consolas" w:hAnsi="Consolas"/>
      <w:color w:val="4070A0"/>
      <w:sz w:val="20"/>
    </w:rPr>
  </w:style>
  <w:style w:type="character" w:customStyle="1" w:styleId="VerbatimStringTok">
    <w:name w:val="VerbatimStringTok"/>
    <w:basedOn w:val="VerbatimChar"/>
    <w:rPr>
      <w:rFonts w:ascii="Consolas" w:hAnsi="Consolas"/>
      <w:color w:val="4070A0"/>
      <w:sz w:val="20"/>
    </w:rPr>
  </w:style>
  <w:style w:type="character" w:customStyle="1" w:styleId="SpecialStringTok">
    <w:name w:val="SpecialStringTok"/>
    <w:basedOn w:val="VerbatimChar"/>
    <w:rPr>
      <w:rFonts w:ascii="Consolas" w:hAnsi="Consolas"/>
      <w:color w:val="BB6688"/>
      <w:sz w:val="20"/>
    </w:rPr>
  </w:style>
  <w:style w:type="character" w:customStyle="1" w:styleId="ImportTok">
    <w:name w:val="ImportTok"/>
    <w:basedOn w:val="VerbatimChar"/>
    <w:rPr>
      <w:rFonts w:ascii="Consolas" w:hAnsi="Consolas"/>
      <w:color w:val="444444"/>
      <w:sz w:val="20"/>
    </w:rPr>
  </w:style>
  <w:style w:type="character" w:customStyle="1" w:styleId="CommentTok">
    <w:name w:val="CommentTok"/>
    <w:basedOn w:val="VerbatimChar"/>
    <w:rPr>
      <w:rFonts w:ascii="Consolas" w:hAnsi="Consolas"/>
      <w:i/>
      <w:color w:val="60A0B0"/>
      <w:sz w:val="20"/>
    </w:rPr>
  </w:style>
  <w:style w:type="character" w:customStyle="1" w:styleId="DocumentationTok">
    <w:name w:val="DocumentationTok"/>
    <w:basedOn w:val="VerbatimChar"/>
    <w:rPr>
      <w:rFonts w:ascii="Consolas" w:hAnsi="Consolas"/>
      <w:i/>
      <w:color w:val="BA2121"/>
      <w:sz w:val="20"/>
    </w:rPr>
  </w:style>
  <w:style w:type="character" w:customStyle="1" w:styleId="AnnotationTok">
    <w:name w:val="AnnotationTok"/>
    <w:basedOn w:val="VerbatimChar"/>
    <w:rPr>
      <w:rFonts w:ascii="Consolas" w:hAnsi="Consolas"/>
      <w:b/>
      <w:i/>
      <w:color w:val="60A0B0"/>
      <w:sz w:val="20"/>
    </w:rPr>
  </w:style>
  <w:style w:type="character" w:customStyle="1" w:styleId="CommentVarTok">
    <w:name w:val="CommentVarTok"/>
    <w:basedOn w:val="VerbatimChar"/>
    <w:rPr>
      <w:rFonts w:ascii="Consolas" w:hAnsi="Consolas"/>
      <w:b/>
      <w:i/>
      <w:color w:val="60A0B0"/>
      <w:sz w:val="20"/>
    </w:rPr>
  </w:style>
  <w:style w:type="character" w:customStyle="1" w:styleId="OtherTok">
    <w:name w:val="OtherTok"/>
    <w:basedOn w:val="VerbatimChar"/>
    <w:rPr>
      <w:rFonts w:ascii="Consolas" w:hAnsi="Consolas"/>
      <w:color w:val="007020"/>
      <w:sz w:val="20"/>
    </w:rPr>
  </w:style>
  <w:style w:type="character" w:customStyle="1" w:styleId="FunctionTok">
    <w:name w:val="FunctionTok"/>
    <w:basedOn w:val="VerbatimChar"/>
    <w:rPr>
      <w:rFonts w:ascii="Consolas" w:hAnsi="Consolas"/>
      <w:color w:val="06287E"/>
      <w:sz w:val="20"/>
    </w:rPr>
  </w:style>
  <w:style w:type="character" w:customStyle="1" w:styleId="VariableTok">
    <w:name w:val="VariableTok"/>
    <w:basedOn w:val="VerbatimChar"/>
    <w:rPr>
      <w:rFonts w:ascii="Consolas" w:hAnsi="Consolas"/>
      <w:color w:val="19177C"/>
      <w:sz w:val="20"/>
    </w:rPr>
  </w:style>
  <w:style w:type="character" w:customStyle="1" w:styleId="ControlFlowTok">
    <w:name w:val="ControlFlowTok"/>
    <w:basedOn w:val="VerbatimChar"/>
    <w:rPr>
      <w:rFonts w:ascii="Consolas" w:hAnsi="Consolas"/>
      <w:b/>
      <w:color w:val="007020"/>
      <w:sz w:val="20"/>
    </w:rPr>
  </w:style>
  <w:style w:type="character" w:customStyle="1" w:styleId="OperatorTok">
    <w:name w:val="OperatorTok"/>
    <w:basedOn w:val="VerbatimChar"/>
    <w:rPr>
      <w:rFonts w:ascii="Consolas" w:hAnsi="Consolas"/>
      <w:color w:val="666666"/>
      <w:sz w:val="20"/>
    </w:rPr>
  </w:style>
  <w:style w:type="character" w:customStyle="1" w:styleId="BuiltInTok">
    <w:name w:val="BuiltInTok"/>
    <w:basedOn w:val="VerbatimChar"/>
    <w:rPr>
      <w:rFonts w:ascii="Consolas" w:hAnsi="Consolas"/>
      <w:color w:val="444444"/>
      <w:sz w:val="20"/>
    </w:rPr>
  </w:style>
  <w:style w:type="character" w:customStyle="1" w:styleId="ExtensionTok">
    <w:name w:val="ExtensionTok"/>
    <w:basedOn w:val="VerbatimChar"/>
    <w:rPr>
      <w:rFonts w:ascii="Consolas" w:hAnsi="Consolas"/>
      <w:color w:val="444444"/>
      <w:sz w:val="20"/>
    </w:rPr>
  </w:style>
  <w:style w:type="character" w:customStyle="1" w:styleId="PreprocessorTok">
    <w:name w:val="PreprocessorTok"/>
    <w:basedOn w:val="VerbatimChar"/>
    <w:rPr>
      <w:rFonts w:ascii="Consolas" w:hAnsi="Consolas"/>
      <w:color w:val="BC7A00"/>
      <w:sz w:val="20"/>
    </w:rPr>
  </w:style>
  <w:style w:type="character" w:customStyle="1" w:styleId="AttributeTok">
    <w:name w:val="AttributeTok"/>
    <w:basedOn w:val="VerbatimChar"/>
    <w:rPr>
      <w:rFonts w:ascii="Consolas" w:hAnsi="Consolas"/>
      <w:color w:val="7D9029"/>
      <w:sz w:val="20"/>
    </w:rPr>
  </w:style>
  <w:style w:type="character" w:customStyle="1" w:styleId="RegionMarkerTok">
    <w:name w:val="RegionMarkerTok"/>
    <w:basedOn w:val="VerbatimChar"/>
    <w:rPr>
      <w:rFonts w:ascii="Consolas" w:hAnsi="Consolas"/>
      <w:color w:val="444444"/>
      <w:sz w:val="20"/>
    </w:rPr>
  </w:style>
  <w:style w:type="character" w:customStyle="1" w:styleId="InformationTok">
    <w:name w:val="InformationTok"/>
    <w:basedOn w:val="VerbatimChar"/>
    <w:rPr>
      <w:rFonts w:ascii="Consolas" w:hAnsi="Consolas"/>
      <w:b/>
      <w:i/>
      <w:color w:val="60A0B0"/>
      <w:sz w:val="20"/>
    </w:rPr>
  </w:style>
  <w:style w:type="character" w:customStyle="1" w:styleId="WarningTok">
    <w:name w:val="WarningTok"/>
    <w:basedOn w:val="VerbatimChar"/>
    <w:rPr>
      <w:rFonts w:ascii="Consolas" w:hAnsi="Consolas"/>
      <w:b/>
      <w:i/>
      <w:color w:val="60A0B0"/>
      <w:sz w:val="20"/>
    </w:rPr>
  </w:style>
  <w:style w:type="character" w:customStyle="1" w:styleId="AlertTok">
    <w:name w:val="AlertTok"/>
    <w:basedOn w:val="VerbatimChar"/>
    <w:rPr>
      <w:rFonts w:ascii="Consolas" w:hAnsi="Consolas"/>
      <w:b/>
      <w:color w:val="FF0000"/>
      <w:sz w:val="20"/>
    </w:rPr>
  </w:style>
  <w:style w:type="character" w:customStyle="1" w:styleId="ErrorTok">
    <w:name w:val="ErrorTok"/>
    <w:basedOn w:val="VerbatimChar"/>
    <w:rPr>
      <w:rFonts w:ascii="Consolas" w:hAnsi="Consolas"/>
      <w:b/>
      <w:color w:val="FF0000"/>
      <w:sz w:val="20"/>
    </w:rPr>
  </w:style>
  <w:style w:type="character" w:customStyle="1" w:styleId="NormalTok">
    <w:name w:val="NormalTok"/>
    <w:basedOn w:val="VerbatimChar"/>
    <w:rPr>
      <w:rFonts w:ascii="Consolas" w:hAnsi="Consolas"/>
      <w:color w:val="444444"/>
      <w:sz w:val="20"/>
    </w:rPr>
  </w:style>
  <w:style w:type="table" w:styleId="PlainTable4">
    <w:name w:val="Plain Table 4"/>
    <w:basedOn w:val="TableNormal"/>
    <w:rsid w:val="00244FC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Professional">
    <w:name w:val="Table Professional"/>
    <w:basedOn w:val="TableNormal"/>
    <w:uiPriority w:val="99"/>
    <w:rsid w:val="00DD5543"/>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OC4">
    <w:name w:val="toc 4"/>
    <w:basedOn w:val="Normal"/>
    <w:next w:val="Normal"/>
    <w:autoRedefine/>
    <w:uiPriority w:val="39"/>
    <w:unhideWhenUsed/>
    <w:rsid w:val="00176323"/>
    <w:pPr>
      <w:spacing w:after="100" w:line="259" w:lineRule="auto"/>
      <w:ind w:left="660"/>
    </w:pPr>
    <w:rPr>
      <w:rFonts w:asciiTheme="minorHAnsi" w:eastAsiaTheme="minorEastAsia" w:hAnsiTheme="minorHAnsi"/>
      <w:color w:val="auto"/>
      <w:sz w:val="22"/>
      <w:szCs w:val="22"/>
    </w:rPr>
  </w:style>
  <w:style w:type="paragraph" w:styleId="TOC5">
    <w:name w:val="toc 5"/>
    <w:basedOn w:val="Normal"/>
    <w:next w:val="Normal"/>
    <w:autoRedefine/>
    <w:uiPriority w:val="39"/>
    <w:unhideWhenUsed/>
    <w:rsid w:val="00176323"/>
    <w:pPr>
      <w:spacing w:after="100" w:line="259" w:lineRule="auto"/>
      <w:ind w:left="880"/>
    </w:pPr>
    <w:rPr>
      <w:rFonts w:asciiTheme="minorHAnsi" w:eastAsiaTheme="minorEastAsia" w:hAnsiTheme="minorHAnsi"/>
      <w:color w:val="auto"/>
      <w:sz w:val="22"/>
      <w:szCs w:val="22"/>
    </w:rPr>
  </w:style>
  <w:style w:type="paragraph" w:styleId="TOC6">
    <w:name w:val="toc 6"/>
    <w:basedOn w:val="Normal"/>
    <w:next w:val="Normal"/>
    <w:autoRedefine/>
    <w:uiPriority w:val="39"/>
    <w:unhideWhenUsed/>
    <w:rsid w:val="00176323"/>
    <w:pPr>
      <w:spacing w:after="100" w:line="259" w:lineRule="auto"/>
      <w:ind w:left="1100"/>
    </w:pPr>
    <w:rPr>
      <w:rFonts w:asciiTheme="minorHAnsi" w:eastAsiaTheme="minorEastAsia" w:hAnsiTheme="minorHAnsi"/>
      <w:color w:val="auto"/>
      <w:sz w:val="22"/>
      <w:szCs w:val="22"/>
    </w:rPr>
  </w:style>
  <w:style w:type="paragraph" w:styleId="TOC7">
    <w:name w:val="toc 7"/>
    <w:basedOn w:val="Normal"/>
    <w:next w:val="Normal"/>
    <w:autoRedefine/>
    <w:uiPriority w:val="39"/>
    <w:unhideWhenUsed/>
    <w:rsid w:val="00176323"/>
    <w:pPr>
      <w:spacing w:after="100" w:line="259" w:lineRule="auto"/>
      <w:ind w:left="1320"/>
    </w:pPr>
    <w:rPr>
      <w:rFonts w:asciiTheme="minorHAnsi" w:eastAsiaTheme="minorEastAsia" w:hAnsiTheme="minorHAnsi"/>
      <w:color w:val="auto"/>
      <w:sz w:val="22"/>
      <w:szCs w:val="22"/>
    </w:rPr>
  </w:style>
  <w:style w:type="paragraph" w:styleId="TOC8">
    <w:name w:val="toc 8"/>
    <w:basedOn w:val="Normal"/>
    <w:next w:val="Normal"/>
    <w:autoRedefine/>
    <w:uiPriority w:val="39"/>
    <w:unhideWhenUsed/>
    <w:rsid w:val="00176323"/>
    <w:pPr>
      <w:spacing w:after="100" w:line="259" w:lineRule="auto"/>
      <w:ind w:left="1540"/>
    </w:pPr>
    <w:rPr>
      <w:rFonts w:asciiTheme="minorHAnsi" w:eastAsiaTheme="minorEastAsia" w:hAnsiTheme="minorHAnsi"/>
      <w:color w:val="auto"/>
      <w:sz w:val="22"/>
      <w:szCs w:val="22"/>
    </w:rPr>
  </w:style>
  <w:style w:type="paragraph" w:styleId="TOC9">
    <w:name w:val="toc 9"/>
    <w:basedOn w:val="Normal"/>
    <w:next w:val="Normal"/>
    <w:autoRedefine/>
    <w:uiPriority w:val="39"/>
    <w:unhideWhenUsed/>
    <w:rsid w:val="00176323"/>
    <w:pPr>
      <w:spacing w:after="100" w:line="259" w:lineRule="auto"/>
      <w:ind w:left="1760"/>
    </w:pPr>
    <w:rPr>
      <w:rFonts w:asciiTheme="minorHAnsi" w:eastAsiaTheme="minorEastAsia" w:hAnsiTheme="minorHAnsi"/>
      <w:color w:val="auto"/>
      <w:sz w:val="22"/>
      <w:szCs w:val="22"/>
    </w:rPr>
  </w:style>
  <w:style w:type="character" w:styleId="UnresolvedMention">
    <w:name w:val="Unresolved Mention"/>
    <w:basedOn w:val="DefaultParagraphFont"/>
    <w:uiPriority w:val="99"/>
    <w:semiHidden/>
    <w:unhideWhenUsed/>
    <w:rsid w:val="00176323"/>
    <w:rPr>
      <w:color w:val="605E5C"/>
      <w:shd w:val="clear" w:color="auto" w:fill="E1DFDD"/>
    </w:rPr>
  </w:style>
  <w:style w:type="character" w:styleId="FollowedHyperlink">
    <w:name w:val="FollowedHyperlink"/>
    <w:basedOn w:val="DefaultParagraphFont"/>
    <w:semiHidden/>
    <w:unhideWhenUsed/>
    <w:rsid w:val="00E2057F"/>
    <w:rPr>
      <w:color w:val="800080" w:themeColor="followedHyperlink"/>
      <w:u w:val="single"/>
    </w:rPr>
  </w:style>
  <w:style w:type="character" w:styleId="Strong">
    <w:name w:val="Strong"/>
    <w:basedOn w:val="DefaultParagraphFont"/>
    <w:uiPriority w:val="22"/>
    <w:qFormat/>
    <w:rsid w:val="00967C82"/>
    <w:rPr>
      <w:b/>
      <w:bCs/>
    </w:rPr>
  </w:style>
  <w:style w:type="character" w:styleId="Emphasis">
    <w:name w:val="Emphasis"/>
    <w:basedOn w:val="DefaultParagraphFont"/>
    <w:uiPriority w:val="20"/>
    <w:qFormat/>
    <w:rsid w:val="00967C82"/>
    <w:rPr>
      <w:i/>
      <w:iCs/>
    </w:rPr>
  </w:style>
  <w:style w:type="table" w:styleId="GridTable3">
    <w:name w:val="Grid Table 3"/>
    <w:basedOn w:val="TableNormal"/>
    <w:rsid w:val="006F6695"/>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TMLCode">
    <w:name w:val="HTML Code"/>
    <w:basedOn w:val="DefaultParagraphFont"/>
    <w:uiPriority w:val="99"/>
    <w:semiHidden/>
    <w:unhideWhenUsed/>
    <w:rsid w:val="00DD1A7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0324"/>
    <w:rPr>
      <w:rFonts w:ascii="Arial" w:eastAsiaTheme="majorEastAsia" w:hAnsi="Arial" w:cstheme="majorBidi"/>
      <w:b/>
      <w:bCs/>
      <w:color w:val="444444"/>
      <w:sz w:val="36"/>
      <w:szCs w:val="32"/>
    </w:rPr>
  </w:style>
  <w:style w:type="paragraph" w:styleId="NormalWeb">
    <w:name w:val="Normal (Web)"/>
    <w:basedOn w:val="Normal"/>
    <w:uiPriority w:val="99"/>
    <w:semiHidden/>
    <w:unhideWhenUsed/>
    <w:rsid w:val="003D5625"/>
    <w:pPr>
      <w:spacing w:before="100" w:beforeAutospacing="1" w:after="100" w:afterAutospacing="1"/>
    </w:pPr>
    <w:rPr>
      <w:rFonts w:ascii="Times New Roman" w:eastAsia="Times New Roman" w:hAnsi="Times New Roman" w:cs="Times New Roman"/>
      <w:color w:val="auto"/>
      <w:sz w:val="24"/>
    </w:rPr>
  </w:style>
  <w:style w:type="paragraph" w:customStyle="1" w:styleId="AppendixHeading1">
    <w:name w:val="Appendix Heading 1"/>
    <w:basedOn w:val="Heading1"/>
    <w:next w:val="BodyText"/>
    <w:link w:val="AppendixHeading1Char"/>
    <w:qFormat/>
    <w:rsid w:val="00D96D6F"/>
    <w:pPr>
      <w:pageBreakBefore/>
      <w:numPr>
        <w:numId w:val="20"/>
      </w:numPr>
    </w:pPr>
  </w:style>
  <w:style w:type="character" w:customStyle="1" w:styleId="AppendixHeading1Char">
    <w:name w:val="Appendix Heading 1 Char"/>
    <w:basedOn w:val="Heading1Char"/>
    <w:link w:val="AppendixHeading1"/>
    <w:rsid w:val="00BF5A6C"/>
    <w:rPr>
      <w:rFonts w:ascii="Arial" w:eastAsiaTheme="majorEastAsia" w:hAnsi="Arial" w:cstheme="majorBidi"/>
      <w:b/>
      <w:bCs/>
      <w:color w:val="444444"/>
      <w:sz w:val="36"/>
      <w:szCs w:val="32"/>
    </w:rPr>
  </w:style>
  <w:style w:type="paragraph" w:customStyle="1" w:styleId="AppendixHeading2">
    <w:name w:val="Appendix Heading 2"/>
    <w:basedOn w:val="Heading2"/>
    <w:next w:val="BodyText"/>
    <w:link w:val="AppendixHeading2Char"/>
    <w:qFormat/>
    <w:rsid w:val="00D96D6F"/>
    <w:pPr>
      <w:numPr>
        <w:numId w:val="20"/>
      </w:numPr>
    </w:pPr>
  </w:style>
  <w:style w:type="character" w:customStyle="1" w:styleId="Heading2Char">
    <w:name w:val="Heading 2 Char"/>
    <w:basedOn w:val="DefaultParagraphFont"/>
    <w:link w:val="Heading2"/>
    <w:uiPriority w:val="9"/>
    <w:rsid w:val="00BF5A6C"/>
    <w:rPr>
      <w:rFonts w:ascii="Arial" w:eastAsiaTheme="majorEastAsia" w:hAnsi="Arial" w:cstheme="majorBidi"/>
      <w:b/>
      <w:bCs/>
      <w:color w:val="444444"/>
      <w:sz w:val="27"/>
      <w:szCs w:val="32"/>
    </w:rPr>
  </w:style>
  <w:style w:type="character" w:customStyle="1" w:styleId="AppendixHeading2Char">
    <w:name w:val="Appendix Heading 2 Char"/>
    <w:basedOn w:val="Heading2Char"/>
    <w:link w:val="AppendixHeading2"/>
    <w:rsid w:val="00BF5A6C"/>
    <w:rPr>
      <w:rFonts w:ascii="Arial" w:eastAsiaTheme="majorEastAsia" w:hAnsi="Arial" w:cstheme="majorBidi"/>
      <w:b/>
      <w:bCs/>
      <w:color w:val="444444"/>
      <w:sz w:val="27"/>
      <w:szCs w:val="32"/>
    </w:rPr>
  </w:style>
  <w:style w:type="paragraph" w:customStyle="1" w:styleId="a3">
    <w:name w:val="a3"/>
    <w:basedOn w:val="Normal"/>
    <w:rsid w:val="00BF5A6C"/>
  </w:style>
  <w:style w:type="paragraph" w:customStyle="1" w:styleId="a4">
    <w:name w:val="a4"/>
    <w:basedOn w:val="Normal"/>
    <w:link w:val="a4Char"/>
    <w:rsid w:val="00BF5A6C"/>
    <w:pPr>
      <w:numPr>
        <w:ilvl w:val="3"/>
        <w:numId w:val="20"/>
      </w:numPr>
    </w:pPr>
  </w:style>
  <w:style w:type="paragraph" w:customStyle="1" w:styleId="a5">
    <w:name w:val="a5"/>
    <w:basedOn w:val="Normal"/>
    <w:rsid w:val="00BF5A6C"/>
    <w:pPr>
      <w:numPr>
        <w:ilvl w:val="4"/>
        <w:numId w:val="20"/>
      </w:numPr>
    </w:pPr>
  </w:style>
  <w:style w:type="paragraph" w:customStyle="1" w:styleId="a6">
    <w:name w:val="a6"/>
    <w:basedOn w:val="Normal"/>
    <w:rsid w:val="00BF5A6C"/>
    <w:pPr>
      <w:numPr>
        <w:ilvl w:val="5"/>
        <w:numId w:val="20"/>
      </w:numPr>
    </w:pPr>
  </w:style>
  <w:style w:type="paragraph" w:customStyle="1" w:styleId="AppendixHeading3">
    <w:name w:val="Appendix Heading 3"/>
    <w:basedOn w:val="Heading3"/>
    <w:next w:val="BodyText"/>
    <w:qFormat/>
    <w:rsid w:val="00D768E6"/>
    <w:pPr>
      <w:numPr>
        <w:numId w:val="20"/>
      </w:numPr>
    </w:pPr>
  </w:style>
  <w:style w:type="paragraph" w:customStyle="1" w:styleId="Heading1NoNumbers">
    <w:name w:val="Heading 1 No Numbers"/>
    <w:basedOn w:val="Heading1"/>
    <w:next w:val="BodyText"/>
    <w:qFormat/>
    <w:rsid w:val="00A3352F"/>
    <w:pPr>
      <w:pageBreakBefore/>
      <w:ind w:left="431" w:hanging="431"/>
    </w:pPr>
  </w:style>
  <w:style w:type="paragraph" w:styleId="Revision">
    <w:name w:val="Revision"/>
    <w:hidden/>
    <w:semiHidden/>
    <w:rsid w:val="00BF5A6C"/>
    <w:pPr>
      <w:spacing w:after="0"/>
    </w:pPr>
    <w:rPr>
      <w:rFonts w:ascii="Arial" w:hAnsi="Arial"/>
      <w:color w:val="444444"/>
      <w:sz w:val="20"/>
    </w:rPr>
  </w:style>
  <w:style w:type="character" w:styleId="HTMLCite">
    <w:name w:val="HTML Cite"/>
    <w:basedOn w:val="DefaultParagraphFont"/>
    <w:uiPriority w:val="99"/>
    <w:semiHidden/>
    <w:unhideWhenUsed/>
    <w:rsid w:val="007A41D1"/>
    <w:rPr>
      <w:i/>
      <w:iCs/>
    </w:rPr>
  </w:style>
  <w:style w:type="paragraph" w:styleId="DocumentMap">
    <w:name w:val="Document Map"/>
    <w:basedOn w:val="Normal"/>
    <w:link w:val="DocumentMapChar"/>
    <w:unhideWhenUsed/>
    <w:rsid w:val="00BF72B0"/>
    <w:pPr>
      <w:spacing w:after="0"/>
    </w:pPr>
    <w:rPr>
      <w:rFonts w:ascii="Segoe UI" w:hAnsi="Segoe UI" w:cs="Segoe UI"/>
      <w:sz w:val="16"/>
      <w:szCs w:val="16"/>
    </w:rPr>
  </w:style>
  <w:style w:type="character" w:customStyle="1" w:styleId="DocumentMapChar">
    <w:name w:val="Document Map Char"/>
    <w:basedOn w:val="DefaultParagraphFont"/>
    <w:link w:val="DocumentMap"/>
    <w:rsid w:val="00BF72B0"/>
    <w:rPr>
      <w:rFonts w:ascii="Segoe UI" w:hAnsi="Segoe UI" w:cs="Segoe UI"/>
      <w:color w:val="444444"/>
      <w:sz w:val="16"/>
      <w:szCs w:val="16"/>
    </w:rPr>
  </w:style>
  <w:style w:type="paragraph" w:customStyle="1" w:styleId="Note">
    <w:name w:val="Note"/>
    <w:basedOn w:val="BodyText"/>
    <w:link w:val="NoteChar"/>
    <w:qFormat/>
    <w:rsid w:val="00D64321"/>
    <w:pPr>
      <w:ind w:left="720" w:hanging="720"/>
    </w:pPr>
    <w:rPr>
      <w:sz w:val="16"/>
      <w:szCs w:val="20"/>
    </w:rPr>
  </w:style>
  <w:style w:type="paragraph" w:customStyle="1" w:styleId="AppendixHeading4">
    <w:name w:val="Appendix Heading 4"/>
    <w:basedOn w:val="a4"/>
    <w:link w:val="AppendixHeading4Char"/>
    <w:qFormat/>
    <w:rsid w:val="00A86060"/>
  </w:style>
  <w:style w:type="character" w:customStyle="1" w:styleId="NoteChar">
    <w:name w:val="Note Char"/>
    <w:basedOn w:val="BodyTextChar"/>
    <w:link w:val="Note"/>
    <w:rsid w:val="00D64321"/>
    <w:rPr>
      <w:rFonts w:ascii="Arial" w:hAnsi="Arial"/>
      <w:color w:val="444444"/>
      <w:sz w:val="16"/>
      <w:szCs w:val="20"/>
    </w:rPr>
  </w:style>
  <w:style w:type="character" w:customStyle="1" w:styleId="a4Char">
    <w:name w:val="a4 Char"/>
    <w:basedOn w:val="DefaultParagraphFont"/>
    <w:link w:val="a4"/>
    <w:rsid w:val="00A86060"/>
    <w:rPr>
      <w:rFonts w:ascii="Arial" w:hAnsi="Arial"/>
      <w:color w:val="444444"/>
      <w:sz w:val="20"/>
    </w:rPr>
  </w:style>
  <w:style w:type="character" w:customStyle="1" w:styleId="AppendixHeading4Char">
    <w:name w:val="Appendix Heading 4 Char"/>
    <w:basedOn w:val="a4Char"/>
    <w:link w:val="AppendixHeading4"/>
    <w:rsid w:val="00A86060"/>
    <w:rPr>
      <w:rFonts w:ascii="Arial" w:hAnsi="Arial"/>
      <w:color w:val="444444"/>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7117">
      <w:bodyDiv w:val="1"/>
      <w:marLeft w:val="0"/>
      <w:marRight w:val="0"/>
      <w:marTop w:val="0"/>
      <w:marBottom w:val="0"/>
      <w:divBdr>
        <w:top w:val="none" w:sz="0" w:space="0" w:color="auto"/>
        <w:left w:val="none" w:sz="0" w:space="0" w:color="auto"/>
        <w:bottom w:val="none" w:sz="0" w:space="0" w:color="auto"/>
        <w:right w:val="none" w:sz="0" w:space="0" w:color="auto"/>
      </w:divBdr>
    </w:div>
    <w:div w:id="120345621">
      <w:bodyDiv w:val="1"/>
      <w:marLeft w:val="0"/>
      <w:marRight w:val="0"/>
      <w:marTop w:val="0"/>
      <w:marBottom w:val="0"/>
      <w:divBdr>
        <w:top w:val="none" w:sz="0" w:space="0" w:color="auto"/>
        <w:left w:val="none" w:sz="0" w:space="0" w:color="auto"/>
        <w:bottom w:val="none" w:sz="0" w:space="0" w:color="auto"/>
        <w:right w:val="none" w:sz="0" w:space="0" w:color="auto"/>
      </w:divBdr>
    </w:div>
    <w:div w:id="189993412">
      <w:bodyDiv w:val="1"/>
      <w:marLeft w:val="0"/>
      <w:marRight w:val="0"/>
      <w:marTop w:val="0"/>
      <w:marBottom w:val="0"/>
      <w:divBdr>
        <w:top w:val="none" w:sz="0" w:space="0" w:color="auto"/>
        <w:left w:val="none" w:sz="0" w:space="0" w:color="auto"/>
        <w:bottom w:val="none" w:sz="0" w:space="0" w:color="auto"/>
        <w:right w:val="none" w:sz="0" w:space="0" w:color="auto"/>
      </w:divBdr>
    </w:div>
    <w:div w:id="210506951">
      <w:bodyDiv w:val="1"/>
      <w:marLeft w:val="0"/>
      <w:marRight w:val="0"/>
      <w:marTop w:val="0"/>
      <w:marBottom w:val="0"/>
      <w:divBdr>
        <w:top w:val="none" w:sz="0" w:space="0" w:color="auto"/>
        <w:left w:val="none" w:sz="0" w:space="0" w:color="auto"/>
        <w:bottom w:val="none" w:sz="0" w:space="0" w:color="auto"/>
        <w:right w:val="none" w:sz="0" w:space="0" w:color="auto"/>
      </w:divBdr>
      <w:divsChild>
        <w:div w:id="2073042764">
          <w:marLeft w:val="0"/>
          <w:marRight w:val="0"/>
          <w:marTop w:val="0"/>
          <w:marBottom w:val="0"/>
          <w:divBdr>
            <w:top w:val="none" w:sz="0" w:space="0" w:color="auto"/>
            <w:left w:val="none" w:sz="0" w:space="0" w:color="auto"/>
            <w:bottom w:val="none" w:sz="0" w:space="0" w:color="auto"/>
            <w:right w:val="none" w:sz="0" w:space="0" w:color="auto"/>
          </w:divBdr>
        </w:div>
        <w:div w:id="742877699">
          <w:marLeft w:val="0"/>
          <w:marRight w:val="0"/>
          <w:marTop w:val="0"/>
          <w:marBottom w:val="0"/>
          <w:divBdr>
            <w:top w:val="none" w:sz="0" w:space="0" w:color="auto"/>
            <w:left w:val="none" w:sz="0" w:space="0" w:color="auto"/>
            <w:bottom w:val="none" w:sz="0" w:space="0" w:color="auto"/>
            <w:right w:val="none" w:sz="0" w:space="0" w:color="auto"/>
          </w:divBdr>
        </w:div>
        <w:div w:id="649868571">
          <w:marLeft w:val="0"/>
          <w:marRight w:val="0"/>
          <w:marTop w:val="0"/>
          <w:marBottom w:val="0"/>
          <w:divBdr>
            <w:top w:val="none" w:sz="0" w:space="0" w:color="auto"/>
            <w:left w:val="none" w:sz="0" w:space="0" w:color="auto"/>
            <w:bottom w:val="none" w:sz="0" w:space="0" w:color="auto"/>
            <w:right w:val="none" w:sz="0" w:space="0" w:color="auto"/>
          </w:divBdr>
        </w:div>
        <w:div w:id="1599020105">
          <w:marLeft w:val="0"/>
          <w:marRight w:val="0"/>
          <w:marTop w:val="0"/>
          <w:marBottom w:val="0"/>
          <w:divBdr>
            <w:top w:val="none" w:sz="0" w:space="0" w:color="auto"/>
            <w:left w:val="none" w:sz="0" w:space="0" w:color="auto"/>
            <w:bottom w:val="none" w:sz="0" w:space="0" w:color="auto"/>
            <w:right w:val="none" w:sz="0" w:space="0" w:color="auto"/>
          </w:divBdr>
        </w:div>
        <w:div w:id="634914505">
          <w:marLeft w:val="0"/>
          <w:marRight w:val="0"/>
          <w:marTop w:val="0"/>
          <w:marBottom w:val="0"/>
          <w:divBdr>
            <w:top w:val="none" w:sz="0" w:space="0" w:color="auto"/>
            <w:left w:val="none" w:sz="0" w:space="0" w:color="auto"/>
            <w:bottom w:val="none" w:sz="0" w:space="0" w:color="auto"/>
            <w:right w:val="none" w:sz="0" w:space="0" w:color="auto"/>
          </w:divBdr>
        </w:div>
        <w:div w:id="1204093985">
          <w:marLeft w:val="0"/>
          <w:marRight w:val="0"/>
          <w:marTop w:val="0"/>
          <w:marBottom w:val="0"/>
          <w:divBdr>
            <w:top w:val="none" w:sz="0" w:space="0" w:color="auto"/>
            <w:left w:val="none" w:sz="0" w:space="0" w:color="auto"/>
            <w:bottom w:val="none" w:sz="0" w:space="0" w:color="auto"/>
            <w:right w:val="none" w:sz="0" w:space="0" w:color="auto"/>
          </w:divBdr>
        </w:div>
        <w:div w:id="2013868937">
          <w:marLeft w:val="0"/>
          <w:marRight w:val="0"/>
          <w:marTop w:val="0"/>
          <w:marBottom w:val="0"/>
          <w:divBdr>
            <w:top w:val="none" w:sz="0" w:space="0" w:color="auto"/>
            <w:left w:val="none" w:sz="0" w:space="0" w:color="auto"/>
            <w:bottom w:val="none" w:sz="0" w:space="0" w:color="auto"/>
            <w:right w:val="none" w:sz="0" w:space="0" w:color="auto"/>
          </w:divBdr>
        </w:div>
        <w:div w:id="713041416">
          <w:marLeft w:val="0"/>
          <w:marRight w:val="0"/>
          <w:marTop w:val="0"/>
          <w:marBottom w:val="0"/>
          <w:divBdr>
            <w:top w:val="none" w:sz="0" w:space="0" w:color="auto"/>
            <w:left w:val="none" w:sz="0" w:space="0" w:color="auto"/>
            <w:bottom w:val="none" w:sz="0" w:space="0" w:color="auto"/>
            <w:right w:val="none" w:sz="0" w:space="0" w:color="auto"/>
          </w:divBdr>
        </w:div>
      </w:divsChild>
    </w:div>
    <w:div w:id="214659553">
      <w:bodyDiv w:val="1"/>
      <w:marLeft w:val="0"/>
      <w:marRight w:val="0"/>
      <w:marTop w:val="0"/>
      <w:marBottom w:val="0"/>
      <w:divBdr>
        <w:top w:val="none" w:sz="0" w:space="0" w:color="auto"/>
        <w:left w:val="none" w:sz="0" w:space="0" w:color="auto"/>
        <w:bottom w:val="none" w:sz="0" w:space="0" w:color="auto"/>
        <w:right w:val="none" w:sz="0" w:space="0" w:color="auto"/>
      </w:divBdr>
    </w:div>
    <w:div w:id="406851384">
      <w:bodyDiv w:val="1"/>
      <w:marLeft w:val="0"/>
      <w:marRight w:val="0"/>
      <w:marTop w:val="0"/>
      <w:marBottom w:val="0"/>
      <w:divBdr>
        <w:top w:val="none" w:sz="0" w:space="0" w:color="auto"/>
        <w:left w:val="none" w:sz="0" w:space="0" w:color="auto"/>
        <w:bottom w:val="none" w:sz="0" w:space="0" w:color="auto"/>
        <w:right w:val="none" w:sz="0" w:space="0" w:color="auto"/>
      </w:divBdr>
    </w:div>
    <w:div w:id="461387831">
      <w:bodyDiv w:val="1"/>
      <w:marLeft w:val="0"/>
      <w:marRight w:val="0"/>
      <w:marTop w:val="0"/>
      <w:marBottom w:val="0"/>
      <w:divBdr>
        <w:top w:val="none" w:sz="0" w:space="0" w:color="auto"/>
        <w:left w:val="none" w:sz="0" w:space="0" w:color="auto"/>
        <w:bottom w:val="none" w:sz="0" w:space="0" w:color="auto"/>
        <w:right w:val="none" w:sz="0" w:space="0" w:color="auto"/>
      </w:divBdr>
    </w:div>
    <w:div w:id="608321091">
      <w:bodyDiv w:val="1"/>
      <w:marLeft w:val="0"/>
      <w:marRight w:val="0"/>
      <w:marTop w:val="0"/>
      <w:marBottom w:val="0"/>
      <w:divBdr>
        <w:top w:val="none" w:sz="0" w:space="0" w:color="auto"/>
        <w:left w:val="none" w:sz="0" w:space="0" w:color="auto"/>
        <w:bottom w:val="none" w:sz="0" w:space="0" w:color="auto"/>
        <w:right w:val="none" w:sz="0" w:space="0" w:color="auto"/>
      </w:divBdr>
    </w:div>
    <w:div w:id="655181336">
      <w:bodyDiv w:val="1"/>
      <w:marLeft w:val="0"/>
      <w:marRight w:val="0"/>
      <w:marTop w:val="0"/>
      <w:marBottom w:val="0"/>
      <w:divBdr>
        <w:top w:val="none" w:sz="0" w:space="0" w:color="auto"/>
        <w:left w:val="none" w:sz="0" w:space="0" w:color="auto"/>
        <w:bottom w:val="none" w:sz="0" w:space="0" w:color="auto"/>
        <w:right w:val="none" w:sz="0" w:space="0" w:color="auto"/>
      </w:divBdr>
    </w:div>
    <w:div w:id="667556616">
      <w:bodyDiv w:val="1"/>
      <w:marLeft w:val="0"/>
      <w:marRight w:val="0"/>
      <w:marTop w:val="0"/>
      <w:marBottom w:val="0"/>
      <w:divBdr>
        <w:top w:val="none" w:sz="0" w:space="0" w:color="auto"/>
        <w:left w:val="none" w:sz="0" w:space="0" w:color="auto"/>
        <w:bottom w:val="none" w:sz="0" w:space="0" w:color="auto"/>
        <w:right w:val="none" w:sz="0" w:space="0" w:color="auto"/>
      </w:divBdr>
      <w:divsChild>
        <w:div w:id="1840000398">
          <w:marLeft w:val="0"/>
          <w:marRight w:val="0"/>
          <w:marTop w:val="0"/>
          <w:marBottom w:val="0"/>
          <w:divBdr>
            <w:top w:val="none" w:sz="0" w:space="0" w:color="auto"/>
            <w:left w:val="none" w:sz="0" w:space="0" w:color="auto"/>
            <w:bottom w:val="none" w:sz="0" w:space="0" w:color="auto"/>
            <w:right w:val="none" w:sz="0" w:space="0" w:color="auto"/>
          </w:divBdr>
        </w:div>
      </w:divsChild>
    </w:div>
    <w:div w:id="781876367">
      <w:bodyDiv w:val="1"/>
      <w:marLeft w:val="0"/>
      <w:marRight w:val="0"/>
      <w:marTop w:val="0"/>
      <w:marBottom w:val="0"/>
      <w:divBdr>
        <w:top w:val="none" w:sz="0" w:space="0" w:color="auto"/>
        <w:left w:val="none" w:sz="0" w:space="0" w:color="auto"/>
        <w:bottom w:val="none" w:sz="0" w:space="0" w:color="auto"/>
        <w:right w:val="none" w:sz="0" w:space="0" w:color="auto"/>
      </w:divBdr>
    </w:div>
    <w:div w:id="805850203">
      <w:bodyDiv w:val="1"/>
      <w:marLeft w:val="0"/>
      <w:marRight w:val="0"/>
      <w:marTop w:val="0"/>
      <w:marBottom w:val="0"/>
      <w:divBdr>
        <w:top w:val="none" w:sz="0" w:space="0" w:color="auto"/>
        <w:left w:val="none" w:sz="0" w:space="0" w:color="auto"/>
        <w:bottom w:val="none" w:sz="0" w:space="0" w:color="auto"/>
        <w:right w:val="none" w:sz="0" w:space="0" w:color="auto"/>
      </w:divBdr>
    </w:div>
    <w:div w:id="836381812">
      <w:bodyDiv w:val="1"/>
      <w:marLeft w:val="0"/>
      <w:marRight w:val="0"/>
      <w:marTop w:val="0"/>
      <w:marBottom w:val="0"/>
      <w:divBdr>
        <w:top w:val="none" w:sz="0" w:space="0" w:color="auto"/>
        <w:left w:val="none" w:sz="0" w:space="0" w:color="auto"/>
        <w:bottom w:val="none" w:sz="0" w:space="0" w:color="auto"/>
        <w:right w:val="none" w:sz="0" w:space="0" w:color="auto"/>
      </w:divBdr>
      <w:divsChild>
        <w:div w:id="1159424189">
          <w:marLeft w:val="0"/>
          <w:marRight w:val="0"/>
          <w:marTop w:val="0"/>
          <w:marBottom w:val="0"/>
          <w:divBdr>
            <w:top w:val="none" w:sz="0" w:space="0" w:color="auto"/>
            <w:left w:val="none" w:sz="0" w:space="0" w:color="auto"/>
            <w:bottom w:val="none" w:sz="0" w:space="0" w:color="auto"/>
            <w:right w:val="none" w:sz="0" w:space="0" w:color="auto"/>
          </w:divBdr>
        </w:div>
      </w:divsChild>
    </w:div>
    <w:div w:id="860707368">
      <w:bodyDiv w:val="1"/>
      <w:marLeft w:val="0"/>
      <w:marRight w:val="0"/>
      <w:marTop w:val="0"/>
      <w:marBottom w:val="0"/>
      <w:divBdr>
        <w:top w:val="none" w:sz="0" w:space="0" w:color="auto"/>
        <w:left w:val="none" w:sz="0" w:space="0" w:color="auto"/>
        <w:bottom w:val="none" w:sz="0" w:space="0" w:color="auto"/>
        <w:right w:val="none" w:sz="0" w:space="0" w:color="auto"/>
      </w:divBdr>
    </w:div>
    <w:div w:id="1066607487">
      <w:bodyDiv w:val="1"/>
      <w:marLeft w:val="0"/>
      <w:marRight w:val="0"/>
      <w:marTop w:val="0"/>
      <w:marBottom w:val="0"/>
      <w:divBdr>
        <w:top w:val="none" w:sz="0" w:space="0" w:color="auto"/>
        <w:left w:val="none" w:sz="0" w:space="0" w:color="auto"/>
        <w:bottom w:val="none" w:sz="0" w:space="0" w:color="auto"/>
        <w:right w:val="none" w:sz="0" w:space="0" w:color="auto"/>
      </w:divBdr>
    </w:div>
    <w:div w:id="1200895100">
      <w:bodyDiv w:val="1"/>
      <w:marLeft w:val="0"/>
      <w:marRight w:val="0"/>
      <w:marTop w:val="0"/>
      <w:marBottom w:val="0"/>
      <w:divBdr>
        <w:top w:val="none" w:sz="0" w:space="0" w:color="auto"/>
        <w:left w:val="none" w:sz="0" w:space="0" w:color="auto"/>
        <w:bottom w:val="none" w:sz="0" w:space="0" w:color="auto"/>
        <w:right w:val="none" w:sz="0" w:space="0" w:color="auto"/>
      </w:divBdr>
    </w:div>
    <w:div w:id="1232960763">
      <w:bodyDiv w:val="1"/>
      <w:marLeft w:val="0"/>
      <w:marRight w:val="0"/>
      <w:marTop w:val="0"/>
      <w:marBottom w:val="0"/>
      <w:divBdr>
        <w:top w:val="none" w:sz="0" w:space="0" w:color="auto"/>
        <w:left w:val="none" w:sz="0" w:space="0" w:color="auto"/>
        <w:bottom w:val="none" w:sz="0" w:space="0" w:color="auto"/>
        <w:right w:val="none" w:sz="0" w:space="0" w:color="auto"/>
      </w:divBdr>
      <w:divsChild>
        <w:div w:id="96171413">
          <w:marLeft w:val="0"/>
          <w:marRight w:val="0"/>
          <w:marTop w:val="0"/>
          <w:marBottom w:val="0"/>
          <w:divBdr>
            <w:top w:val="none" w:sz="0" w:space="0" w:color="auto"/>
            <w:left w:val="none" w:sz="0" w:space="0" w:color="auto"/>
            <w:bottom w:val="none" w:sz="0" w:space="0" w:color="auto"/>
            <w:right w:val="none" w:sz="0" w:space="0" w:color="auto"/>
          </w:divBdr>
        </w:div>
      </w:divsChild>
    </w:div>
    <w:div w:id="1248422477">
      <w:bodyDiv w:val="1"/>
      <w:marLeft w:val="0"/>
      <w:marRight w:val="0"/>
      <w:marTop w:val="0"/>
      <w:marBottom w:val="0"/>
      <w:divBdr>
        <w:top w:val="none" w:sz="0" w:space="0" w:color="auto"/>
        <w:left w:val="none" w:sz="0" w:space="0" w:color="auto"/>
        <w:bottom w:val="none" w:sz="0" w:space="0" w:color="auto"/>
        <w:right w:val="none" w:sz="0" w:space="0" w:color="auto"/>
      </w:divBdr>
    </w:div>
    <w:div w:id="1252927172">
      <w:bodyDiv w:val="1"/>
      <w:marLeft w:val="0"/>
      <w:marRight w:val="0"/>
      <w:marTop w:val="0"/>
      <w:marBottom w:val="0"/>
      <w:divBdr>
        <w:top w:val="none" w:sz="0" w:space="0" w:color="auto"/>
        <w:left w:val="none" w:sz="0" w:space="0" w:color="auto"/>
        <w:bottom w:val="none" w:sz="0" w:space="0" w:color="auto"/>
        <w:right w:val="none" w:sz="0" w:space="0" w:color="auto"/>
      </w:divBdr>
    </w:div>
    <w:div w:id="1593512981">
      <w:bodyDiv w:val="1"/>
      <w:marLeft w:val="0"/>
      <w:marRight w:val="0"/>
      <w:marTop w:val="0"/>
      <w:marBottom w:val="0"/>
      <w:divBdr>
        <w:top w:val="none" w:sz="0" w:space="0" w:color="auto"/>
        <w:left w:val="none" w:sz="0" w:space="0" w:color="auto"/>
        <w:bottom w:val="none" w:sz="0" w:space="0" w:color="auto"/>
        <w:right w:val="none" w:sz="0" w:space="0" w:color="auto"/>
      </w:divBdr>
    </w:div>
    <w:div w:id="1662390039">
      <w:bodyDiv w:val="1"/>
      <w:marLeft w:val="0"/>
      <w:marRight w:val="0"/>
      <w:marTop w:val="0"/>
      <w:marBottom w:val="0"/>
      <w:divBdr>
        <w:top w:val="none" w:sz="0" w:space="0" w:color="auto"/>
        <w:left w:val="none" w:sz="0" w:space="0" w:color="auto"/>
        <w:bottom w:val="none" w:sz="0" w:space="0" w:color="auto"/>
        <w:right w:val="none" w:sz="0" w:space="0" w:color="auto"/>
      </w:divBdr>
    </w:div>
    <w:div w:id="1762874657">
      <w:bodyDiv w:val="1"/>
      <w:marLeft w:val="0"/>
      <w:marRight w:val="0"/>
      <w:marTop w:val="0"/>
      <w:marBottom w:val="0"/>
      <w:divBdr>
        <w:top w:val="none" w:sz="0" w:space="0" w:color="auto"/>
        <w:left w:val="none" w:sz="0" w:space="0" w:color="auto"/>
        <w:bottom w:val="none" w:sz="0" w:space="0" w:color="auto"/>
        <w:right w:val="none" w:sz="0" w:space="0" w:color="auto"/>
      </w:divBdr>
      <w:divsChild>
        <w:div w:id="361899779">
          <w:marLeft w:val="0"/>
          <w:marRight w:val="0"/>
          <w:marTop w:val="0"/>
          <w:marBottom w:val="0"/>
          <w:divBdr>
            <w:top w:val="none" w:sz="0" w:space="0" w:color="auto"/>
            <w:left w:val="none" w:sz="0" w:space="0" w:color="auto"/>
            <w:bottom w:val="none" w:sz="0" w:space="0" w:color="auto"/>
            <w:right w:val="none" w:sz="0" w:space="0" w:color="auto"/>
          </w:divBdr>
        </w:div>
        <w:div w:id="844051554">
          <w:marLeft w:val="0"/>
          <w:marRight w:val="0"/>
          <w:marTop w:val="0"/>
          <w:marBottom w:val="0"/>
          <w:divBdr>
            <w:top w:val="none" w:sz="0" w:space="0" w:color="auto"/>
            <w:left w:val="none" w:sz="0" w:space="0" w:color="auto"/>
            <w:bottom w:val="none" w:sz="0" w:space="0" w:color="auto"/>
            <w:right w:val="none" w:sz="0" w:space="0" w:color="auto"/>
          </w:divBdr>
        </w:div>
        <w:div w:id="554508730">
          <w:marLeft w:val="0"/>
          <w:marRight w:val="0"/>
          <w:marTop w:val="0"/>
          <w:marBottom w:val="0"/>
          <w:divBdr>
            <w:top w:val="none" w:sz="0" w:space="0" w:color="auto"/>
            <w:left w:val="none" w:sz="0" w:space="0" w:color="auto"/>
            <w:bottom w:val="none" w:sz="0" w:space="0" w:color="auto"/>
            <w:right w:val="none" w:sz="0" w:space="0" w:color="auto"/>
          </w:divBdr>
        </w:div>
      </w:divsChild>
    </w:div>
    <w:div w:id="1859151693">
      <w:bodyDiv w:val="1"/>
      <w:marLeft w:val="0"/>
      <w:marRight w:val="0"/>
      <w:marTop w:val="0"/>
      <w:marBottom w:val="0"/>
      <w:divBdr>
        <w:top w:val="none" w:sz="0" w:space="0" w:color="auto"/>
        <w:left w:val="none" w:sz="0" w:space="0" w:color="auto"/>
        <w:bottom w:val="none" w:sz="0" w:space="0" w:color="auto"/>
        <w:right w:val="none" w:sz="0" w:space="0" w:color="auto"/>
      </w:divBdr>
      <w:divsChild>
        <w:div w:id="704871017">
          <w:marLeft w:val="0"/>
          <w:marRight w:val="0"/>
          <w:marTop w:val="0"/>
          <w:marBottom w:val="0"/>
          <w:divBdr>
            <w:top w:val="none" w:sz="0" w:space="0" w:color="auto"/>
            <w:left w:val="none" w:sz="0" w:space="0" w:color="auto"/>
            <w:bottom w:val="none" w:sz="0" w:space="0" w:color="auto"/>
            <w:right w:val="none" w:sz="0" w:space="0" w:color="auto"/>
          </w:divBdr>
        </w:div>
        <w:div w:id="1015571746">
          <w:marLeft w:val="0"/>
          <w:marRight w:val="0"/>
          <w:marTop w:val="0"/>
          <w:marBottom w:val="0"/>
          <w:divBdr>
            <w:top w:val="none" w:sz="0" w:space="0" w:color="auto"/>
            <w:left w:val="none" w:sz="0" w:space="0" w:color="auto"/>
            <w:bottom w:val="none" w:sz="0" w:space="0" w:color="auto"/>
            <w:right w:val="none" w:sz="0" w:space="0" w:color="auto"/>
          </w:divBdr>
        </w:div>
      </w:divsChild>
    </w:div>
    <w:div w:id="1889874901">
      <w:bodyDiv w:val="1"/>
      <w:marLeft w:val="0"/>
      <w:marRight w:val="0"/>
      <w:marTop w:val="0"/>
      <w:marBottom w:val="0"/>
      <w:divBdr>
        <w:top w:val="none" w:sz="0" w:space="0" w:color="auto"/>
        <w:left w:val="none" w:sz="0" w:space="0" w:color="auto"/>
        <w:bottom w:val="none" w:sz="0" w:space="0" w:color="auto"/>
        <w:right w:val="none" w:sz="0" w:space="0" w:color="auto"/>
      </w:divBdr>
      <w:divsChild>
        <w:div w:id="1036858398">
          <w:marLeft w:val="0"/>
          <w:marRight w:val="0"/>
          <w:marTop w:val="0"/>
          <w:marBottom w:val="0"/>
          <w:divBdr>
            <w:top w:val="none" w:sz="0" w:space="0" w:color="auto"/>
            <w:left w:val="none" w:sz="0" w:space="0" w:color="auto"/>
            <w:bottom w:val="none" w:sz="0" w:space="0" w:color="auto"/>
            <w:right w:val="none" w:sz="0" w:space="0" w:color="auto"/>
          </w:divBdr>
        </w:div>
      </w:divsChild>
    </w:div>
    <w:div w:id="1912231693">
      <w:bodyDiv w:val="1"/>
      <w:marLeft w:val="0"/>
      <w:marRight w:val="0"/>
      <w:marTop w:val="0"/>
      <w:marBottom w:val="0"/>
      <w:divBdr>
        <w:top w:val="none" w:sz="0" w:space="0" w:color="auto"/>
        <w:left w:val="none" w:sz="0" w:space="0" w:color="auto"/>
        <w:bottom w:val="none" w:sz="0" w:space="0" w:color="auto"/>
        <w:right w:val="none" w:sz="0" w:space="0" w:color="auto"/>
      </w:divBdr>
    </w:div>
    <w:div w:id="1915236608">
      <w:bodyDiv w:val="1"/>
      <w:marLeft w:val="0"/>
      <w:marRight w:val="0"/>
      <w:marTop w:val="0"/>
      <w:marBottom w:val="0"/>
      <w:divBdr>
        <w:top w:val="none" w:sz="0" w:space="0" w:color="auto"/>
        <w:left w:val="none" w:sz="0" w:space="0" w:color="auto"/>
        <w:bottom w:val="none" w:sz="0" w:space="0" w:color="auto"/>
        <w:right w:val="none" w:sz="0" w:space="0" w:color="auto"/>
      </w:divBdr>
      <w:divsChild>
        <w:div w:id="91513868">
          <w:marLeft w:val="0"/>
          <w:marRight w:val="0"/>
          <w:marTop w:val="0"/>
          <w:marBottom w:val="0"/>
          <w:divBdr>
            <w:top w:val="none" w:sz="0" w:space="0" w:color="auto"/>
            <w:left w:val="none" w:sz="0" w:space="0" w:color="auto"/>
            <w:bottom w:val="none" w:sz="0" w:space="0" w:color="auto"/>
            <w:right w:val="none" w:sz="0" w:space="0" w:color="auto"/>
          </w:divBdr>
        </w:div>
        <w:div w:id="1019622370">
          <w:marLeft w:val="0"/>
          <w:marRight w:val="0"/>
          <w:marTop w:val="0"/>
          <w:marBottom w:val="0"/>
          <w:divBdr>
            <w:top w:val="none" w:sz="0" w:space="0" w:color="auto"/>
            <w:left w:val="none" w:sz="0" w:space="0" w:color="auto"/>
            <w:bottom w:val="none" w:sz="0" w:space="0" w:color="auto"/>
            <w:right w:val="none" w:sz="0" w:space="0" w:color="auto"/>
          </w:divBdr>
        </w:div>
      </w:divsChild>
    </w:div>
    <w:div w:id="1945457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lectropedia.org/" TargetMode="External"/><Relationship Id="rId117" Type="http://schemas.openxmlformats.org/officeDocument/2006/relationships/hyperlink" Target="http://www.openoandm.org/ws-isbm/1.1/wsdl/NotificationService.wsdl" TargetMode="External"/><Relationship Id="rId21" Type="http://schemas.openxmlformats.org/officeDocument/2006/relationships/hyperlink" Target="http://www.mimosa.org/sites/default/files/policies-charters/MIMOSA_IPR_Policy.pdf" TargetMode="External"/><Relationship Id="rId42" Type="http://schemas.openxmlformats.org/officeDocument/2006/relationships/hyperlink" Target="http://www.w3.org/TR/soap11/" TargetMode="External"/><Relationship Id="rId47" Type="http://schemas.openxmlformats.org/officeDocument/2006/relationships/hyperlink" Target="http://www.openoandm.org/ws-isbm/1.1/yaml/channel_management_service.yml" TargetMode="External"/><Relationship Id="rId63" Type="http://schemas.openxmlformats.org/officeDocument/2006/relationships/hyperlink" Target="http://www.openoandm.org/ws-isbm/1.1/yaml/channel_management_service.yml" TargetMode="External"/><Relationship Id="rId68" Type="http://schemas.openxmlformats.org/officeDocument/2006/relationships/hyperlink" Target="http://www.openoandm.org/ws-isbm/1.1/wsdl/ChannelManagementService.wsdl" TargetMode="External"/><Relationship Id="rId84" Type="http://schemas.openxmlformats.org/officeDocument/2006/relationships/hyperlink" Target="http://www.w3.org/TR/xmlschema-2/" TargetMode="External"/><Relationship Id="rId89" Type="http://schemas.openxmlformats.org/officeDocument/2006/relationships/hyperlink" Target="http://www.w3.org/TR/xmlschema-2/" TargetMode="External"/><Relationship Id="rId112" Type="http://schemas.openxmlformats.org/officeDocument/2006/relationships/hyperlink" Target="http://www.w3.org/TR/xmlschema-2/" TargetMode="External"/><Relationship Id="rId133" Type="http://schemas.openxmlformats.org/officeDocument/2006/relationships/hyperlink" Target="http://www.w3.org/TR/xmlschema-2/" TargetMode="External"/><Relationship Id="rId138" Type="http://schemas.openxmlformats.org/officeDocument/2006/relationships/hyperlink" Target="http://www.openoandm.org/ws-isbm/1.0/wsdl/ConsumerRequestService.wsdl" TargetMode="External"/><Relationship Id="rId154" Type="http://schemas.openxmlformats.org/officeDocument/2006/relationships/hyperlink" Target="http://www.w3.org/TR/xmlschema-2/" TargetMode="External"/><Relationship Id="rId159" Type="http://schemas.openxmlformats.org/officeDocument/2006/relationships/hyperlink" Target="http://www.openoandm.org/ws-isbm/1.1/openapi/notification_service.yml" TargetMode="External"/><Relationship Id="rId175" Type="http://schemas.openxmlformats.org/officeDocument/2006/relationships/image" Target="media/image3.png"/><Relationship Id="rId170" Type="http://schemas.openxmlformats.org/officeDocument/2006/relationships/hyperlink" Target="http://www.openoandm.org/ws-isbm/1.1/wsdl/NotificationService.wsdl" TargetMode="External"/><Relationship Id="rId16" Type="http://schemas.openxmlformats.org/officeDocument/2006/relationships/hyperlink" Target="http://www.openoandm.org/ws-isbm" TargetMode="External"/><Relationship Id="rId107" Type="http://schemas.openxmlformats.org/officeDocument/2006/relationships/hyperlink" Target="http://www.openoandm.org/ws-isbm/1.0/ws-isbm.html" TargetMode="External"/><Relationship Id="rId11" Type="http://schemas.openxmlformats.org/officeDocument/2006/relationships/image" Target="media/image1.png"/><Relationship Id="rId32" Type="http://schemas.openxmlformats.org/officeDocument/2006/relationships/hyperlink" Target="https://www.iana.org/assignments/media-types/media-types.xhtml" TargetMode="External"/><Relationship Id="rId37" Type="http://schemas.openxmlformats.org/officeDocument/2006/relationships/hyperlink" Target="http://oauth.net/" TargetMode="External"/><Relationship Id="rId53" Type="http://schemas.openxmlformats.org/officeDocument/2006/relationships/hyperlink" Target="http://www.openoandm.org/ws-isbm/1.1/yaml/channel_management_service.yml" TargetMode="External"/><Relationship Id="rId58" Type="http://schemas.openxmlformats.org/officeDocument/2006/relationships/hyperlink" Target="http://www.openoandm.org/ws-isbm/1.1/wsdl/ChannelManagementService.wsdl" TargetMode="External"/><Relationship Id="rId74" Type="http://schemas.openxmlformats.org/officeDocument/2006/relationships/hyperlink" Target="http://www.w3.org/TR/xmlschema-2/" TargetMode="External"/><Relationship Id="rId79" Type="http://schemas.openxmlformats.org/officeDocument/2006/relationships/hyperlink" Target="http://www.w3.org/TR/xmlschema-2/" TargetMode="External"/><Relationship Id="rId102" Type="http://schemas.openxmlformats.org/officeDocument/2006/relationships/hyperlink" Target="http://www.openoandm.org/ws-isbm/1.1/wsdl/ChannelManagementService.wsdl" TargetMode="External"/><Relationship Id="rId123" Type="http://schemas.openxmlformats.org/officeDocument/2006/relationships/hyperlink" Target="http://www.openoandm.org/ws-isbm/1.0/ws-isbm.html" TargetMode="External"/><Relationship Id="rId128" Type="http://schemas.openxmlformats.org/officeDocument/2006/relationships/hyperlink" Target="http://www.openoandm.org/ws-isbm/1.0/ws-isbm.html" TargetMode="External"/><Relationship Id="rId144" Type="http://schemas.openxmlformats.org/officeDocument/2006/relationships/hyperlink" Target="http://www.w3.org/TR/xmlschema-2/" TargetMode="External"/><Relationship Id="rId149" Type="http://schemas.openxmlformats.org/officeDocument/2006/relationships/hyperlink" Target="http://www.w3.org/TR/xmlschema-2/" TargetMode="External"/><Relationship Id="rId5" Type="http://schemas.openxmlformats.org/officeDocument/2006/relationships/numbering" Target="numbering.xml"/><Relationship Id="rId90" Type="http://schemas.openxmlformats.org/officeDocument/2006/relationships/hyperlink" Target="http://www.openoandm.org/ws-isbm/1.1/yaml/channel_management_service.yml" TargetMode="External"/><Relationship Id="rId95" Type="http://schemas.openxmlformats.org/officeDocument/2006/relationships/hyperlink" Target="http://www.openoandm.org/ws-isbm/1.1/wsdl/ChannelManagementService.wsdl" TargetMode="External"/><Relationship Id="rId160" Type="http://schemas.openxmlformats.org/officeDocument/2006/relationships/hyperlink" Target="http://www.openoandm.org/ws-isbm/1.1/openapi/notification_service.json" TargetMode="External"/><Relationship Id="rId165" Type="http://schemas.openxmlformats.org/officeDocument/2006/relationships/hyperlink" Target="http://www.openoandm.org/ws-isbm/1.1/openapi/provider_request_service.yml" TargetMode="External"/><Relationship Id="rId181" Type="http://schemas.openxmlformats.org/officeDocument/2006/relationships/footer" Target="footer2.xml"/><Relationship Id="rId22" Type="http://schemas.openxmlformats.org/officeDocument/2006/relationships/hyperlink" Target="http://www.mimosa.org/sites/default/files/policies-charters/MIMOSA_License_Agreement.pdf" TargetMode="External"/><Relationship Id="rId27" Type="http://schemas.openxmlformats.org/officeDocument/2006/relationships/hyperlink" Target="http://www.ietf.org/rfc/rfc2119.txt" TargetMode="External"/><Relationship Id="rId43" Type="http://schemas.openxmlformats.org/officeDocument/2006/relationships/hyperlink" Target="http://www.w3.org/TR/soap12-part1/" TargetMode="External"/><Relationship Id="rId48" Type="http://schemas.openxmlformats.org/officeDocument/2006/relationships/hyperlink" Target="http://www.openoandm.org/ws-isbm/1.1/wsdl/ChannelManagementService.wsdl" TargetMode="External"/><Relationship Id="rId64" Type="http://schemas.openxmlformats.org/officeDocument/2006/relationships/hyperlink" Target="http://www.openoandm.org/ws-isbm/1.1/wsdl/ChannelManagementService.wsdl" TargetMode="External"/><Relationship Id="rId69" Type="http://schemas.openxmlformats.org/officeDocument/2006/relationships/hyperlink" Target="http://www.openoandm.org/ws-isbm/1.1/yaml/channel_management_service.yml" TargetMode="External"/><Relationship Id="rId113" Type="http://schemas.openxmlformats.org/officeDocument/2006/relationships/hyperlink" Target="http://www.w3.org/TR/xmlschema-2/" TargetMode="External"/><Relationship Id="rId118" Type="http://schemas.openxmlformats.org/officeDocument/2006/relationships/hyperlink" Target="http://www.openoandm.org/ws-isbm/1.1/yaml/notification_service.yml" TargetMode="External"/><Relationship Id="rId134" Type="http://schemas.openxmlformats.org/officeDocument/2006/relationships/hyperlink" Target="http://www.w3.org/TR/xmlschema-2/" TargetMode="External"/><Relationship Id="rId139" Type="http://schemas.openxmlformats.org/officeDocument/2006/relationships/hyperlink" Target="http://www.w3.org/TR/xmlschema-2/" TargetMode="External"/><Relationship Id="rId80" Type="http://schemas.openxmlformats.org/officeDocument/2006/relationships/hyperlink" Target="http://www.openoandm.org/ws-isbm/1.1/wsdl/NotificationService.wsdl" TargetMode="External"/><Relationship Id="rId85" Type="http://schemas.openxmlformats.org/officeDocument/2006/relationships/hyperlink" Target="http://www.w3.org/TR/xmlschema-2/" TargetMode="External"/><Relationship Id="rId150" Type="http://schemas.openxmlformats.org/officeDocument/2006/relationships/hyperlink" Target="http://www.w3.org/TR/xmlschema-2/" TargetMode="External"/><Relationship Id="rId155" Type="http://schemas.openxmlformats.org/officeDocument/2006/relationships/hyperlink" Target="http://www.w3.org/TR/xmlschema-2/" TargetMode="External"/><Relationship Id="rId171" Type="http://schemas.openxmlformats.org/officeDocument/2006/relationships/hyperlink" Target="http://www.openoandm.org/ws-isbm/1.1/wsdl/ProviderPublicationService.wsdl" TargetMode="External"/><Relationship Id="rId176" Type="http://schemas.openxmlformats.org/officeDocument/2006/relationships/image" Target="media/image4.png"/><Relationship Id="rId12" Type="http://schemas.openxmlformats.org/officeDocument/2006/relationships/image" Target="media/image2.png"/><Relationship Id="rId17" Type="http://schemas.openxmlformats.org/officeDocument/2006/relationships/hyperlink" Target="https://github.com/mimosa-org/ws-isbm" TargetMode="External"/><Relationship Id="rId33" Type="http://schemas.openxmlformats.org/officeDocument/2006/relationships/hyperlink" Target="http://server/channels/encoded%2Fchannel%2FURI'" TargetMode="External"/><Relationship Id="rId38" Type="http://schemas.openxmlformats.org/officeDocument/2006/relationships/hyperlink" Target="https://www.oasis-open.org/committees/download.php/16782/wss-v1.1-spec-os-UsernameTokenProfile.pdf" TargetMode="External"/><Relationship Id="rId59" Type="http://schemas.openxmlformats.org/officeDocument/2006/relationships/hyperlink" Target="http://www.w3.org/TR/xmlschema-2/" TargetMode="External"/><Relationship Id="rId103" Type="http://schemas.openxmlformats.org/officeDocument/2006/relationships/hyperlink" Target="http://www.openoandm.org/ws-isbm/1.1/wsdl/NotificationService.wsdl" TargetMode="External"/><Relationship Id="rId108" Type="http://schemas.openxmlformats.org/officeDocument/2006/relationships/hyperlink" Target="http://www.w3.org/TR/xmlschema-2/" TargetMode="External"/><Relationship Id="rId124" Type="http://schemas.openxmlformats.org/officeDocument/2006/relationships/hyperlink" Target="http://www.w3.org/TR/xmlschema-2/" TargetMode="External"/><Relationship Id="rId129" Type="http://schemas.openxmlformats.org/officeDocument/2006/relationships/hyperlink" Target="http://www.w3.org/TR/xmlschema-2/" TargetMode="External"/><Relationship Id="rId54" Type="http://schemas.openxmlformats.org/officeDocument/2006/relationships/hyperlink" Target="https://github.com/OAI/OpenAPI-Specification/blob/master/versions/3.0.1.md" TargetMode="External"/><Relationship Id="rId70" Type="http://schemas.openxmlformats.org/officeDocument/2006/relationships/hyperlink" Target="http://www.openoandm.org/ws-isbm/1.1/yaml/channel_management_service.yml" TargetMode="External"/><Relationship Id="rId75" Type="http://schemas.openxmlformats.org/officeDocument/2006/relationships/hyperlink" Target="http://www.openoandm.org/ws-isbm/1.1/wsdl/ChannelManagementService.wsdl" TargetMode="External"/><Relationship Id="rId91" Type="http://schemas.openxmlformats.org/officeDocument/2006/relationships/hyperlink" Target="http://www.openoandm.org/ws-isbm/1.1/wsdl/NotificationService.wsdl" TargetMode="External"/><Relationship Id="rId96" Type="http://schemas.openxmlformats.org/officeDocument/2006/relationships/hyperlink" Target="http://www.w3.org/TR/xmlschema-2/" TargetMode="External"/><Relationship Id="rId140" Type="http://schemas.openxmlformats.org/officeDocument/2006/relationships/hyperlink" Target="http://www.w3.org/TR/xmlschema-2/" TargetMode="External"/><Relationship Id="rId145" Type="http://schemas.openxmlformats.org/officeDocument/2006/relationships/hyperlink" Target="http://www.w3.org/TR/xmlschema-2/" TargetMode="External"/><Relationship Id="rId161" Type="http://schemas.openxmlformats.org/officeDocument/2006/relationships/hyperlink" Target="http://www.openoandm.org/ws-isbm/1.1/openapi/provider_publication_service.yml" TargetMode="External"/><Relationship Id="rId166" Type="http://schemas.openxmlformats.org/officeDocument/2006/relationships/hyperlink" Target="http://www.openoandm.org/ws-isbm/1.1/openapi/provider_request_service.json" TargetMode="External"/><Relationship Id="rId18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www.w3.org/TR/xpath/" TargetMode="External"/><Relationship Id="rId28" Type="http://schemas.openxmlformats.org/officeDocument/2006/relationships/hyperlink" Target="http://www.openoandm.org/ws-isbm/1.0/ws-isbm.html" TargetMode="External"/><Relationship Id="rId49" Type="http://schemas.openxmlformats.org/officeDocument/2006/relationships/hyperlink" Target="http://www.w3.org/TR/xmlschema-2/" TargetMode="External"/><Relationship Id="rId114" Type="http://schemas.openxmlformats.org/officeDocument/2006/relationships/hyperlink" Target="http://www.openoandm.org/ws-isbm/1.1/wsdl/ChannelManagementService.wsdl" TargetMode="External"/><Relationship Id="rId119" Type="http://schemas.openxmlformats.org/officeDocument/2006/relationships/hyperlink" Target="http://www.w3.org/TR/xmlschema-2/" TargetMode="External"/><Relationship Id="rId44" Type="http://schemas.openxmlformats.org/officeDocument/2006/relationships/hyperlink" Target="https://goessner.net/articles/JsonPath/" TargetMode="External"/><Relationship Id="rId60" Type="http://schemas.openxmlformats.org/officeDocument/2006/relationships/hyperlink" Target="http://www.openoandm.org/ws-isbm/1.1/wsdl/ChannelManagementService.wsdl" TargetMode="External"/><Relationship Id="rId65" Type="http://schemas.openxmlformats.org/officeDocument/2006/relationships/hyperlink" Target="http://www.w3.org/TR/xmlschema-2/" TargetMode="External"/><Relationship Id="rId81" Type="http://schemas.openxmlformats.org/officeDocument/2006/relationships/hyperlink" Target="http://www.openoandm.org/ws-isbm/1.1/yaml/notification_service.yml" TargetMode="External"/><Relationship Id="rId86" Type="http://schemas.openxmlformats.org/officeDocument/2006/relationships/hyperlink" Target="http://www.w3.org/TR/xmlschema-2/" TargetMode="External"/><Relationship Id="rId130" Type="http://schemas.openxmlformats.org/officeDocument/2006/relationships/hyperlink" Target="http://www.openoandm.org/ws-isbm/1.0/ws-isbm.html" TargetMode="External"/><Relationship Id="rId135" Type="http://schemas.openxmlformats.org/officeDocument/2006/relationships/hyperlink" Target="http://www.openoandm.org/ws-isbm/1.0/ws-isbm.html" TargetMode="External"/><Relationship Id="rId151" Type="http://schemas.openxmlformats.org/officeDocument/2006/relationships/hyperlink" Target="http://www.openoandm.org/ws-isbm/1.0/ws-isbm.html" TargetMode="External"/><Relationship Id="rId156" Type="http://schemas.openxmlformats.org/officeDocument/2006/relationships/hyperlink" Target="http://www.w3.org/TR/xmlschema-2/" TargetMode="External"/><Relationship Id="rId177"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www.openoandm.org/ws-isbm/1.1/wsdl/ConsumerPublicationService.wsdl" TargetMode="External"/><Relationship Id="rId180" Type="http://schemas.openxmlformats.org/officeDocument/2006/relationships/footer" Target="footer1.xml"/><Relationship Id="rId13" Type="http://schemas.openxmlformats.org/officeDocument/2006/relationships/comments" Target="comments.xml"/><Relationship Id="rId18" Type="http://schemas.openxmlformats.org/officeDocument/2006/relationships/hyperlink" Target="https://github.com/mimosa-org/ws-isbm/issues" TargetMode="External"/><Relationship Id="rId39" Type="http://schemas.openxmlformats.org/officeDocument/2006/relationships/hyperlink" Target="http://www.openoandm.org/ws-isbm/1.0/ws-isbm.html" TargetMode="External"/><Relationship Id="rId109" Type="http://schemas.openxmlformats.org/officeDocument/2006/relationships/hyperlink" Target="http://www.openoandm.org/ws-isbm/1.0/ws-isbm.html" TargetMode="External"/><Relationship Id="rId34" Type="http://schemas.openxmlformats.org/officeDocument/2006/relationships/hyperlink" Target="http://example.com/" TargetMode="External"/><Relationship Id="rId50" Type="http://schemas.openxmlformats.org/officeDocument/2006/relationships/hyperlink" Target="http://www.w3.org/TR/xmlschema-2/" TargetMode="External"/><Relationship Id="rId55" Type="http://schemas.openxmlformats.org/officeDocument/2006/relationships/hyperlink" Target="https://github.com/OAI/OpenAPI-Specification/blob/master/versions/3.0.1.md" TargetMode="External"/><Relationship Id="rId76" Type="http://schemas.openxmlformats.org/officeDocument/2006/relationships/hyperlink" Target="http://www.w3.org/TR/xmlschema-2/" TargetMode="External"/><Relationship Id="rId97" Type="http://schemas.openxmlformats.org/officeDocument/2006/relationships/hyperlink" Target="http://www.w3.org/TR/xmlschema-2/" TargetMode="External"/><Relationship Id="rId104" Type="http://schemas.openxmlformats.org/officeDocument/2006/relationships/hyperlink" Target="http://www.openoandm.org/ws-isbm/1.1/yaml/notification_service.yml" TargetMode="External"/><Relationship Id="rId120" Type="http://schemas.openxmlformats.org/officeDocument/2006/relationships/hyperlink" Target="http://www.w3.org/TR/xmlschema-2/" TargetMode="External"/><Relationship Id="rId125" Type="http://schemas.openxmlformats.org/officeDocument/2006/relationships/hyperlink" Target="http://www.w3.org/TR/xmlschema-2/" TargetMode="External"/><Relationship Id="rId141" Type="http://schemas.openxmlformats.org/officeDocument/2006/relationships/hyperlink" Target="http://www.w3.org/TR/xmlschema-2/" TargetMode="External"/><Relationship Id="rId146" Type="http://schemas.openxmlformats.org/officeDocument/2006/relationships/hyperlink" Target="http://www.w3.org/TR/xmlschema-2/" TargetMode="External"/><Relationship Id="rId167" Type="http://schemas.openxmlformats.org/officeDocument/2006/relationships/hyperlink" Target="http://www.openoandm.org/ws-isbm/1.1/openapi/consumer_request_service.yml" TargetMode="External"/><Relationship Id="rId7" Type="http://schemas.openxmlformats.org/officeDocument/2006/relationships/settings" Target="settings.xml"/><Relationship Id="rId71" Type="http://schemas.openxmlformats.org/officeDocument/2006/relationships/hyperlink" Target="http://www.openoandm.org/ws-isbm/1.1/yaml/channel_management_service.yml" TargetMode="External"/><Relationship Id="rId92" Type="http://schemas.openxmlformats.org/officeDocument/2006/relationships/hyperlink" Target="http://www.openoandm.org/ws-isbm/1.1/yaml/notification_service.yml" TargetMode="External"/><Relationship Id="rId162" Type="http://schemas.openxmlformats.org/officeDocument/2006/relationships/hyperlink" Target="http://www.openoandm.org/ws-isbm/1.1/openapi/provider_publication_service.json" TargetMode="External"/><Relationship Id="rId183"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hyperlink" Target="http://www.openoandm.org/ws-isbm/" TargetMode="External"/><Relationship Id="rId24" Type="http://schemas.openxmlformats.org/officeDocument/2006/relationships/hyperlink" Target="http://www.w3.org/TR/xpath/" TargetMode="External"/><Relationship Id="rId40" Type="http://schemas.openxmlformats.org/officeDocument/2006/relationships/hyperlink" Target="http://www.openoandm.org/ws-isbm/1.0/ws-isbm.html" TargetMode="External"/><Relationship Id="rId45" Type="http://schemas.openxmlformats.org/officeDocument/2006/relationships/hyperlink" Target="http://www.openoandm.org/ws-isbm/1.0/ws-isbm.html" TargetMode="External"/><Relationship Id="rId66" Type="http://schemas.openxmlformats.org/officeDocument/2006/relationships/hyperlink" Target="http://www.openoandm.org/ws-isbm/1.1/wsdl/ChannelManagementService.wsdl" TargetMode="External"/><Relationship Id="rId87" Type="http://schemas.openxmlformats.org/officeDocument/2006/relationships/hyperlink" Target="http://www.openoandm.org/ws-isbm/1.1/wsdl/ChannelManagementService.wsdl" TargetMode="External"/><Relationship Id="rId110" Type="http://schemas.openxmlformats.org/officeDocument/2006/relationships/hyperlink" Target="http://www.w3.org/TR/xmlschema-2/" TargetMode="External"/><Relationship Id="rId115" Type="http://schemas.openxmlformats.org/officeDocument/2006/relationships/hyperlink" Target="http://www.w3.org/TR/xmlschema-2/" TargetMode="External"/><Relationship Id="rId131" Type="http://schemas.openxmlformats.org/officeDocument/2006/relationships/hyperlink" Target="http://www.w3.org/TR/xmlschema-2/" TargetMode="External"/><Relationship Id="rId136" Type="http://schemas.openxmlformats.org/officeDocument/2006/relationships/hyperlink" Target="http://www.w3.org/TR/xmlschema-2/" TargetMode="External"/><Relationship Id="rId157" Type="http://schemas.openxmlformats.org/officeDocument/2006/relationships/hyperlink" Target="http://www.openoandm.org/ws-isbm/1.1/openapi/channel_management_service.yml" TargetMode="External"/><Relationship Id="rId178" Type="http://schemas.openxmlformats.org/officeDocument/2006/relationships/header" Target="header1.xml"/><Relationship Id="rId61" Type="http://schemas.openxmlformats.org/officeDocument/2006/relationships/hyperlink" Target="http://www.openoandm.org/ws-isbm/1.1/wsdl/ChannelManagementService.wsdl" TargetMode="External"/><Relationship Id="rId82" Type="http://schemas.openxmlformats.org/officeDocument/2006/relationships/hyperlink" Target="http://www.openoandm.org/ws-isbm/1.1/wsdl/ChannelManagementService.wsdl" TargetMode="External"/><Relationship Id="rId152" Type="http://schemas.openxmlformats.org/officeDocument/2006/relationships/hyperlink" Target="http://www.w3.org/TR/xmlschema-2/" TargetMode="External"/><Relationship Id="rId173" Type="http://schemas.openxmlformats.org/officeDocument/2006/relationships/hyperlink" Target="http://www.openoandm.org/ws-isbm/1.1/wsdl/ProviderRequestService.wsdl" TargetMode="External"/><Relationship Id="rId19" Type="http://schemas.openxmlformats.org/officeDocument/2006/relationships/hyperlink" Target="http://www.mimosa.org/contact" TargetMode="External"/><Relationship Id="rId14" Type="http://schemas.microsoft.com/office/2011/relationships/commentsExtended" Target="commentsExtended.xml"/><Relationship Id="rId30" Type="http://schemas.openxmlformats.org/officeDocument/2006/relationships/hyperlink" Target="http://www.openoandm.org/ws-isbm/rest/" TargetMode="External"/><Relationship Id="rId35" Type="http://schemas.openxmlformats.org/officeDocument/2006/relationships/hyperlink" Target="http://saml.xml.org/saml-specifications" TargetMode="External"/><Relationship Id="rId56" Type="http://schemas.openxmlformats.org/officeDocument/2006/relationships/hyperlink" Target="http://www.openoandm.org/ws-isbm/1.1/yaml/channel_management_service.yml" TargetMode="External"/><Relationship Id="rId77" Type="http://schemas.openxmlformats.org/officeDocument/2006/relationships/hyperlink" Target="http://www.openoandm.org/ws-isbm/1.1/wsdl/ChannelManagementService.wsdl" TargetMode="External"/><Relationship Id="rId100" Type="http://schemas.openxmlformats.org/officeDocument/2006/relationships/hyperlink" Target="http://www.openoandm.org/ws-isbm/1.1/wsdl/ChannelManagementService.wsdl" TargetMode="External"/><Relationship Id="rId105" Type="http://schemas.openxmlformats.org/officeDocument/2006/relationships/hyperlink" Target="http://www.w3.org/TR/xmlschema-2/" TargetMode="External"/><Relationship Id="rId126" Type="http://schemas.openxmlformats.org/officeDocument/2006/relationships/hyperlink" Target="http://www.w3.org/TR/xmlschema-2/" TargetMode="External"/><Relationship Id="rId147" Type="http://schemas.openxmlformats.org/officeDocument/2006/relationships/hyperlink" Target="http://www.w3.org/TR/xmlschema-2/" TargetMode="External"/><Relationship Id="rId168" Type="http://schemas.openxmlformats.org/officeDocument/2006/relationships/hyperlink" Target="http://www.openoandm.org/ws-isbm/1.1/openapi/consumer_request_service.json" TargetMode="External"/><Relationship Id="rId8" Type="http://schemas.openxmlformats.org/officeDocument/2006/relationships/webSettings" Target="webSettings.xml"/><Relationship Id="rId51" Type="http://schemas.openxmlformats.org/officeDocument/2006/relationships/hyperlink" Target="http://www.openoandm.org/ws-isbm/1.1/wsdl/ChannelManagementService.wsdl" TargetMode="External"/><Relationship Id="rId72" Type="http://schemas.openxmlformats.org/officeDocument/2006/relationships/hyperlink" Target="http://www.w3.org/TR/xmlschema-2/" TargetMode="External"/><Relationship Id="rId93" Type="http://schemas.openxmlformats.org/officeDocument/2006/relationships/hyperlink" Target="http://www.openoandm.org/ws-isbm/1.1/wsdl/ChannelManagementService.wsdl" TargetMode="External"/><Relationship Id="rId98" Type="http://schemas.openxmlformats.org/officeDocument/2006/relationships/hyperlink" Target="http://www.w3.org/TR/xmlschema-2/" TargetMode="External"/><Relationship Id="rId121" Type="http://schemas.openxmlformats.org/officeDocument/2006/relationships/hyperlink" Target="http://www.w3.org/TR/xmlschema-2/" TargetMode="External"/><Relationship Id="rId142" Type="http://schemas.openxmlformats.org/officeDocument/2006/relationships/hyperlink" Target="http://www.w3.org/TR/xmlschema-2/" TargetMode="External"/><Relationship Id="rId163" Type="http://schemas.openxmlformats.org/officeDocument/2006/relationships/hyperlink" Target="http://www.openoandm.org/ws-isbm/1.1/openapi/consumer_publication_service.yml" TargetMode="External"/><Relationship Id="rId184" Type="http://schemas.microsoft.com/office/2011/relationships/people" Target="people.xml"/><Relationship Id="rId3" Type="http://schemas.openxmlformats.org/officeDocument/2006/relationships/customXml" Target="../customXml/item3.xml"/><Relationship Id="rId25" Type="http://schemas.openxmlformats.org/officeDocument/2006/relationships/hyperlink" Target="http://www.iso.org/obp" TargetMode="External"/><Relationship Id="rId46" Type="http://schemas.openxmlformats.org/officeDocument/2006/relationships/hyperlink" Target="http://www.openoandm.org/ws-isbm/1.1/wsdl/ChannelManagementService.wsdl" TargetMode="External"/><Relationship Id="rId67" Type="http://schemas.openxmlformats.org/officeDocument/2006/relationships/hyperlink" Target="http://www.openoandm.org/ws-isbm/1.1/wsdl/ChannelManagementService.wsdl" TargetMode="External"/><Relationship Id="rId116" Type="http://schemas.openxmlformats.org/officeDocument/2006/relationships/hyperlink" Target="http://www.openoandm.org/ws-isbm/1.1/wsdl/ChannelManagementService.wsdl" TargetMode="External"/><Relationship Id="rId137" Type="http://schemas.openxmlformats.org/officeDocument/2006/relationships/hyperlink" Target="http://www.w3.org/TR/xmlschema-2/" TargetMode="External"/><Relationship Id="rId158" Type="http://schemas.openxmlformats.org/officeDocument/2006/relationships/hyperlink" Target="http://www.openoandm.org/ws-isbm/1.1/openapi/channel_management_service.json" TargetMode="External"/><Relationship Id="rId20" Type="http://schemas.openxmlformats.org/officeDocument/2006/relationships/hyperlink" Target="http://www.openoandm.org/ws-isbm" TargetMode="External"/><Relationship Id="rId41" Type="http://schemas.openxmlformats.org/officeDocument/2006/relationships/hyperlink" Target="https://tools.ietf.org/html/rfc7235" TargetMode="External"/><Relationship Id="rId62" Type="http://schemas.openxmlformats.org/officeDocument/2006/relationships/hyperlink" Target="http://www.openoandm.org/ws-isbm/1.1/yaml/channel_management_service.yml" TargetMode="External"/><Relationship Id="rId83" Type="http://schemas.openxmlformats.org/officeDocument/2006/relationships/hyperlink" Target="http://www.w3.org/TR/xmlschema-2/" TargetMode="External"/><Relationship Id="rId88" Type="http://schemas.openxmlformats.org/officeDocument/2006/relationships/hyperlink" Target="http://www.openoandm.org/ws-isbm/1.1/yaml/channel_management_service.yml" TargetMode="External"/><Relationship Id="rId111" Type="http://schemas.openxmlformats.org/officeDocument/2006/relationships/hyperlink" Target="http://www.openoandm.org/ws-isbm/1.0/ws-isbm.html" TargetMode="External"/><Relationship Id="rId132" Type="http://schemas.openxmlformats.org/officeDocument/2006/relationships/hyperlink" Target="http://www.w3.org/TR/xmlschema-2/" TargetMode="External"/><Relationship Id="rId153" Type="http://schemas.openxmlformats.org/officeDocument/2006/relationships/hyperlink" Target="http://www.openoandm.org/ws-isbm/1.0/ws-isbm.html" TargetMode="External"/><Relationship Id="rId174" Type="http://schemas.openxmlformats.org/officeDocument/2006/relationships/hyperlink" Target="http://www.openoandm.org/ws-isbm/1.1/wsdl/ConsumerRequestService.wsdl" TargetMode="External"/><Relationship Id="rId179" Type="http://schemas.openxmlformats.org/officeDocument/2006/relationships/header" Target="header2.xml"/><Relationship Id="rId15" Type="http://schemas.microsoft.com/office/2016/09/relationships/commentsIds" Target="commentsIds.xml"/><Relationship Id="rId36" Type="http://schemas.openxmlformats.org/officeDocument/2006/relationships/hyperlink" Target="http://docs.oasis-open.org/wsfed/federation/v1.2/os/ws-federation-1.2-spec-os.html" TargetMode="External"/><Relationship Id="rId57" Type="http://schemas.openxmlformats.org/officeDocument/2006/relationships/hyperlink" Target="https://www.w3.org/Protocols/rfc2616/rfc2616-sec10.html" TargetMode="External"/><Relationship Id="rId106" Type="http://schemas.openxmlformats.org/officeDocument/2006/relationships/hyperlink" Target="http://www.openoandm.org/ws-isbm/1.1/wsdl/ChannelManagementService.wsdl" TargetMode="External"/><Relationship Id="rId127" Type="http://schemas.openxmlformats.org/officeDocument/2006/relationships/hyperlink" Target="http://www.w3.org/TR/xmlschema-2/" TargetMode="External"/><Relationship Id="rId10" Type="http://schemas.openxmlformats.org/officeDocument/2006/relationships/endnotes" Target="endnotes.xml"/><Relationship Id="rId31" Type="http://schemas.openxmlformats.org/officeDocument/2006/relationships/hyperlink" Target="https://www.iana.org/assignments/media-types/media-types.xhtml" TargetMode="External"/><Relationship Id="rId52" Type="http://schemas.openxmlformats.org/officeDocument/2006/relationships/hyperlink" Target="http://www.openoandm.org/ws-isbm/1.1/wsdl/ChannelManagementService.wsdl" TargetMode="External"/><Relationship Id="rId73" Type="http://schemas.openxmlformats.org/officeDocument/2006/relationships/hyperlink" Target="http://www.openoandm.org/ws-isbm/1.0/ws-isbm.html" TargetMode="External"/><Relationship Id="rId78" Type="http://schemas.openxmlformats.org/officeDocument/2006/relationships/hyperlink" Target="http://www.w3.org/TR/xmlschema-2/" TargetMode="External"/><Relationship Id="rId94" Type="http://schemas.openxmlformats.org/officeDocument/2006/relationships/hyperlink" Target="http://www.w3.org/TR/xmlschema-2/" TargetMode="External"/><Relationship Id="rId99" Type="http://schemas.openxmlformats.org/officeDocument/2006/relationships/hyperlink" Target="http://www.openoandm.org/ws-isbm/1.0/ws-isbm.html" TargetMode="External"/><Relationship Id="rId101" Type="http://schemas.openxmlformats.org/officeDocument/2006/relationships/hyperlink" Target="http://www.w3.org/TR/xmlschema-2/" TargetMode="External"/><Relationship Id="rId122" Type="http://schemas.openxmlformats.org/officeDocument/2006/relationships/hyperlink" Target="http://www.w3.org/TR/xmlschema-2/" TargetMode="External"/><Relationship Id="rId143" Type="http://schemas.openxmlformats.org/officeDocument/2006/relationships/hyperlink" Target="http://www.openoandm.org/ws-isbm/1.0/ws-isbm.html" TargetMode="External"/><Relationship Id="rId148" Type="http://schemas.openxmlformats.org/officeDocument/2006/relationships/hyperlink" Target="http://www.w3.org/TR/xmlschema-2/" TargetMode="External"/><Relationship Id="rId164" Type="http://schemas.openxmlformats.org/officeDocument/2006/relationships/hyperlink" Target="http://www.openoandm.org/ws-isbm/1.1/openapi/consumer_publication_service.json" TargetMode="External"/><Relationship Id="rId169" Type="http://schemas.openxmlformats.org/officeDocument/2006/relationships/hyperlink" Target="http://www.openoandm.org/ws-isbm/1.1/openapi/isbm_complete.yml" TargetMode="External"/><Relationship Id="rId18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7.jpg"/></Relationships>
</file>

<file path=word/_rels/footer3.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1029FE31313844833DCAFFDEC8E75F" ma:contentTypeVersion="6" ma:contentTypeDescription="Create a new document." ma:contentTypeScope="" ma:versionID="72932c44100b81a3c04966c032ad8109">
  <xsd:schema xmlns:xsd="http://www.w3.org/2001/XMLSchema" xmlns:xs="http://www.w3.org/2001/XMLSchema" xmlns:p="http://schemas.microsoft.com/office/2006/metadata/properties" xmlns:ns2="d5001c0b-fee8-4e64-a2dd-2e480451e181" targetNamespace="http://schemas.microsoft.com/office/2006/metadata/properties" ma:root="true" ma:fieldsID="099ec04cc925c858106e3106b4fd592b" ns2:_="">
    <xsd:import namespace="d5001c0b-fee8-4e64-a2dd-2e480451e1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01c0b-fee8-4e64-a2dd-2e480451e1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D5ED2-5B9D-47A4-B136-8EEE67EC76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DCC71C-969D-4AF5-9C7D-2EFD33287570}">
  <ds:schemaRefs>
    <ds:schemaRef ds:uri="http://schemas.microsoft.com/sharepoint/v3/contenttype/forms"/>
  </ds:schemaRefs>
</ds:datastoreItem>
</file>

<file path=customXml/itemProps3.xml><?xml version="1.0" encoding="utf-8"?>
<ds:datastoreItem xmlns:ds="http://schemas.openxmlformats.org/officeDocument/2006/customXml" ds:itemID="{3FA7F1B4-F02E-43BA-AAAE-D152D95EC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01c0b-fee8-4e64-a2dd-2e480451e1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CB1A34-419E-49A7-85B4-08F307CC4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72</Pages>
  <Words>21007</Words>
  <Characters>119740</Characters>
  <Application>Microsoft Office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ws-ISBM 1.0</vt:lpstr>
    </vt:vector>
  </TitlesOfParts>
  <Company/>
  <LinksUpToDate>false</LinksUpToDate>
  <CharactersWithSpaces>140467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ws-ISBM 1.0</dc:title>
  <dc:creator>Karamjit Kaur</dc:creator>
  <cp:lastModifiedBy>Dennis Brandl</cp:lastModifiedBy>
  <cp:revision>7</cp:revision>
  <dcterms:created xsi:type="dcterms:W3CDTF">2019-11-25T13:35:00Z</dcterms:created>
  <dcterms:modified xsi:type="dcterms:W3CDTF">2019-11-26T00:20:00Z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0x010100381029FE31313844833DCAFFDEC8E75F</vt:lpwstr>
  </property>
</Properties>
</file>